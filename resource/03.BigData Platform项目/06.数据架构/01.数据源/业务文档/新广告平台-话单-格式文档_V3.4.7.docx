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F3" w:rsidRPr="00FB5357" w:rsidRDefault="008C54F3">
      <w:pPr>
        <w:rPr>
          <w:color w:val="000000" w:themeColor="text1"/>
        </w:rPr>
      </w:pPr>
    </w:p>
    <w:p w:rsidR="008C54F3" w:rsidRPr="00FB5357" w:rsidRDefault="008C54F3" w:rsidP="008C54F3">
      <w:pPr>
        <w:jc w:val="center"/>
        <w:rPr>
          <w:color w:val="000000" w:themeColor="text1"/>
          <w:sz w:val="52"/>
          <w:lang w:val="pt-BR"/>
        </w:rPr>
      </w:pPr>
    </w:p>
    <w:p w:rsidR="008C54F3" w:rsidRPr="00FB5357" w:rsidRDefault="008C54F3" w:rsidP="008C54F3">
      <w:pPr>
        <w:jc w:val="center"/>
        <w:rPr>
          <w:color w:val="000000" w:themeColor="text1"/>
          <w:sz w:val="52"/>
          <w:lang w:val="pt-BR"/>
        </w:rPr>
      </w:pPr>
    </w:p>
    <w:p w:rsidR="008C54F3" w:rsidRPr="00FB5357" w:rsidRDefault="008C54F3" w:rsidP="002F791C">
      <w:pPr>
        <w:jc w:val="center"/>
        <w:rPr>
          <w:color w:val="000000" w:themeColor="text1"/>
        </w:rPr>
      </w:pPr>
      <w:r w:rsidRPr="00FB5357">
        <w:rPr>
          <w:rFonts w:hint="eastAsia"/>
          <w:color w:val="000000" w:themeColor="text1"/>
          <w:sz w:val="52"/>
          <w:lang w:val="pt-BR"/>
        </w:rPr>
        <w:t xml:space="preserve">HiAD </w:t>
      </w:r>
      <w:r w:rsidRPr="00FB5357">
        <w:rPr>
          <w:rFonts w:hint="eastAsia"/>
          <w:color w:val="000000" w:themeColor="text1"/>
          <w:sz w:val="52"/>
          <w:lang w:val="pt-BR"/>
        </w:rPr>
        <w:t>话单格式文档</w:t>
      </w:r>
    </w:p>
    <w:p w:rsidR="008C54F3" w:rsidRPr="00FB5357" w:rsidRDefault="008C54F3" w:rsidP="008C54F3">
      <w:pPr>
        <w:pStyle w:val="afb"/>
        <w:rPr>
          <w:rFonts w:ascii="Times New Roman" w:hAnsi="Times New Roman"/>
          <w:color w:val="000000" w:themeColor="text1"/>
        </w:rPr>
      </w:pPr>
      <w:r w:rsidRPr="00FB5357">
        <w:rPr>
          <w:rFonts w:ascii="Times New Roman"/>
          <w:color w:val="000000" w:themeColor="text1"/>
        </w:rPr>
        <w:t>修订记录</w:t>
      </w:r>
      <w:r w:rsidRPr="00FB5357">
        <w:rPr>
          <w:rFonts w:ascii="Times New Roman" w:hAnsi="Times New Roman"/>
          <w:color w:val="000000" w:themeColor="text1"/>
        </w:rPr>
        <w:t>Revision record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189"/>
        <w:gridCol w:w="1093"/>
        <w:gridCol w:w="4222"/>
        <w:gridCol w:w="1916"/>
        <w:tblGridChange w:id="0">
          <w:tblGrid>
            <w:gridCol w:w="1189"/>
            <w:gridCol w:w="1093"/>
            <w:gridCol w:w="4222"/>
            <w:gridCol w:w="1916"/>
          </w:tblGrid>
        </w:tblGridChange>
      </w:tblGrid>
      <w:tr w:rsidR="008C54F3" w:rsidRPr="00FB5357" w:rsidTr="006D5CCF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日期</w:t>
            </w:r>
          </w:p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Date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修订版本</w:t>
            </w:r>
            <w:r w:rsidRPr="00FB5357">
              <w:rPr>
                <w:color w:val="000000" w:themeColor="text1"/>
              </w:rPr>
              <w:t>Revision version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描述</w:t>
            </w:r>
            <w:r w:rsidRPr="00FB5357">
              <w:rPr>
                <w:color w:val="000000" w:themeColor="text1"/>
              </w:rPr>
              <w:t>Description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作者</w:t>
            </w:r>
            <w:r w:rsidRPr="00FB5357">
              <w:rPr>
                <w:color w:val="000000" w:themeColor="text1"/>
              </w:rPr>
              <w:t>Author</w:t>
            </w:r>
          </w:p>
        </w:tc>
      </w:tr>
      <w:tr w:rsidR="008C54F3" w:rsidRPr="00FB5357" w:rsidTr="006D5CCF">
        <w:trPr>
          <w:cantSplit/>
          <w:trHeight w:hRule="exact" w:val="59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000997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2015-09-22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203884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1.0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203884" w:rsidP="006D5CCF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新广告平台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v3.4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话单格式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79467A" w:rsidP="0079467A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hint="eastAsia"/>
                <w:color w:val="000000" w:themeColor="text1"/>
              </w:rPr>
              <w:t>逄焕刚</w:t>
            </w: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，戴亚红</w:t>
            </w:r>
          </w:p>
        </w:tc>
      </w:tr>
      <w:tr w:rsidR="008C54F3" w:rsidRPr="00FB5357" w:rsidTr="00320A73">
        <w:trPr>
          <w:cantSplit/>
          <w:trHeight w:hRule="exact" w:val="701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483A5A" w:rsidP="00483A5A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2015-10-27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144ED3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1.01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2C5435" w:rsidP="002C5435">
            <w:pPr>
              <w:pStyle w:val="a5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223839" w:rsidRPr="00FB5357">
              <w:rPr>
                <w:rFonts w:ascii="Times New Roman" w:hAnsi="Verdana" w:hint="eastAsia"/>
                <w:color w:val="000000" w:themeColor="text1"/>
                <w:sz w:val="18"/>
              </w:rPr>
              <w:t>为了做防欺诈处理，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展示话单、点击话单、其它事件话单增加了素材服务器记录话单的时间字段</w:t>
            </w:r>
            <w:r w:rsidR="006E314E" w:rsidRPr="00FB5357">
              <w:rPr>
                <w:rFonts w:hint="eastAsia"/>
                <w:color w:val="000000" w:themeColor="text1"/>
              </w:rPr>
              <w:t>recordTime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DC0A82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逄焕刚、戴亚红</w:t>
            </w:r>
          </w:p>
        </w:tc>
      </w:tr>
      <w:tr w:rsidR="008C54F3" w:rsidRPr="00FB5357" w:rsidTr="000678AD">
        <w:trPr>
          <w:cantSplit/>
          <w:trHeight w:hRule="exact" w:val="1434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FD6E6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2015-10-27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FD6E6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1.02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0678AD" w:rsidP="00FD6E6B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FD6E6B" w:rsidRPr="00FB5357">
              <w:rPr>
                <w:rFonts w:ascii="Times New Roman" w:hAnsi="Verdana"/>
                <w:color w:val="000000" w:themeColor="text1"/>
                <w:sz w:val="18"/>
              </w:rPr>
              <w:t>splashImpMaxtimes</w:t>
            </w:r>
            <w:r w:rsidR="00FD6E6B" w:rsidRPr="00FB5357">
              <w:rPr>
                <w:rFonts w:ascii="Times New Roman" w:hAnsi="Verdana" w:hint="eastAsia"/>
                <w:color w:val="000000" w:themeColor="text1"/>
                <w:sz w:val="18"/>
              </w:rPr>
              <w:t xml:space="preserve"> </w:t>
            </w:r>
            <w:r w:rsidR="00FD6E6B" w:rsidRPr="00FB5357">
              <w:rPr>
                <w:rFonts w:ascii="Times New Roman" w:hAnsi="Verdana" w:hint="eastAsia"/>
                <w:color w:val="000000" w:themeColor="text1"/>
                <w:sz w:val="18"/>
              </w:rPr>
              <w:t>修改成</w:t>
            </w:r>
            <w:r w:rsidR="00FD6E6B" w:rsidRPr="00FB5357">
              <w:rPr>
                <w:rFonts w:ascii="Times New Roman" w:hAnsi="Verdana" w:hint="eastAsia"/>
                <w:color w:val="000000" w:themeColor="text1"/>
                <w:sz w:val="18"/>
              </w:rPr>
              <w:t>m</w:t>
            </w:r>
            <w:r w:rsidR="00FD6E6B" w:rsidRPr="00FB5357">
              <w:rPr>
                <w:rFonts w:ascii="Times New Roman" w:hAnsi="Verdana"/>
                <w:color w:val="000000" w:themeColor="text1"/>
                <w:sz w:val="18"/>
              </w:rPr>
              <w:t>axtimes</w:t>
            </w:r>
            <w:r w:rsidR="00FD6E6B" w:rsidRPr="00FB5357">
              <w:rPr>
                <w:rFonts w:ascii="Times New Roman" w:hAnsi="Verdana" w:hint="eastAsia"/>
                <w:color w:val="000000" w:themeColor="text1"/>
                <w:sz w:val="18"/>
              </w:rPr>
              <w:t>，并修改描述</w:t>
            </w:r>
          </w:p>
          <w:p w:rsidR="000678AD" w:rsidRPr="00FB5357" w:rsidRDefault="000678AD" w:rsidP="00FD6E6B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2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adtype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增加了杂志锁屏和原生广告</w:t>
            </w:r>
          </w:p>
          <w:p w:rsidR="000678AD" w:rsidRPr="00FB5357" w:rsidRDefault="000678AD" w:rsidP="00FD6E6B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3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eventType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增加了目前杂志锁屏所具有</w:t>
            </w:r>
            <w:r w:rsidRPr="00FB5357">
              <w:rPr>
                <w:rFonts w:eastAsiaTheme="minorEastAsia"/>
                <w:color w:val="000000" w:themeColor="text1"/>
              </w:rPr>
              <w:t>swipeup</w:t>
            </w:r>
            <w:r w:rsidRPr="00FB5357">
              <w:rPr>
                <w:rFonts w:eastAsiaTheme="minorEastAsia" w:hint="eastAsia"/>
                <w:color w:val="000000" w:themeColor="text1"/>
              </w:rPr>
              <w:t>、</w:t>
            </w:r>
            <w:r w:rsidRPr="00FB5357">
              <w:rPr>
                <w:rFonts w:eastAsiaTheme="minorEastAsia"/>
                <w:color w:val="000000" w:themeColor="text1"/>
              </w:rPr>
              <w:t>favorite</w:t>
            </w:r>
            <w:r w:rsidRPr="00FB5357">
              <w:rPr>
                <w:rFonts w:eastAsiaTheme="minorEastAsia" w:hint="eastAsia"/>
                <w:color w:val="000000" w:themeColor="text1"/>
              </w:rPr>
              <w:t>、</w:t>
            </w:r>
            <w:r w:rsidRPr="00FB5357">
              <w:rPr>
                <w:rFonts w:eastAsiaTheme="minorEastAsia"/>
                <w:color w:val="000000" w:themeColor="text1"/>
              </w:rPr>
              <w:t>share</w:t>
            </w:r>
            <w:r w:rsidRPr="00FB5357">
              <w:rPr>
                <w:rFonts w:eastAsiaTheme="minorEastAsia" w:hint="eastAsia"/>
                <w:color w:val="000000" w:themeColor="text1"/>
              </w:rPr>
              <w:t>、</w:t>
            </w:r>
            <w:r w:rsidRPr="00FB5357">
              <w:rPr>
                <w:rFonts w:eastAsiaTheme="minorEastAsia"/>
                <w:color w:val="000000" w:themeColor="text1"/>
              </w:rPr>
              <w:t>remove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FD6E6B" w:rsidP="00FD6E6B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逄焕刚、朱枞庐</w:t>
            </w:r>
          </w:p>
        </w:tc>
      </w:tr>
      <w:tr w:rsidR="008C54F3" w:rsidRPr="00FB5357" w:rsidTr="00320A73">
        <w:trPr>
          <w:cantSplit/>
          <w:trHeight w:hRule="exact" w:val="692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CA03B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2015-10-27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CA03B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1.03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5174A4" w:rsidP="00846B55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CA03BB" w:rsidRPr="00FB5357">
              <w:rPr>
                <w:rFonts w:ascii="Times New Roman" w:hAnsi="Verdana" w:hint="eastAsia"/>
                <w:color w:val="000000" w:themeColor="text1"/>
                <w:sz w:val="18"/>
              </w:rPr>
              <w:t>真实的话单</w:t>
            </w:r>
            <w:r w:rsidR="00CA03BB" w:rsidRPr="00FB5357">
              <w:rPr>
                <w:rFonts w:ascii="Times New Roman" w:hAnsi="Verdana" w:hint="eastAsia"/>
                <w:color w:val="000000" w:themeColor="text1"/>
                <w:sz w:val="18"/>
              </w:rPr>
              <w:t>AdType</w:t>
            </w:r>
            <w:r w:rsidR="00CA03BB" w:rsidRPr="00FB5357">
              <w:rPr>
                <w:rFonts w:ascii="Times New Roman" w:hAnsi="Verdana" w:hint="eastAsia"/>
                <w:color w:val="000000" w:themeColor="text1"/>
                <w:sz w:val="18"/>
              </w:rPr>
              <w:t>是字符串，而不是数</w:t>
            </w:r>
            <w:r w:rsidR="00846B55" w:rsidRPr="00FB5357">
              <w:rPr>
                <w:rFonts w:ascii="Times New Roman" w:hAnsi="Verdana" w:hint="eastAsia"/>
                <w:color w:val="000000" w:themeColor="text1"/>
                <w:sz w:val="18"/>
              </w:rPr>
              <w:t>字</w:t>
            </w:r>
          </w:p>
          <w:p w:rsidR="005174A4" w:rsidRPr="00FB5357" w:rsidRDefault="005174A4" w:rsidP="00846B55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2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、修改广告位状态描述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CA03B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朱枞庐、戴亚红</w:t>
            </w:r>
          </w:p>
        </w:tc>
      </w:tr>
      <w:tr w:rsidR="008C54F3" w:rsidRPr="00FB5357" w:rsidTr="00320A73">
        <w:trPr>
          <w:cantSplit/>
          <w:trHeight w:hRule="exact" w:val="71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6D2599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2016-01-20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6D2599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1.04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599" w:rsidRPr="00FB5357" w:rsidRDefault="006D2599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</w:t>
            </w:r>
            <w:r w:rsidRPr="00FB5357">
              <w:rPr>
                <w:rFonts w:hint="eastAsia"/>
                <w:color w:val="000000" w:themeColor="text1"/>
              </w:rPr>
              <w:t>、</w:t>
            </w:r>
            <w:r w:rsidRPr="00FB5357">
              <w:rPr>
                <w:rFonts w:hint="eastAsia"/>
                <w:color w:val="000000" w:themeColor="text1"/>
              </w:rPr>
              <w:t>resultType</w:t>
            </w:r>
            <w:r w:rsidRPr="00FB5357">
              <w:rPr>
                <w:rFonts w:hint="eastAsia"/>
                <w:color w:val="000000" w:themeColor="text1"/>
              </w:rPr>
              <w:t>字段含义说明更新</w:t>
            </w:r>
          </w:p>
          <w:p w:rsidR="00D72992" w:rsidRPr="00FB5357" w:rsidRDefault="006D2599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</w:t>
            </w:r>
            <w:r w:rsidRPr="00FB5357">
              <w:rPr>
                <w:rFonts w:hint="eastAsia"/>
                <w:color w:val="000000" w:themeColor="text1"/>
              </w:rPr>
              <w:t>、</w:t>
            </w:r>
            <w:r w:rsidRPr="00FB5357">
              <w:rPr>
                <w:rFonts w:hint="eastAsia"/>
                <w:color w:val="000000" w:themeColor="text1"/>
              </w:rPr>
              <w:t>resultCode</w:t>
            </w:r>
            <w:r w:rsidRPr="00FB5357">
              <w:rPr>
                <w:rFonts w:hint="eastAsia"/>
                <w:color w:val="000000" w:themeColor="text1"/>
              </w:rPr>
              <w:t>字段含义说明更新</w:t>
            </w:r>
          </w:p>
          <w:p w:rsidR="00D72992" w:rsidRPr="00FB5357" w:rsidRDefault="00D72992" w:rsidP="006D5CCF">
            <w:pPr>
              <w:pStyle w:val="a5"/>
              <w:rPr>
                <w:color w:val="000000" w:themeColor="text1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CF25A4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逄焕刚、戴亚红</w:t>
            </w:r>
          </w:p>
        </w:tc>
      </w:tr>
      <w:tr w:rsidR="00403462" w:rsidRPr="00FB5357" w:rsidTr="00320A73">
        <w:trPr>
          <w:cantSplit/>
          <w:trHeight w:hRule="exact" w:val="71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462" w:rsidRPr="00FB5357" w:rsidRDefault="00403462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2016-02-16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462" w:rsidRPr="00FB5357" w:rsidRDefault="00403462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1.05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462" w:rsidRPr="00FB5357" w:rsidRDefault="00403462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resultCode</w:t>
            </w:r>
            <w:r w:rsidRPr="00FB5357">
              <w:rPr>
                <w:rFonts w:hint="eastAsia"/>
                <w:color w:val="000000" w:themeColor="text1"/>
              </w:rPr>
              <w:t>字段含义说明更新</w:t>
            </w:r>
            <w:r w:rsidRPr="00FB5357">
              <w:rPr>
                <w:rFonts w:hint="eastAsia"/>
                <w:color w:val="000000" w:themeColor="text1"/>
              </w:rPr>
              <w:t xml:space="preserve">  </w:t>
            </w:r>
            <w:r w:rsidRPr="00FB5357">
              <w:rPr>
                <w:rFonts w:hint="eastAsia"/>
                <w:color w:val="000000" w:themeColor="text1"/>
              </w:rPr>
              <w:t>增加到</w:t>
            </w:r>
            <w:r w:rsidRPr="00FB5357">
              <w:rPr>
                <w:rFonts w:hint="eastAsia"/>
                <w:color w:val="000000" w:themeColor="text1"/>
              </w:rPr>
              <w:t>114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462" w:rsidRPr="00FB5357" w:rsidRDefault="00403462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逄焕刚、戴亚红、朱枞庐</w:t>
            </w:r>
          </w:p>
        </w:tc>
      </w:tr>
      <w:tr w:rsidR="009C673B" w:rsidRPr="00FB5357" w:rsidTr="009C673B">
        <w:trPr>
          <w:cantSplit/>
          <w:trHeight w:hRule="exact" w:val="989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73B" w:rsidRPr="00FB5357" w:rsidRDefault="009C673B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2016-02-27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73B" w:rsidRPr="00FB5357" w:rsidRDefault="009C673B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1.06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73B" w:rsidRPr="00FB5357" w:rsidRDefault="009C673B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EventType</w:t>
            </w:r>
            <w:r w:rsidRPr="00FB5357">
              <w:rPr>
                <w:rFonts w:hint="eastAsia"/>
                <w:color w:val="000000" w:themeColor="text1"/>
              </w:rPr>
              <w:t>遗漏：</w:t>
            </w:r>
          </w:p>
          <w:p w:rsidR="009C673B" w:rsidRPr="00FB5357" w:rsidRDefault="009C673B" w:rsidP="009C673B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imp</w:t>
            </w:r>
            <w:r w:rsidRPr="00FB5357">
              <w:rPr>
                <w:rFonts w:eastAsiaTheme="minorEastAsia"/>
                <w:color w:val="000000" w:themeColor="text1"/>
              </w:rPr>
              <w:t>”</w:t>
            </w:r>
            <w:r w:rsidRPr="00FB5357">
              <w:rPr>
                <w:rFonts w:eastAsiaTheme="minorEastAsia" w:hint="eastAsia"/>
                <w:color w:val="000000" w:themeColor="text1"/>
              </w:rPr>
              <w:t>:</w:t>
            </w:r>
            <w:r w:rsidRPr="00FB5357">
              <w:rPr>
                <w:rFonts w:eastAsiaTheme="minorEastAsia" w:hint="eastAsia"/>
                <w:color w:val="000000" w:themeColor="text1"/>
              </w:rPr>
              <w:t>展示成功事件</w:t>
            </w:r>
          </w:p>
          <w:p w:rsidR="009C673B" w:rsidRPr="00FB5357" w:rsidRDefault="009C673B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click</w:t>
            </w:r>
            <w:r w:rsidRPr="00FB5357">
              <w:rPr>
                <w:rFonts w:eastAsiaTheme="minorEastAsia"/>
                <w:color w:val="000000" w:themeColor="text1"/>
              </w:rPr>
              <w:t>”</w:t>
            </w:r>
            <w:r w:rsidRPr="00FB5357">
              <w:rPr>
                <w:rFonts w:eastAsiaTheme="minorEastAsia" w:hint="eastAsia"/>
                <w:color w:val="000000" w:themeColor="text1"/>
              </w:rPr>
              <w:t>:</w:t>
            </w:r>
            <w:r w:rsidRPr="00FB5357">
              <w:rPr>
                <w:rFonts w:eastAsiaTheme="minorEastAsia" w:hint="eastAsia"/>
                <w:color w:val="000000" w:themeColor="text1"/>
              </w:rPr>
              <w:t>点击事件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73B" w:rsidRPr="00FB5357" w:rsidRDefault="009C673B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逄焕刚、朱枞庐</w:t>
            </w:r>
          </w:p>
        </w:tc>
      </w:tr>
      <w:tr w:rsidR="003B318A" w:rsidRPr="00FB5357" w:rsidTr="009C673B">
        <w:trPr>
          <w:cantSplit/>
          <w:trHeight w:hRule="exact" w:val="989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18A" w:rsidRPr="00FB5357" w:rsidRDefault="003B318A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2016-04-05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18A" w:rsidRPr="00FB5357" w:rsidRDefault="003B318A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1.07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18A" w:rsidRPr="00FB5357" w:rsidRDefault="003B318A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请求话单增加</w:t>
            </w:r>
            <w:r w:rsidRPr="00FB5357">
              <w:rPr>
                <w:color w:val="000000" w:themeColor="text1"/>
              </w:rPr>
              <w:t>cachecontentid</w:t>
            </w:r>
            <w:r w:rsidRPr="00FB5357">
              <w:rPr>
                <w:rFonts w:hint="eastAsia"/>
                <w:color w:val="000000" w:themeColor="text1"/>
              </w:rPr>
              <w:t>^</w:t>
            </w:r>
            <w:r w:rsidRPr="00FB5357">
              <w:rPr>
                <w:color w:val="000000" w:themeColor="text1"/>
              </w:rPr>
              <w:t>invalidcontentid</w:t>
            </w:r>
            <w:r w:rsidRPr="00FB5357">
              <w:rPr>
                <w:rFonts w:hint="eastAsia"/>
                <w:color w:val="000000" w:themeColor="text1"/>
              </w:rPr>
              <w:t>^pre</w:t>
            </w:r>
            <w:r w:rsidRPr="00FB5357">
              <w:rPr>
                <w:color w:val="000000" w:themeColor="text1"/>
              </w:rPr>
              <w:t>contentid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18A" w:rsidRPr="00FB5357" w:rsidRDefault="003B318A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朱枞庐</w:t>
            </w:r>
          </w:p>
        </w:tc>
      </w:tr>
      <w:tr w:rsidR="007B31F7" w:rsidRPr="00FB5357" w:rsidTr="009C673B">
        <w:trPr>
          <w:cantSplit/>
          <w:trHeight w:hRule="exact" w:val="989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1F7" w:rsidRPr="00FB5357" w:rsidRDefault="007B31F7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2016-4-20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1F7" w:rsidRPr="00FB5357" w:rsidRDefault="007B31F7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1.08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1F7" w:rsidRPr="00FB5357" w:rsidRDefault="007B31F7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</w:t>
            </w:r>
            <w:r w:rsidRPr="00FB5357">
              <w:rPr>
                <w:rFonts w:hint="eastAsia"/>
                <w:color w:val="000000" w:themeColor="text1"/>
              </w:rPr>
              <w:t>）对事件之间的关系进行细化说明；</w:t>
            </w:r>
          </w:p>
          <w:p w:rsidR="007B31F7" w:rsidRPr="00FB5357" w:rsidRDefault="007B31F7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</w:t>
            </w:r>
            <w:r w:rsidRPr="00FB5357">
              <w:rPr>
                <w:rFonts w:hint="eastAsia"/>
                <w:color w:val="000000" w:themeColor="text1"/>
              </w:rPr>
              <w:t>）举例说明了典型的广告场景中的话单产生情况；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1F7" w:rsidRPr="00FB5357" w:rsidRDefault="007B31F7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李洋</w:t>
            </w:r>
          </w:p>
        </w:tc>
      </w:tr>
      <w:tr w:rsidR="0009756D" w:rsidRPr="00FB5357" w:rsidTr="009C673B">
        <w:trPr>
          <w:cantSplit/>
          <w:trHeight w:hRule="exact" w:val="989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56D" w:rsidRPr="00FB5357" w:rsidRDefault="0009756D" w:rsidP="0009756D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lastRenderedPageBreak/>
              <w:t>2016-5-27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56D" w:rsidRPr="00FB5357" w:rsidRDefault="0009756D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1.09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56D" w:rsidRPr="00FB5357" w:rsidRDefault="0009756D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C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reativetype </w:t>
            </w:r>
            <w:r w:rsidRPr="00FB5357">
              <w:rPr>
                <w:rFonts w:hint="eastAsia"/>
                <w:b/>
                <w:color w:val="000000" w:themeColor="text1"/>
              </w:rPr>
              <w:t>增加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 4</w:t>
            </w:r>
            <w:r w:rsidRPr="00FB5357">
              <w:rPr>
                <w:rFonts w:hint="eastAsia"/>
                <w:b/>
                <w:color w:val="000000" w:themeColor="text1"/>
              </w:rPr>
              <w:t>：</w:t>
            </w:r>
            <w:r w:rsidRPr="00FB5357">
              <w:rPr>
                <w:rFonts w:hint="eastAsia"/>
                <w:b/>
                <w:color w:val="000000" w:themeColor="text1"/>
              </w:rPr>
              <w:t>GIF</w:t>
            </w:r>
            <w:r w:rsidRPr="00FB5357">
              <w:rPr>
                <w:rFonts w:hint="eastAsia"/>
                <w:b/>
                <w:color w:val="000000" w:themeColor="text1"/>
              </w:rPr>
              <w:t>的类型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56D" w:rsidRPr="00FB5357" w:rsidRDefault="0009756D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朱枞庐</w:t>
            </w:r>
          </w:p>
        </w:tc>
      </w:tr>
      <w:tr w:rsidR="00DC6C69" w:rsidRPr="00FB5357" w:rsidTr="006A7558">
        <w:tblPrEx>
          <w:tblW w:w="0" w:type="auto"/>
          <w:jc w:val="center"/>
          <w:tblLayout w:type="fixed"/>
          <w:tblCellMar>
            <w:left w:w="57" w:type="dxa"/>
            <w:right w:w="57" w:type="dxa"/>
          </w:tblCellMar>
          <w:tblLook w:val="0000"/>
          <w:tblPrExChange w:id="1" w:author="p00160934" w:date="2016-09-08T10:35:00Z">
            <w:tblPrEx>
              <w:tblW w:w="0" w:type="auto"/>
              <w:jc w:val="center"/>
              <w:tblLayout w:type="fixed"/>
              <w:tblCellMar>
                <w:left w:w="57" w:type="dxa"/>
                <w:right w:w="57" w:type="dxa"/>
              </w:tblCellMar>
              <w:tblLook w:val="0000"/>
            </w:tblPrEx>
          </w:tblPrExChange>
        </w:tblPrEx>
        <w:trPr>
          <w:cantSplit/>
          <w:trHeight w:hRule="exact" w:val="2646"/>
          <w:jc w:val="center"/>
          <w:trPrChange w:id="2" w:author="p00160934" w:date="2016-09-08T10:35:00Z">
            <w:trPr>
              <w:cantSplit/>
              <w:trHeight w:hRule="exact" w:val="3780"/>
              <w:jc w:val="center"/>
            </w:trPr>
          </w:trPrChange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" w:author="p00160934" w:date="2016-09-08T10:35:00Z">
              <w:tcPr>
                <w:tcW w:w="118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DC6C69" w:rsidRPr="00FB5357" w:rsidRDefault="00DC6C69" w:rsidP="00DC6C6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</w:t>
            </w:r>
            <w:r>
              <w:rPr>
                <w:rFonts w:hint="eastAsia"/>
                <w:color w:val="000000" w:themeColor="text1"/>
              </w:rPr>
              <w:t>7</w:t>
            </w:r>
            <w:r w:rsidRPr="00FB5357">
              <w:rPr>
                <w:rFonts w:hint="eastAsia"/>
                <w:color w:val="000000" w:themeColor="text1"/>
              </w:rPr>
              <w:t>-2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p00160934" w:date="2016-09-08T10:35:00Z">
              <w:tcPr>
                <w:tcW w:w="10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DC6C69" w:rsidRPr="00FB5357" w:rsidRDefault="00DC6C69" w:rsidP="006D5CCF">
            <w:pPr>
              <w:pStyle w:val="a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1.10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" w:author="p00160934" w:date="2016-09-08T10:35:00Z">
              <w:tcPr>
                <w:tcW w:w="422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DC6C69" w:rsidRDefault="00DC6C69" w:rsidP="006D2599">
            <w:pPr>
              <w:pStyle w:val="a5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几种话单形式增加</w:t>
            </w:r>
          </w:p>
          <w:p w:rsidR="00DC6C69" w:rsidRPr="00573E1D" w:rsidRDefault="00DC6C69" w:rsidP="00DC6C69">
            <w:pPr>
              <w:pStyle w:val="10"/>
              <w:spacing w:line="360" w:lineRule="auto"/>
            </w:pPr>
            <w:r w:rsidRPr="00573E1D">
              <w:rPr>
                <w:rFonts w:hint="eastAsia"/>
              </w:rPr>
              <w:t>^</w:t>
            </w:r>
            <w:r w:rsidRPr="00573E1D">
              <w:t>cachecontentid</w:t>
            </w:r>
            <w:r w:rsidRPr="00573E1D">
              <w:rPr>
                <w:rFonts w:hint="eastAsia"/>
              </w:rPr>
              <w:t>^</w:t>
            </w:r>
            <w:r w:rsidRPr="00573E1D">
              <w:t>invalidcontentid</w:t>
            </w:r>
            <w:r w:rsidRPr="00573E1D">
              <w:rPr>
                <w:rFonts w:hint="eastAsia"/>
              </w:rPr>
              <w:t>^pre</w:t>
            </w:r>
            <w:r w:rsidRPr="00573E1D">
              <w:t>contentid</w:t>
            </w:r>
            <w:r w:rsidRPr="00573E1D">
              <w:rPr>
                <w:rFonts w:hint="eastAsia"/>
              </w:rPr>
              <w:t>^</w:t>
            </w:r>
            <w:r w:rsidRPr="00573E1D">
              <w:rPr>
                <w:rFonts w:eastAsiaTheme="minorEastAsia" w:hint="eastAsia"/>
                <w:sz w:val="21"/>
                <w:szCs w:val="21"/>
              </w:rPr>
              <w:t>removedContentId</w:t>
            </w:r>
            <w:r w:rsidRPr="00573E1D">
              <w:rPr>
                <w:rFonts w:hint="eastAsia"/>
              </w:rPr>
              <w:t>^</w:t>
            </w:r>
            <w:r w:rsidRPr="00573E1D">
              <w:rPr>
                <w:rFonts w:eastAsiaTheme="minorEastAsia"/>
                <w:sz w:val="21"/>
                <w:szCs w:val="21"/>
              </w:rPr>
              <w:t>ad</w:t>
            </w:r>
            <w:r w:rsidRPr="00573E1D">
              <w:rPr>
                <w:rFonts w:eastAsiaTheme="minorEastAsia" w:hint="eastAsia"/>
                <w:sz w:val="21"/>
                <w:szCs w:val="21"/>
              </w:rPr>
              <w:t>S</w:t>
            </w:r>
            <w:r w:rsidRPr="00573E1D">
              <w:rPr>
                <w:rFonts w:eastAsiaTheme="minorEastAsia"/>
                <w:sz w:val="21"/>
                <w:szCs w:val="21"/>
              </w:rPr>
              <w:t>ubtype</w:t>
            </w:r>
            <w:r w:rsidRPr="00573E1D">
              <w:rPr>
                <w:rFonts w:eastAsiaTheme="minorEastAsia" w:hint="eastAsia"/>
                <w:sz w:val="21"/>
                <w:szCs w:val="21"/>
              </w:rPr>
              <w:t>F</w:t>
            </w:r>
            <w:r w:rsidRPr="00573E1D">
              <w:rPr>
                <w:rFonts w:eastAsiaTheme="minorEastAsia"/>
                <w:sz w:val="21"/>
                <w:szCs w:val="21"/>
              </w:rPr>
              <w:t>or</w:t>
            </w:r>
            <w:r w:rsidRPr="00573E1D">
              <w:rPr>
                <w:rFonts w:eastAsiaTheme="minorEastAsia" w:hint="eastAsia"/>
                <w:sz w:val="21"/>
                <w:szCs w:val="21"/>
              </w:rPr>
              <w:t>D</w:t>
            </w:r>
            <w:r w:rsidRPr="00573E1D">
              <w:rPr>
                <w:rFonts w:eastAsiaTheme="minorEastAsia"/>
                <w:sz w:val="21"/>
                <w:szCs w:val="21"/>
              </w:rPr>
              <w:t>evice</w:t>
            </w:r>
            <w:r w:rsidRPr="00573E1D">
              <w:rPr>
                <w:rFonts w:hint="eastAsia"/>
              </w:rPr>
              <w:t>^</w:t>
            </w:r>
            <w:r w:rsidRPr="00573E1D">
              <w:rPr>
                <w:rFonts w:eastAsiaTheme="minorEastAsia"/>
                <w:sz w:val="21"/>
                <w:szCs w:val="21"/>
              </w:rPr>
              <w:t>internal</w:t>
            </w:r>
            <w:r w:rsidRPr="00573E1D">
              <w:rPr>
                <w:rFonts w:eastAsiaTheme="minorEastAsia" w:hint="eastAsia"/>
                <w:sz w:val="21"/>
                <w:szCs w:val="21"/>
              </w:rPr>
              <w:t>C</w:t>
            </w:r>
            <w:r w:rsidRPr="00573E1D">
              <w:rPr>
                <w:rFonts w:eastAsiaTheme="minorEastAsia"/>
                <w:sz w:val="21"/>
                <w:szCs w:val="21"/>
              </w:rPr>
              <w:t>hanneld</w:t>
            </w:r>
            <w:r w:rsidRPr="00573E1D">
              <w:rPr>
                <w:rFonts w:hint="eastAsia"/>
              </w:rPr>
              <w:t>^</w:t>
            </w:r>
            <w:r w:rsidRPr="00573E1D">
              <w:rPr>
                <w:rFonts w:eastAsiaTheme="minorEastAsia" w:hint="eastAsia"/>
              </w:rPr>
              <w:t>buildVersion</w:t>
            </w:r>
            <w:r w:rsidRPr="00573E1D">
              <w:rPr>
                <w:rFonts w:hint="eastAsia"/>
              </w:rPr>
              <w:t>^</w:t>
            </w:r>
            <w:r w:rsidRPr="00573E1D">
              <w:rPr>
                <w:rFonts w:eastAsiaTheme="minorEastAsia" w:hint="eastAsia"/>
              </w:rPr>
              <w:t>tvModel</w:t>
            </w:r>
            <w:r w:rsidRPr="00573E1D">
              <w:rPr>
                <w:rFonts w:hint="eastAsia"/>
              </w:rPr>
              <w:t>^</w:t>
            </w:r>
            <w:r w:rsidRPr="00573E1D">
              <w:rPr>
                <w:rFonts w:eastAsiaTheme="minorEastAsia" w:hint="eastAsia"/>
              </w:rPr>
              <w:t>userAccount</w:t>
            </w:r>
          </w:p>
          <w:p w:rsidR="00DC6C69" w:rsidRPr="00DC6C69" w:rsidRDefault="00DC6C69" w:rsidP="006D2599">
            <w:pPr>
              <w:pStyle w:val="a5"/>
              <w:rPr>
                <w:b/>
                <w:color w:val="000000" w:themeColor="text1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" w:author="p00160934" w:date="2016-09-08T10:35:00Z">
              <w:tcPr>
                <w:tcW w:w="19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DC6C69" w:rsidRPr="00FB5357" w:rsidRDefault="00DC6C69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逄焕刚、朱枞庐</w:t>
            </w:r>
          </w:p>
        </w:tc>
      </w:tr>
      <w:tr w:rsidR="00E8756B" w:rsidRPr="00FB5357" w:rsidTr="006A7558">
        <w:tblPrEx>
          <w:tblW w:w="0" w:type="auto"/>
          <w:jc w:val="center"/>
          <w:tblLayout w:type="fixed"/>
          <w:tblCellMar>
            <w:left w:w="57" w:type="dxa"/>
            <w:right w:w="57" w:type="dxa"/>
          </w:tblCellMar>
          <w:tblLook w:val="0000"/>
          <w:tblPrExChange w:id="7" w:author="p00160934" w:date="2016-09-08T10:35:00Z">
            <w:tblPrEx>
              <w:tblW w:w="0" w:type="auto"/>
              <w:jc w:val="center"/>
              <w:tblLayout w:type="fixed"/>
              <w:tblCellMar>
                <w:left w:w="57" w:type="dxa"/>
                <w:right w:w="57" w:type="dxa"/>
              </w:tblCellMar>
              <w:tblLook w:val="0000"/>
            </w:tblPrEx>
          </w:tblPrExChange>
        </w:tblPrEx>
        <w:trPr>
          <w:cantSplit/>
          <w:trHeight w:hRule="exact" w:val="855"/>
          <w:jc w:val="center"/>
          <w:trPrChange w:id="8" w:author="p00160934" w:date="2016-09-08T10:35:00Z">
            <w:trPr>
              <w:cantSplit/>
              <w:trHeight w:hRule="exact" w:val="3780"/>
              <w:jc w:val="center"/>
            </w:trPr>
          </w:trPrChange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" w:author="p00160934" w:date="2016-09-08T10:35:00Z">
              <w:tcPr>
                <w:tcW w:w="118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756B" w:rsidRPr="00FB5357" w:rsidRDefault="00E8756B" w:rsidP="00DC6C6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</w:t>
            </w:r>
            <w:r>
              <w:rPr>
                <w:rFonts w:hint="eastAsia"/>
                <w:color w:val="000000" w:themeColor="text1"/>
              </w:rPr>
              <w:t>7</w:t>
            </w:r>
            <w:r w:rsidRPr="00FB5357">
              <w:rPr>
                <w:rFonts w:hint="eastAsia"/>
                <w:color w:val="000000" w:themeColor="text1"/>
              </w:rPr>
              <w:t>-2</w:t>
            </w: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p00160934" w:date="2016-09-08T10:35:00Z">
              <w:tcPr>
                <w:tcW w:w="10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756B" w:rsidRDefault="00E8756B" w:rsidP="006D5CCF">
            <w:pPr>
              <w:pStyle w:val="a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1.11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" w:author="p00160934" w:date="2016-09-08T10:35:00Z">
              <w:tcPr>
                <w:tcW w:w="422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756B" w:rsidRDefault="00E8756B" w:rsidP="006D2599">
            <w:pPr>
              <w:pStyle w:val="a5"/>
            </w:pPr>
            <w:r>
              <w:rPr>
                <w:rFonts w:hint="eastAsia"/>
                <w:b/>
                <w:color w:val="000000" w:themeColor="text1"/>
              </w:rPr>
              <w:t>1</w:t>
            </w:r>
            <w:r>
              <w:rPr>
                <w:rFonts w:hint="eastAsia"/>
                <w:b/>
                <w:color w:val="000000" w:themeColor="text1"/>
              </w:rPr>
              <w:t>、几种话单格式增加了</w:t>
            </w:r>
            <w:r w:rsidRPr="0004699B">
              <w:t>ab</w:t>
            </w:r>
            <w:r>
              <w:t>T</w:t>
            </w:r>
            <w:r w:rsidRPr="0004699B">
              <w:t>ag</w:t>
            </w:r>
            <w:r>
              <w:rPr>
                <w:rFonts w:hint="eastAsia"/>
              </w:rPr>
              <w:t>；</w:t>
            </w:r>
          </w:p>
          <w:p w:rsidR="00E8756B" w:rsidRPr="00E8756B" w:rsidRDefault="00E8756B" w:rsidP="006D2599">
            <w:pPr>
              <w:pStyle w:val="a5"/>
              <w:rPr>
                <w:b/>
                <w:color w:val="000000" w:themeColor="text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、修改了</w:t>
            </w:r>
            <w:r>
              <w:rPr>
                <w:rFonts w:hint="eastAsia"/>
              </w:rPr>
              <w:t>userAccount</w:t>
            </w:r>
            <w:r>
              <w:rPr>
                <w:rFonts w:hint="eastAsia"/>
              </w:rPr>
              <w:t>的描述和说明。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" w:author="p00160934" w:date="2016-09-08T10:35:00Z">
              <w:tcPr>
                <w:tcW w:w="19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756B" w:rsidRPr="00FB5357" w:rsidRDefault="00E8756B" w:rsidP="009C673B">
            <w:pPr>
              <w:pStyle w:val="a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何忆亮、朱枞庐</w:t>
            </w:r>
          </w:p>
        </w:tc>
      </w:tr>
      <w:tr w:rsidR="000A00F3" w:rsidRPr="00FB5357" w:rsidTr="006A7558">
        <w:tblPrEx>
          <w:tblW w:w="0" w:type="auto"/>
          <w:jc w:val="center"/>
          <w:tblLayout w:type="fixed"/>
          <w:tblCellMar>
            <w:left w:w="57" w:type="dxa"/>
            <w:right w:w="57" w:type="dxa"/>
          </w:tblCellMar>
          <w:tblLook w:val="0000"/>
          <w:tblPrExChange w:id="13" w:author="p00160934" w:date="2016-09-08T10:35:00Z">
            <w:tblPrEx>
              <w:tblW w:w="0" w:type="auto"/>
              <w:jc w:val="center"/>
              <w:tblLayout w:type="fixed"/>
              <w:tblCellMar>
                <w:left w:w="57" w:type="dxa"/>
                <w:right w:w="57" w:type="dxa"/>
              </w:tblCellMar>
              <w:tblLook w:val="0000"/>
            </w:tblPrEx>
          </w:tblPrExChange>
        </w:tblPrEx>
        <w:trPr>
          <w:cantSplit/>
          <w:trHeight w:hRule="exact" w:val="1406"/>
          <w:jc w:val="center"/>
          <w:trPrChange w:id="14" w:author="p00160934" w:date="2016-09-08T10:35:00Z">
            <w:trPr>
              <w:cantSplit/>
              <w:trHeight w:hRule="exact" w:val="3780"/>
              <w:jc w:val="center"/>
            </w:trPr>
          </w:trPrChange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" w:author="p00160934" w:date="2016-09-08T10:35:00Z">
              <w:tcPr>
                <w:tcW w:w="118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0A00F3" w:rsidRPr="00FB5357" w:rsidRDefault="000A00F3" w:rsidP="000A00F3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</w:t>
            </w:r>
            <w:r>
              <w:rPr>
                <w:rFonts w:hint="eastAsia"/>
                <w:color w:val="000000" w:themeColor="text1"/>
              </w:rPr>
              <w:t>8</w:t>
            </w:r>
            <w:r w:rsidRPr="00FB535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04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p00160934" w:date="2016-09-08T10:35:00Z">
              <w:tcPr>
                <w:tcW w:w="10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0A00F3" w:rsidRDefault="007D7501" w:rsidP="006D5CCF">
            <w:pPr>
              <w:pStyle w:val="a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1.12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7" w:author="p00160934" w:date="2016-09-08T10:35:00Z">
              <w:tcPr>
                <w:tcW w:w="422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0A00F3" w:rsidRDefault="000A00F3" w:rsidP="006D2599">
            <w:pPr>
              <w:pStyle w:val="a5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1/</w:t>
            </w:r>
            <w:r>
              <w:rPr>
                <w:rFonts w:hint="eastAsia"/>
                <w:b/>
                <w:color w:val="000000" w:themeColor="text1"/>
              </w:rPr>
              <w:t>展示话单、点击话单、其他事件话单中去掉</w:t>
            </w:r>
            <w:r w:rsidRPr="000A00F3">
              <w:rPr>
                <w:b/>
                <w:color w:val="000000" w:themeColor="text1"/>
              </w:rPr>
              <w:t>^cachecontentid^invalidcontentid^precontentid^removedContentId</w:t>
            </w:r>
          </w:p>
          <w:p w:rsidR="000A00F3" w:rsidRDefault="000A00F3" w:rsidP="006D2599">
            <w:pPr>
              <w:pStyle w:val="a5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>
              <w:rPr>
                <w:rFonts w:hint="eastAsia"/>
                <w:b/>
                <w:color w:val="000000" w:themeColor="text1"/>
              </w:rPr>
              <w:t>、</w:t>
            </w:r>
            <w:r>
              <w:rPr>
                <w:rFonts w:hint="eastAsia"/>
              </w:rPr>
              <w:t>userAccount</w:t>
            </w:r>
            <w:r>
              <w:rPr>
                <w:rFonts w:hint="eastAsia"/>
              </w:rPr>
              <w:t>修改成不需要加密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8" w:author="p00160934" w:date="2016-09-08T10:35:00Z">
              <w:tcPr>
                <w:tcW w:w="19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0A00F3" w:rsidRDefault="000A00F3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逄焕刚、朱枞庐</w:t>
            </w:r>
          </w:p>
        </w:tc>
      </w:tr>
      <w:tr w:rsidR="006A7558" w:rsidRPr="00FB5357" w:rsidTr="00CC514B">
        <w:tblPrEx>
          <w:tblW w:w="0" w:type="auto"/>
          <w:jc w:val="center"/>
          <w:tblLayout w:type="fixed"/>
          <w:tblCellMar>
            <w:left w:w="57" w:type="dxa"/>
            <w:right w:w="57" w:type="dxa"/>
          </w:tblCellMar>
          <w:tblLook w:val="0000"/>
          <w:tblPrExChange w:id="19" w:author="p00160934" w:date="2016-09-08T10:42:00Z">
            <w:tblPrEx>
              <w:tblW w:w="0" w:type="auto"/>
              <w:jc w:val="center"/>
              <w:tblLayout w:type="fixed"/>
              <w:tblCellMar>
                <w:left w:w="57" w:type="dxa"/>
                <w:right w:w="57" w:type="dxa"/>
              </w:tblCellMar>
              <w:tblLook w:val="0000"/>
            </w:tblPrEx>
          </w:tblPrExChange>
        </w:tblPrEx>
        <w:trPr>
          <w:cantSplit/>
          <w:trHeight w:hRule="exact" w:val="1993"/>
          <w:jc w:val="center"/>
          <w:trPrChange w:id="20" w:author="p00160934" w:date="2016-09-08T10:42:00Z">
            <w:trPr>
              <w:cantSplit/>
              <w:trHeight w:hRule="exact" w:val="1513"/>
              <w:jc w:val="center"/>
            </w:trPr>
          </w:trPrChange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1" w:author="p00160934" w:date="2016-09-08T10:42:00Z">
              <w:tcPr>
                <w:tcW w:w="118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A7558" w:rsidRPr="00FB5357" w:rsidRDefault="001069A4" w:rsidP="001069A4">
            <w:pPr>
              <w:pStyle w:val="a5"/>
              <w:rPr>
                <w:rFonts w:hint="eastAsia"/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</w:t>
            </w:r>
            <w:r>
              <w:rPr>
                <w:rFonts w:hint="eastAsia"/>
                <w:color w:val="000000" w:themeColor="text1"/>
              </w:rPr>
              <w:t>9</w:t>
            </w:r>
            <w:r w:rsidRPr="00FB535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2" w:author="p00160934" w:date="2016-09-08T10:42:00Z">
              <w:tcPr>
                <w:tcW w:w="10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A7558" w:rsidRDefault="007D7501" w:rsidP="006D5CCF">
            <w:pPr>
              <w:pStyle w:val="a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1.13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" w:author="p00160934" w:date="2016-09-08T10:42:00Z">
              <w:tcPr>
                <w:tcW w:w="422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1072C" w:rsidRDefault="00645F38" w:rsidP="006D2599">
            <w:pPr>
              <w:pStyle w:val="a5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</w:t>
            </w:r>
            <w:r w:rsidR="0061072C">
              <w:rPr>
                <w:rFonts w:hint="eastAsia"/>
                <w:color w:val="000000" w:themeColor="text1"/>
              </w:rPr>
              <w:t>对设计方案评审后的结论，更新了如下内容：</w:t>
            </w:r>
          </w:p>
          <w:p w:rsidR="006A7558" w:rsidRDefault="00A16F31" w:rsidP="006D2599">
            <w:pPr>
              <w:pStyle w:val="a5"/>
              <w:rPr>
                <w:rFonts w:ascii="宋体" w:hAnsi="宋体" w:cs="宋体" w:hint="eastAsia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、</w:t>
            </w:r>
            <w:r w:rsidR="00B71FCB" w:rsidRPr="00700376">
              <w:rPr>
                <w:rFonts w:hint="eastAsia"/>
                <w:color w:val="000000" w:themeColor="text1"/>
              </w:rPr>
              <w:t>请求话单、展示话单、点击话单、其它话单格式中增加了</w:t>
            </w:r>
            <w:r w:rsidR="00700376" w:rsidRPr="00700376">
              <w:rPr>
                <w:rFonts w:ascii="宋体" w:hAnsi="宋体" w:cs="宋体" w:hint="eastAsia"/>
              </w:rPr>
              <w:t>userTaskTotalImpF</w:t>
            </w:r>
            <w:r w:rsidR="00700376" w:rsidRPr="00700376">
              <w:rPr>
                <w:rFonts w:ascii="宋体" w:hAnsi="宋体" w:cs="宋体"/>
              </w:rPr>
              <w:t>c</w:t>
            </w:r>
          </w:p>
          <w:p w:rsidR="00A16F31" w:rsidRDefault="00A16F31" w:rsidP="006D2599">
            <w:pPr>
              <w:pStyle w:val="a5"/>
              <w:rPr>
                <w:rFonts w:eastAsiaTheme="minorEastAsia" w:hint="eastAsia"/>
                <w:color w:val="FF0000"/>
              </w:rPr>
            </w:pPr>
            <w:r>
              <w:rPr>
                <w:rFonts w:ascii="宋体" w:hAnsi="宋体" w:cs="宋体" w:hint="eastAsia"/>
              </w:rPr>
              <w:t>2、事件类型中增加了</w:t>
            </w:r>
            <w:r w:rsidRPr="00CC514B">
              <w:rPr>
                <w:rFonts w:eastAsiaTheme="minorEastAsia" w:hint="eastAsia"/>
              </w:rPr>
              <w:t>webloadfinish</w:t>
            </w:r>
            <w:r>
              <w:rPr>
                <w:rFonts w:eastAsiaTheme="minorEastAsia" w:hint="eastAsia"/>
                <w:color w:val="FF0000"/>
              </w:rPr>
              <w:t>。</w:t>
            </w:r>
          </w:p>
          <w:p w:rsidR="00A16F31" w:rsidRPr="00700376" w:rsidRDefault="00A16F31" w:rsidP="006D2599">
            <w:pPr>
              <w:pStyle w:val="a5"/>
              <w:rPr>
                <w:rFonts w:hint="eastAsia"/>
                <w:color w:val="000000" w:themeColor="text1"/>
              </w:rPr>
            </w:pPr>
            <w:r w:rsidRPr="00CC514B">
              <w:rPr>
                <w:rFonts w:eastAsiaTheme="minorEastAsia" w:hint="eastAsia"/>
              </w:rPr>
              <w:t>3</w:t>
            </w:r>
            <w:r w:rsidRPr="00CC514B">
              <w:rPr>
                <w:rFonts w:eastAsiaTheme="minorEastAsia" w:hint="eastAsia"/>
              </w:rPr>
              <w:t>、更新了</w:t>
            </w:r>
            <w:r>
              <w:rPr>
                <w:rFonts w:eastAsiaTheme="minorEastAsia" w:hint="eastAsia"/>
              </w:rPr>
              <w:t>webopen</w:t>
            </w:r>
            <w:r>
              <w:rPr>
                <w:rFonts w:eastAsiaTheme="minorEastAsia" w:hint="eastAsia"/>
              </w:rPr>
              <w:t>事件的描述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4" w:author="p00160934" w:date="2016-09-08T10:42:00Z">
              <w:tcPr>
                <w:tcW w:w="19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A7558" w:rsidRPr="00FB5357" w:rsidRDefault="007D7501" w:rsidP="009C673B">
            <w:pPr>
              <w:pStyle w:val="a5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逄焕刚、朱枞庐</w:t>
            </w:r>
          </w:p>
        </w:tc>
      </w:tr>
    </w:tbl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320A73" w:rsidRPr="00FB5357" w:rsidRDefault="00320A7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0217FF" w:rsidRPr="00FB5357" w:rsidRDefault="000217FF" w:rsidP="00320A73">
      <w:pPr>
        <w:pStyle w:val="1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背景</w:t>
      </w:r>
    </w:p>
    <w:p w:rsidR="000217FF" w:rsidRPr="00FB5357" w:rsidRDefault="000217FF" w:rsidP="006E183A">
      <w:pPr>
        <w:pStyle w:val="af7"/>
        <w:ind w:firstLineChars="202" w:firstLine="424"/>
        <w:rPr>
          <w:color w:val="000000" w:themeColor="text1"/>
        </w:rPr>
      </w:pPr>
      <w:proofErr w:type="spellStart"/>
      <w:r w:rsidRPr="00FB5357">
        <w:rPr>
          <w:rFonts w:hint="eastAsia"/>
          <w:color w:val="000000" w:themeColor="text1"/>
        </w:rPr>
        <w:t>HiAD</w:t>
      </w:r>
      <w:proofErr w:type="spellEnd"/>
      <w:r w:rsidR="008622A6" w:rsidRPr="00FB5357">
        <w:rPr>
          <w:rFonts w:hint="eastAsia"/>
          <w:color w:val="000000" w:themeColor="text1"/>
        </w:rPr>
        <w:t>有四</w:t>
      </w:r>
      <w:r w:rsidRPr="00FB5357">
        <w:rPr>
          <w:rFonts w:hint="eastAsia"/>
          <w:color w:val="000000" w:themeColor="text1"/>
        </w:rPr>
        <w:t>种话单，分别为展示话单、</w:t>
      </w:r>
      <w:r w:rsidR="00B44205" w:rsidRPr="00FB5357">
        <w:rPr>
          <w:rFonts w:hint="eastAsia"/>
          <w:color w:val="000000" w:themeColor="text1"/>
        </w:rPr>
        <w:t>请求话单</w:t>
      </w:r>
      <w:r w:rsidRPr="00FB5357">
        <w:rPr>
          <w:rFonts w:hint="eastAsia"/>
          <w:color w:val="000000" w:themeColor="text1"/>
        </w:rPr>
        <w:t>、</w:t>
      </w:r>
      <w:r w:rsidR="00B44205" w:rsidRPr="00FB5357">
        <w:rPr>
          <w:rFonts w:hint="eastAsia"/>
          <w:color w:val="000000" w:themeColor="text1"/>
        </w:rPr>
        <w:t>点击话单</w:t>
      </w:r>
      <w:r w:rsidR="00EF795A" w:rsidRPr="00FB5357">
        <w:rPr>
          <w:rFonts w:hint="eastAsia"/>
          <w:color w:val="000000" w:themeColor="text1"/>
        </w:rPr>
        <w:t>和其他事件话单</w:t>
      </w:r>
      <w:r w:rsidR="00335CAC" w:rsidRPr="00FB5357">
        <w:rPr>
          <w:rFonts w:hint="eastAsia"/>
          <w:color w:val="000000" w:themeColor="text1"/>
        </w:rPr>
        <w:t>，目的是将</w:t>
      </w:r>
      <w:r w:rsidRPr="00FB5357">
        <w:rPr>
          <w:rFonts w:hint="eastAsia"/>
          <w:color w:val="000000" w:themeColor="text1"/>
        </w:rPr>
        <w:t>事件信息记录下来，</w:t>
      </w:r>
      <w:r w:rsidR="003E5F10" w:rsidRPr="00FB5357">
        <w:rPr>
          <w:rFonts w:hint="eastAsia"/>
          <w:color w:val="000000" w:themeColor="text1"/>
        </w:rPr>
        <w:t>用于计费及</w:t>
      </w:r>
      <w:r w:rsidRPr="00FB5357">
        <w:rPr>
          <w:rFonts w:hint="eastAsia"/>
          <w:color w:val="000000" w:themeColor="text1"/>
        </w:rPr>
        <w:t>报表分析使用。</w:t>
      </w:r>
    </w:p>
    <w:p w:rsidR="000217FF" w:rsidRPr="00FB5357" w:rsidRDefault="006E183A" w:rsidP="00320A73">
      <w:pPr>
        <w:pStyle w:val="1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话单格式详解</w:t>
      </w:r>
    </w:p>
    <w:p w:rsidR="00795673" w:rsidRPr="00FB5357" w:rsidRDefault="00D50044" w:rsidP="00320A73">
      <w:pPr>
        <w:pStyle w:val="2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请求</w:t>
      </w:r>
      <w:r w:rsidR="00795673" w:rsidRPr="00FB5357">
        <w:rPr>
          <w:rFonts w:hint="eastAsia"/>
          <w:color w:val="000000" w:themeColor="text1"/>
        </w:rPr>
        <w:t>话单</w:t>
      </w:r>
    </w:p>
    <w:p w:rsidR="006E183A" w:rsidRPr="00FB5357" w:rsidRDefault="006E183A">
      <w:p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 xml:space="preserve">    </w:t>
      </w:r>
      <w:r w:rsidR="00A751F1" w:rsidRPr="00FB5357">
        <w:rPr>
          <w:rFonts w:hint="eastAsia"/>
          <w:b/>
          <w:color w:val="000000" w:themeColor="text1"/>
        </w:rPr>
        <w:t>模块：</w:t>
      </w:r>
      <w:r w:rsidR="00FA4EED" w:rsidRPr="00FB5357">
        <w:rPr>
          <w:rFonts w:hint="eastAsia"/>
          <w:color w:val="000000" w:themeColor="text1"/>
        </w:rPr>
        <w:t>请求</w:t>
      </w:r>
      <w:r w:rsidRPr="00FB5357">
        <w:rPr>
          <w:rFonts w:hint="eastAsia"/>
          <w:color w:val="000000" w:themeColor="text1"/>
        </w:rPr>
        <w:t>话单</w:t>
      </w:r>
      <w:r w:rsidR="009761CC" w:rsidRPr="00FB5357">
        <w:rPr>
          <w:rFonts w:hint="eastAsia"/>
          <w:color w:val="000000" w:themeColor="text1"/>
        </w:rPr>
        <w:t>由</w:t>
      </w:r>
      <w:proofErr w:type="spellStart"/>
      <w:r w:rsidR="000631CC" w:rsidRPr="00FB5357">
        <w:rPr>
          <w:rFonts w:hint="eastAsia"/>
          <w:color w:val="000000" w:themeColor="text1"/>
        </w:rPr>
        <w:t>acd</w:t>
      </w:r>
      <w:proofErr w:type="spellEnd"/>
      <w:r w:rsidR="000631CC" w:rsidRPr="00FB5357">
        <w:rPr>
          <w:rFonts w:hint="eastAsia"/>
          <w:color w:val="000000" w:themeColor="text1"/>
        </w:rPr>
        <w:t>处理</w:t>
      </w:r>
      <w:proofErr w:type="spellStart"/>
      <w:r w:rsidR="000631CC" w:rsidRPr="00FB5357">
        <w:rPr>
          <w:rFonts w:hint="eastAsia"/>
          <w:color w:val="000000" w:themeColor="text1"/>
        </w:rPr>
        <w:t>sdk</w:t>
      </w:r>
      <w:proofErr w:type="spellEnd"/>
      <w:r w:rsidR="000631CC" w:rsidRPr="00FB5357">
        <w:rPr>
          <w:rFonts w:hint="eastAsia"/>
          <w:color w:val="000000" w:themeColor="text1"/>
        </w:rPr>
        <w:t>请求时打印</w:t>
      </w:r>
      <w:r w:rsidR="00006E10" w:rsidRPr="00FB5357">
        <w:rPr>
          <w:rFonts w:hint="eastAsia"/>
          <w:color w:val="000000" w:themeColor="text1"/>
        </w:rPr>
        <w:t>。对于所有的</w:t>
      </w:r>
      <w:r w:rsidR="002311CC" w:rsidRPr="00FB5357">
        <w:rPr>
          <w:rFonts w:hint="eastAsia"/>
          <w:color w:val="000000" w:themeColor="text1"/>
        </w:rPr>
        <w:t>合法</w:t>
      </w:r>
      <w:r w:rsidR="00006E10" w:rsidRPr="00FB5357">
        <w:rPr>
          <w:rFonts w:hint="eastAsia"/>
          <w:color w:val="000000" w:themeColor="text1"/>
        </w:rPr>
        <w:t>广告请求，无论是否返回了广告，</w:t>
      </w:r>
      <w:r w:rsidR="00006E10" w:rsidRPr="00FB5357">
        <w:rPr>
          <w:rFonts w:hint="eastAsia"/>
          <w:color w:val="000000" w:themeColor="text1"/>
        </w:rPr>
        <w:t>ACD</w:t>
      </w:r>
      <w:r w:rsidR="00006E10" w:rsidRPr="00FB5357">
        <w:rPr>
          <w:rFonts w:hint="eastAsia"/>
          <w:color w:val="000000" w:themeColor="text1"/>
        </w:rPr>
        <w:t>均会记录</w:t>
      </w:r>
      <w:r w:rsidR="00AC67BF" w:rsidRPr="00FB5357">
        <w:rPr>
          <w:rFonts w:hint="eastAsia"/>
          <w:color w:val="000000" w:themeColor="text1"/>
        </w:rPr>
        <w:t>请求</w:t>
      </w:r>
      <w:r w:rsidR="00006E10" w:rsidRPr="00FB5357">
        <w:rPr>
          <w:rFonts w:hint="eastAsia"/>
          <w:color w:val="000000" w:themeColor="text1"/>
        </w:rPr>
        <w:t>话单。</w:t>
      </w:r>
    </w:p>
    <w:p w:rsidR="00C34B1C" w:rsidRPr="00FB5357" w:rsidRDefault="006E183A" w:rsidP="00C34B1C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格式：</w:t>
      </w:r>
      <w:r w:rsidR="00C34B1C" w:rsidRPr="00FB5357">
        <w:rPr>
          <w:b/>
          <w:color w:val="000000" w:themeColor="text1"/>
        </w:rPr>
        <w:t>logid^</w:t>
      </w:r>
      <w:r w:rsidR="00C34B1C" w:rsidRPr="00FB5357">
        <w:rPr>
          <w:rFonts w:hint="eastAsia"/>
          <w:b/>
          <w:color w:val="000000" w:themeColor="text1"/>
        </w:rPr>
        <w:t>r</w:t>
      </w:r>
      <w:r w:rsidR="00C34B1C" w:rsidRPr="00FB5357">
        <w:rPr>
          <w:b/>
          <w:color w:val="000000" w:themeColor="text1"/>
        </w:rPr>
        <w:t>esultType^</w:t>
      </w:r>
      <w:r w:rsidR="00C34B1C" w:rsidRPr="00FB5357">
        <w:rPr>
          <w:rFonts w:hint="eastAsia"/>
          <w:b/>
          <w:color w:val="000000" w:themeColor="text1"/>
        </w:rPr>
        <w:t>contend</w:t>
      </w:r>
      <w:r w:rsidR="00C34B1C" w:rsidRPr="00FB5357">
        <w:rPr>
          <w:b/>
          <w:color w:val="000000" w:themeColor="text1"/>
        </w:rPr>
        <w:t>Id^</w:t>
      </w:r>
      <w:r w:rsidR="00C34B1C" w:rsidRPr="00FB5357">
        <w:rPr>
          <w:rFonts w:hint="eastAsia"/>
          <w:b/>
          <w:color w:val="000000" w:themeColor="text1"/>
        </w:rPr>
        <w:t>publisher</w:t>
      </w:r>
      <w:r w:rsidR="00C34B1C" w:rsidRPr="00FB5357">
        <w:rPr>
          <w:b/>
          <w:color w:val="000000" w:themeColor="text1"/>
        </w:rPr>
        <w:t>Price^</w:t>
      </w:r>
      <w:r w:rsidR="00C34B1C" w:rsidRPr="00FB5357">
        <w:rPr>
          <w:rFonts w:hint="eastAsia"/>
          <w:b/>
          <w:color w:val="000000" w:themeColor="text1"/>
        </w:rPr>
        <w:t>network</w:t>
      </w:r>
      <w:r w:rsidR="00C34B1C" w:rsidRPr="00FB5357">
        <w:rPr>
          <w:b/>
          <w:color w:val="000000" w:themeColor="text1"/>
        </w:rPr>
        <w:t>Price^</w:t>
      </w:r>
      <w:r w:rsidR="00C34B1C" w:rsidRPr="00FB5357">
        <w:rPr>
          <w:rFonts w:hint="eastAsia"/>
          <w:b/>
          <w:color w:val="000000" w:themeColor="text1"/>
        </w:rPr>
        <w:t>plateform</w:t>
      </w:r>
      <w:r w:rsidR="00C34B1C" w:rsidRPr="00FB5357">
        <w:rPr>
          <w:b/>
          <w:color w:val="000000" w:themeColor="text1"/>
        </w:rPr>
        <w:t>Price</w:t>
      </w:r>
    </w:p>
    <w:p w:rsidR="00C34B1C" w:rsidRPr="00FB5357" w:rsidRDefault="00C34B1C" w:rsidP="00C34B1C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advertiserNetwork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publisherNetwork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advertiserNetworkId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</w:t>
      </w:r>
      <w:r w:rsidRPr="00FB5357">
        <w:rPr>
          <w:b/>
          <w:color w:val="000000" w:themeColor="text1"/>
        </w:rPr>
        <w:t>dvertiser</w:t>
      </w:r>
      <w:r w:rsidRPr="00FB5357">
        <w:rPr>
          <w:rFonts w:hint="eastAsia"/>
          <w:b/>
          <w:color w:val="000000" w:themeColor="text1"/>
        </w:rPr>
        <w:t>Id</w:t>
      </w:r>
    </w:p>
    <w:p w:rsidR="00C34B1C" w:rsidRPr="00FB5357" w:rsidRDefault="00C34B1C" w:rsidP="00C34B1C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proofErr w:type="spellStart"/>
      <w:r w:rsidR="00AD3E11" w:rsidRPr="00FB5357">
        <w:rPr>
          <w:b/>
          <w:color w:val="000000" w:themeColor="text1"/>
        </w:rPr>
        <w:t>orderId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askI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riceType^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Factor</w:t>
      </w:r>
      <w:r w:rsidRPr="00FB5357">
        <w:rPr>
          <w:rFonts w:hint="eastAsia"/>
          <w:b/>
          <w:color w:val="000000" w:themeColor="text1"/>
        </w:rPr>
        <w:t>^contentValidEndtime^</w:t>
      </w:r>
      <w:r w:rsidR="00347EF9" w:rsidRPr="00FB5357">
        <w:rPr>
          <w:rFonts w:hint="eastAsia"/>
          <w:b/>
          <w:color w:val="000000" w:themeColor="text1"/>
        </w:rPr>
        <w:t>maxtimes</w:t>
      </w:r>
      <w:proofErr w:type="spellEnd"/>
    </w:p>
    <w:p w:rsidR="00237707" w:rsidRPr="00FB5357" w:rsidRDefault="00C34B1C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interaction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="00237707" w:rsidRPr="00FB5357">
        <w:rPr>
          <w:rFonts w:hint="eastAsia"/>
          <w:b/>
          <w:color w:val="000000" w:themeColor="text1"/>
        </w:rPr>
        <w:t>creativetype^</w:t>
      </w:r>
      <w:r w:rsidRPr="00FB5357">
        <w:rPr>
          <w:b/>
          <w:color w:val="000000" w:themeColor="text1"/>
        </w:rPr>
        <w:t>ad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test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slot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ize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N</w:t>
      </w:r>
      <w:r w:rsidRPr="00FB5357">
        <w:rPr>
          <w:b/>
          <w:color w:val="000000" w:themeColor="text1"/>
        </w:rPr>
        <w:t>ame</w:t>
      </w:r>
    </w:p>
    <w:p w:rsidR="00237707" w:rsidRPr="00FB5357" w:rsidRDefault="00C34B1C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kg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device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os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model</w:t>
      </w:r>
      <w:r w:rsidRPr="00FB5357">
        <w:rPr>
          <w:rFonts w:hint="eastAsia"/>
          <w:b/>
          <w:color w:val="000000" w:themeColor="text1"/>
        </w:rPr>
        <w:t>^brand^</w:t>
      </w:r>
      <w:r w:rsidRPr="00FB5357">
        <w:rPr>
          <w:b/>
          <w:color w:val="000000" w:themeColor="text1"/>
        </w:rPr>
        <w:t>mac</w:t>
      </w:r>
      <w:r w:rsidRPr="00FB5357">
        <w:rPr>
          <w:rFonts w:hint="eastAsia"/>
          <w:b/>
          <w:color w:val="000000" w:themeColor="text1"/>
        </w:rPr>
        <w:t>^o</w:t>
      </w:r>
      <w:r w:rsidRPr="00FB5357">
        <w:rPr>
          <w:b/>
          <w:color w:val="000000" w:themeColor="text1"/>
        </w:rPr>
        <w:t>sLanguage^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lotI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os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dph</w:t>
      </w:r>
    </w:p>
    <w:p w:rsidR="00237707" w:rsidRPr="00FB5357" w:rsidRDefault="00C34B1C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ate^</w:t>
      </w:r>
      <w:r w:rsidRPr="00FB5357">
        <w:rPr>
          <w:rFonts w:hint="eastAsia"/>
          <w:b/>
          <w:color w:val="000000" w:themeColor="text1"/>
        </w:rPr>
        <w:t>publisherId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keyWords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siteId</w:t>
      </w:r>
      <w:r w:rsidRPr="00FB5357">
        <w:rPr>
          <w:b/>
          <w:color w:val="000000" w:themeColor="text1"/>
        </w:rPr>
        <w:t>^</w:t>
      </w:r>
      <w:r w:rsidR="00406EE8" w:rsidRPr="00FB5357">
        <w:rPr>
          <w:rFonts w:hint="eastAsia"/>
          <w:b/>
          <w:color w:val="000000" w:themeColor="text1"/>
        </w:rPr>
        <w:t>deviceSize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imei^</w:t>
      </w:r>
      <w:r w:rsidRPr="00FB5357">
        <w:rPr>
          <w:b/>
          <w:color w:val="000000" w:themeColor="text1"/>
        </w:rPr>
        <w:t>android</w:t>
      </w:r>
      <w:r w:rsidRPr="00FB5357">
        <w:rPr>
          <w:rFonts w:hint="eastAsia"/>
          <w:b/>
          <w:color w:val="000000" w:themeColor="text1"/>
        </w:rPr>
        <w:t>I</w:t>
      </w:r>
      <w:r w:rsidRPr="00FB5357">
        <w:rPr>
          <w:b/>
          <w:color w:val="000000" w:themeColor="text1"/>
        </w:rPr>
        <w:t>d^</w:t>
      </w:r>
      <w:r w:rsidRPr="00FB5357">
        <w:rPr>
          <w:rFonts w:hint="eastAsia"/>
          <w:b/>
          <w:color w:val="000000" w:themeColor="text1"/>
        </w:rPr>
        <w:t>ip</w:t>
      </w:r>
    </w:p>
    <w:p w:rsidR="00237707" w:rsidRPr="00FB5357" w:rsidRDefault="00C34B1C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slotS</w:t>
      </w:r>
      <w:r w:rsidRPr="00FB5357">
        <w:rPr>
          <w:b/>
          <w:color w:val="000000" w:themeColor="text1"/>
        </w:rPr>
        <w:t>tatus^</w:t>
      </w:r>
      <w:r w:rsidRPr="00FB5357">
        <w:rPr>
          <w:rFonts w:hint="eastAsia"/>
          <w:b/>
          <w:color w:val="000000" w:themeColor="text1"/>
        </w:rPr>
        <w:t>anti</w:t>
      </w:r>
      <w:r w:rsidRPr="00FB5357">
        <w:rPr>
          <w:b/>
          <w:color w:val="000000" w:themeColor="text1"/>
        </w:rPr>
        <w:t>Timeout^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dkVersion^</w:t>
      </w:r>
      <w:r w:rsidRPr="00FB5357">
        <w:rPr>
          <w:rFonts w:hint="eastAsia"/>
          <w:b/>
          <w:color w:val="000000" w:themeColor="text1"/>
        </w:rPr>
        <w:t>res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networkType^c</w:t>
      </w:r>
      <w:r w:rsidRPr="00FB5357">
        <w:rPr>
          <w:b/>
          <w:color w:val="000000" w:themeColor="text1"/>
        </w:rPr>
        <w:t>ellI</w:t>
      </w:r>
      <w:r w:rsidRPr="00FB5357">
        <w:rPr>
          <w:rFonts w:hint="eastAsia"/>
          <w:b/>
          <w:color w:val="000000" w:themeColor="text1"/>
        </w:rPr>
        <w:t>d^c</w:t>
      </w:r>
      <w:r w:rsidRPr="00FB5357">
        <w:rPr>
          <w:b/>
          <w:color w:val="000000" w:themeColor="text1"/>
        </w:rPr>
        <w:t>arrier</w:t>
      </w:r>
      <w:r w:rsidRPr="00FB5357">
        <w:rPr>
          <w:rFonts w:hint="eastAsia"/>
          <w:b/>
          <w:color w:val="000000" w:themeColor="text1"/>
        </w:rPr>
        <w:t>^r</w:t>
      </w:r>
      <w:r w:rsidRPr="00FB5357">
        <w:rPr>
          <w:b/>
          <w:color w:val="000000" w:themeColor="text1"/>
        </w:rPr>
        <w:t>eqTime</w:t>
      </w:r>
    </w:p>
    <w:p w:rsidR="009761CC" w:rsidRDefault="00D50044" w:rsidP="00264BB5">
      <w:pPr>
        <w:ind w:leftChars="200" w:left="420"/>
        <w:rPr>
          <w:ins w:id="25" w:author="p00160934" w:date="2016-09-08T10:21:00Z"/>
          <w:rFonts w:hint="eastAsia"/>
          <w:b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resultCode</w:t>
      </w:r>
      <w:r w:rsidR="003478E9" w:rsidRPr="00FB5357">
        <w:rPr>
          <w:rFonts w:hint="eastAsia"/>
          <w:color w:val="000000" w:themeColor="text1"/>
        </w:rPr>
        <w:t>^</w:t>
      </w:r>
      <w:r w:rsidR="003478E9" w:rsidRPr="008E117D">
        <w:rPr>
          <w:b/>
          <w:color w:val="000000" w:themeColor="text1"/>
        </w:rPr>
        <w:t>cachecontentid</w:t>
      </w:r>
      <w:r w:rsidR="003478E9" w:rsidRPr="008E117D">
        <w:rPr>
          <w:rFonts w:hint="eastAsia"/>
          <w:b/>
          <w:color w:val="000000" w:themeColor="text1"/>
        </w:rPr>
        <w:t>^</w:t>
      </w:r>
      <w:r w:rsidR="003478E9" w:rsidRPr="008E117D">
        <w:rPr>
          <w:b/>
          <w:color w:val="000000" w:themeColor="text1"/>
        </w:rPr>
        <w:t>invalidcontentid</w:t>
      </w:r>
      <w:r w:rsidR="003478E9" w:rsidRPr="008E117D">
        <w:rPr>
          <w:rFonts w:hint="eastAsia"/>
          <w:b/>
          <w:color w:val="000000" w:themeColor="text1"/>
        </w:rPr>
        <w:t>^pre</w:t>
      </w:r>
      <w:r w:rsidR="003478E9" w:rsidRPr="008E117D">
        <w:rPr>
          <w:b/>
          <w:color w:val="000000" w:themeColor="text1"/>
        </w:rPr>
        <w:t>contentid</w:t>
      </w:r>
      <w:r w:rsidR="00264BB5" w:rsidRPr="008E117D">
        <w:rPr>
          <w:rFonts w:hint="eastAsia"/>
          <w:b/>
        </w:rPr>
        <w:t>^removedContentId^</w:t>
      </w:r>
      <w:r w:rsidR="00264BB5" w:rsidRPr="008E117D">
        <w:rPr>
          <w:b/>
        </w:rPr>
        <w:t>ad</w:t>
      </w:r>
      <w:r w:rsidR="00264BB5" w:rsidRPr="008E117D">
        <w:rPr>
          <w:rFonts w:hint="eastAsia"/>
          <w:b/>
        </w:rPr>
        <w:t>S</w:t>
      </w:r>
      <w:r w:rsidR="00264BB5" w:rsidRPr="008E117D">
        <w:rPr>
          <w:b/>
        </w:rPr>
        <w:t>ubtype</w:t>
      </w:r>
      <w:r w:rsidR="00264BB5" w:rsidRPr="008E117D">
        <w:rPr>
          <w:rFonts w:hint="eastAsia"/>
          <w:b/>
        </w:rPr>
        <w:t>F</w:t>
      </w:r>
      <w:r w:rsidR="00264BB5" w:rsidRPr="008E117D">
        <w:rPr>
          <w:b/>
        </w:rPr>
        <w:t>or</w:t>
      </w:r>
      <w:r w:rsidR="00264BB5" w:rsidRPr="008E117D">
        <w:rPr>
          <w:rFonts w:hint="eastAsia"/>
          <w:b/>
        </w:rPr>
        <w:t>D</w:t>
      </w:r>
      <w:r w:rsidR="00264BB5" w:rsidRPr="008E117D">
        <w:rPr>
          <w:b/>
        </w:rPr>
        <w:t>evice</w:t>
      </w:r>
      <w:r w:rsidR="00264BB5" w:rsidRPr="008E117D">
        <w:rPr>
          <w:rFonts w:hint="eastAsia"/>
          <w:b/>
        </w:rPr>
        <w:t>^</w:t>
      </w:r>
      <w:r w:rsidR="00264BB5" w:rsidRPr="008E117D">
        <w:rPr>
          <w:b/>
        </w:rPr>
        <w:t>internal</w:t>
      </w:r>
      <w:r w:rsidR="00264BB5" w:rsidRPr="008E117D">
        <w:rPr>
          <w:rFonts w:hint="eastAsia"/>
          <w:b/>
        </w:rPr>
        <w:t>C</w:t>
      </w:r>
      <w:r w:rsidR="00264BB5" w:rsidRPr="008E117D">
        <w:rPr>
          <w:b/>
        </w:rPr>
        <w:t>hanneld</w:t>
      </w:r>
      <w:r w:rsidR="00264BB5" w:rsidRPr="008E117D">
        <w:rPr>
          <w:rFonts w:hint="eastAsia"/>
          <w:b/>
        </w:rPr>
        <w:t>^buildVersion^tvModel^userAccount</w:t>
      </w:r>
      <w:r w:rsidR="007F7B44" w:rsidRPr="008E117D">
        <w:rPr>
          <w:b/>
        </w:rPr>
        <w:t>^abTag</w:t>
      </w:r>
    </w:p>
    <w:p w:rsidR="00BC6F70" w:rsidRPr="008E117D" w:rsidRDefault="00544AE5" w:rsidP="00264BB5">
      <w:pPr>
        <w:ind w:leftChars="200" w:left="420"/>
        <w:rPr>
          <w:b/>
        </w:rPr>
      </w:pPr>
      <w:r w:rsidRPr="008E117D">
        <w:rPr>
          <w:b/>
        </w:rPr>
        <w:t>^</w:t>
      </w:r>
      <w:r w:rsidR="006E691E" w:rsidRPr="006E17D1">
        <w:rPr>
          <w:rFonts w:ascii="宋体" w:hAnsi="宋体" w:cs="宋体" w:hint="eastAsia"/>
          <w:color w:val="FF0000"/>
        </w:rPr>
        <w:t>userTaskTotalImpF</w:t>
      </w:r>
      <w:r w:rsidR="006E691E" w:rsidRPr="006E17D1">
        <w:rPr>
          <w:rFonts w:ascii="宋体" w:hAnsi="宋体" w:cs="宋体"/>
          <w:color w:val="FF0000"/>
        </w:rPr>
        <w:t>c</w:t>
      </w:r>
    </w:p>
    <w:p w:rsidR="00D76618" w:rsidRPr="00FB5357" w:rsidRDefault="00D76618" w:rsidP="00D76618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示例：</w:t>
      </w:r>
    </w:p>
    <w:p w:rsidR="00DB476F" w:rsidRPr="00FB5357" w:rsidRDefault="00DB476F" w:rsidP="00DB476F">
      <w:pPr>
        <w:ind w:firstLineChars="98" w:firstLine="206"/>
        <w:rPr>
          <w:rFonts w:ascii="宋体" w:hAnsi="宋体" w:cs="宋体"/>
          <w:color w:val="000000" w:themeColor="text1"/>
        </w:rPr>
      </w:pPr>
      <w:r w:rsidRPr="00FB5357">
        <w:rPr>
          <w:rFonts w:ascii="宋体" w:hAnsi="宋体" w:cs="宋体"/>
          <w:color w:val="000000" w:themeColor="text1"/>
        </w:rPr>
        <w:t xml:space="preserve">20160330202441100057^3^1032^200.0^0.0^0.0^0.0^0.0^1^342^8359214^90000234^CPM^1.0^1459440000000^5^0^2^splash^0^1080*1494^6.5.41.2^%E5%8D%8E%E4%B8%BA%E6%B5%8B%E8%AF%95demo^com.huawei.openalliance.ad.demo^4^4.4.2^H60-L021111^HUAWEI^uquVZDIEoHF1ZHzi+mTgAj+y1UEISYOBBWhfaZjo2WE=^zh^2467c73fc98711e5ad7a00163ea81983^android^20^20160330^901377^^330^1080*1920^1^uquVZDIEoHF1ZHzi+mTgAkquBE1xn6Fg3ip9OQ/l6a4=^^uquVZDIEoHF1ZHzi+mTgAugr9WO5Ng5ZSS10CUrGYy8=^11^1440^3.4.1^1080*1920^4G^^0^2016-03-30 </w:t>
      </w:r>
      <w:r w:rsidRPr="00FB5357">
        <w:rPr>
          <w:rFonts w:ascii="宋体" w:hAnsi="宋体" w:cs="宋体"/>
          <w:color w:val="000000" w:themeColor="text1"/>
        </w:rPr>
        <w:lastRenderedPageBreak/>
        <w:t>20:24:41^200</w:t>
      </w:r>
      <w:r w:rsidRPr="00FB5357">
        <w:rPr>
          <w:rFonts w:ascii="宋体" w:hAnsi="宋体" w:cs="宋体" w:hint="eastAsia"/>
          <w:color w:val="000000" w:themeColor="text1"/>
        </w:rPr>
        <w:t>^[241,280,300,350]^[ 500,800]^[600,175]</w:t>
      </w:r>
      <w:r w:rsidR="002539B5" w:rsidRPr="00D01EBD">
        <w:rPr>
          <w:rFonts w:hint="eastAsia"/>
        </w:rPr>
        <w:t>^</w:t>
      </w:r>
      <w:r w:rsidR="002539B5" w:rsidRPr="00D01EBD">
        <w:rPr>
          <w:rFonts w:ascii="宋体" w:hAnsi="宋体" w:cs="宋体" w:hint="eastAsia"/>
          <w:color w:val="000000" w:themeColor="text1"/>
        </w:rPr>
        <w:t>[246]^4^789^V8.1^TV2.0</w:t>
      </w:r>
      <w:r w:rsidR="002539B5" w:rsidRPr="000751CF">
        <w:rPr>
          <w:rFonts w:hint="eastAsia"/>
          <w:color w:val="000000" w:themeColor="text1"/>
        </w:rPr>
        <w:t>^</w:t>
      </w:r>
      <w:r w:rsidR="002539B5" w:rsidRPr="002539B5">
        <w:rPr>
          <w:rFonts w:ascii="宋体" w:hAnsi="宋体" w:cs="宋体"/>
          <w:color w:val="000000" w:themeColor="text1"/>
        </w:rPr>
        <w:t xml:space="preserve"> </w:t>
      </w:r>
      <w:r w:rsidR="002539B5" w:rsidRPr="00FB5357">
        <w:rPr>
          <w:rFonts w:ascii="宋体" w:hAnsi="宋体" w:cs="宋体"/>
          <w:color w:val="000000" w:themeColor="text1"/>
        </w:rPr>
        <w:t>uquVZDIEoHF1ZHzi+mTgAj+y1UEISYOBBWhfaZjo2WE=</w:t>
      </w:r>
      <w:r w:rsidR="007F7B44">
        <w:rPr>
          <w:rFonts w:ascii="宋体" w:hAnsi="宋体" w:cs="宋体" w:hint="eastAsia"/>
          <w:color w:val="000000" w:themeColor="text1"/>
        </w:rPr>
        <w:t>^A</w:t>
      </w:r>
      <w:r w:rsidR="00734C2C" w:rsidRPr="00734C2C">
        <w:rPr>
          <w:rFonts w:hint="eastAsia"/>
          <w:color w:val="FF0000"/>
        </w:rPr>
        <w:t>^</w:t>
      </w:r>
      <w:r w:rsidR="00734C2C" w:rsidRPr="00734C2C">
        <w:rPr>
          <w:rFonts w:hint="eastAsia"/>
          <w:color w:val="FF0000"/>
        </w:rPr>
        <w:t>90</w:t>
      </w:r>
    </w:p>
    <w:p w:rsidR="00DB476F" w:rsidRPr="002539B5" w:rsidRDefault="00DB476F" w:rsidP="00D76618">
      <w:pPr>
        <w:ind w:firstLineChars="200" w:firstLine="422"/>
        <w:rPr>
          <w:b/>
          <w:color w:val="000000" w:themeColor="text1"/>
        </w:rPr>
      </w:pPr>
    </w:p>
    <w:p w:rsidR="00D50044" w:rsidRPr="00FB5357" w:rsidRDefault="00D50044" w:rsidP="00D50044">
      <w:pPr>
        <w:pStyle w:val="2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展示话单</w:t>
      </w:r>
    </w:p>
    <w:p w:rsidR="000631CC" w:rsidRPr="00FB5357" w:rsidRDefault="00D50044" w:rsidP="000631CC">
      <w:pPr>
        <w:ind w:firstLine="420"/>
        <w:rPr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模块：</w:t>
      </w:r>
      <w:r w:rsidRPr="00FB5357">
        <w:rPr>
          <w:rFonts w:hint="eastAsia"/>
          <w:color w:val="000000" w:themeColor="text1"/>
        </w:rPr>
        <w:t>展示话单</w:t>
      </w:r>
      <w:r w:rsidR="000631CC" w:rsidRPr="00FB5357">
        <w:rPr>
          <w:rFonts w:hint="eastAsia"/>
          <w:color w:val="000000" w:themeColor="text1"/>
        </w:rPr>
        <w:t>由</w:t>
      </w:r>
      <w:r w:rsidR="000631CC" w:rsidRPr="00FB5357">
        <w:rPr>
          <w:rFonts w:hint="eastAsia"/>
          <w:color w:val="000000" w:themeColor="text1"/>
        </w:rPr>
        <w:t xml:space="preserve"> </w:t>
      </w:r>
      <w:proofErr w:type="spellStart"/>
      <w:r w:rsidR="000631CC" w:rsidRPr="00FB5357">
        <w:rPr>
          <w:rFonts w:hint="eastAsia"/>
          <w:color w:val="000000" w:themeColor="text1"/>
        </w:rPr>
        <w:t>sdk</w:t>
      </w:r>
      <w:proofErr w:type="spellEnd"/>
      <w:r w:rsidR="000631CC" w:rsidRPr="00FB5357">
        <w:rPr>
          <w:rFonts w:hint="eastAsia"/>
          <w:color w:val="000000" w:themeColor="text1"/>
        </w:rPr>
        <w:t>上报</w:t>
      </w:r>
      <w:proofErr w:type="spellStart"/>
      <w:r w:rsidR="000631CC" w:rsidRPr="00FB5357">
        <w:rPr>
          <w:rFonts w:hint="eastAsia"/>
          <w:color w:val="000000" w:themeColor="text1"/>
        </w:rPr>
        <w:t>contentServer</w:t>
      </w:r>
      <w:proofErr w:type="spellEnd"/>
      <w:r w:rsidR="00C372C7" w:rsidRPr="00FB5357">
        <w:rPr>
          <w:rFonts w:hint="eastAsia"/>
          <w:color w:val="000000" w:themeColor="text1"/>
        </w:rPr>
        <w:t>打印</w:t>
      </w:r>
      <w:r w:rsidR="005E7C53" w:rsidRPr="00FB5357">
        <w:rPr>
          <w:rFonts w:hint="eastAsia"/>
          <w:color w:val="000000" w:themeColor="text1"/>
        </w:rPr>
        <w:t xml:space="preserve"> </w:t>
      </w:r>
    </w:p>
    <w:p w:rsidR="00237707" w:rsidRPr="00FB5357" w:rsidRDefault="00D50044" w:rsidP="00237707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格式：</w:t>
      </w:r>
      <w:r w:rsidR="00237707" w:rsidRPr="00FB5357">
        <w:rPr>
          <w:b/>
          <w:color w:val="000000" w:themeColor="text1"/>
        </w:rPr>
        <w:t>logid^</w:t>
      </w:r>
      <w:r w:rsidR="00237707" w:rsidRPr="00FB5357">
        <w:rPr>
          <w:rFonts w:hint="eastAsia"/>
          <w:b/>
          <w:color w:val="000000" w:themeColor="text1"/>
        </w:rPr>
        <w:t>r</w:t>
      </w:r>
      <w:r w:rsidR="00237707" w:rsidRPr="00FB5357">
        <w:rPr>
          <w:b/>
          <w:color w:val="000000" w:themeColor="text1"/>
        </w:rPr>
        <w:t>esultType^</w:t>
      </w:r>
      <w:r w:rsidR="00237707" w:rsidRPr="00FB5357">
        <w:rPr>
          <w:rFonts w:hint="eastAsia"/>
          <w:b/>
          <w:color w:val="000000" w:themeColor="text1"/>
        </w:rPr>
        <w:t>contend</w:t>
      </w:r>
      <w:r w:rsidR="00237707" w:rsidRPr="00FB5357">
        <w:rPr>
          <w:b/>
          <w:color w:val="000000" w:themeColor="text1"/>
        </w:rPr>
        <w:t>Id^</w:t>
      </w:r>
      <w:r w:rsidR="00237707" w:rsidRPr="00FB5357">
        <w:rPr>
          <w:rFonts w:hint="eastAsia"/>
          <w:b/>
          <w:color w:val="000000" w:themeColor="text1"/>
        </w:rPr>
        <w:t>publisher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network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plateform</w:t>
      </w:r>
      <w:r w:rsidR="00237707" w:rsidRPr="00FB5357">
        <w:rPr>
          <w:b/>
          <w:color w:val="000000" w:themeColor="text1"/>
        </w:rPr>
        <w:t>Price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advertiserNetwork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publisherNetwork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advertiserNetworkId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</w:t>
      </w:r>
      <w:r w:rsidRPr="00FB5357">
        <w:rPr>
          <w:b/>
          <w:color w:val="000000" w:themeColor="text1"/>
        </w:rPr>
        <w:t>dvertiser</w:t>
      </w:r>
      <w:r w:rsidRPr="00FB5357">
        <w:rPr>
          <w:rFonts w:hint="eastAsia"/>
          <w:b/>
          <w:color w:val="000000" w:themeColor="text1"/>
        </w:rPr>
        <w:t>Id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proofErr w:type="spellStart"/>
      <w:r w:rsidRPr="00FB5357">
        <w:rPr>
          <w:b/>
          <w:color w:val="000000" w:themeColor="text1"/>
        </w:rPr>
        <w:t>orderId^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askI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riceType^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Factor</w:t>
      </w:r>
      <w:r w:rsidRPr="00FB5357">
        <w:rPr>
          <w:rFonts w:hint="eastAsia"/>
          <w:b/>
          <w:color w:val="000000" w:themeColor="text1"/>
        </w:rPr>
        <w:t>^contentValidEndtime^</w:t>
      </w:r>
      <w:r w:rsidR="00347EF9" w:rsidRPr="00FB5357">
        <w:rPr>
          <w:rFonts w:hint="eastAsia"/>
          <w:b/>
          <w:color w:val="000000" w:themeColor="text1"/>
        </w:rPr>
        <w:t>maxtimes</w:t>
      </w:r>
      <w:proofErr w:type="spellEnd"/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interaction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^creativetype^</w:t>
      </w:r>
      <w:r w:rsidRPr="00FB5357">
        <w:rPr>
          <w:b/>
          <w:color w:val="000000" w:themeColor="text1"/>
        </w:rPr>
        <w:t>ad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test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slot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ize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N</w:t>
      </w:r>
      <w:r w:rsidRPr="00FB5357">
        <w:rPr>
          <w:b/>
          <w:color w:val="000000" w:themeColor="text1"/>
        </w:rPr>
        <w:t>ame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kg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device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os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model</w:t>
      </w:r>
      <w:r w:rsidRPr="00FB5357">
        <w:rPr>
          <w:rFonts w:hint="eastAsia"/>
          <w:b/>
          <w:color w:val="000000" w:themeColor="text1"/>
        </w:rPr>
        <w:t>^brand^</w:t>
      </w:r>
      <w:r w:rsidRPr="00FB5357">
        <w:rPr>
          <w:b/>
          <w:color w:val="000000" w:themeColor="text1"/>
        </w:rPr>
        <w:t>mac</w:t>
      </w:r>
      <w:r w:rsidRPr="00FB5357">
        <w:rPr>
          <w:rFonts w:hint="eastAsia"/>
          <w:b/>
          <w:color w:val="000000" w:themeColor="text1"/>
        </w:rPr>
        <w:t>^o</w:t>
      </w:r>
      <w:r w:rsidRPr="00FB5357">
        <w:rPr>
          <w:b/>
          <w:color w:val="000000" w:themeColor="text1"/>
        </w:rPr>
        <w:t>sLanguage^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lotI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os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dph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ate^</w:t>
      </w:r>
      <w:r w:rsidRPr="00FB5357">
        <w:rPr>
          <w:rFonts w:hint="eastAsia"/>
          <w:b/>
          <w:color w:val="000000" w:themeColor="text1"/>
        </w:rPr>
        <w:t>publisherId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keyWords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deviceSize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imei^</w:t>
      </w:r>
      <w:r w:rsidRPr="00FB5357">
        <w:rPr>
          <w:b/>
          <w:color w:val="000000" w:themeColor="text1"/>
        </w:rPr>
        <w:t>android</w:t>
      </w:r>
      <w:r w:rsidRPr="00FB5357">
        <w:rPr>
          <w:rFonts w:hint="eastAsia"/>
          <w:b/>
          <w:color w:val="000000" w:themeColor="text1"/>
        </w:rPr>
        <w:t>I</w:t>
      </w:r>
      <w:r w:rsidRPr="00FB5357">
        <w:rPr>
          <w:b/>
          <w:color w:val="000000" w:themeColor="text1"/>
        </w:rPr>
        <w:t>d^</w:t>
      </w:r>
      <w:r w:rsidRPr="00FB5357">
        <w:rPr>
          <w:rFonts w:hint="eastAsia"/>
          <w:b/>
          <w:color w:val="000000" w:themeColor="text1"/>
        </w:rPr>
        <w:t>ip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slotS</w:t>
      </w:r>
      <w:r w:rsidRPr="00FB5357">
        <w:rPr>
          <w:b/>
          <w:color w:val="000000" w:themeColor="text1"/>
        </w:rPr>
        <w:t>tatus^</w:t>
      </w:r>
      <w:r w:rsidRPr="00FB5357">
        <w:rPr>
          <w:rFonts w:hint="eastAsia"/>
          <w:b/>
          <w:color w:val="000000" w:themeColor="text1"/>
        </w:rPr>
        <w:t>anti</w:t>
      </w:r>
      <w:r w:rsidRPr="00FB5357">
        <w:rPr>
          <w:b/>
          <w:color w:val="000000" w:themeColor="text1"/>
        </w:rPr>
        <w:t>Timeout^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dkVersion^</w:t>
      </w:r>
      <w:r w:rsidRPr="00FB5357">
        <w:rPr>
          <w:rFonts w:hint="eastAsia"/>
          <w:b/>
          <w:color w:val="000000" w:themeColor="text1"/>
        </w:rPr>
        <w:t>res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networkType^c</w:t>
      </w:r>
      <w:r w:rsidRPr="00FB5357">
        <w:rPr>
          <w:b/>
          <w:color w:val="000000" w:themeColor="text1"/>
        </w:rPr>
        <w:t>ellI</w:t>
      </w:r>
      <w:r w:rsidRPr="00FB5357">
        <w:rPr>
          <w:rFonts w:hint="eastAsia"/>
          <w:b/>
          <w:color w:val="000000" w:themeColor="text1"/>
        </w:rPr>
        <w:t>d^c</w:t>
      </w:r>
      <w:r w:rsidRPr="00FB5357">
        <w:rPr>
          <w:b/>
          <w:color w:val="000000" w:themeColor="text1"/>
        </w:rPr>
        <w:t>arrier</w:t>
      </w:r>
      <w:r w:rsidRPr="00FB5357">
        <w:rPr>
          <w:rFonts w:hint="eastAsia"/>
          <w:b/>
          <w:color w:val="000000" w:themeColor="text1"/>
        </w:rPr>
        <w:t>^r</w:t>
      </w:r>
      <w:r w:rsidRPr="00FB5357">
        <w:rPr>
          <w:b/>
          <w:color w:val="000000" w:themeColor="text1"/>
        </w:rPr>
        <w:t>eqTime</w:t>
      </w:r>
    </w:p>
    <w:p w:rsidR="00D50044" w:rsidRPr="006170CC" w:rsidRDefault="002D6F19" w:rsidP="009A5D64">
      <w:pPr>
        <w:pStyle w:val="10"/>
        <w:spacing w:line="360" w:lineRule="auto"/>
        <w:ind w:firstLine="44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="00665AC5" w:rsidRPr="00FB5357">
        <w:rPr>
          <w:rFonts w:hint="eastAsia"/>
          <w:b/>
          <w:color w:val="000000" w:themeColor="text1"/>
        </w:rPr>
        <w:t>recordTime</w:t>
      </w:r>
      <w:r w:rsidR="001B1946" w:rsidRPr="00FB5357">
        <w:rPr>
          <w:rFonts w:hint="eastAsia"/>
          <w:b/>
          <w:color w:val="000000" w:themeColor="text1"/>
        </w:rPr>
        <w:t>^</w:t>
      </w:r>
      <w:r w:rsidR="005056FC" w:rsidRPr="00FB5357">
        <w:rPr>
          <w:b/>
          <w:color w:val="000000" w:themeColor="text1"/>
        </w:rPr>
        <w:t>show</w:t>
      </w:r>
      <w:r w:rsidR="00A17629" w:rsidRPr="00FB5357">
        <w:rPr>
          <w:rFonts w:hint="eastAsia"/>
          <w:b/>
          <w:color w:val="000000" w:themeColor="text1"/>
        </w:rPr>
        <w:t>i</w:t>
      </w:r>
      <w:r w:rsidR="00C34B1C" w:rsidRPr="00FB5357">
        <w:rPr>
          <w:b/>
          <w:color w:val="000000" w:themeColor="text1"/>
        </w:rPr>
        <w:t>d</w:t>
      </w:r>
      <w:r w:rsidR="002D24DA" w:rsidRPr="00FB5357">
        <w:rPr>
          <w:rFonts w:hint="eastAsia"/>
          <w:b/>
          <w:color w:val="000000" w:themeColor="text1"/>
        </w:rPr>
        <w:t>^i</w:t>
      </w:r>
      <w:r w:rsidR="00E35868" w:rsidRPr="00FB5357">
        <w:rPr>
          <w:rFonts w:hint="eastAsia"/>
          <w:b/>
          <w:color w:val="000000" w:themeColor="text1"/>
        </w:rPr>
        <w:t>mp</w:t>
      </w:r>
      <w:r w:rsidR="00F96BFF" w:rsidRPr="00FB5357">
        <w:rPr>
          <w:rFonts w:hint="eastAsia"/>
          <w:b/>
          <w:color w:val="000000" w:themeColor="text1"/>
        </w:rPr>
        <w:t>Time</w:t>
      </w:r>
      <w:r w:rsidR="00977E76" w:rsidRPr="00FB5357">
        <w:rPr>
          <w:rFonts w:hint="eastAsia"/>
          <w:b/>
          <w:color w:val="000000" w:themeColor="text1"/>
        </w:rPr>
        <w:t>^imp</w:t>
      </w:r>
      <w:r w:rsidR="00387825" w:rsidRPr="00ED775C">
        <w:rPr>
          <w:rFonts w:hint="eastAsia"/>
          <w:color w:val="FF0000"/>
        </w:rPr>
        <w:t>^</w:t>
      </w:r>
      <w:r w:rsidR="00387825" w:rsidRPr="006170CC">
        <w:rPr>
          <w:b/>
          <w:color w:val="000000" w:themeColor="text1"/>
        </w:rPr>
        <w:t>ad</w:t>
      </w:r>
      <w:r w:rsidR="00387825" w:rsidRPr="006170CC">
        <w:rPr>
          <w:rFonts w:hint="eastAsia"/>
          <w:b/>
          <w:color w:val="000000" w:themeColor="text1"/>
        </w:rPr>
        <w:t>S</w:t>
      </w:r>
      <w:r w:rsidR="00387825" w:rsidRPr="006170CC">
        <w:rPr>
          <w:b/>
          <w:color w:val="000000" w:themeColor="text1"/>
        </w:rPr>
        <w:t>ubtype</w:t>
      </w:r>
      <w:r w:rsidR="00387825" w:rsidRPr="006170CC">
        <w:rPr>
          <w:rFonts w:hint="eastAsia"/>
          <w:b/>
          <w:color w:val="000000" w:themeColor="text1"/>
        </w:rPr>
        <w:t>F</w:t>
      </w:r>
      <w:r w:rsidR="00387825" w:rsidRPr="006170CC">
        <w:rPr>
          <w:b/>
          <w:color w:val="000000" w:themeColor="text1"/>
        </w:rPr>
        <w:t>or</w:t>
      </w:r>
      <w:r w:rsidR="00387825" w:rsidRPr="006170CC">
        <w:rPr>
          <w:rFonts w:hint="eastAsia"/>
          <w:b/>
          <w:color w:val="000000" w:themeColor="text1"/>
        </w:rPr>
        <w:t>D</w:t>
      </w:r>
      <w:r w:rsidR="00387825" w:rsidRPr="006170CC">
        <w:rPr>
          <w:b/>
          <w:color w:val="000000" w:themeColor="text1"/>
        </w:rPr>
        <w:t>evice</w:t>
      </w:r>
      <w:r w:rsidR="00387825" w:rsidRPr="006170CC">
        <w:rPr>
          <w:rFonts w:hint="eastAsia"/>
          <w:b/>
          <w:color w:val="000000" w:themeColor="text1"/>
        </w:rPr>
        <w:t>^</w:t>
      </w:r>
      <w:r w:rsidR="00387825" w:rsidRPr="006170CC">
        <w:rPr>
          <w:b/>
          <w:color w:val="000000" w:themeColor="text1"/>
        </w:rPr>
        <w:t>internal</w:t>
      </w:r>
      <w:r w:rsidR="00387825" w:rsidRPr="006170CC">
        <w:rPr>
          <w:rFonts w:hint="eastAsia"/>
          <w:b/>
          <w:color w:val="000000" w:themeColor="text1"/>
        </w:rPr>
        <w:t>C</w:t>
      </w:r>
      <w:r w:rsidR="00387825" w:rsidRPr="006170CC">
        <w:rPr>
          <w:b/>
          <w:color w:val="000000" w:themeColor="text1"/>
        </w:rPr>
        <w:t>hanneld</w:t>
      </w:r>
      <w:r w:rsidR="00387825" w:rsidRPr="006170CC">
        <w:rPr>
          <w:rFonts w:hint="eastAsia"/>
          <w:b/>
          <w:color w:val="000000" w:themeColor="text1"/>
        </w:rPr>
        <w:t>^buildVersion^tvModel^userAccount</w:t>
      </w:r>
      <w:r w:rsidR="00B94067" w:rsidRPr="006170CC">
        <w:rPr>
          <w:b/>
          <w:color w:val="000000" w:themeColor="text1"/>
        </w:rPr>
        <w:t>^abTag</w:t>
      </w:r>
      <w:r w:rsidR="000A4A25" w:rsidRPr="000A4A25">
        <w:rPr>
          <w:b/>
          <w:color w:val="FF0000"/>
        </w:rPr>
        <w:t>^</w:t>
      </w:r>
      <w:r w:rsidR="000A4A25" w:rsidRPr="000A4A25">
        <w:rPr>
          <w:rFonts w:ascii="宋体" w:hAnsi="宋体" w:cs="宋体" w:hint="eastAsia"/>
          <w:color w:val="FF0000"/>
          <w:sz w:val="21"/>
          <w:szCs w:val="21"/>
        </w:rPr>
        <w:t>userTaskTotalImpF</w:t>
      </w:r>
      <w:r w:rsidR="000A4A25" w:rsidRPr="000A4A25">
        <w:rPr>
          <w:rFonts w:ascii="宋体" w:hAnsi="宋体" w:cs="宋体"/>
          <w:color w:val="FF0000"/>
          <w:sz w:val="21"/>
          <w:szCs w:val="21"/>
        </w:rPr>
        <w:t>c</w:t>
      </w:r>
    </w:p>
    <w:p w:rsidR="00D50044" w:rsidRPr="00FB5357" w:rsidRDefault="00D50044" w:rsidP="00D50044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示例：</w:t>
      </w:r>
    </w:p>
    <w:p w:rsidR="00D50044" w:rsidRPr="00FB5357" w:rsidRDefault="00DB476F" w:rsidP="00DB476F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20160116095538100029^3^700^10000.0^0.0^0.0^0.0^0.0^1^342^8358932^10000489^CPM^1.0^1477929600000^200^1^2^splash^0^1080*1494^3.4.1.103^%E5%8D%8E%E4%B8%BA%E5%B9%BF%E5%91%8A^com.huawei.openalliance.ad.demo^4^5.0.2^PLK-AL10^HUAWEI^uquVZDIEoHF1ZHzi+mTgAr9Hu9zHbxvnxNRSUr52+Mb8AWMfFtxuEAbTTZKZ8Mk7^zh^62a4dc16e2d61033b753e0247f05741f^android^09^20160116^901380^^342^1080*1920^1^uquVZDIEoHF1ZHzi+mTgAjxQj1cZFNVlFT5gOc7N2tE=^uquVZDIEoHF1ZHzi+mTgAnDS+528fiT8MSyOoROLiTY=^uquVZDIEoHF1ZHzi+mTgAugr9WO5Ng5ZSS10CUrGYy8=^11^43200^3.4.1.103^1080*1920^WIFI^uquVZDIEoHF1ZHzi+mTgAglJgoLhMVTX9On2Z84EgLw=^3^2016-01-16 09:55:38^2016-01-16 09:57:48^1452909823337^2016-01-16 10:03:43^imp</w:t>
      </w:r>
      <w:r w:rsidR="002539B5" w:rsidRPr="000751CF">
        <w:rPr>
          <w:rFonts w:hint="eastAsia"/>
          <w:color w:val="000000" w:themeColor="text1"/>
        </w:rPr>
        <w:t>^</w:t>
      </w:r>
      <w:r w:rsidR="002539B5" w:rsidRPr="00615D9B">
        <w:rPr>
          <w:rFonts w:hint="eastAsia"/>
          <w:b/>
          <w:color w:val="000000" w:themeColor="text1"/>
        </w:rPr>
        <w:t>4^789^V8.1^TV2.0^</w:t>
      </w:r>
      <w:r w:rsidR="002539B5" w:rsidRPr="00615D9B">
        <w:rPr>
          <w:b/>
          <w:color w:val="000000" w:themeColor="text1"/>
        </w:rPr>
        <w:t xml:space="preserve"> </w:t>
      </w:r>
      <w:r w:rsidR="0028054F" w:rsidRPr="00615D9B">
        <w:rPr>
          <w:rFonts w:hint="eastAsia"/>
          <w:b/>
          <w:color w:val="000000" w:themeColor="text1"/>
        </w:rPr>
        <w:t>1234</w:t>
      </w:r>
      <w:r w:rsidR="00E06B04" w:rsidRPr="00615D9B">
        <w:rPr>
          <w:rFonts w:hint="eastAsia"/>
          <w:b/>
          <w:color w:val="000000" w:themeColor="text1"/>
        </w:rPr>
        <w:t>^</w:t>
      </w:r>
      <w:r w:rsidR="00B94067" w:rsidRPr="00615D9B">
        <w:rPr>
          <w:rFonts w:hint="eastAsia"/>
          <w:b/>
          <w:color w:val="000000" w:themeColor="text1"/>
        </w:rPr>
        <w:t>A</w:t>
      </w:r>
      <w:r w:rsidR="00910E15" w:rsidRPr="00734C2C">
        <w:rPr>
          <w:rFonts w:hint="eastAsia"/>
          <w:color w:val="FF0000"/>
        </w:rPr>
        <w:t>^90</w:t>
      </w:r>
    </w:p>
    <w:p w:rsidR="003E5F10" w:rsidRPr="00FB5357" w:rsidRDefault="00795673" w:rsidP="00D76618">
      <w:pPr>
        <w:pStyle w:val="2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点击</w:t>
      </w:r>
      <w:r w:rsidR="00A47839" w:rsidRPr="00FB5357">
        <w:rPr>
          <w:rFonts w:hint="eastAsia"/>
          <w:color w:val="000000" w:themeColor="text1"/>
        </w:rPr>
        <w:t>话单</w:t>
      </w:r>
    </w:p>
    <w:p w:rsidR="003E5F10" w:rsidRPr="00FB5357" w:rsidRDefault="00074C97" w:rsidP="00193B89">
      <w:pPr>
        <w:ind w:firstLine="420"/>
        <w:rPr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模块：</w:t>
      </w:r>
      <w:r w:rsidR="003E5F10" w:rsidRPr="00FB5357">
        <w:rPr>
          <w:rFonts w:hint="eastAsia"/>
          <w:color w:val="000000" w:themeColor="text1"/>
        </w:rPr>
        <w:t>点击话单是</w:t>
      </w:r>
      <w:r w:rsidR="00E60107" w:rsidRPr="00FB5357">
        <w:rPr>
          <w:rFonts w:hint="eastAsia"/>
          <w:color w:val="000000" w:themeColor="text1"/>
        </w:rPr>
        <w:t>SDK</w:t>
      </w:r>
      <w:r w:rsidR="00E60107" w:rsidRPr="00FB5357">
        <w:rPr>
          <w:rFonts w:hint="eastAsia"/>
          <w:color w:val="000000" w:themeColor="text1"/>
        </w:rPr>
        <w:t>上报给</w:t>
      </w:r>
      <w:proofErr w:type="spellStart"/>
      <w:r w:rsidR="00E60107" w:rsidRPr="00FB5357">
        <w:rPr>
          <w:rFonts w:hint="eastAsia"/>
          <w:color w:val="000000" w:themeColor="text1"/>
        </w:rPr>
        <w:t>contentServer</w:t>
      </w:r>
      <w:proofErr w:type="spellEnd"/>
      <w:r w:rsidR="00E60107" w:rsidRPr="00FB5357">
        <w:rPr>
          <w:rFonts w:hint="eastAsia"/>
          <w:color w:val="000000" w:themeColor="text1"/>
        </w:rPr>
        <w:t xml:space="preserve">. </w:t>
      </w:r>
    </w:p>
    <w:p w:rsidR="00237707" w:rsidRPr="00FB5357" w:rsidRDefault="00193B89" w:rsidP="00237707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lastRenderedPageBreak/>
        <w:t>格式：</w:t>
      </w:r>
      <w:r w:rsidR="00237707" w:rsidRPr="00FB5357">
        <w:rPr>
          <w:b/>
          <w:color w:val="000000" w:themeColor="text1"/>
        </w:rPr>
        <w:t>logid^</w:t>
      </w:r>
      <w:r w:rsidR="00237707" w:rsidRPr="00FB5357">
        <w:rPr>
          <w:rFonts w:hint="eastAsia"/>
          <w:b/>
          <w:color w:val="000000" w:themeColor="text1"/>
        </w:rPr>
        <w:t>r</w:t>
      </w:r>
      <w:r w:rsidR="00237707" w:rsidRPr="00FB5357">
        <w:rPr>
          <w:b/>
          <w:color w:val="000000" w:themeColor="text1"/>
        </w:rPr>
        <w:t>esultType^</w:t>
      </w:r>
      <w:r w:rsidR="00237707" w:rsidRPr="00FB5357">
        <w:rPr>
          <w:rFonts w:hint="eastAsia"/>
          <w:b/>
          <w:color w:val="000000" w:themeColor="text1"/>
        </w:rPr>
        <w:t>contend</w:t>
      </w:r>
      <w:r w:rsidR="00237707" w:rsidRPr="00FB5357">
        <w:rPr>
          <w:b/>
          <w:color w:val="000000" w:themeColor="text1"/>
        </w:rPr>
        <w:t>Id^</w:t>
      </w:r>
      <w:r w:rsidR="00237707" w:rsidRPr="00FB5357">
        <w:rPr>
          <w:rFonts w:hint="eastAsia"/>
          <w:b/>
          <w:color w:val="000000" w:themeColor="text1"/>
        </w:rPr>
        <w:t>publisher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network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plateform</w:t>
      </w:r>
      <w:r w:rsidR="00237707" w:rsidRPr="00FB5357">
        <w:rPr>
          <w:b/>
          <w:color w:val="000000" w:themeColor="text1"/>
        </w:rPr>
        <w:t>Price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advertiserNetwork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publisherNetwork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advertiserNetworkId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</w:t>
      </w:r>
      <w:r w:rsidRPr="00FB5357">
        <w:rPr>
          <w:b/>
          <w:color w:val="000000" w:themeColor="text1"/>
        </w:rPr>
        <w:t>dvertiser</w:t>
      </w:r>
      <w:r w:rsidRPr="00FB5357">
        <w:rPr>
          <w:rFonts w:hint="eastAsia"/>
          <w:b/>
          <w:color w:val="000000" w:themeColor="text1"/>
        </w:rPr>
        <w:t>Id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proofErr w:type="spellStart"/>
      <w:r w:rsidRPr="00FB5357">
        <w:rPr>
          <w:b/>
          <w:color w:val="000000" w:themeColor="text1"/>
        </w:rPr>
        <w:t>orderId^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askI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riceType^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Factor</w:t>
      </w:r>
      <w:r w:rsidRPr="00FB5357">
        <w:rPr>
          <w:rFonts w:hint="eastAsia"/>
          <w:b/>
          <w:color w:val="000000" w:themeColor="text1"/>
        </w:rPr>
        <w:t>^contentValidEndtime^</w:t>
      </w:r>
      <w:r w:rsidR="00347EF9" w:rsidRPr="00FB5357">
        <w:rPr>
          <w:rFonts w:hint="eastAsia"/>
          <w:b/>
          <w:color w:val="000000" w:themeColor="text1"/>
        </w:rPr>
        <w:t>maxtimes</w:t>
      </w:r>
      <w:proofErr w:type="spellEnd"/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interaction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^creativetype^</w:t>
      </w:r>
      <w:r w:rsidRPr="00FB5357">
        <w:rPr>
          <w:b/>
          <w:color w:val="000000" w:themeColor="text1"/>
        </w:rPr>
        <w:t>ad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test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slot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ize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N</w:t>
      </w:r>
      <w:r w:rsidRPr="00FB5357">
        <w:rPr>
          <w:b/>
          <w:color w:val="000000" w:themeColor="text1"/>
        </w:rPr>
        <w:t>ame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kg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device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os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model</w:t>
      </w:r>
      <w:r w:rsidRPr="00FB5357">
        <w:rPr>
          <w:rFonts w:hint="eastAsia"/>
          <w:b/>
          <w:color w:val="000000" w:themeColor="text1"/>
        </w:rPr>
        <w:t>^brand^</w:t>
      </w:r>
      <w:r w:rsidRPr="00FB5357">
        <w:rPr>
          <w:b/>
          <w:color w:val="000000" w:themeColor="text1"/>
        </w:rPr>
        <w:t>mac</w:t>
      </w:r>
      <w:r w:rsidRPr="00FB5357">
        <w:rPr>
          <w:rFonts w:hint="eastAsia"/>
          <w:b/>
          <w:color w:val="000000" w:themeColor="text1"/>
        </w:rPr>
        <w:t>^o</w:t>
      </w:r>
      <w:r w:rsidRPr="00FB5357">
        <w:rPr>
          <w:b/>
          <w:color w:val="000000" w:themeColor="text1"/>
        </w:rPr>
        <w:t>sLanguage^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lotI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os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dph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ate^</w:t>
      </w:r>
      <w:r w:rsidRPr="00FB5357">
        <w:rPr>
          <w:rFonts w:hint="eastAsia"/>
          <w:b/>
          <w:color w:val="000000" w:themeColor="text1"/>
        </w:rPr>
        <w:t>publisherId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keyWords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deviceSize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imei^</w:t>
      </w:r>
      <w:r w:rsidRPr="00FB5357">
        <w:rPr>
          <w:b/>
          <w:color w:val="000000" w:themeColor="text1"/>
        </w:rPr>
        <w:t>android</w:t>
      </w:r>
      <w:r w:rsidRPr="00FB5357">
        <w:rPr>
          <w:rFonts w:hint="eastAsia"/>
          <w:b/>
          <w:color w:val="000000" w:themeColor="text1"/>
        </w:rPr>
        <w:t>I</w:t>
      </w:r>
      <w:r w:rsidRPr="00FB5357">
        <w:rPr>
          <w:b/>
          <w:color w:val="000000" w:themeColor="text1"/>
        </w:rPr>
        <w:t>d^</w:t>
      </w:r>
      <w:r w:rsidRPr="00FB5357">
        <w:rPr>
          <w:rFonts w:hint="eastAsia"/>
          <w:b/>
          <w:color w:val="000000" w:themeColor="text1"/>
        </w:rPr>
        <w:t>ip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slotS</w:t>
      </w:r>
      <w:r w:rsidRPr="00FB5357">
        <w:rPr>
          <w:b/>
          <w:color w:val="000000" w:themeColor="text1"/>
        </w:rPr>
        <w:t>tatus^</w:t>
      </w:r>
      <w:r w:rsidRPr="00FB5357">
        <w:rPr>
          <w:rFonts w:hint="eastAsia"/>
          <w:b/>
          <w:color w:val="000000" w:themeColor="text1"/>
        </w:rPr>
        <w:t>anti</w:t>
      </w:r>
      <w:r w:rsidRPr="00FB5357">
        <w:rPr>
          <w:b/>
          <w:color w:val="000000" w:themeColor="text1"/>
        </w:rPr>
        <w:t>Timeout^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dkVersion^</w:t>
      </w:r>
      <w:r w:rsidRPr="00FB5357">
        <w:rPr>
          <w:rFonts w:hint="eastAsia"/>
          <w:b/>
          <w:color w:val="000000" w:themeColor="text1"/>
        </w:rPr>
        <w:t>res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networkType^c</w:t>
      </w:r>
      <w:r w:rsidRPr="00FB5357">
        <w:rPr>
          <w:b/>
          <w:color w:val="000000" w:themeColor="text1"/>
        </w:rPr>
        <w:t>ellI</w:t>
      </w:r>
      <w:r w:rsidRPr="00FB5357">
        <w:rPr>
          <w:rFonts w:hint="eastAsia"/>
          <w:b/>
          <w:color w:val="000000" w:themeColor="text1"/>
        </w:rPr>
        <w:t>d^c</w:t>
      </w:r>
      <w:r w:rsidRPr="00FB5357">
        <w:rPr>
          <w:b/>
          <w:color w:val="000000" w:themeColor="text1"/>
        </w:rPr>
        <w:t>arrier</w:t>
      </w:r>
      <w:r w:rsidRPr="00FB5357">
        <w:rPr>
          <w:rFonts w:hint="eastAsia"/>
          <w:b/>
          <w:color w:val="000000" w:themeColor="text1"/>
        </w:rPr>
        <w:t>^r</w:t>
      </w:r>
      <w:r w:rsidRPr="00FB5357">
        <w:rPr>
          <w:b/>
          <w:color w:val="000000" w:themeColor="text1"/>
        </w:rPr>
        <w:t>eqTime</w:t>
      </w:r>
    </w:p>
    <w:p w:rsidR="00193B89" w:rsidRPr="001D7C4B" w:rsidRDefault="00BB180F" w:rsidP="009A5D64">
      <w:pPr>
        <w:pStyle w:val="10"/>
        <w:spacing w:line="360" w:lineRule="auto"/>
        <w:ind w:firstLine="442"/>
        <w:rPr>
          <w:b/>
        </w:rPr>
      </w:pPr>
      <w:r w:rsidRPr="00FB5357">
        <w:rPr>
          <w:rFonts w:hint="eastAsia"/>
          <w:b/>
          <w:color w:val="000000" w:themeColor="text1"/>
        </w:rPr>
        <w:t>^recordTime</w:t>
      </w:r>
      <w:r w:rsidR="00DB43D2" w:rsidRPr="00FB5357">
        <w:rPr>
          <w:rFonts w:hint="eastAsia"/>
          <w:b/>
          <w:color w:val="000000" w:themeColor="text1"/>
        </w:rPr>
        <w:t>^</w:t>
      </w:r>
      <w:r w:rsidR="005E27BD" w:rsidRPr="00FB5357">
        <w:rPr>
          <w:rFonts w:hint="eastAsia"/>
          <w:b/>
          <w:color w:val="000000" w:themeColor="text1"/>
        </w:rPr>
        <w:t>showid</w:t>
      </w:r>
      <w:r w:rsidR="00DB43D2" w:rsidRPr="00FB5357">
        <w:rPr>
          <w:rFonts w:hint="eastAsia"/>
          <w:b/>
          <w:color w:val="000000" w:themeColor="text1"/>
        </w:rPr>
        <w:t>^</w:t>
      </w:r>
      <w:r w:rsidR="00807E02" w:rsidRPr="00FB5357">
        <w:rPr>
          <w:rFonts w:hint="eastAsia"/>
          <w:b/>
          <w:color w:val="000000" w:themeColor="text1"/>
        </w:rPr>
        <w:t>c</w:t>
      </w:r>
      <w:r w:rsidR="000C7E39" w:rsidRPr="00FB5357">
        <w:rPr>
          <w:rFonts w:hint="eastAsia"/>
          <w:b/>
          <w:color w:val="000000" w:themeColor="text1"/>
        </w:rPr>
        <w:t>lick</w:t>
      </w:r>
      <w:r w:rsidR="00E60107" w:rsidRPr="00FB5357">
        <w:rPr>
          <w:rFonts w:hint="eastAsia"/>
          <w:b/>
          <w:color w:val="000000" w:themeColor="text1"/>
        </w:rPr>
        <w:t>Time^</w:t>
      </w:r>
      <w:r w:rsidR="001C0418" w:rsidRPr="00FB5357">
        <w:rPr>
          <w:rFonts w:hint="eastAsia"/>
          <w:b/>
          <w:color w:val="000000" w:themeColor="text1"/>
        </w:rPr>
        <w:t>click</w:t>
      </w:r>
      <w:r w:rsidR="00113489" w:rsidRPr="001D7C4B">
        <w:rPr>
          <w:rFonts w:hint="eastAsia"/>
        </w:rPr>
        <w:t>^</w:t>
      </w:r>
      <w:r w:rsidR="00113489" w:rsidRPr="001D7C4B">
        <w:rPr>
          <w:rFonts w:eastAsiaTheme="minorEastAsia"/>
        </w:rPr>
        <w:t>ad</w:t>
      </w:r>
      <w:r w:rsidR="00113489" w:rsidRPr="001D7C4B">
        <w:rPr>
          <w:rFonts w:eastAsiaTheme="minorEastAsia" w:hint="eastAsia"/>
        </w:rPr>
        <w:t>S</w:t>
      </w:r>
      <w:r w:rsidR="00113489" w:rsidRPr="001D7C4B">
        <w:rPr>
          <w:rFonts w:eastAsiaTheme="minorEastAsia"/>
        </w:rPr>
        <w:t>ubtype</w:t>
      </w:r>
      <w:r w:rsidR="00113489" w:rsidRPr="001D7C4B">
        <w:rPr>
          <w:rFonts w:eastAsiaTheme="minorEastAsia" w:hint="eastAsia"/>
        </w:rPr>
        <w:t>F</w:t>
      </w:r>
      <w:r w:rsidR="00113489" w:rsidRPr="001D7C4B">
        <w:rPr>
          <w:rFonts w:eastAsiaTheme="minorEastAsia"/>
        </w:rPr>
        <w:t>or</w:t>
      </w:r>
      <w:r w:rsidR="00113489" w:rsidRPr="001D7C4B">
        <w:rPr>
          <w:rFonts w:eastAsiaTheme="minorEastAsia" w:hint="eastAsia"/>
        </w:rPr>
        <w:t>D</w:t>
      </w:r>
      <w:r w:rsidR="00113489" w:rsidRPr="001D7C4B">
        <w:rPr>
          <w:rFonts w:eastAsiaTheme="minorEastAsia"/>
        </w:rPr>
        <w:t>evice</w:t>
      </w:r>
      <w:r w:rsidR="00113489" w:rsidRPr="001D7C4B">
        <w:rPr>
          <w:rFonts w:hint="eastAsia"/>
        </w:rPr>
        <w:t>^</w:t>
      </w:r>
      <w:r w:rsidR="00113489" w:rsidRPr="001D7C4B">
        <w:rPr>
          <w:rFonts w:eastAsiaTheme="minorEastAsia"/>
        </w:rPr>
        <w:t>internal</w:t>
      </w:r>
      <w:r w:rsidR="00113489" w:rsidRPr="001D7C4B">
        <w:rPr>
          <w:rFonts w:eastAsiaTheme="minorEastAsia" w:hint="eastAsia"/>
        </w:rPr>
        <w:t>C</w:t>
      </w:r>
      <w:r w:rsidR="00113489" w:rsidRPr="001D7C4B">
        <w:rPr>
          <w:rFonts w:eastAsiaTheme="minorEastAsia"/>
        </w:rPr>
        <w:t>hanneld</w:t>
      </w:r>
      <w:r w:rsidR="00113489" w:rsidRPr="001D7C4B">
        <w:rPr>
          <w:rFonts w:hint="eastAsia"/>
        </w:rPr>
        <w:t>^</w:t>
      </w:r>
      <w:r w:rsidR="00113489" w:rsidRPr="001D7C4B">
        <w:rPr>
          <w:rFonts w:eastAsiaTheme="minorEastAsia" w:hint="eastAsia"/>
        </w:rPr>
        <w:t>buildVersion</w:t>
      </w:r>
      <w:r w:rsidR="00113489" w:rsidRPr="001D7C4B">
        <w:rPr>
          <w:rFonts w:hint="eastAsia"/>
        </w:rPr>
        <w:t>^</w:t>
      </w:r>
      <w:r w:rsidR="00113489" w:rsidRPr="001D7C4B">
        <w:rPr>
          <w:rFonts w:eastAsiaTheme="minorEastAsia" w:hint="eastAsia"/>
        </w:rPr>
        <w:t>tvModel</w:t>
      </w:r>
      <w:r w:rsidR="00113489" w:rsidRPr="001D7C4B">
        <w:rPr>
          <w:rFonts w:hint="eastAsia"/>
        </w:rPr>
        <w:t>^</w:t>
      </w:r>
      <w:r w:rsidR="00113489" w:rsidRPr="001D7C4B">
        <w:rPr>
          <w:rFonts w:eastAsiaTheme="minorEastAsia" w:hint="eastAsia"/>
        </w:rPr>
        <w:t>userAccount</w:t>
      </w:r>
      <w:r w:rsidR="00B94067" w:rsidRPr="00924386">
        <w:t>^abTag</w:t>
      </w:r>
      <w:r w:rsidR="00924386" w:rsidRPr="000A4A25">
        <w:rPr>
          <w:b/>
          <w:color w:val="FF0000"/>
        </w:rPr>
        <w:t>^</w:t>
      </w:r>
      <w:r w:rsidR="00924386" w:rsidRPr="000A4A25">
        <w:rPr>
          <w:rFonts w:ascii="宋体" w:hAnsi="宋体" w:cs="宋体" w:hint="eastAsia"/>
          <w:color w:val="FF0000"/>
          <w:sz w:val="21"/>
          <w:szCs w:val="21"/>
        </w:rPr>
        <w:t>userTaskTotalImpF</w:t>
      </w:r>
      <w:r w:rsidR="00924386" w:rsidRPr="000A4A25">
        <w:rPr>
          <w:rFonts w:ascii="宋体" w:hAnsi="宋体" w:cs="宋体"/>
          <w:color w:val="FF0000"/>
          <w:sz w:val="21"/>
          <w:szCs w:val="21"/>
        </w:rPr>
        <w:t>c</w:t>
      </w:r>
    </w:p>
    <w:p w:rsidR="002A6624" w:rsidRPr="00FB5357" w:rsidRDefault="00D76618" w:rsidP="002A6624">
      <w:pPr>
        <w:ind w:firstLineChars="200" w:firstLine="422"/>
        <w:rPr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示例：</w:t>
      </w:r>
      <w:r w:rsidR="002A6624" w:rsidRPr="00FB5357">
        <w:rPr>
          <w:rFonts w:hint="eastAsia"/>
          <w:color w:val="000000" w:themeColor="text1"/>
        </w:rPr>
        <w:t xml:space="preserve"> </w:t>
      </w:r>
    </w:p>
    <w:p w:rsidR="00D76618" w:rsidRPr="00FB5357" w:rsidRDefault="002F7DE7" w:rsidP="00D76618">
      <w:pPr>
        <w:ind w:firstLineChars="200" w:firstLine="420"/>
        <w:rPr>
          <w:color w:val="000000" w:themeColor="text1"/>
        </w:rPr>
      </w:pPr>
      <w:r w:rsidRPr="00FB5357">
        <w:rPr>
          <w:color w:val="000000" w:themeColor="text1"/>
        </w:rPr>
        <w:t>20160116095752100033^3^700^10000.0^0.0^0.0^0.0^0.0^1^342^8358932^10000489^CPM^1.0^1477929600000^200^1^2^splash^0^1080*1494^3.4.1.103^%E5%8D%8E%E4%B8%BA%E5%B9%BF%E5%91%8A^com.huawei.openalliance.ad.demo^4^5.0.2^PLK-AL10^HUAWEI^uquVZDIEoHF1ZHzi+mTgAr9Hu9zHbxvnxNRSUr52+Mb8AWMfFtxuEAbTTZKZ8Mk7^zh^62a4dc16e2d61033b753e0247f05741f^android^09^20160116^901380^^342^1080*1920^1^uquVZDIEoHF1ZHzi+mTgAjxQj1cZFNVlFT5gOc7N2tE=^uquVZDIEoHF1ZHzi+mTgAnDS+528fiT8MSyOoROLiTY=^uquVZDIEoHF1ZHzi+mTgAugr9WO5Ng5ZSS10CUrGYy8=^11^43200^3.4.1.103^1080*1920^WIFI^uquVZDIEoHF1ZHzi+mTgAglJgoLhMVTX9On2Z84EgLw=^3^2016-01-16 09:57:52^2016-01-16 10:06:39^1452910352479^2016-01-16 10:12:33^click</w:t>
      </w:r>
      <w:r w:rsidR="002539B5" w:rsidRPr="00C55AE4">
        <w:rPr>
          <w:rFonts w:hint="eastAsia"/>
        </w:rPr>
        <w:t>^</w:t>
      </w:r>
      <w:r w:rsidR="002539B5" w:rsidRPr="00C55AE4">
        <w:rPr>
          <w:rFonts w:eastAsiaTheme="minorEastAsia" w:hint="eastAsia"/>
        </w:rPr>
        <w:t>4</w:t>
      </w:r>
      <w:r w:rsidR="002539B5" w:rsidRPr="00C55AE4">
        <w:rPr>
          <w:rFonts w:hint="eastAsia"/>
        </w:rPr>
        <w:t>^</w:t>
      </w:r>
      <w:r w:rsidR="002539B5" w:rsidRPr="00C55AE4">
        <w:rPr>
          <w:rFonts w:eastAsiaTheme="minorEastAsia" w:hint="eastAsia"/>
        </w:rPr>
        <w:t>789</w:t>
      </w:r>
      <w:r w:rsidR="002539B5" w:rsidRPr="00C55AE4">
        <w:rPr>
          <w:rFonts w:hint="eastAsia"/>
        </w:rPr>
        <w:t>^</w:t>
      </w:r>
      <w:r w:rsidR="002539B5" w:rsidRPr="00C55AE4">
        <w:rPr>
          <w:rFonts w:eastAsiaTheme="minorEastAsia" w:hint="eastAsia"/>
        </w:rPr>
        <w:t>V8.1</w:t>
      </w:r>
      <w:r w:rsidR="002539B5" w:rsidRPr="00C55AE4">
        <w:rPr>
          <w:rFonts w:hint="eastAsia"/>
        </w:rPr>
        <w:t>^</w:t>
      </w:r>
      <w:r w:rsidR="002539B5" w:rsidRPr="00C55AE4">
        <w:rPr>
          <w:rFonts w:eastAsiaTheme="minorEastAsia" w:hint="eastAsia"/>
        </w:rPr>
        <w:t>TV2.0</w:t>
      </w:r>
      <w:r w:rsidR="002539B5" w:rsidRPr="000751CF">
        <w:rPr>
          <w:rFonts w:hint="eastAsia"/>
          <w:color w:val="000000" w:themeColor="text1"/>
        </w:rPr>
        <w:t>^</w:t>
      </w:r>
      <w:r w:rsidR="00AA0764">
        <w:rPr>
          <w:rFonts w:ascii="宋体" w:hAnsi="宋体" w:cs="宋体" w:hint="eastAsia"/>
          <w:color w:val="000000" w:themeColor="text1"/>
        </w:rPr>
        <w:t>1234</w:t>
      </w:r>
      <w:r w:rsidR="00766029" w:rsidRPr="000751CF">
        <w:rPr>
          <w:rFonts w:hint="eastAsia"/>
          <w:color w:val="000000" w:themeColor="text1"/>
        </w:rPr>
        <w:t>^</w:t>
      </w:r>
      <w:r w:rsidR="00B94067">
        <w:rPr>
          <w:rFonts w:ascii="宋体" w:hAnsi="宋体" w:cs="宋体" w:hint="eastAsia"/>
          <w:color w:val="000000" w:themeColor="text1"/>
        </w:rPr>
        <w:t>A</w:t>
      </w:r>
      <w:r w:rsidR="00C55AE4" w:rsidRPr="00734C2C">
        <w:rPr>
          <w:rFonts w:hint="eastAsia"/>
          <w:color w:val="FF0000"/>
        </w:rPr>
        <w:t>^90</w:t>
      </w:r>
    </w:p>
    <w:p w:rsidR="00B06963" w:rsidRPr="00FB5357" w:rsidRDefault="00A50DF2" w:rsidP="00B06963">
      <w:pPr>
        <w:pStyle w:val="2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其它</w:t>
      </w:r>
      <w:r w:rsidR="008E433F" w:rsidRPr="00FB5357">
        <w:rPr>
          <w:rFonts w:hint="eastAsia"/>
          <w:color w:val="000000" w:themeColor="text1"/>
        </w:rPr>
        <w:t>事件</w:t>
      </w:r>
      <w:r w:rsidR="00D23F72" w:rsidRPr="00FB5357">
        <w:rPr>
          <w:rFonts w:hint="eastAsia"/>
          <w:color w:val="000000" w:themeColor="text1"/>
        </w:rPr>
        <w:t>话单</w:t>
      </w:r>
    </w:p>
    <w:p w:rsidR="00486B9B" w:rsidRPr="00FB5357" w:rsidRDefault="00074C97" w:rsidP="008E433F">
      <w:pPr>
        <w:ind w:firstLine="435"/>
        <w:rPr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模块：</w:t>
      </w:r>
      <w:r w:rsidR="00A50DF2" w:rsidRPr="00FB5357">
        <w:rPr>
          <w:rFonts w:hint="eastAsia"/>
          <w:b/>
          <w:color w:val="000000" w:themeColor="text1"/>
        </w:rPr>
        <w:t>其它事件</w:t>
      </w:r>
      <w:r w:rsidR="0096098E" w:rsidRPr="00FB5357">
        <w:rPr>
          <w:rFonts w:hint="eastAsia"/>
          <w:b/>
          <w:color w:val="000000" w:themeColor="text1"/>
        </w:rPr>
        <w:t>话单</w:t>
      </w:r>
      <w:r w:rsidR="0096098E" w:rsidRPr="00FB5357">
        <w:rPr>
          <w:rFonts w:hint="eastAsia"/>
          <w:color w:val="000000" w:themeColor="text1"/>
        </w:rPr>
        <w:t>是</w:t>
      </w:r>
      <w:r w:rsidR="0096098E" w:rsidRPr="00FB5357">
        <w:rPr>
          <w:rFonts w:hint="eastAsia"/>
          <w:color w:val="000000" w:themeColor="text1"/>
        </w:rPr>
        <w:t>SDK</w:t>
      </w:r>
      <w:r w:rsidR="0096098E" w:rsidRPr="00FB5357">
        <w:rPr>
          <w:rFonts w:hint="eastAsia"/>
          <w:color w:val="000000" w:themeColor="text1"/>
        </w:rPr>
        <w:t>上报给</w:t>
      </w:r>
      <w:proofErr w:type="spellStart"/>
      <w:r w:rsidR="0096098E" w:rsidRPr="00FB5357">
        <w:rPr>
          <w:rFonts w:hint="eastAsia"/>
          <w:color w:val="000000" w:themeColor="text1"/>
        </w:rPr>
        <w:t>contentServer</w:t>
      </w:r>
      <w:proofErr w:type="spellEnd"/>
      <w:r w:rsidR="0096098E" w:rsidRPr="00FB5357">
        <w:rPr>
          <w:rFonts w:hint="eastAsia"/>
          <w:color w:val="000000" w:themeColor="text1"/>
        </w:rPr>
        <w:t xml:space="preserve">. </w:t>
      </w:r>
    </w:p>
    <w:p w:rsidR="00237707" w:rsidRPr="00FB5357" w:rsidRDefault="00486B9B" w:rsidP="00237707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格式：</w:t>
      </w:r>
      <w:r w:rsidR="00237707" w:rsidRPr="00FB5357">
        <w:rPr>
          <w:b/>
          <w:color w:val="000000" w:themeColor="text1"/>
        </w:rPr>
        <w:t>logid^</w:t>
      </w:r>
      <w:r w:rsidR="00237707" w:rsidRPr="00FB5357">
        <w:rPr>
          <w:rFonts w:hint="eastAsia"/>
          <w:b/>
          <w:color w:val="000000" w:themeColor="text1"/>
        </w:rPr>
        <w:t>r</w:t>
      </w:r>
      <w:r w:rsidR="00237707" w:rsidRPr="00FB5357">
        <w:rPr>
          <w:b/>
          <w:color w:val="000000" w:themeColor="text1"/>
        </w:rPr>
        <w:t>esultType^</w:t>
      </w:r>
      <w:r w:rsidR="00237707" w:rsidRPr="00FB5357">
        <w:rPr>
          <w:rFonts w:hint="eastAsia"/>
          <w:b/>
          <w:color w:val="000000" w:themeColor="text1"/>
        </w:rPr>
        <w:t>contend</w:t>
      </w:r>
      <w:r w:rsidR="00237707" w:rsidRPr="00FB5357">
        <w:rPr>
          <w:b/>
          <w:color w:val="000000" w:themeColor="text1"/>
        </w:rPr>
        <w:t>Id^</w:t>
      </w:r>
      <w:r w:rsidR="00237707" w:rsidRPr="00FB5357">
        <w:rPr>
          <w:rFonts w:hint="eastAsia"/>
          <w:b/>
          <w:color w:val="000000" w:themeColor="text1"/>
        </w:rPr>
        <w:t>publisher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network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plateform</w:t>
      </w:r>
      <w:r w:rsidR="00237707" w:rsidRPr="00FB5357">
        <w:rPr>
          <w:b/>
          <w:color w:val="000000" w:themeColor="text1"/>
        </w:rPr>
        <w:t>Price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advertiserNetwork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publisherNetwork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advertiserNetworkId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</w:t>
      </w:r>
      <w:r w:rsidRPr="00FB5357">
        <w:rPr>
          <w:b/>
          <w:color w:val="000000" w:themeColor="text1"/>
        </w:rPr>
        <w:t>dvertiser</w:t>
      </w:r>
      <w:r w:rsidRPr="00FB5357">
        <w:rPr>
          <w:rFonts w:hint="eastAsia"/>
          <w:b/>
          <w:color w:val="000000" w:themeColor="text1"/>
        </w:rPr>
        <w:t>Id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proofErr w:type="spellStart"/>
      <w:r w:rsidRPr="00FB5357">
        <w:rPr>
          <w:b/>
          <w:color w:val="000000" w:themeColor="text1"/>
        </w:rPr>
        <w:t>orderId^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askI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riceType^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Factor</w:t>
      </w:r>
      <w:r w:rsidRPr="00FB5357">
        <w:rPr>
          <w:rFonts w:hint="eastAsia"/>
          <w:b/>
          <w:color w:val="000000" w:themeColor="text1"/>
        </w:rPr>
        <w:t>^contentValidEndtime^</w:t>
      </w:r>
      <w:r w:rsidR="00347EF9" w:rsidRPr="00FB5357">
        <w:rPr>
          <w:rFonts w:hint="eastAsia"/>
          <w:b/>
          <w:color w:val="000000" w:themeColor="text1"/>
        </w:rPr>
        <w:t>maxtimes</w:t>
      </w:r>
      <w:proofErr w:type="spellEnd"/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interaction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^creativetype^</w:t>
      </w:r>
      <w:r w:rsidRPr="00FB5357">
        <w:rPr>
          <w:b/>
          <w:color w:val="000000" w:themeColor="text1"/>
        </w:rPr>
        <w:t>ad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test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slot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ize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N</w:t>
      </w:r>
      <w:r w:rsidRPr="00FB5357">
        <w:rPr>
          <w:b/>
          <w:color w:val="000000" w:themeColor="text1"/>
        </w:rPr>
        <w:t>ame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kg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device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os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model</w:t>
      </w:r>
      <w:r w:rsidRPr="00FB5357">
        <w:rPr>
          <w:rFonts w:hint="eastAsia"/>
          <w:b/>
          <w:color w:val="000000" w:themeColor="text1"/>
        </w:rPr>
        <w:t>^brand^</w:t>
      </w:r>
      <w:r w:rsidRPr="00FB5357">
        <w:rPr>
          <w:b/>
          <w:color w:val="000000" w:themeColor="text1"/>
        </w:rPr>
        <w:t>mac</w:t>
      </w:r>
      <w:r w:rsidRPr="00FB5357">
        <w:rPr>
          <w:rFonts w:hint="eastAsia"/>
          <w:b/>
          <w:color w:val="000000" w:themeColor="text1"/>
        </w:rPr>
        <w:t>^o</w:t>
      </w:r>
      <w:r w:rsidRPr="00FB5357">
        <w:rPr>
          <w:b/>
          <w:color w:val="000000" w:themeColor="text1"/>
        </w:rPr>
        <w:t>sLanguage^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lotI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os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dph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ate^</w:t>
      </w:r>
      <w:r w:rsidRPr="00FB5357">
        <w:rPr>
          <w:rFonts w:hint="eastAsia"/>
          <w:b/>
          <w:color w:val="000000" w:themeColor="text1"/>
        </w:rPr>
        <w:t>publisherId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keyWords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deviceSize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imei^</w:t>
      </w:r>
      <w:r w:rsidRPr="00FB5357">
        <w:rPr>
          <w:b/>
          <w:color w:val="000000" w:themeColor="text1"/>
        </w:rPr>
        <w:t>android</w:t>
      </w:r>
      <w:r w:rsidRPr="00FB5357">
        <w:rPr>
          <w:rFonts w:hint="eastAsia"/>
          <w:b/>
          <w:color w:val="000000" w:themeColor="text1"/>
        </w:rPr>
        <w:t>I</w:t>
      </w:r>
      <w:r w:rsidRPr="00FB5357">
        <w:rPr>
          <w:b/>
          <w:color w:val="000000" w:themeColor="text1"/>
        </w:rPr>
        <w:t>d^</w:t>
      </w:r>
      <w:r w:rsidRPr="00FB5357">
        <w:rPr>
          <w:rFonts w:hint="eastAsia"/>
          <w:b/>
          <w:color w:val="000000" w:themeColor="text1"/>
        </w:rPr>
        <w:t>ip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lastRenderedPageBreak/>
        <w:t>^</w:t>
      </w:r>
      <w:r w:rsidRPr="00FB5357">
        <w:rPr>
          <w:rFonts w:hint="eastAsia"/>
          <w:b/>
          <w:color w:val="000000" w:themeColor="text1"/>
        </w:rPr>
        <w:t>slotS</w:t>
      </w:r>
      <w:r w:rsidRPr="00FB5357">
        <w:rPr>
          <w:b/>
          <w:color w:val="000000" w:themeColor="text1"/>
        </w:rPr>
        <w:t>tatus^</w:t>
      </w:r>
      <w:r w:rsidRPr="00FB5357">
        <w:rPr>
          <w:rFonts w:hint="eastAsia"/>
          <w:b/>
          <w:color w:val="000000" w:themeColor="text1"/>
        </w:rPr>
        <w:t>anti</w:t>
      </w:r>
      <w:r w:rsidRPr="00FB5357">
        <w:rPr>
          <w:b/>
          <w:color w:val="000000" w:themeColor="text1"/>
        </w:rPr>
        <w:t>Timeout^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dkVersion^</w:t>
      </w:r>
      <w:r w:rsidRPr="00FB5357">
        <w:rPr>
          <w:rFonts w:hint="eastAsia"/>
          <w:b/>
          <w:color w:val="000000" w:themeColor="text1"/>
        </w:rPr>
        <w:t>res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networkType^c</w:t>
      </w:r>
      <w:r w:rsidRPr="00FB5357">
        <w:rPr>
          <w:b/>
          <w:color w:val="000000" w:themeColor="text1"/>
        </w:rPr>
        <w:t>ellI</w:t>
      </w:r>
      <w:r w:rsidRPr="00FB5357">
        <w:rPr>
          <w:rFonts w:hint="eastAsia"/>
          <w:b/>
          <w:color w:val="000000" w:themeColor="text1"/>
        </w:rPr>
        <w:t>d^c</w:t>
      </w:r>
      <w:r w:rsidRPr="00FB5357">
        <w:rPr>
          <w:b/>
          <w:color w:val="000000" w:themeColor="text1"/>
        </w:rPr>
        <w:t>arrier</w:t>
      </w:r>
      <w:r w:rsidRPr="00FB5357">
        <w:rPr>
          <w:rFonts w:hint="eastAsia"/>
          <w:b/>
          <w:color w:val="000000" w:themeColor="text1"/>
        </w:rPr>
        <w:t>^r</w:t>
      </w:r>
      <w:r w:rsidRPr="00FB5357">
        <w:rPr>
          <w:b/>
          <w:color w:val="000000" w:themeColor="text1"/>
        </w:rPr>
        <w:t>eqTime</w:t>
      </w:r>
    </w:p>
    <w:p w:rsidR="0096098E" w:rsidRPr="00B56EFD" w:rsidRDefault="00B608E0" w:rsidP="00B56EFD">
      <w:pPr>
        <w:pStyle w:val="10"/>
        <w:spacing w:line="360" w:lineRule="auto"/>
        <w:ind w:firstLine="442"/>
        <w:rPr>
          <w:color w:val="FF0000"/>
        </w:rPr>
      </w:pPr>
      <w:r w:rsidRPr="00FB5357">
        <w:rPr>
          <w:rFonts w:hint="eastAsia"/>
          <w:b/>
          <w:color w:val="000000" w:themeColor="text1"/>
        </w:rPr>
        <w:t>^recordTime</w:t>
      </w:r>
      <w:r w:rsidR="00DF1E8D" w:rsidRPr="00FB5357">
        <w:rPr>
          <w:rFonts w:hint="eastAsia"/>
          <w:b/>
          <w:color w:val="000000" w:themeColor="text1"/>
        </w:rPr>
        <w:t>^showid</w:t>
      </w:r>
      <w:r w:rsidR="0096098E" w:rsidRPr="00FB5357">
        <w:rPr>
          <w:rFonts w:hint="eastAsia"/>
          <w:b/>
          <w:color w:val="000000" w:themeColor="text1"/>
        </w:rPr>
        <w:t>^</w:t>
      </w:r>
      <w:r w:rsidR="00E102E3" w:rsidRPr="00FB5357">
        <w:rPr>
          <w:rFonts w:hint="eastAsia"/>
          <w:b/>
          <w:color w:val="000000" w:themeColor="text1"/>
        </w:rPr>
        <w:t>eventTime</w:t>
      </w:r>
      <w:r w:rsidR="006C5FDF" w:rsidRPr="00FB5357">
        <w:rPr>
          <w:rFonts w:hint="eastAsia"/>
          <w:b/>
          <w:color w:val="000000" w:themeColor="text1"/>
        </w:rPr>
        <w:t>^eventType</w:t>
      </w:r>
      <w:r w:rsidR="007D204A" w:rsidRPr="00757B7E">
        <w:rPr>
          <w:rFonts w:hint="eastAsia"/>
        </w:rPr>
        <w:t>^</w:t>
      </w:r>
      <w:r w:rsidR="007D204A" w:rsidRPr="00757B7E">
        <w:rPr>
          <w:rFonts w:eastAsiaTheme="minorEastAsia"/>
          <w:sz w:val="21"/>
          <w:szCs w:val="21"/>
        </w:rPr>
        <w:t>ad</w:t>
      </w:r>
      <w:r w:rsidR="007D204A" w:rsidRPr="00757B7E">
        <w:rPr>
          <w:rFonts w:eastAsiaTheme="minorEastAsia" w:hint="eastAsia"/>
          <w:sz w:val="21"/>
          <w:szCs w:val="21"/>
        </w:rPr>
        <w:t>S</w:t>
      </w:r>
      <w:r w:rsidR="007D204A" w:rsidRPr="00757B7E">
        <w:rPr>
          <w:rFonts w:eastAsiaTheme="minorEastAsia"/>
          <w:sz w:val="21"/>
          <w:szCs w:val="21"/>
        </w:rPr>
        <w:t>ubtype</w:t>
      </w:r>
      <w:r w:rsidR="007D204A" w:rsidRPr="00757B7E">
        <w:rPr>
          <w:rFonts w:eastAsiaTheme="minorEastAsia" w:hint="eastAsia"/>
          <w:sz w:val="21"/>
          <w:szCs w:val="21"/>
        </w:rPr>
        <w:t>F</w:t>
      </w:r>
      <w:r w:rsidR="007D204A" w:rsidRPr="00757B7E">
        <w:rPr>
          <w:rFonts w:eastAsiaTheme="minorEastAsia"/>
          <w:sz w:val="21"/>
          <w:szCs w:val="21"/>
        </w:rPr>
        <w:t>or</w:t>
      </w:r>
      <w:r w:rsidR="007D204A" w:rsidRPr="00757B7E">
        <w:rPr>
          <w:rFonts w:eastAsiaTheme="minorEastAsia" w:hint="eastAsia"/>
          <w:sz w:val="21"/>
          <w:szCs w:val="21"/>
        </w:rPr>
        <w:t>D</w:t>
      </w:r>
      <w:r w:rsidR="007D204A" w:rsidRPr="00757B7E">
        <w:rPr>
          <w:rFonts w:eastAsiaTheme="minorEastAsia"/>
          <w:sz w:val="21"/>
          <w:szCs w:val="21"/>
        </w:rPr>
        <w:t>evice</w:t>
      </w:r>
      <w:r w:rsidR="007D204A" w:rsidRPr="00757B7E">
        <w:rPr>
          <w:rFonts w:hint="eastAsia"/>
        </w:rPr>
        <w:t>^</w:t>
      </w:r>
      <w:r w:rsidR="007D204A" w:rsidRPr="00757B7E">
        <w:rPr>
          <w:rFonts w:eastAsiaTheme="minorEastAsia"/>
          <w:sz w:val="21"/>
          <w:szCs w:val="21"/>
        </w:rPr>
        <w:t>internal</w:t>
      </w:r>
      <w:r w:rsidR="007D204A" w:rsidRPr="00757B7E">
        <w:rPr>
          <w:rFonts w:eastAsiaTheme="minorEastAsia" w:hint="eastAsia"/>
          <w:sz w:val="21"/>
          <w:szCs w:val="21"/>
        </w:rPr>
        <w:t>C</w:t>
      </w:r>
      <w:r w:rsidR="007D204A" w:rsidRPr="00757B7E">
        <w:rPr>
          <w:rFonts w:eastAsiaTheme="minorEastAsia"/>
          <w:sz w:val="21"/>
          <w:szCs w:val="21"/>
        </w:rPr>
        <w:t>hanneld</w:t>
      </w:r>
      <w:r w:rsidR="007D204A" w:rsidRPr="00757B7E">
        <w:rPr>
          <w:rFonts w:hint="eastAsia"/>
        </w:rPr>
        <w:t>^</w:t>
      </w:r>
      <w:r w:rsidR="007D204A" w:rsidRPr="00757B7E">
        <w:rPr>
          <w:rFonts w:eastAsiaTheme="minorEastAsia" w:hint="eastAsia"/>
        </w:rPr>
        <w:t>buildVersion</w:t>
      </w:r>
      <w:r w:rsidR="007D204A" w:rsidRPr="00757B7E">
        <w:rPr>
          <w:rFonts w:hint="eastAsia"/>
        </w:rPr>
        <w:t>^</w:t>
      </w:r>
      <w:r w:rsidR="007D204A" w:rsidRPr="00757B7E">
        <w:rPr>
          <w:rFonts w:eastAsiaTheme="minorEastAsia" w:hint="eastAsia"/>
        </w:rPr>
        <w:t>tvModel</w:t>
      </w:r>
      <w:r w:rsidR="007D204A" w:rsidRPr="00757B7E">
        <w:rPr>
          <w:rFonts w:hint="eastAsia"/>
        </w:rPr>
        <w:t>^</w:t>
      </w:r>
      <w:r w:rsidR="007D204A" w:rsidRPr="00757B7E">
        <w:rPr>
          <w:rFonts w:eastAsiaTheme="minorEastAsia" w:hint="eastAsia"/>
        </w:rPr>
        <w:t>userAccount</w:t>
      </w:r>
      <w:r w:rsidR="00B94067" w:rsidRPr="00757B7E">
        <w:rPr>
          <w:sz w:val="21"/>
          <w:szCs w:val="21"/>
        </w:rPr>
        <w:t>^abTag</w:t>
      </w:r>
      <w:r w:rsidR="00E66646" w:rsidRPr="000A4A25">
        <w:rPr>
          <w:b/>
          <w:color w:val="FF0000"/>
        </w:rPr>
        <w:t>^</w:t>
      </w:r>
      <w:r w:rsidR="00E66646" w:rsidRPr="000A4A25">
        <w:rPr>
          <w:rFonts w:ascii="宋体" w:hAnsi="宋体" w:cs="宋体" w:hint="eastAsia"/>
          <w:color w:val="FF0000"/>
          <w:sz w:val="21"/>
          <w:szCs w:val="21"/>
        </w:rPr>
        <w:t>userTaskTotalImpF</w:t>
      </w:r>
      <w:r w:rsidR="00E66646" w:rsidRPr="000A4A25">
        <w:rPr>
          <w:rFonts w:ascii="宋体" w:hAnsi="宋体" w:cs="宋体"/>
          <w:color w:val="FF0000"/>
          <w:sz w:val="21"/>
          <w:szCs w:val="21"/>
        </w:rPr>
        <w:t>c</w:t>
      </w:r>
    </w:p>
    <w:p w:rsidR="00B06963" w:rsidRPr="00FB5357" w:rsidRDefault="00CB4FBA" w:rsidP="00D0022E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示例：</w:t>
      </w:r>
    </w:p>
    <w:p w:rsidR="002F7DE7" w:rsidRPr="00FB5357" w:rsidRDefault="002F7DE7" w:rsidP="002F7DE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20160116170008100022^3^700^10000.0^0.0^0.0^0.0^0.0^1^342^8358932^10000489^CPM^1.0^1477929600000^200^1^2^splash^0^1080*1512^3.4.1.103^%E5%8D%8E%E4%B8%BA%E5%B9%BF%E5%91%8A^com.huawei.openalliance.ad.demo^4^6.0^NXT-AL10^HUAWEI^uquVZDIEoHF1ZHzi+mTgAj2e+kX3GhX9kufMGUUyEbcWf2J9DSfbjUu2bEgYfNwu^zh^62a4dc16e2d61033b753e0247f05741f^android^17^20160116^901380^^342^1080*1920^1^uquVZDIEoHF1ZHzi+mTgAupkAxWqjFkey78ZB6BUUCg=^uquVZDIEoHF1ZHzi+mTgAt+9LE+33DZN4Nf7p1PI2XSCrepfIexFRgY45HCQ1N+t^uquVZDIEoHF1ZHzi+mTgAugr9WO5Ng5ZSS10CUrGYy8=^11^43200^3.4.1.103^1080*1920^WIFI^uquVZDIEoHF1ZHzi+mTgAglJgoLhMVTX9On2Z84EgLw=^3^2016-01-16 17:00:08^2016-01-16 17:01:55^1452935260429^2016-01-16 17:07:40^showstart</w:t>
      </w:r>
      <w:r w:rsidR="002539B5" w:rsidRPr="00F17B2A">
        <w:rPr>
          <w:rFonts w:hint="eastAsia"/>
          <w:b/>
          <w:color w:val="000000" w:themeColor="text1"/>
        </w:rPr>
        <w:t>^4^789^V8.1^TV2.0^</w:t>
      </w:r>
      <w:r w:rsidR="00DE46CD" w:rsidRPr="00F17B2A">
        <w:rPr>
          <w:rFonts w:hint="eastAsia"/>
          <w:b/>
          <w:color w:val="000000" w:themeColor="text1"/>
        </w:rPr>
        <w:t>1234^</w:t>
      </w:r>
      <w:r w:rsidR="00B94067" w:rsidRPr="00F17B2A">
        <w:rPr>
          <w:rFonts w:hint="eastAsia"/>
          <w:b/>
          <w:color w:val="000000" w:themeColor="text1"/>
        </w:rPr>
        <w:t>A</w:t>
      </w:r>
      <w:r w:rsidR="000D1EF1" w:rsidRPr="00734C2C">
        <w:rPr>
          <w:rFonts w:hint="eastAsia"/>
          <w:color w:val="FF0000"/>
        </w:rPr>
        <w:t>^90</w:t>
      </w:r>
    </w:p>
    <w:p w:rsidR="00F97887" w:rsidRDefault="00F97887" w:rsidP="00D0022E">
      <w:pPr>
        <w:ind w:firstLineChars="200" w:firstLine="422"/>
        <w:rPr>
          <w:rFonts w:hint="eastAsia"/>
          <w:b/>
          <w:color w:val="000000" w:themeColor="text1"/>
        </w:rPr>
      </w:pPr>
    </w:p>
    <w:p w:rsidR="008E433F" w:rsidRPr="00B72513" w:rsidRDefault="00B72513" w:rsidP="00B72513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话单中用到</w:t>
      </w:r>
      <w:r w:rsidR="00B309C9">
        <w:rPr>
          <w:rFonts w:hint="eastAsia"/>
          <w:color w:val="000000" w:themeColor="text1"/>
        </w:rPr>
        <w:t>的</w:t>
      </w:r>
      <w:r w:rsidR="00E03725" w:rsidRPr="00B72513">
        <w:rPr>
          <w:rFonts w:hint="eastAsia"/>
          <w:color w:val="000000" w:themeColor="text1"/>
        </w:rPr>
        <w:t>参数</w:t>
      </w:r>
      <w:r>
        <w:rPr>
          <w:rFonts w:hint="eastAsia"/>
          <w:color w:val="000000" w:themeColor="text1"/>
        </w:rPr>
        <w:t>表</w:t>
      </w:r>
    </w:p>
    <w:p w:rsidR="00AA42EA" w:rsidRPr="00FB5357" w:rsidRDefault="00AA42EA" w:rsidP="00AA42EA">
      <w:pPr>
        <w:jc w:val="center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表</w:t>
      </w:r>
      <w:r w:rsidRPr="00FB5357">
        <w:rPr>
          <w:rFonts w:hint="eastAsia"/>
          <w:color w:val="000000" w:themeColor="text1"/>
        </w:rPr>
        <w:t>1</w:t>
      </w:r>
      <w:r w:rsidRPr="00FB5357">
        <w:rPr>
          <w:rFonts w:hint="eastAsia"/>
          <w:color w:val="000000" w:themeColor="text1"/>
        </w:rPr>
        <w:t>：参数表</w:t>
      </w:r>
    </w:p>
    <w:tbl>
      <w:tblPr>
        <w:tblStyle w:val="af8"/>
        <w:tblW w:w="8472" w:type="dxa"/>
        <w:tblLook w:val="04A0"/>
      </w:tblPr>
      <w:tblGrid>
        <w:gridCol w:w="2374"/>
        <w:gridCol w:w="2166"/>
        <w:gridCol w:w="3932"/>
      </w:tblGrid>
      <w:tr w:rsidR="00AA42EA" w:rsidRPr="00FB5357" w:rsidTr="002F3A83">
        <w:trPr>
          <w:cnfStyle w:val="100000000000"/>
        </w:trPr>
        <w:tc>
          <w:tcPr>
            <w:tcW w:w="2374" w:type="dxa"/>
          </w:tcPr>
          <w:p w:rsidR="00AA42EA" w:rsidRPr="00FB5357" w:rsidRDefault="00AA42EA" w:rsidP="00F802E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参数</w:t>
            </w:r>
            <w:r w:rsidR="00F802EF" w:rsidRPr="00FB5357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说明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F802EF" w:rsidP="006D5CCF">
            <w:pPr>
              <w:rPr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logid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日志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</w:tcPr>
          <w:p w:rsidR="00AA42EA" w:rsidRPr="00FB5357" w:rsidRDefault="00D334EB" w:rsidP="00D334EB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对同一次广告流程的所有相关话单</w:t>
            </w:r>
            <w:r w:rsidR="00B44C65" w:rsidRPr="00FB5357">
              <w:rPr>
                <w:rFonts w:hint="eastAsia"/>
                <w:color w:val="000000" w:themeColor="text1"/>
              </w:rPr>
              <w:t>，该</w:t>
            </w:r>
            <w:r w:rsidR="00B44C65" w:rsidRPr="00FB5357">
              <w:rPr>
                <w:rFonts w:hint="eastAsia"/>
                <w:color w:val="000000" w:themeColor="text1"/>
              </w:rPr>
              <w:t>ID</w:t>
            </w:r>
            <w:r w:rsidR="00B44C65" w:rsidRPr="00FB5357">
              <w:rPr>
                <w:rFonts w:hint="eastAsia"/>
                <w:color w:val="000000" w:themeColor="text1"/>
              </w:rPr>
              <w:t>相同且</w:t>
            </w:r>
            <w:r w:rsidR="00AA42EA" w:rsidRPr="00FB5357">
              <w:rPr>
                <w:rFonts w:hint="eastAsia"/>
                <w:color w:val="000000" w:themeColor="text1"/>
              </w:rPr>
              <w:t>唯一</w:t>
            </w:r>
            <w:r w:rsidR="00B44C65" w:rsidRPr="00FB5357">
              <w:rPr>
                <w:rFonts w:hint="eastAsia"/>
                <w:color w:val="000000" w:themeColor="text1"/>
              </w:rPr>
              <w:t>。</w:t>
            </w:r>
          </w:p>
        </w:tc>
      </w:tr>
      <w:tr w:rsidR="00AA42EA" w:rsidRPr="00FB5357" w:rsidTr="002F3A83">
        <w:trPr>
          <w:trHeight w:val="1283"/>
        </w:trPr>
        <w:tc>
          <w:tcPr>
            <w:tcW w:w="2374" w:type="dxa"/>
          </w:tcPr>
          <w:p w:rsidR="00AA42EA" w:rsidRPr="00FB5357" w:rsidRDefault="00AD3E11" w:rsidP="006D5CCF">
            <w:pPr>
              <w:rPr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resultType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结果类型</w:t>
            </w:r>
          </w:p>
        </w:tc>
        <w:tc>
          <w:tcPr>
            <w:tcW w:w="3932" w:type="dxa"/>
          </w:tcPr>
          <w:p w:rsidR="00AA42EA" w:rsidRPr="00FB5357" w:rsidRDefault="00107AFF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2:CPT</w:t>
            </w:r>
            <w:r w:rsidRPr="00FB5357">
              <w:rPr>
                <w:rFonts w:hint="eastAsia"/>
                <w:color w:val="000000" w:themeColor="text1"/>
              </w:rPr>
              <w:t>广告结果类型</w:t>
            </w:r>
          </w:p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3:RTB</w:t>
            </w:r>
            <w:r w:rsidR="00107AFF" w:rsidRPr="00FB5357">
              <w:rPr>
                <w:rFonts w:hint="eastAsia"/>
                <w:color w:val="000000" w:themeColor="text1"/>
              </w:rPr>
              <w:t>广告结果类型</w:t>
            </w:r>
          </w:p>
          <w:p w:rsidR="00FE701C" w:rsidRPr="00FB5357" w:rsidRDefault="00FE701C" w:rsidP="00FE701C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11:</w:t>
            </w:r>
            <w:r w:rsidRPr="00FB5357">
              <w:rPr>
                <w:rFonts w:hint="eastAsia"/>
                <w:color w:val="000000" w:themeColor="text1"/>
              </w:rPr>
              <w:t>表示请求不到广告的结果类型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contendId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素材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publisherPrice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媒体商收入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networkPrice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联盟收入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当媒体商和广告主同联盟时，该值有效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plateformPrice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平台收入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lastRenderedPageBreak/>
              <w:t>advertiserNetworkPrice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广告主联盟收入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当媒体商和广告主不同联盟时，该值有效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publisherNetworkPrice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媒体商联盟收入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当媒体商和广告主不同联盟时，该值有效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7E54C9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rFonts w:hint="eastAsia"/>
                <w:b/>
                <w:color w:val="000000" w:themeColor="text1"/>
              </w:rPr>
              <w:t>advertiserNetworkId</w:t>
            </w:r>
            <w:proofErr w:type="spellEnd"/>
          </w:p>
        </w:tc>
        <w:tc>
          <w:tcPr>
            <w:tcW w:w="2166" w:type="dxa"/>
          </w:tcPr>
          <w:p w:rsidR="00AA42EA" w:rsidRPr="00FB5357" w:rsidRDefault="007E54C9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广告主所属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networkId</w:t>
            </w:r>
            <w:proofErr w:type="spellEnd"/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advertiserId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广告主</w:t>
            </w:r>
            <w:bookmarkStart w:id="26" w:name="OLE_LINK3"/>
            <w:bookmarkStart w:id="27" w:name="OLE_LINK4"/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  <w:bookmarkEnd w:id="26"/>
            <w:bookmarkEnd w:id="27"/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orderId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订单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63750B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taskId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任务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63750B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priceType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计费方式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CPT,CPM,CPC,CPI,CPR,CPA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63750B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pFactor</w:t>
            </w:r>
            <w:proofErr w:type="spellEnd"/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对账系数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媒体商收入折算比例</w:t>
            </w:r>
          </w:p>
        </w:tc>
      </w:tr>
      <w:tr w:rsidR="006661B7" w:rsidRPr="00FB5357" w:rsidTr="002F3A83">
        <w:tc>
          <w:tcPr>
            <w:tcW w:w="2374" w:type="dxa"/>
          </w:tcPr>
          <w:p w:rsidR="006661B7" w:rsidRPr="00FB5357" w:rsidRDefault="0063750B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contentValidEndtime</w:t>
            </w:r>
            <w:proofErr w:type="spellEnd"/>
          </w:p>
        </w:tc>
        <w:tc>
          <w:tcPr>
            <w:tcW w:w="2166" w:type="dxa"/>
          </w:tcPr>
          <w:p w:rsidR="006661B7" w:rsidRPr="00FB5357" w:rsidRDefault="006661B7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素材的有效期，指从</w:t>
            </w:r>
            <w:r w:rsidRPr="00FB5357">
              <w:rPr>
                <w:rFonts w:eastAsiaTheme="minorEastAsia" w:hint="eastAsia"/>
                <w:color w:val="000000" w:themeColor="text1"/>
              </w:rPr>
              <w:t>1970</w:t>
            </w:r>
            <w:r w:rsidRPr="00FB5357">
              <w:rPr>
                <w:rFonts w:eastAsiaTheme="minorEastAsia" w:hint="eastAsia"/>
                <w:color w:val="000000" w:themeColor="text1"/>
              </w:rPr>
              <w:t>年</w:t>
            </w: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Pr="00FB5357">
              <w:rPr>
                <w:rFonts w:eastAsiaTheme="minorEastAsia" w:hint="eastAsia"/>
                <w:color w:val="000000" w:themeColor="text1"/>
              </w:rPr>
              <w:t>月</w:t>
            </w: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Pr="00FB5357">
              <w:rPr>
                <w:rFonts w:eastAsiaTheme="minorEastAsia" w:hint="eastAsia"/>
                <w:color w:val="000000" w:themeColor="text1"/>
              </w:rPr>
              <w:t>日</w:t>
            </w:r>
            <w:r w:rsidRPr="00FB5357">
              <w:rPr>
                <w:rFonts w:eastAsiaTheme="minorEastAsia" w:hint="eastAsia"/>
                <w:color w:val="000000" w:themeColor="text1"/>
              </w:rPr>
              <w:t>0</w:t>
            </w:r>
            <w:r w:rsidRPr="00FB5357">
              <w:rPr>
                <w:rFonts w:eastAsiaTheme="minorEastAsia" w:hint="eastAsia"/>
                <w:color w:val="000000" w:themeColor="text1"/>
              </w:rPr>
              <w:t>时以来的毫秒数</w:t>
            </w:r>
          </w:p>
        </w:tc>
        <w:tc>
          <w:tcPr>
            <w:tcW w:w="3932" w:type="dxa"/>
          </w:tcPr>
          <w:p w:rsidR="006661B7" w:rsidRPr="00FB5357" w:rsidRDefault="006661B7" w:rsidP="006D5CCF">
            <w:pPr>
              <w:rPr>
                <w:color w:val="000000" w:themeColor="text1"/>
              </w:rPr>
            </w:pPr>
          </w:p>
        </w:tc>
      </w:tr>
      <w:tr w:rsidR="006661B7" w:rsidRPr="00FB5357" w:rsidTr="002F3A83">
        <w:tc>
          <w:tcPr>
            <w:tcW w:w="2374" w:type="dxa"/>
          </w:tcPr>
          <w:p w:rsidR="006661B7" w:rsidRPr="00FB5357" w:rsidRDefault="00347EF9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maxtimes</w:t>
            </w:r>
            <w:proofErr w:type="spellEnd"/>
          </w:p>
        </w:tc>
        <w:tc>
          <w:tcPr>
            <w:tcW w:w="2166" w:type="dxa"/>
          </w:tcPr>
          <w:p w:rsidR="006661B7" w:rsidRPr="00FB5357" w:rsidRDefault="007C271D" w:rsidP="00347EF9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该设备上的同一个应用，</w:t>
            </w:r>
            <w:r w:rsidR="00347EF9" w:rsidRPr="00FB5357">
              <w:rPr>
                <w:rFonts w:eastAsiaTheme="minorEastAsia" w:hint="eastAsia"/>
                <w:color w:val="000000" w:themeColor="text1"/>
              </w:rPr>
              <w:t>该广告形式的该计费事件的最大次数。</w:t>
            </w:r>
          </w:p>
        </w:tc>
        <w:tc>
          <w:tcPr>
            <w:tcW w:w="3932" w:type="dxa"/>
          </w:tcPr>
          <w:p w:rsidR="006661B7" w:rsidRPr="00FB5357" w:rsidRDefault="006661B7" w:rsidP="006D5CCF">
            <w:pPr>
              <w:rPr>
                <w:color w:val="000000" w:themeColor="text1"/>
              </w:rPr>
            </w:pPr>
          </w:p>
        </w:tc>
      </w:tr>
      <w:tr w:rsidR="00936F6B" w:rsidRPr="00FB5357" w:rsidTr="002F3A83">
        <w:tc>
          <w:tcPr>
            <w:tcW w:w="2374" w:type="dxa"/>
          </w:tcPr>
          <w:p w:rsidR="00936F6B" w:rsidRPr="00FB5357" w:rsidRDefault="00774F33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interactionType</w:t>
            </w:r>
            <w:proofErr w:type="spellEnd"/>
          </w:p>
        </w:tc>
        <w:tc>
          <w:tcPr>
            <w:tcW w:w="2166" w:type="dxa"/>
          </w:tcPr>
          <w:p w:rsidR="00936F6B" w:rsidRPr="00FB5357" w:rsidRDefault="00936F6B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交互类型</w:t>
            </w:r>
          </w:p>
        </w:tc>
        <w:tc>
          <w:tcPr>
            <w:tcW w:w="3932" w:type="dxa"/>
          </w:tcPr>
          <w:p w:rsidR="00936F6B" w:rsidRPr="00FB5357" w:rsidRDefault="00936F6B" w:rsidP="006D5C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0</w:t>
            </w:r>
            <w:r w:rsidRPr="00FB5357">
              <w:rPr>
                <w:rFonts w:eastAsiaTheme="minorEastAsia" w:hint="eastAsia"/>
                <w:color w:val="000000" w:themeColor="text1"/>
              </w:rPr>
              <w:t>：点击后无反应，</w:t>
            </w: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Pr="00FB5357">
              <w:rPr>
                <w:rFonts w:eastAsiaTheme="minorEastAsia" w:hint="eastAsia"/>
                <w:color w:val="000000" w:themeColor="text1"/>
              </w:rPr>
              <w:t>：点击打开网页，</w:t>
            </w:r>
            <w:r w:rsidRPr="00FB5357">
              <w:rPr>
                <w:rFonts w:eastAsiaTheme="minorEastAsia" w:hint="eastAsia"/>
                <w:color w:val="000000" w:themeColor="text1"/>
              </w:rPr>
              <w:t>2</w:t>
            </w:r>
            <w:r w:rsidRPr="00FB5357">
              <w:rPr>
                <w:rFonts w:eastAsiaTheme="minorEastAsia" w:hint="eastAsia"/>
                <w:color w:val="000000" w:themeColor="text1"/>
              </w:rPr>
              <w:t>：点击下载应用</w:t>
            </w:r>
            <w:r w:rsidR="00CE36A0" w:rsidRPr="00FB5357">
              <w:rPr>
                <w:rFonts w:eastAsiaTheme="minorEastAsia" w:hint="eastAsia"/>
                <w:color w:val="000000" w:themeColor="text1"/>
              </w:rPr>
              <w:t xml:space="preserve"> 3</w:t>
            </w:r>
            <w:r w:rsidR="00CE36A0" w:rsidRPr="00FB5357">
              <w:rPr>
                <w:rFonts w:eastAsiaTheme="minorEastAsia" w:hint="eastAsia"/>
                <w:color w:val="000000" w:themeColor="text1"/>
              </w:rPr>
              <w:t>：点击进入应用内</w:t>
            </w:r>
          </w:p>
        </w:tc>
      </w:tr>
      <w:tr w:rsidR="0085037E" w:rsidRPr="00FB5357" w:rsidTr="002F3A83">
        <w:tc>
          <w:tcPr>
            <w:tcW w:w="2374" w:type="dxa"/>
          </w:tcPr>
          <w:p w:rsidR="0085037E" w:rsidRPr="00FB5357" w:rsidRDefault="0085037E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rFonts w:hint="eastAsia"/>
                <w:b/>
                <w:color w:val="000000" w:themeColor="text1"/>
              </w:rPr>
              <w:t>creativetype</w:t>
            </w:r>
            <w:proofErr w:type="spellEnd"/>
          </w:p>
        </w:tc>
        <w:tc>
          <w:tcPr>
            <w:tcW w:w="2166" w:type="dxa"/>
          </w:tcPr>
          <w:p w:rsidR="0085037E" w:rsidRPr="00FB5357" w:rsidRDefault="0085037E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创意类型</w:t>
            </w:r>
          </w:p>
        </w:tc>
        <w:tc>
          <w:tcPr>
            <w:tcW w:w="3932" w:type="dxa"/>
          </w:tcPr>
          <w:p w:rsidR="0085037E" w:rsidRPr="00FB5357" w:rsidRDefault="0085037E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Pr="00FB5357">
              <w:rPr>
                <w:rFonts w:eastAsiaTheme="minorEastAsia" w:hint="eastAsia"/>
                <w:color w:val="000000" w:themeColor="text1"/>
              </w:rPr>
              <w:t>：文字广告，</w:t>
            </w:r>
            <w:r w:rsidRPr="00FB5357">
              <w:rPr>
                <w:rFonts w:eastAsiaTheme="minorEastAsia" w:hint="eastAsia"/>
                <w:color w:val="000000" w:themeColor="text1"/>
              </w:rPr>
              <w:t>2</w:t>
            </w:r>
            <w:r w:rsidRPr="00FB5357">
              <w:rPr>
                <w:rFonts w:eastAsiaTheme="minorEastAsia" w:hint="eastAsia"/>
                <w:color w:val="000000" w:themeColor="text1"/>
              </w:rPr>
              <w:t>：图片广告，</w:t>
            </w:r>
            <w:r w:rsidRPr="00FB5357">
              <w:rPr>
                <w:rFonts w:eastAsiaTheme="minorEastAsia" w:hint="eastAsia"/>
                <w:color w:val="000000" w:themeColor="text1"/>
              </w:rPr>
              <w:t>3</w:t>
            </w:r>
            <w:r w:rsidRPr="00FB5357">
              <w:rPr>
                <w:rFonts w:eastAsiaTheme="minorEastAsia" w:hint="eastAsia"/>
                <w:color w:val="000000" w:themeColor="text1"/>
              </w:rPr>
              <w:t>：图文广告</w:t>
            </w:r>
            <w:r w:rsidR="009527BA" w:rsidRPr="00FB5357">
              <w:rPr>
                <w:rFonts w:eastAsiaTheme="minorEastAsia" w:hint="eastAsia"/>
                <w:color w:val="000000" w:themeColor="text1"/>
              </w:rPr>
              <w:t>，</w:t>
            </w:r>
            <w:r w:rsidR="009527BA" w:rsidRPr="00FB5357">
              <w:rPr>
                <w:rFonts w:eastAsiaTheme="minorEastAsia" w:hint="eastAsia"/>
                <w:color w:val="000000" w:themeColor="text1"/>
              </w:rPr>
              <w:t>4</w:t>
            </w:r>
            <w:r w:rsidR="009527BA" w:rsidRPr="00FB5357">
              <w:rPr>
                <w:rFonts w:eastAsiaTheme="minorEastAsia" w:hint="eastAsia"/>
                <w:color w:val="000000" w:themeColor="text1"/>
              </w:rPr>
              <w:t>：</w:t>
            </w:r>
            <w:r w:rsidR="009527BA" w:rsidRPr="00FB5357">
              <w:rPr>
                <w:rFonts w:eastAsiaTheme="minorEastAsia" w:hint="eastAsia"/>
                <w:color w:val="000000" w:themeColor="text1"/>
              </w:rPr>
              <w:t>GIF</w:t>
            </w: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854A82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adType</w:t>
            </w:r>
            <w:proofErr w:type="spellEnd"/>
          </w:p>
        </w:tc>
        <w:tc>
          <w:tcPr>
            <w:tcW w:w="2166" w:type="dxa"/>
          </w:tcPr>
          <w:p w:rsidR="00C97B19" w:rsidRPr="00FB5357" w:rsidRDefault="00C97B19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请求的广告类型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banner</w:t>
            </w:r>
            <w:r w:rsidRPr="00FB5357">
              <w:rPr>
                <w:rFonts w:eastAsiaTheme="minorEastAsia" w:hint="eastAsia"/>
                <w:color w:val="000000" w:themeColor="text1"/>
              </w:rPr>
              <w:t>（横幅广告），</w:t>
            </w:r>
            <w:r w:rsidRPr="00FB5357">
              <w:rPr>
                <w:rFonts w:eastAsiaTheme="minorEastAsia" w:hint="eastAsia"/>
                <w:color w:val="000000" w:themeColor="text1"/>
              </w:rPr>
              <w:t>splash</w:t>
            </w:r>
            <w:r w:rsidRPr="00FB5357">
              <w:rPr>
                <w:rFonts w:eastAsiaTheme="minorEastAsia" w:hint="eastAsia"/>
                <w:color w:val="000000" w:themeColor="text1"/>
              </w:rPr>
              <w:t>（开屏广告）</w:t>
            </w:r>
            <w:r w:rsidR="008134C1" w:rsidRPr="00FB5357">
              <w:rPr>
                <w:rFonts w:eastAsiaTheme="minorEastAsia" w:hint="eastAsia"/>
                <w:color w:val="000000" w:themeColor="text1"/>
              </w:rPr>
              <w:t>，</w:t>
            </w:r>
            <w:proofErr w:type="spellStart"/>
            <w:r w:rsidR="008134C1" w:rsidRPr="00FB5357">
              <w:rPr>
                <w:rFonts w:eastAsiaTheme="minorEastAsia" w:hint="eastAsia"/>
                <w:color w:val="000000" w:themeColor="text1"/>
              </w:rPr>
              <w:t>magazinelock</w:t>
            </w:r>
            <w:proofErr w:type="spellEnd"/>
            <w:r w:rsidR="008134C1" w:rsidRPr="00FB5357">
              <w:rPr>
                <w:rFonts w:eastAsiaTheme="minorEastAsia" w:hint="eastAsia"/>
                <w:color w:val="000000" w:themeColor="text1"/>
              </w:rPr>
              <w:t>（杂志锁屏广告），</w:t>
            </w:r>
            <w:r w:rsidR="008134C1" w:rsidRPr="00FB5357">
              <w:rPr>
                <w:rFonts w:eastAsiaTheme="minorEastAsia" w:hint="eastAsia"/>
                <w:color w:val="000000" w:themeColor="text1"/>
              </w:rPr>
              <w:t>native</w:t>
            </w:r>
            <w:r w:rsidR="008134C1" w:rsidRPr="00FB5357">
              <w:rPr>
                <w:rFonts w:eastAsiaTheme="minorEastAsia" w:hint="eastAsia"/>
                <w:color w:val="000000" w:themeColor="text1"/>
              </w:rPr>
              <w:t>（普通原生广告）</w:t>
            </w: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D50909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test</w:t>
            </w:r>
          </w:p>
        </w:tc>
        <w:tc>
          <w:tcPr>
            <w:tcW w:w="2166" w:type="dxa"/>
          </w:tcPr>
          <w:p w:rsidR="00C97B19" w:rsidRPr="00FB5357" w:rsidRDefault="00C97B19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标明请求的是测试广告还是正式广告</w:t>
            </w:r>
          </w:p>
        </w:tc>
        <w:tc>
          <w:tcPr>
            <w:tcW w:w="3932" w:type="dxa"/>
          </w:tcPr>
          <w:p w:rsidR="00C97B19" w:rsidRPr="00FB5357" w:rsidRDefault="004D0ACF" w:rsidP="004D0A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0</w:t>
            </w:r>
            <w:r w:rsidR="00C97B19" w:rsidRPr="00FB5357">
              <w:rPr>
                <w:rFonts w:eastAsiaTheme="minorEastAsia" w:hint="eastAsia"/>
                <w:color w:val="000000" w:themeColor="text1"/>
              </w:rPr>
              <w:t>表示请求的是正式广告，</w:t>
            </w: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="00C97B19" w:rsidRPr="00FB5357">
              <w:rPr>
                <w:rFonts w:eastAsiaTheme="minorEastAsia" w:hint="eastAsia"/>
                <w:color w:val="000000" w:themeColor="text1"/>
              </w:rPr>
              <w:t>表示请求的是测试广告</w:t>
            </w: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1B115E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slotSize</w:t>
            </w:r>
            <w:proofErr w:type="spellEnd"/>
          </w:p>
        </w:tc>
        <w:tc>
          <w:tcPr>
            <w:tcW w:w="2166" w:type="dxa"/>
          </w:tcPr>
          <w:p w:rsidR="00C97B19" w:rsidRPr="00FB5357" w:rsidRDefault="00C97B19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广告位尺寸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9374A8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appVersion</w:t>
            </w:r>
            <w:proofErr w:type="spellEnd"/>
          </w:p>
        </w:tc>
        <w:tc>
          <w:tcPr>
            <w:tcW w:w="2166" w:type="dxa"/>
          </w:tcPr>
          <w:p w:rsidR="00C97B19" w:rsidRPr="00FB5357" w:rsidRDefault="00160022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应用版本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EF207A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appName</w:t>
            </w:r>
            <w:proofErr w:type="spellEnd"/>
          </w:p>
        </w:tc>
        <w:tc>
          <w:tcPr>
            <w:tcW w:w="2166" w:type="dxa"/>
          </w:tcPr>
          <w:p w:rsidR="00C97B19" w:rsidRPr="00FB5357" w:rsidRDefault="00160022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应用名称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B92200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appPkg</w:t>
            </w:r>
            <w:proofErr w:type="spellEnd"/>
          </w:p>
        </w:tc>
        <w:tc>
          <w:tcPr>
            <w:tcW w:w="2166" w:type="dxa"/>
          </w:tcPr>
          <w:p w:rsidR="00C97B19" w:rsidRPr="00FB5357" w:rsidRDefault="00160022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应用包名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</w:p>
        </w:tc>
      </w:tr>
      <w:tr w:rsidR="00A0656F" w:rsidRPr="00FB5357" w:rsidTr="002F3A83">
        <w:tc>
          <w:tcPr>
            <w:tcW w:w="2374" w:type="dxa"/>
          </w:tcPr>
          <w:p w:rsidR="00A0656F" w:rsidRPr="00FB5357" w:rsidRDefault="00B92200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lastRenderedPageBreak/>
              <w:t>deviceType</w:t>
            </w:r>
            <w:proofErr w:type="spellEnd"/>
          </w:p>
        </w:tc>
        <w:tc>
          <w:tcPr>
            <w:tcW w:w="2166" w:type="dxa"/>
          </w:tcPr>
          <w:p w:rsidR="00A0656F" w:rsidRPr="00FB5357" w:rsidRDefault="00A12A0E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设备类型</w:t>
            </w:r>
          </w:p>
        </w:tc>
        <w:tc>
          <w:tcPr>
            <w:tcW w:w="3932" w:type="dxa"/>
          </w:tcPr>
          <w:p w:rsidR="00A0656F" w:rsidRPr="00FB5357" w:rsidRDefault="00A12A0E" w:rsidP="006D5C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4</w:t>
            </w:r>
            <w:r w:rsidRPr="00FB5357">
              <w:rPr>
                <w:rFonts w:eastAsiaTheme="minorEastAsia" w:hint="eastAsia"/>
                <w:color w:val="000000" w:themeColor="text1"/>
              </w:rPr>
              <w:t>：表示手机，</w:t>
            </w:r>
            <w:r w:rsidRPr="00FB5357">
              <w:rPr>
                <w:rFonts w:eastAsiaTheme="minorEastAsia" w:hint="eastAsia"/>
                <w:color w:val="000000" w:themeColor="text1"/>
              </w:rPr>
              <w:t>5</w:t>
            </w:r>
            <w:r w:rsidRPr="00FB5357">
              <w:rPr>
                <w:rFonts w:eastAsiaTheme="minorEastAsia" w:hint="eastAsia"/>
                <w:color w:val="000000" w:themeColor="text1"/>
              </w:rPr>
              <w:t>：表示平板，</w:t>
            </w:r>
            <w:r w:rsidRPr="00FB5357">
              <w:rPr>
                <w:rFonts w:eastAsiaTheme="minorEastAsia" w:hint="eastAsia"/>
                <w:color w:val="000000" w:themeColor="text1"/>
              </w:rPr>
              <w:t>7</w:t>
            </w:r>
            <w:r w:rsidRPr="00FB5357">
              <w:rPr>
                <w:rFonts w:eastAsiaTheme="minorEastAsia" w:hint="eastAsia"/>
                <w:color w:val="000000" w:themeColor="text1"/>
              </w:rPr>
              <w:t>：表示机顶盒</w:t>
            </w:r>
          </w:p>
        </w:tc>
      </w:tr>
      <w:tr w:rsidR="00A0656F" w:rsidRPr="00FB5357" w:rsidTr="002F3A83">
        <w:tc>
          <w:tcPr>
            <w:tcW w:w="2374" w:type="dxa"/>
          </w:tcPr>
          <w:p w:rsidR="00A0656F" w:rsidRPr="00FB5357" w:rsidRDefault="009511EE" w:rsidP="009511EE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osVersion</w:t>
            </w:r>
            <w:proofErr w:type="spellEnd"/>
          </w:p>
        </w:tc>
        <w:tc>
          <w:tcPr>
            <w:tcW w:w="2166" w:type="dxa"/>
          </w:tcPr>
          <w:p w:rsidR="00A0656F" w:rsidRPr="00FB5357" w:rsidRDefault="00A12A0E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操作系统版本号</w:t>
            </w:r>
          </w:p>
        </w:tc>
        <w:tc>
          <w:tcPr>
            <w:tcW w:w="3932" w:type="dxa"/>
          </w:tcPr>
          <w:p w:rsidR="00A0656F" w:rsidRPr="00FB5357" w:rsidRDefault="00A0656F" w:rsidP="006D5CCF">
            <w:pPr>
              <w:rPr>
                <w:color w:val="000000" w:themeColor="text1"/>
              </w:rPr>
            </w:pPr>
          </w:p>
        </w:tc>
      </w:tr>
      <w:tr w:rsidR="00A0656F" w:rsidRPr="00FB5357" w:rsidTr="002F3A83">
        <w:tc>
          <w:tcPr>
            <w:tcW w:w="2374" w:type="dxa"/>
          </w:tcPr>
          <w:p w:rsidR="00A0656F" w:rsidRPr="00FB5357" w:rsidRDefault="00F756EE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model</w:t>
            </w:r>
          </w:p>
        </w:tc>
        <w:tc>
          <w:tcPr>
            <w:tcW w:w="2166" w:type="dxa"/>
          </w:tcPr>
          <w:p w:rsidR="00A0656F" w:rsidRPr="00FB5357" w:rsidRDefault="00664BA0" w:rsidP="00664BA0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设备型号</w:t>
            </w:r>
          </w:p>
        </w:tc>
        <w:tc>
          <w:tcPr>
            <w:tcW w:w="3932" w:type="dxa"/>
          </w:tcPr>
          <w:p w:rsidR="00A0656F" w:rsidRPr="00FB5357" w:rsidRDefault="00664BA0" w:rsidP="006D5C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例如</w:t>
            </w:r>
            <w:r w:rsidRPr="00FB5357">
              <w:rPr>
                <w:rFonts w:eastAsiaTheme="minorEastAsia" w:hint="eastAsia"/>
                <w:color w:val="000000" w:themeColor="text1"/>
              </w:rPr>
              <w:t>HUAWEI MT2-C00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502975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brand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手机品牌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</w:tcPr>
          <w:p w:rsidR="003D4E60" w:rsidRPr="00FB5357" w:rsidRDefault="00AA48F4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mac</w:t>
            </w:r>
            <w:proofErr w:type="spellEnd"/>
          </w:p>
        </w:tc>
        <w:tc>
          <w:tcPr>
            <w:tcW w:w="2166" w:type="dxa"/>
          </w:tcPr>
          <w:p w:rsidR="003D4E60" w:rsidRPr="00FB5357" w:rsidRDefault="003D4E60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设备的</w:t>
            </w:r>
            <w:r w:rsidRPr="00FB5357">
              <w:rPr>
                <w:rFonts w:eastAsiaTheme="minorEastAsia" w:hint="eastAsia"/>
                <w:color w:val="000000" w:themeColor="text1"/>
              </w:rPr>
              <w:t>MAC</w:t>
            </w:r>
            <w:r w:rsidRPr="00FB5357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3932" w:type="dxa"/>
          </w:tcPr>
          <w:p w:rsidR="003D4E60" w:rsidRPr="00FB5357" w:rsidRDefault="003D4E60" w:rsidP="006D5CCF">
            <w:pPr>
              <w:rPr>
                <w:color w:val="000000" w:themeColor="text1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317052" w:rsidP="00CB4FBA">
            <w:pPr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osLanguage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操作系统语言</w:t>
            </w:r>
          </w:p>
        </w:tc>
        <w:tc>
          <w:tcPr>
            <w:tcW w:w="3932" w:type="dxa"/>
          </w:tcPr>
          <w:p w:rsidR="003D4E60" w:rsidRPr="00FB5357" w:rsidRDefault="003D4E60" w:rsidP="006D5CCF">
            <w:pPr>
              <w:spacing w:line="240" w:lineRule="auto"/>
              <w:rPr>
                <w:rFonts w:ascii="Courier New" w:hAnsi="Courier New" w:cs="Courier New"/>
                <w:dstrike/>
                <w:snapToGrid/>
                <w:color w:val="000000" w:themeColor="text1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2F3A83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slotId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广告位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6756DD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os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操作系统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6756DD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dph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时间段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共四个时间段： 00:00-05:59、06:00-11:59、12:00-17:59、18:00-23:59,  实际的格式为 08或者11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5B006D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date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日期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例：20121220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0B2F98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publisherId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媒体商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ED0A00" w:rsidP="00740D69">
            <w:pPr>
              <w:widowControl/>
              <w:autoSpaceDE/>
              <w:autoSpaceDN/>
              <w:adjustRightInd/>
              <w:spacing w:line="240" w:lineRule="auto"/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keyWords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740D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关键字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6A6095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siteId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站点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406EE8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deviceSize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6D7923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设备尺寸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9049D4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siteNetworkId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9049D4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站点所属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networkId</w:t>
            </w:r>
            <w:proofErr w:type="spellEnd"/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8F34AC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imei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IMEI</w:t>
            </w:r>
            <w:r w:rsidRPr="00FB5357">
              <w:rPr>
                <w:rFonts w:eastAsiaTheme="minorEastAsia" w:hint="eastAsia"/>
                <w:color w:val="000000" w:themeColor="text1"/>
              </w:rPr>
              <w:t>号</w:t>
            </w:r>
          </w:p>
        </w:tc>
        <w:tc>
          <w:tcPr>
            <w:tcW w:w="3932" w:type="dxa"/>
            <w:vAlign w:val="center"/>
          </w:tcPr>
          <w:p w:rsidR="003D4E60" w:rsidRPr="00FB5357" w:rsidRDefault="00145A88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用作用户唯一标示，如果</w:t>
            </w:r>
            <w:proofErr w:type="spellStart"/>
            <w:r w:rsidRPr="00FB5357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imei</w:t>
            </w:r>
            <w:proofErr w:type="spellEnd"/>
            <w:r w:rsidRPr="00FB5357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为空则以</w:t>
            </w:r>
            <w:proofErr w:type="spellStart"/>
            <w:r w:rsidRPr="00FB5357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androidId</w:t>
            </w:r>
            <w:proofErr w:type="spellEnd"/>
            <w:r w:rsidRPr="00FB5357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 xml:space="preserve"> 代替处理。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8F34AC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androidId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A</w:t>
            </w:r>
            <w:r w:rsidRPr="00FB5357">
              <w:rPr>
                <w:rFonts w:eastAsiaTheme="minorEastAsia" w:hint="eastAsia"/>
                <w:color w:val="000000" w:themeColor="text1"/>
              </w:rPr>
              <w:t>ndroid</w:t>
            </w:r>
            <w:r w:rsidRPr="00FB5357">
              <w:rPr>
                <w:rFonts w:eastAsiaTheme="minorEastAsia" w:hint="eastAsia"/>
                <w:color w:val="000000" w:themeColor="text1"/>
              </w:rPr>
              <w:t>设备的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android_id</w:t>
            </w:r>
            <w:proofErr w:type="spellEnd"/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8448D5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ip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Ip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8A7060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slotStatus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广告位状态</w:t>
            </w:r>
          </w:p>
        </w:tc>
        <w:tc>
          <w:tcPr>
            <w:tcW w:w="3932" w:type="dxa"/>
            <w:vAlign w:val="center"/>
          </w:tcPr>
          <w:p w:rsidR="003D4E60" w:rsidRPr="00FB5357" w:rsidRDefault="00C77389" w:rsidP="00C77389">
            <w:pPr>
              <w:rPr>
                <w:rFonts w:ascii="微软雅黑" w:eastAsia="微软雅黑" w:hAnsi="微软雅黑" w:cs="宋体"/>
                <w:snapToGrid/>
                <w:color w:val="000000" w:themeColor="text1"/>
                <w:sz w:val="16"/>
                <w:szCs w:val="16"/>
              </w:rPr>
            </w:pPr>
            <w:r w:rsidRPr="00FB5357">
              <w:rPr>
                <w:rFonts w:ascii="微软雅黑" w:eastAsia="微软雅黑" w:hAnsi="微软雅黑" w:cs="宋体" w:hint="eastAsia"/>
                <w:snapToGrid/>
                <w:color w:val="000000" w:themeColor="text1"/>
                <w:sz w:val="18"/>
              </w:rPr>
              <w:t>广告位状态:00/管理员和开发者都关闭01/管理员关闭开发者打开10/管理员打开开发者关闭11/管理员和开发者都开启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967B2D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antiTimeout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防欺诈超时时间</w:t>
            </w:r>
          </w:p>
        </w:tc>
        <w:tc>
          <w:tcPr>
            <w:tcW w:w="3932" w:type="dxa"/>
          </w:tcPr>
          <w:p w:rsidR="003D4E60" w:rsidRPr="00FB5357" w:rsidRDefault="003D4E60" w:rsidP="006D5CCF">
            <w:pPr>
              <w:spacing w:line="240" w:lineRule="auto"/>
              <w:rPr>
                <w:rFonts w:ascii="Courier New" w:hAnsi="Courier New" w:cs="Courier New"/>
                <w:snapToGrid/>
                <w:color w:val="000000" w:themeColor="text1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39450C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sdkVersion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版本号</w:t>
            </w:r>
          </w:p>
        </w:tc>
        <w:tc>
          <w:tcPr>
            <w:tcW w:w="3932" w:type="dxa"/>
          </w:tcPr>
          <w:p w:rsidR="003D4E60" w:rsidRPr="00FB5357" w:rsidRDefault="003D4E60" w:rsidP="006D5CCF">
            <w:pPr>
              <w:spacing w:line="240" w:lineRule="auto"/>
              <w:rPr>
                <w:rFonts w:ascii="Courier New" w:hAnsi="Courier New" w:cs="Courier New"/>
                <w:snapToGrid/>
                <w:color w:val="000000" w:themeColor="text1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A246CD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res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屏幕分辨率（非高中低）</w:t>
            </w:r>
          </w:p>
        </w:tc>
        <w:tc>
          <w:tcPr>
            <w:tcW w:w="3932" w:type="dxa"/>
            <w:vAlign w:val="center"/>
          </w:tcPr>
          <w:p w:rsidR="003D4E60" w:rsidRPr="00FB5357" w:rsidRDefault="00145A88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例如：</w:t>
            </w:r>
            <w:r w:rsidR="003D4E60"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320*400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17196B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lastRenderedPageBreak/>
              <w:t>networkType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联网方式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A70F6C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cellId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设备连接的基站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4C325A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carrier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运营商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1A0BE0" w:rsidP="00CB4FBA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rFonts w:hint="eastAsia"/>
                <w:b/>
                <w:color w:val="000000" w:themeColor="text1"/>
              </w:rPr>
              <w:t>impTime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1A0BE0" w:rsidP="001A0BE0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上报给的展示事件时间</w:t>
            </w:r>
          </w:p>
        </w:tc>
        <w:tc>
          <w:tcPr>
            <w:tcW w:w="3932" w:type="dxa"/>
            <w:vAlign w:val="center"/>
          </w:tcPr>
          <w:p w:rsidR="003D4E60" w:rsidRPr="00FB5357" w:rsidRDefault="007C6A1D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仅对展示事件话单有效，是由SDK获取的客户端时间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6B0BF2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rFonts w:hint="eastAsia"/>
                <w:b/>
                <w:color w:val="000000" w:themeColor="text1"/>
              </w:rPr>
              <w:t>c</w:t>
            </w:r>
            <w:r w:rsidR="003D4E60" w:rsidRPr="00FB5357">
              <w:rPr>
                <w:rFonts w:hint="eastAsia"/>
                <w:b/>
                <w:color w:val="000000" w:themeColor="text1"/>
              </w:rPr>
              <w:t>lickTime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8D44B7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proofErr w:type="spellEnd"/>
            <w:r w:rsidR="0047364A" w:rsidRPr="00FB5357">
              <w:rPr>
                <w:rFonts w:eastAsiaTheme="minorEastAsia" w:hint="eastAsia"/>
                <w:color w:val="000000" w:themeColor="text1"/>
              </w:rPr>
              <w:t>上报</w:t>
            </w:r>
            <w:r w:rsidRPr="00FB5357">
              <w:rPr>
                <w:rFonts w:eastAsiaTheme="minorEastAsia" w:hint="eastAsia"/>
                <w:color w:val="000000" w:themeColor="text1"/>
              </w:rPr>
              <w:t>给的点击事件时间</w:t>
            </w:r>
          </w:p>
        </w:tc>
        <w:tc>
          <w:tcPr>
            <w:tcW w:w="3932" w:type="dxa"/>
            <w:vAlign w:val="center"/>
          </w:tcPr>
          <w:p w:rsidR="003D4E60" w:rsidRPr="00FB5357" w:rsidRDefault="007C6A1D" w:rsidP="007C6A1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仅对点击事件话单有效，是由SDK获取的客户端时间</w:t>
            </w:r>
          </w:p>
        </w:tc>
      </w:tr>
      <w:tr w:rsidR="002146F7" w:rsidRPr="00FB5357" w:rsidTr="002F3A83">
        <w:tc>
          <w:tcPr>
            <w:tcW w:w="2374" w:type="dxa"/>
            <w:vAlign w:val="center"/>
          </w:tcPr>
          <w:p w:rsidR="002146F7" w:rsidRPr="00FB5357" w:rsidRDefault="002146F7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show</w:t>
            </w:r>
            <w:r w:rsidRPr="00FB5357">
              <w:rPr>
                <w:rFonts w:hint="eastAsia"/>
                <w:b/>
                <w:color w:val="000000" w:themeColor="text1"/>
              </w:rPr>
              <w:t>i</w:t>
            </w:r>
            <w:r w:rsidRPr="00FB5357">
              <w:rPr>
                <w:b/>
                <w:color w:val="000000" w:themeColor="text1"/>
              </w:rPr>
              <w:t>d</w:t>
            </w:r>
            <w:proofErr w:type="spellEnd"/>
          </w:p>
        </w:tc>
        <w:tc>
          <w:tcPr>
            <w:tcW w:w="2166" w:type="dxa"/>
            <w:vAlign w:val="center"/>
          </w:tcPr>
          <w:p w:rsidR="002146F7" w:rsidRPr="00FB5357" w:rsidRDefault="002146F7" w:rsidP="002146F7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由客户端产生，核心意义：</w:t>
            </w:r>
            <w:r w:rsidRPr="00FB5357">
              <w:rPr>
                <w:rFonts w:eastAsiaTheme="minorEastAsia" w:hint="eastAsia"/>
                <w:color w:val="000000" w:themeColor="text1"/>
              </w:rPr>
              <w:br/>
            </w:r>
            <w:r w:rsidRPr="00FB5357">
              <w:rPr>
                <w:rFonts w:eastAsiaTheme="minorEastAsia" w:hint="eastAsia"/>
                <w:color w:val="000000" w:themeColor="text1"/>
              </w:rPr>
              <w:t>标识</w:t>
            </w:r>
            <w:r w:rsidRPr="00FB5357">
              <w:rPr>
                <w:rFonts w:eastAsiaTheme="minorEastAsia" w:hint="eastAsia"/>
                <w:color w:val="000000" w:themeColor="text1"/>
              </w:rPr>
              <w:t>/</w:t>
            </w:r>
            <w:r w:rsidRPr="00FB5357">
              <w:rPr>
                <w:rFonts w:eastAsiaTheme="minorEastAsia" w:hint="eastAsia"/>
                <w:color w:val="000000" w:themeColor="text1"/>
              </w:rPr>
              <w:t>汇总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eastAsiaTheme="minorEastAsia" w:hint="eastAsia"/>
                <w:color w:val="000000" w:themeColor="text1"/>
              </w:rPr>
              <w:t>一组素材开始、结束之间所有的上报事件。</w:t>
            </w:r>
          </w:p>
          <w:p w:rsidR="002146F7" w:rsidRPr="00FB5357" w:rsidRDefault="002146F7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932" w:type="dxa"/>
            <w:vAlign w:val="center"/>
          </w:tcPr>
          <w:p w:rsidR="002146F7" w:rsidRPr="00FB5357" w:rsidRDefault="002146F7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757A3D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reqTime</w:t>
            </w:r>
            <w:proofErr w:type="spellEnd"/>
          </w:p>
        </w:tc>
        <w:tc>
          <w:tcPr>
            <w:tcW w:w="2166" w:type="dxa"/>
            <w:vAlign w:val="center"/>
          </w:tcPr>
          <w:p w:rsidR="003D4E60" w:rsidRPr="00FB5357" w:rsidRDefault="007C6A1D" w:rsidP="007C6A1D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ACD</w:t>
            </w:r>
            <w:r w:rsidR="003D4E60" w:rsidRPr="00FB5357">
              <w:rPr>
                <w:rFonts w:eastAsiaTheme="minorEastAsia" w:hint="eastAsia"/>
                <w:color w:val="000000" w:themeColor="text1"/>
              </w:rPr>
              <w:t>服务器端记录的</w:t>
            </w:r>
            <w:r w:rsidRPr="00FB5357">
              <w:rPr>
                <w:rFonts w:eastAsiaTheme="minorEastAsia" w:hint="eastAsia"/>
                <w:color w:val="000000" w:themeColor="text1"/>
              </w:rPr>
              <w:t>广告</w:t>
            </w:r>
            <w:r w:rsidR="003D4E60" w:rsidRPr="00FB5357">
              <w:rPr>
                <w:rFonts w:eastAsiaTheme="minorEastAsia" w:hint="eastAsia"/>
                <w:color w:val="000000" w:themeColor="text1"/>
              </w:rPr>
              <w:t>请求时间</w:t>
            </w:r>
          </w:p>
        </w:tc>
        <w:tc>
          <w:tcPr>
            <w:tcW w:w="3932" w:type="dxa"/>
            <w:vAlign w:val="center"/>
          </w:tcPr>
          <w:p w:rsidR="003D4E60" w:rsidRPr="00FB5357" w:rsidRDefault="00B44C65" w:rsidP="00D334EB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对于</w:t>
            </w:r>
            <w:r w:rsidR="00D334EB"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同</w:t>
            </w: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一次广告</w:t>
            </w:r>
            <w:r w:rsidR="00D334EB"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流程</w:t>
            </w: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的所有话单中，该时间是相同的</w:t>
            </w:r>
          </w:p>
        </w:tc>
      </w:tr>
      <w:tr w:rsidR="00C95940" w:rsidRPr="00FB5357" w:rsidTr="002F3A83">
        <w:tc>
          <w:tcPr>
            <w:tcW w:w="2374" w:type="dxa"/>
            <w:vAlign w:val="center"/>
          </w:tcPr>
          <w:p w:rsidR="00C95940" w:rsidRPr="00FB5357" w:rsidRDefault="00C95940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resultCode</w:t>
            </w:r>
            <w:proofErr w:type="spellEnd"/>
          </w:p>
        </w:tc>
        <w:tc>
          <w:tcPr>
            <w:tcW w:w="2166" w:type="dxa"/>
            <w:vAlign w:val="center"/>
          </w:tcPr>
          <w:p w:rsidR="00C95940" w:rsidRPr="00FB5357" w:rsidRDefault="00C9594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话单返回状态码</w:t>
            </w:r>
          </w:p>
        </w:tc>
        <w:tc>
          <w:tcPr>
            <w:tcW w:w="3932" w:type="dxa"/>
            <w:vAlign w:val="center"/>
          </w:tcPr>
          <w:p w:rsidR="00C95940" w:rsidRPr="00FB5357" w:rsidRDefault="00C9594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200</w:t>
            </w:r>
            <w:r w:rsidRPr="00FB5357">
              <w:rPr>
                <w:rFonts w:eastAsiaTheme="minorEastAsia" w:hint="eastAsia"/>
                <w:color w:val="000000" w:themeColor="text1"/>
              </w:rPr>
              <w:t>表示正常</w:t>
            </w:r>
            <w:r w:rsidR="0048393F" w:rsidRPr="00FB5357">
              <w:rPr>
                <w:rFonts w:eastAsiaTheme="minorEastAsia" w:hint="eastAsia"/>
                <w:color w:val="000000" w:themeColor="text1"/>
              </w:rPr>
              <w:t>请求到广告</w:t>
            </w:r>
          </w:p>
          <w:p w:rsidR="0048393F" w:rsidRPr="00FB5357" w:rsidRDefault="00403462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int="eastAsia"/>
                <w:color w:val="000000" w:themeColor="text1"/>
              </w:rPr>
              <w:t>111</w:t>
            </w:r>
            <w:r w:rsidRPr="00FB5357">
              <w:rPr>
                <w:rFonts w:hint="eastAsia"/>
                <w:color w:val="000000" w:themeColor="text1"/>
              </w:rPr>
              <w:t>：除了定向限制外的其它原因请求不到广告，</w:t>
            </w:r>
            <w:r w:rsidRPr="00FB5357">
              <w:rPr>
                <w:rFonts w:hint="eastAsia"/>
                <w:color w:val="000000" w:themeColor="text1"/>
              </w:rPr>
              <w:t>112</w:t>
            </w:r>
            <w:r w:rsidRPr="00FB5357">
              <w:rPr>
                <w:rFonts w:hint="eastAsia"/>
                <w:color w:val="000000" w:themeColor="text1"/>
              </w:rPr>
              <w:t>：测试话单（报表内部使用，正式报表中不会出现），</w:t>
            </w:r>
            <w:r w:rsidRPr="00FB5357">
              <w:rPr>
                <w:rFonts w:hint="eastAsia"/>
                <w:color w:val="000000" w:themeColor="text1"/>
              </w:rPr>
              <w:t>113</w:t>
            </w:r>
            <w:r w:rsidRPr="00FB5357">
              <w:rPr>
                <w:rFonts w:hint="eastAsia"/>
                <w:color w:val="000000" w:themeColor="text1"/>
              </w:rPr>
              <w:t>：由于用户频次控制请求不到广告、</w:t>
            </w:r>
            <w:r w:rsidRPr="00FB5357">
              <w:rPr>
                <w:rFonts w:hint="eastAsia"/>
                <w:color w:val="000000" w:themeColor="text1"/>
              </w:rPr>
              <w:t>114</w:t>
            </w:r>
            <w:r w:rsidRPr="00FB5357">
              <w:rPr>
                <w:rFonts w:hint="eastAsia"/>
                <w:color w:val="000000" w:themeColor="text1"/>
              </w:rPr>
              <w:t>：由于其它定向限制请求不到广告</w:t>
            </w:r>
          </w:p>
        </w:tc>
      </w:tr>
      <w:tr w:rsidR="00EF45F0" w:rsidRPr="00FB5357" w:rsidTr="002F3A83">
        <w:tc>
          <w:tcPr>
            <w:tcW w:w="2374" w:type="dxa"/>
            <w:vAlign w:val="center"/>
          </w:tcPr>
          <w:p w:rsidR="00EF45F0" w:rsidRPr="00FB5357" w:rsidRDefault="00EF45F0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rFonts w:hint="eastAsia"/>
                <w:b/>
                <w:color w:val="000000" w:themeColor="text1"/>
              </w:rPr>
              <w:t>eventTime</w:t>
            </w:r>
            <w:proofErr w:type="spellEnd"/>
          </w:p>
        </w:tc>
        <w:tc>
          <w:tcPr>
            <w:tcW w:w="2166" w:type="dxa"/>
            <w:vAlign w:val="center"/>
          </w:tcPr>
          <w:p w:rsidR="00EF45F0" w:rsidRPr="00FB5357" w:rsidRDefault="00EF45F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其它事件时间</w:t>
            </w:r>
          </w:p>
        </w:tc>
        <w:tc>
          <w:tcPr>
            <w:tcW w:w="3932" w:type="dxa"/>
            <w:vAlign w:val="center"/>
          </w:tcPr>
          <w:p w:rsidR="00EF45F0" w:rsidRPr="00FB5357" w:rsidRDefault="005B3B3B" w:rsidP="007C6A1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除展示和点击之外的其他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事件</w:t>
            </w:r>
            <w:r w:rsidRPr="00FB5357">
              <w:rPr>
                <w:rFonts w:eastAsiaTheme="minorEastAsia" w:hint="eastAsia"/>
                <w:color w:val="000000" w:themeColor="text1"/>
              </w:rPr>
              <w:t>的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产生</w:t>
            </w:r>
            <w:r w:rsidR="007C6A1D" w:rsidRPr="00FB5357">
              <w:rPr>
                <w:rFonts w:eastAsiaTheme="minorEastAsia" w:hint="eastAsia"/>
                <w:color w:val="000000" w:themeColor="text1"/>
              </w:rPr>
              <w:t>时间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，指从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1970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年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1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月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1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日以来的毫秒数，转换为字符串。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的获取的客户端时间</w:t>
            </w:r>
          </w:p>
        </w:tc>
      </w:tr>
      <w:tr w:rsidR="00EF45F0" w:rsidRPr="00FB5357" w:rsidTr="00135C1A">
        <w:trPr>
          <w:trHeight w:val="2192"/>
        </w:trPr>
        <w:tc>
          <w:tcPr>
            <w:tcW w:w="2374" w:type="dxa"/>
            <w:vAlign w:val="center"/>
          </w:tcPr>
          <w:p w:rsidR="00EF45F0" w:rsidRPr="00FB5357" w:rsidRDefault="00EF45F0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rFonts w:hint="eastAsia"/>
                <w:b/>
                <w:color w:val="000000" w:themeColor="text1"/>
              </w:rPr>
              <w:t>eventType</w:t>
            </w:r>
            <w:proofErr w:type="spellEnd"/>
          </w:p>
        </w:tc>
        <w:tc>
          <w:tcPr>
            <w:tcW w:w="2166" w:type="dxa"/>
            <w:vAlign w:val="center"/>
          </w:tcPr>
          <w:p w:rsidR="00EF45F0" w:rsidRPr="00FB5357" w:rsidRDefault="00EF45F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其它事件类型</w:t>
            </w:r>
          </w:p>
        </w:tc>
        <w:tc>
          <w:tcPr>
            <w:tcW w:w="3932" w:type="dxa"/>
            <w:vAlign w:val="center"/>
          </w:tcPr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="00091304" w:rsidRPr="00FB5357">
              <w:rPr>
                <w:rFonts w:eastAsiaTheme="minorEastAsia" w:hint="eastAsia"/>
                <w:color w:val="000000" w:themeColor="text1"/>
              </w:rPr>
              <w:t>r</w:t>
            </w:r>
            <w:r w:rsidRPr="00FB5357">
              <w:rPr>
                <w:rFonts w:eastAsiaTheme="minorEastAsia" w:hint="eastAsia"/>
                <w:color w:val="000000" w:themeColor="text1"/>
              </w:rPr>
              <w:t>equest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发起请求事件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（注意与请求话单的区别，仅当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请求到了广告时，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才会上报该事件）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="00091304" w:rsidRPr="00FB5357">
              <w:rPr>
                <w:rFonts w:eastAsiaTheme="minorEastAsia" w:hint="eastAsia"/>
                <w:color w:val="000000" w:themeColor="text1"/>
              </w:rPr>
              <w:t>r</w:t>
            </w:r>
            <w:r w:rsidRPr="00FB5357">
              <w:rPr>
                <w:rFonts w:eastAsiaTheme="minorEastAsia" w:hint="eastAsia"/>
                <w:color w:val="000000" w:themeColor="text1"/>
              </w:rPr>
              <w:t>esponse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收到广告返回事件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showstart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”：广告开始展现事件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showstop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”：广告展示自然结束事件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userclose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”：用户主动关闭广告事件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webopen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eastAsiaTheme="minorEastAsia" w:hint="eastAsia"/>
                <w:color w:val="000000" w:themeColor="text1"/>
              </w:rPr>
              <w:t>跳转网页模式广告，网页打开事件</w:t>
            </w:r>
            <w:r w:rsidR="002C7874">
              <w:rPr>
                <w:rFonts w:eastAsiaTheme="minorEastAsia" w:hint="eastAsia"/>
                <w:color w:val="000000" w:themeColor="text1"/>
              </w:rPr>
              <w:t>。</w:t>
            </w:r>
            <w:r w:rsidR="002C7874" w:rsidRPr="0041131C">
              <w:rPr>
                <w:rFonts w:eastAsiaTheme="minorEastAsia" w:hint="eastAsia"/>
                <w:color w:val="FF0000"/>
              </w:rPr>
              <w:t>指网页开始加载的时刻，此时没有加载完成</w:t>
            </w:r>
            <w:r w:rsidR="002C7874">
              <w:rPr>
                <w:rFonts w:eastAsiaTheme="minorEastAsia" w:hint="eastAsia"/>
                <w:color w:val="FF0000"/>
              </w:rPr>
              <w:t>。</w:t>
            </w:r>
          </w:p>
          <w:p w:rsidR="00EF45F0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proofErr w:type="spellStart"/>
            <w:r w:rsidRPr="00FB5357">
              <w:rPr>
                <w:rFonts w:eastAsiaTheme="minorEastAsia" w:hint="eastAsia"/>
                <w:color w:val="000000" w:themeColor="text1"/>
              </w:rPr>
              <w:t>webclose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eastAsiaTheme="minorEastAsia" w:hint="eastAsia"/>
                <w:color w:val="000000" w:themeColor="text1"/>
              </w:rPr>
              <w:t>跳转网页模式广告，网页关闭事件</w:t>
            </w:r>
          </w:p>
          <w:p w:rsidR="008134C1" w:rsidRPr="00FB5357" w:rsidRDefault="008134C1" w:rsidP="008134C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swipeup</w:t>
            </w:r>
            <w:proofErr w:type="spellEnd"/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ascii="宋体" w:hAnsi="宋体" w:cs="宋体" w:hint="eastAsia"/>
                <w:color w:val="000000" w:themeColor="text1"/>
              </w:rPr>
              <w:t xml:space="preserve"> 用户上滑查看图片文字描述事件</w:t>
            </w:r>
            <w:r w:rsidRPr="00FB5357">
              <w:rPr>
                <w:rFonts w:eastAsiaTheme="minorEastAsia" w:hint="eastAsia"/>
                <w:color w:val="000000" w:themeColor="text1"/>
              </w:rPr>
              <w:t>，为杂志锁屏增加</w:t>
            </w:r>
          </w:p>
          <w:p w:rsidR="008134C1" w:rsidRPr="00FB5357" w:rsidRDefault="008134C1" w:rsidP="008134C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/>
                <w:color w:val="000000" w:themeColor="text1"/>
              </w:rPr>
              <w:t>favorite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ascii="宋体" w:hAnsi="宋体" w:cs="宋体" w:hint="eastAsia"/>
                <w:color w:val="000000" w:themeColor="text1"/>
              </w:rPr>
              <w:t xml:space="preserve"> 户收藏成功事件，为杂志锁屏增加</w:t>
            </w:r>
          </w:p>
          <w:p w:rsidR="008134C1" w:rsidRPr="00FB5357" w:rsidRDefault="008134C1" w:rsidP="008134C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lastRenderedPageBreak/>
              <w:t>“</w:t>
            </w:r>
            <w:r w:rsidRPr="00FB5357">
              <w:rPr>
                <w:rFonts w:eastAsiaTheme="minorEastAsia"/>
                <w:color w:val="000000" w:themeColor="text1"/>
              </w:rPr>
              <w:t>share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ascii="宋体" w:hAnsi="宋体" w:cs="宋体" w:hint="eastAsia"/>
                <w:color w:val="000000" w:themeColor="text1"/>
              </w:rPr>
              <w:t>用户点击分享事件，为杂志锁屏增加</w:t>
            </w:r>
          </w:p>
          <w:p w:rsidR="008134C1" w:rsidRPr="00FB5357" w:rsidRDefault="008134C1" w:rsidP="008134C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/>
                <w:color w:val="000000" w:themeColor="text1"/>
              </w:rPr>
              <w:t>remove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ascii="宋体" w:hAnsi="宋体" w:cs="宋体" w:hint="eastAsia"/>
                <w:color w:val="000000" w:themeColor="text1"/>
              </w:rPr>
              <w:t>用户移除成功事件，为杂志锁屏增加</w:t>
            </w:r>
          </w:p>
          <w:p w:rsidR="008134C1" w:rsidRPr="00FB5357" w:rsidRDefault="001149DB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imp</w:t>
            </w:r>
            <w:r w:rsidRPr="00FB5357">
              <w:rPr>
                <w:rFonts w:eastAsiaTheme="minorEastAsia"/>
                <w:color w:val="000000" w:themeColor="text1"/>
              </w:rPr>
              <w:t>”</w:t>
            </w:r>
            <w:r w:rsidRPr="00FB5357">
              <w:rPr>
                <w:rFonts w:eastAsiaTheme="minorEastAsia" w:hint="eastAsia"/>
                <w:color w:val="000000" w:themeColor="text1"/>
              </w:rPr>
              <w:t>:</w:t>
            </w:r>
            <w:r w:rsidRPr="00FB5357">
              <w:rPr>
                <w:rFonts w:eastAsiaTheme="minorEastAsia" w:hint="eastAsia"/>
                <w:color w:val="000000" w:themeColor="text1"/>
              </w:rPr>
              <w:t>展示成功事件</w:t>
            </w:r>
          </w:p>
          <w:p w:rsidR="001149DB" w:rsidRPr="00FB5357" w:rsidDel="00301959" w:rsidRDefault="001149DB" w:rsidP="00095469">
            <w:pPr>
              <w:widowControl/>
              <w:autoSpaceDE/>
              <w:autoSpaceDN/>
              <w:adjustRightInd/>
              <w:spacing w:line="240" w:lineRule="auto"/>
              <w:rPr>
                <w:del w:id="28" w:author="p00160934" w:date="2016-09-08T10:29:00Z"/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click</w:t>
            </w:r>
            <w:r w:rsidRPr="00FB5357">
              <w:rPr>
                <w:rFonts w:eastAsiaTheme="minorEastAsia"/>
                <w:color w:val="000000" w:themeColor="text1"/>
              </w:rPr>
              <w:t>”</w:t>
            </w:r>
            <w:r w:rsidRPr="00FB5357">
              <w:rPr>
                <w:rFonts w:eastAsiaTheme="minorEastAsia" w:hint="eastAsia"/>
                <w:color w:val="000000" w:themeColor="text1"/>
              </w:rPr>
              <w:t>:</w:t>
            </w:r>
            <w:r w:rsidRPr="00FB5357">
              <w:rPr>
                <w:rFonts w:eastAsiaTheme="minorEastAsia" w:hint="eastAsia"/>
                <w:color w:val="000000" w:themeColor="text1"/>
              </w:rPr>
              <w:t>点击事件</w:t>
            </w:r>
          </w:p>
          <w:p w:rsidR="0032406A" w:rsidRPr="00FB5357" w:rsidRDefault="008A0901" w:rsidP="00902EB8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CA643F">
              <w:rPr>
                <w:rFonts w:eastAsiaTheme="minorEastAsia"/>
                <w:color w:val="FF0000"/>
              </w:rPr>
              <w:t>“</w:t>
            </w:r>
            <w:proofErr w:type="spellStart"/>
            <w:r w:rsidRPr="00CA643F">
              <w:rPr>
                <w:rFonts w:eastAsiaTheme="minorEastAsia" w:hint="eastAsia"/>
                <w:color w:val="FF0000"/>
              </w:rPr>
              <w:t>web</w:t>
            </w:r>
            <w:r>
              <w:rPr>
                <w:rFonts w:eastAsiaTheme="minorEastAsia" w:hint="eastAsia"/>
                <w:color w:val="FF0000"/>
              </w:rPr>
              <w:t>loadfinish</w:t>
            </w:r>
            <w:proofErr w:type="spellEnd"/>
            <w:r w:rsidRPr="00CA643F">
              <w:rPr>
                <w:rFonts w:eastAsiaTheme="minorEastAsia"/>
                <w:color w:val="FF0000"/>
              </w:rPr>
              <w:t>”</w:t>
            </w:r>
            <w:r w:rsidRPr="00CA643F">
              <w:rPr>
                <w:rFonts w:eastAsiaTheme="minorEastAsia" w:hint="eastAsia"/>
                <w:color w:val="FF0000"/>
              </w:rPr>
              <w:t>：</w:t>
            </w:r>
            <w:r w:rsidRPr="00CA643F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CA643F">
              <w:rPr>
                <w:rFonts w:eastAsiaTheme="minorEastAsia" w:hint="eastAsia"/>
                <w:color w:val="FF0000"/>
              </w:rPr>
              <w:t>跳转网页模式广告，网页</w:t>
            </w:r>
            <w:r>
              <w:rPr>
                <w:rFonts w:eastAsiaTheme="minorEastAsia" w:hint="eastAsia"/>
                <w:color w:val="FF0000"/>
              </w:rPr>
              <w:t>加载完成</w:t>
            </w:r>
            <w:r w:rsidRPr="00CA643F">
              <w:rPr>
                <w:rFonts w:eastAsiaTheme="minorEastAsia" w:hint="eastAsia"/>
                <w:color w:val="FF0000"/>
              </w:rPr>
              <w:t>事件。</w:t>
            </w:r>
            <w:r>
              <w:rPr>
                <w:rFonts w:eastAsiaTheme="minorEastAsia" w:hint="eastAsia"/>
                <w:color w:val="FF0000"/>
              </w:rPr>
              <w:t>指</w:t>
            </w:r>
            <w:r>
              <w:rPr>
                <w:rFonts w:eastAsiaTheme="minorEastAsia" w:hint="eastAsia"/>
                <w:color w:val="FF0000"/>
              </w:rPr>
              <w:t>web</w:t>
            </w:r>
            <w:r>
              <w:rPr>
                <w:rFonts w:eastAsiaTheme="minorEastAsia" w:hint="eastAsia"/>
                <w:color w:val="FF0000"/>
              </w:rPr>
              <w:t>页面加载完成的时刻。通过</w:t>
            </w:r>
            <w:proofErr w:type="spellStart"/>
            <w:r w:rsidRPr="00CA643F">
              <w:rPr>
                <w:rFonts w:eastAsiaTheme="minorEastAsia" w:hint="eastAsia"/>
                <w:color w:val="FF0000"/>
              </w:rPr>
              <w:t>web</w:t>
            </w:r>
            <w:r>
              <w:rPr>
                <w:rFonts w:eastAsiaTheme="minorEastAsia" w:hint="eastAsia"/>
                <w:color w:val="FF0000"/>
              </w:rPr>
              <w:t>loadfinish</w:t>
            </w:r>
            <w:proofErr w:type="spellEnd"/>
            <w:r>
              <w:rPr>
                <w:rFonts w:eastAsiaTheme="minorEastAsia" w:hint="eastAsia"/>
                <w:color w:val="FF0000"/>
              </w:rPr>
              <w:t>和</w:t>
            </w:r>
            <w:proofErr w:type="spellStart"/>
            <w:r w:rsidRPr="00B97461">
              <w:rPr>
                <w:rFonts w:eastAsiaTheme="minorEastAsia" w:hint="eastAsia"/>
                <w:color w:val="FF0000"/>
              </w:rPr>
              <w:t>webopen</w:t>
            </w:r>
            <w:proofErr w:type="spellEnd"/>
            <w:r w:rsidRPr="009F08F4">
              <w:rPr>
                <w:rFonts w:eastAsiaTheme="minorEastAsia" w:hint="eastAsia"/>
                <w:color w:val="FF0000"/>
              </w:rPr>
              <w:t>事件</w:t>
            </w:r>
            <w:r>
              <w:rPr>
                <w:rFonts w:eastAsiaTheme="minorEastAsia" w:hint="eastAsia"/>
                <w:color w:val="FF0000"/>
              </w:rPr>
              <w:t>的</w:t>
            </w:r>
            <w:r w:rsidRPr="009F08F4">
              <w:rPr>
                <w:rFonts w:eastAsiaTheme="minorEastAsia" w:hint="eastAsia"/>
                <w:color w:val="FF0000"/>
              </w:rPr>
              <w:t>时间差，可以计算出</w:t>
            </w:r>
            <w:r w:rsidRPr="009F08F4">
              <w:rPr>
                <w:rFonts w:eastAsiaTheme="minorEastAsia" w:hint="eastAsia"/>
                <w:color w:val="FF0000"/>
              </w:rPr>
              <w:t>web</w:t>
            </w:r>
            <w:r w:rsidRPr="009F08F4">
              <w:rPr>
                <w:rFonts w:eastAsiaTheme="minorEastAsia" w:hint="eastAsia"/>
                <w:color w:val="FF0000"/>
              </w:rPr>
              <w:t>页面加载消耗的时间</w:t>
            </w:r>
            <w:r>
              <w:rPr>
                <w:rFonts w:eastAsiaTheme="minorEastAsia" w:hint="eastAsia"/>
                <w:color w:val="FF0000"/>
              </w:rPr>
              <w:t>。如果</w:t>
            </w:r>
            <w:r>
              <w:rPr>
                <w:rFonts w:eastAsiaTheme="minorEastAsia" w:hint="eastAsia"/>
                <w:color w:val="FF0000"/>
              </w:rPr>
              <w:t>web</w:t>
            </w:r>
            <w:r>
              <w:rPr>
                <w:rFonts w:eastAsiaTheme="minorEastAsia" w:hint="eastAsia"/>
                <w:color w:val="FF0000"/>
              </w:rPr>
              <w:t>页面加载过程中用户放弃，那么就没有该事件上报</w:t>
            </w:r>
          </w:p>
        </w:tc>
      </w:tr>
      <w:tr w:rsidR="00D03889" w:rsidRPr="00FB5357" w:rsidTr="002F3A83">
        <w:tc>
          <w:tcPr>
            <w:tcW w:w="2374" w:type="dxa"/>
            <w:vAlign w:val="center"/>
          </w:tcPr>
          <w:p w:rsidR="00D03889" w:rsidRPr="00FB5357" w:rsidRDefault="00D03889" w:rsidP="006D5CCF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rFonts w:hint="eastAsia"/>
                <w:b/>
                <w:color w:val="000000" w:themeColor="text1"/>
              </w:rPr>
              <w:lastRenderedPageBreak/>
              <w:t>recordTime</w:t>
            </w:r>
            <w:proofErr w:type="spellEnd"/>
          </w:p>
        </w:tc>
        <w:tc>
          <w:tcPr>
            <w:tcW w:w="2166" w:type="dxa"/>
            <w:vAlign w:val="center"/>
          </w:tcPr>
          <w:p w:rsidR="00D03889" w:rsidRPr="00FB5357" w:rsidRDefault="004328A3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素材服务器记录事件话单的时间</w:t>
            </w:r>
          </w:p>
        </w:tc>
        <w:tc>
          <w:tcPr>
            <w:tcW w:w="3932" w:type="dxa"/>
            <w:vAlign w:val="center"/>
          </w:tcPr>
          <w:p w:rsidR="00D03889" w:rsidRPr="00FB5357" w:rsidRDefault="00AA2F5A" w:rsidP="00202B8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格式为</w:t>
            </w:r>
            <w:r w:rsidR="004633BB" w:rsidRPr="00FB5357">
              <w:rPr>
                <w:rFonts w:eastAsiaTheme="minorEastAsia"/>
                <w:color w:val="000000" w:themeColor="text1"/>
              </w:rPr>
              <w:t>Y</w:t>
            </w:r>
            <w:r w:rsidR="00202B81" w:rsidRPr="00FB5357">
              <w:rPr>
                <w:rFonts w:eastAsiaTheme="minorEastAsia" w:hint="eastAsia"/>
                <w:color w:val="000000" w:themeColor="text1"/>
              </w:rPr>
              <w:t>YYY</w:t>
            </w:r>
            <w:r w:rsidR="004633BB" w:rsidRPr="00FB5357">
              <w:rPr>
                <w:rFonts w:eastAsiaTheme="minorEastAsia" w:hint="eastAsia"/>
                <w:color w:val="000000" w:themeColor="text1"/>
              </w:rPr>
              <w:t>-</w:t>
            </w:r>
            <w:r w:rsidR="00202B81" w:rsidRPr="00FB5357">
              <w:rPr>
                <w:rFonts w:eastAsiaTheme="minorEastAsia" w:hint="eastAsia"/>
                <w:color w:val="000000" w:themeColor="text1"/>
              </w:rPr>
              <w:t>MM</w:t>
            </w:r>
            <w:r w:rsidR="004633BB" w:rsidRPr="00FB5357">
              <w:rPr>
                <w:rFonts w:eastAsiaTheme="minorEastAsia" w:hint="eastAsia"/>
                <w:color w:val="000000" w:themeColor="text1"/>
              </w:rPr>
              <w:t>-</w:t>
            </w:r>
            <w:r w:rsidR="00202B81" w:rsidRPr="00FB5357">
              <w:rPr>
                <w:rFonts w:eastAsiaTheme="minorEastAsia" w:hint="eastAsia"/>
                <w:color w:val="000000" w:themeColor="text1"/>
              </w:rPr>
              <w:t>DD</w:t>
            </w:r>
            <w:r w:rsidR="004633BB"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proofErr w:type="spellStart"/>
            <w:r w:rsidR="004633BB" w:rsidRPr="00FB5357">
              <w:rPr>
                <w:rFonts w:eastAsiaTheme="minorEastAsia" w:hint="eastAsia"/>
                <w:color w:val="000000" w:themeColor="text1"/>
              </w:rPr>
              <w:t>hh:mm:ss</w:t>
            </w:r>
            <w:proofErr w:type="spellEnd"/>
          </w:p>
        </w:tc>
      </w:tr>
      <w:tr w:rsidR="003478E9" w:rsidRPr="00FB5357" w:rsidTr="003478E9">
        <w:tc>
          <w:tcPr>
            <w:tcW w:w="2374" w:type="dxa"/>
          </w:tcPr>
          <w:p w:rsidR="003478E9" w:rsidRPr="00FB5357" w:rsidRDefault="003478E9" w:rsidP="00145A88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cachecontentid</w:t>
            </w:r>
            <w:proofErr w:type="spellEnd"/>
          </w:p>
        </w:tc>
        <w:tc>
          <w:tcPr>
            <w:tcW w:w="2166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SDK</w:t>
            </w:r>
            <w:r w:rsidRPr="00FB5357">
              <w:rPr>
                <w:rFonts w:hint="eastAsia"/>
                <w:color w:val="000000" w:themeColor="text1"/>
              </w:rPr>
              <w:t>在本地缓存的素材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列表</w:t>
            </w:r>
          </w:p>
        </w:tc>
        <w:tc>
          <w:tcPr>
            <w:tcW w:w="3932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可能包含多个素材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，因此用数组方式表示，数组内的素材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之间用英文逗号分隔。例如，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 [241,280,300,350,500,800,600,175]</w:t>
            </w:r>
            <w:r w:rsidRPr="00FB5357">
              <w:rPr>
                <w:rFonts w:hint="eastAsia"/>
                <w:b/>
                <w:color w:val="000000" w:themeColor="text1"/>
              </w:rPr>
              <w:t>，中括号也包含在内。</w:t>
            </w:r>
          </w:p>
        </w:tc>
      </w:tr>
      <w:tr w:rsidR="003478E9" w:rsidRPr="00FB5357" w:rsidTr="003478E9">
        <w:tc>
          <w:tcPr>
            <w:tcW w:w="2374" w:type="dxa"/>
          </w:tcPr>
          <w:p w:rsidR="003478E9" w:rsidRPr="00FB5357" w:rsidRDefault="003478E9" w:rsidP="00145A88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invalidcontentid</w:t>
            </w:r>
            <w:proofErr w:type="spellEnd"/>
          </w:p>
        </w:tc>
        <w:tc>
          <w:tcPr>
            <w:tcW w:w="2166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广告服务器认为</w:t>
            </w:r>
            <w:r w:rsidRPr="00FB5357">
              <w:rPr>
                <w:rFonts w:hint="eastAsia"/>
                <w:color w:val="000000" w:themeColor="text1"/>
              </w:rPr>
              <w:t>SDK</w:t>
            </w:r>
            <w:r w:rsidRPr="00FB5357">
              <w:rPr>
                <w:rFonts w:hint="eastAsia"/>
                <w:color w:val="000000" w:themeColor="text1"/>
              </w:rPr>
              <w:t>缓存的无效的素材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列表</w:t>
            </w:r>
          </w:p>
        </w:tc>
        <w:tc>
          <w:tcPr>
            <w:tcW w:w="3932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可能包含多个素材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，因此用数组方式表示，数组内的素材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之间用英文逗号分隔。例如，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 [241,280,300,350,500,800,600,175]</w:t>
            </w:r>
            <w:r w:rsidRPr="00FB5357">
              <w:rPr>
                <w:rFonts w:hint="eastAsia"/>
                <w:b/>
                <w:color w:val="000000" w:themeColor="text1"/>
              </w:rPr>
              <w:t>，中括号也包含在内。</w:t>
            </w:r>
          </w:p>
        </w:tc>
      </w:tr>
      <w:tr w:rsidR="003478E9" w:rsidRPr="00FB5357" w:rsidTr="003478E9">
        <w:tc>
          <w:tcPr>
            <w:tcW w:w="2374" w:type="dxa"/>
          </w:tcPr>
          <w:p w:rsidR="003478E9" w:rsidRPr="00FB5357" w:rsidRDefault="003478E9" w:rsidP="00145A88">
            <w:pPr>
              <w:rPr>
                <w:b/>
                <w:color w:val="000000" w:themeColor="text1"/>
              </w:rPr>
            </w:pPr>
            <w:proofErr w:type="spellStart"/>
            <w:r w:rsidRPr="00FB5357">
              <w:rPr>
                <w:b/>
                <w:color w:val="000000" w:themeColor="text1"/>
              </w:rPr>
              <w:t>precontentid</w:t>
            </w:r>
            <w:proofErr w:type="spellEnd"/>
          </w:p>
        </w:tc>
        <w:tc>
          <w:tcPr>
            <w:tcW w:w="2166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广告服务器返回的可以提前下载的素材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列表</w:t>
            </w:r>
          </w:p>
        </w:tc>
        <w:tc>
          <w:tcPr>
            <w:tcW w:w="3932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可能包含多个素材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，因此用数组方式表示，数组内的素材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之间用英文逗号分隔。例如，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 [241,280,300,350,500,800,600,175]</w:t>
            </w:r>
            <w:r w:rsidRPr="00FB5357">
              <w:rPr>
                <w:rFonts w:hint="eastAsia"/>
                <w:b/>
                <w:color w:val="000000" w:themeColor="text1"/>
              </w:rPr>
              <w:t>，中括号也包含在内。</w:t>
            </w:r>
          </w:p>
        </w:tc>
      </w:tr>
      <w:tr w:rsidR="00264BB5" w:rsidRPr="00FB5357" w:rsidTr="003478E9">
        <w:tc>
          <w:tcPr>
            <w:tcW w:w="2374" w:type="dxa"/>
          </w:tcPr>
          <w:p w:rsidR="00264BB5" w:rsidRPr="00E36C75" w:rsidRDefault="00264BB5" w:rsidP="00145A88">
            <w:pPr>
              <w:rPr>
                <w:b/>
              </w:rPr>
            </w:pPr>
            <w:proofErr w:type="spellStart"/>
            <w:r w:rsidRPr="00E36C75">
              <w:rPr>
                <w:rFonts w:eastAsiaTheme="minorEastAsia" w:hint="eastAsia"/>
              </w:rPr>
              <w:t>removedContentId</w:t>
            </w:r>
            <w:proofErr w:type="spellEnd"/>
          </w:p>
        </w:tc>
        <w:tc>
          <w:tcPr>
            <w:tcW w:w="2166" w:type="dxa"/>
          </w:tcPr>
          <w:p w:rsidR="00264BB5" w:rsidRPr="00FB5357" w:rsidRDefault="00264BB5" w:rsidP="00145A88">
            <w:pPr>
              <w:widowControl/>
              <w:rPr>
                <w:color w:val="000000" w:themeColor="text1"/>
              </w:rPr>
            </w:pPr>
            <w:r>
              <w:rPr>
                <w:rFonts w:ascii="Arial" w:hAnsi="Arial" w:cs="Arial" w:hint="eastAsia"/>
              </w:rPr>
              <w:t>用户一段时间内（例如最近一周）已经删除的广告素材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列表</w:t>
            </w:r>
            <w:proofErr w:type="spellStart"/>
            <w:r w:rsidRPr="00096A6A">
              <w:rPr>
                <w:rFonts w:ascii="Arial" w:hAnsi="Arial" w:cs="Arial" w:hint="eastAsia"/>
              </w:rPr>
              <w:t>removed</w:t>
            </w:r>
            <w:r>
              <w:rPr>
                <w:rFonts w:ascii="Arial" w:hAnsi="Arial" w:cs="Arial" w:hint="eastAsia"/>
              </w:rPr>
              <w:t>ContentI</w:t>
            </w:r>
            <w:r w:rsidRPr="00096A6A">
              <w:rPr>
                <w:rFonts w:ascii="Arial" w:hAnsi="Arial" w:cs="Arial" w:hint="eastAsia"/>
              </w:rPr>
              <w:t>d</w:t>
            </w:r>
            <w:proofErr w:type="spellEnd"/>
          </w:p>
        </w:tc>
        <w:tc>
          <w:tcPr>
            <w:tcW w:w="3932" w:type="dxa"/>
          </w:tcPr>
          <w:p w:rsidR="00264BB5" w:rsidRPr="00FB5357" w:rsidRDefault="00264BB5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可能包含多个素材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，因此用数组方式表示，数组内的素材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之间用英文逗号分隔。例如，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 [241,280,300,350,500,800,600,175]</w:t>
            </w:r>
            <w:r w:rsidRPr="00FB5357">
              <w:rPr>
                <w:rFonts w:hint="eastAsia"/>
                <w:b/>
                <w:color w:val="000000" w:themeColor="text1"/>
              </w:rPr>
              <w:t>，中括</w:t>
            </w:r>
            <w:r w:rsidRPr="00FB5357">
              <w:rPr>
                <w:rFonts w:hint="eastAsia"/>
                <w:b/>
                <w:color w:val="000000" w:themeColor="text1"/>
              </w:rPr>
              <w:lastRenderedPageBreak/>
              <w:t>号也包含在内。</w:t>
            </w:r>
          </w:p>
        </w:tc>
      </w:tr>
      <w:tr w:rsidR="00FF7FAB" w:rsidRPr="00FB5357" w:rsidTr="003478E9">
        <w:tc>
          <w:tcPr>
            <w:tcW w:w="2374" w:type="dxa"/>
          </w:tcPr>
          <w:p w:rsidR="00FF7FAB" w:rsidRPr="006D7A9C" w:rsidRDefault="00FF7FAB" w:rsidP="00145A88">
            <w:pPr>
              <w:rPr>
                <w:rFonts w:eastAsiaTheme="minorEastAsia"/>
              </w:rPr>
            </w:pPr>
            <w:r w:rsidRPr="006D7A9C">
              <w:rPr>
                <w:rFonts w:eastAsiaTheme="minorEastAsia"/>
              </w:rPr>
              <w:lastRenderedPageBreak/>
              <w:t>adSubtypeForDevice</w:t>
            </w:r>
          </w:p>
        </w:tc>
        <w:tc>
          <w:tcPr>
            <w:tcW w:w="2166" w:type="dxa"/>
          </w:tcPr>
          <w:p w:rsidR="00FF7FAB" w:rsidRPr="00FF7FAB" w:rsidRDefault="00FF7FAB" w:rsidP="00B56EFD">
            <w:pPr>
              <w:pStyle w:val="10"/>
              <w:spacing w:line="360" w:lineRule="auto"/>
              <w:ind w:firstLineChars="0" w:firstLine="0"/>
              <w:rPr>
                <w:rFonts w:ascii="Arial" w:hAnsi="Arial" w:cs="Arial"/>
                <w:snapToGrid w:val="0"/>
                <w:sz w:val="21"/>
                <w:szCs w:val="21"/>
              </w:rPr>
            </w:pPr>
            <w:r w:rsidRPr="00FF7FAB">
              <w:rPr>
                <w:rFonts w:ascii="Arial" w:hAnsi="Arial" w:cs="Arial" w:hint="eastAsia"/>
                <w:snapToGrid w:val="0"/>
                <w:sz w:val="21"/>
                <w:szCs w:val="21"/>
              </w:rPr>
              <w:t>表示用设备类型区分的广告形式子类型。目前杂志锁屏会用到。</w:t>
            </w:r>
          </w:p>
        </w:tc>
        <w:tc>
          <w:tcPr>
            <w:tcW w:w="3932" w:type="dxa"/>
          </w:tcPr>
          <w:p w:rsidR="00FF7FAB" w:rsidRDefault="00FF7FAB" w:rsidP="00145A88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：手机</w:t>
            </w:r>
          </w:p>
          <w:p w:rsidR="00FF7FAB" w:rsidRPr="00FB5357" w:rsidRDefault="00FF7FAB" w:rsidP="00145A88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rFonts w:hint="eastAsia"/>
                <w:color w:val="000000" w:themeColor="text1"/>
              </w:rPr>
              <w:t>：盒子</w:t>
            </w:r>
          </w:p>
        </w:tc>
      </w:tr>
      <w:tr w:rsidR="00FF7FAB" w:rsidRPr="00FB5357" w:rsidTr="003478E9">
        <w:tc>
          <w:tcPr>
            <w:tcW w:w="2374" w:type="dxa"/>
          </w:tcPr>
          <w:p w:rsidR="00FF7FAB" w:rsidRPr="006D7A9C" w:rsidRDefault="00FF7FAB" w:rsidP="00145A88">
            <w:pPr>
              <w:rPr>
                <w:rFonts w:eastAsiaTheme="minorEastAsia"/>
              </w:rPr>
            </w:pPr>
            <w:r w:rsidRPr="006D7A9C">
              <w:rPr>
                <w:rFonts w:eastAsiaTheme="minorEastAsia"/>
              </w:rPr>
              <w:t>internalChanneld</w:t>
            </w:r>
          </w:p>
        </w:tc>
        <w:tc>
          <w:tcPr>
            <w:tcW w:w="2166" w:type="dxa"/>
          </w:tcPr>
          <w:p w:rsidR="00FF7FAB" w:rsidRPr="009353AE" w:rsidRDefault="00DE1A9E" w:rsidP="00145A88">
            <w:pPr>
              <w:widowControl/>
              <w:rPr>
                <w:rFonts w:ascii="Arial" w:hAnsi="Arial" w:cs="Arial"/>
              </w:rPr>
            </w:pPr>
            <w:r w:rsidRPr="009353AE">
              <w:rPr>
                <w:rFonts w:eastAsiaTheme="minorEastAsia" w:hint="eastAsia"/>
              </w:rPr>
              <w:t>杂志锁屏的内部频道</w:t>
            </w:r>
            <w:r w:rsidRPr="009353AE">
              <w:rPr>
                <w:rFonts w:eastAsiaTheme="minorEastAsia" w:hint="eastAsia"/>
              </w:rPr>
              <w:t>ID</w:t>
            </w:r>
          </w:p>
        </w:tc>
        <w:tc>
          <w:tcPr>
            <w:tcW w:w="3932" w:type="dxa"/>
          </w:tcPr>
          <w:p w:rsidR="00FF7FAB" w:rsidRPr="00FB5357" w:rsidRDefault="00FF7FAB" w:rsidP="00145A88">
            <w:pPr>
              <w:widowControl/>
              <w:rPr>
                <w:color w:val="000000" w:themeColor="text1"/>
              </w:rPr>
            </w:pPr>
          </w:p>
        </w:tc>
      </w:tr>
      <w:tr w:rsidR="00FF7FAB" w:rsidRPr="00FB5357" w:rsidTr="003478E9">
        <w:tc>
          <w:tcPr>
            <w:tcW w:w="2374" w:type="dxa"/>
          </w:tcPr>
          <w:p w:rsidR="00FF7FAB" w:rsidRPr="006D7A9C" w:rsidRDefault="00FF7FAB" w:rsidP="00145A88">
            <w:pPr>
              <w:rPr>
                <w:rFonts w:eastAsiaTheme="minorEastAsia"/>
              </w:rPr>
            </w:pPr>
            <w:r w:rsidRPr="006D7A9C">
              <w:rPr>
                <w:rFonts w:eastAsiaTheme="minorEastAsia"/>
              </w:rPr>
              <w:t>buildVersion</w:t>
            </w:r>
          </w:p>
        </w:tc>
        <w:tc>
          <w:tcPr>
            <w:tcW w:w="2166" w:type="dxa"/>
          </w:tcPr>
          <w:p w:rsidR="00FF7FAB" w:rsidRPr="009353AE" w:rsidRDefault="00E25A5F" w:rsidP="00145A88">
            <w:pPr>
              <w:widowControl/>
              <w:rPr>
                <w:rFonts w:ascii="Arial" w:hAnsi="Arial" w:cs="Arial"/>
              </w:rPr>
            </w:pPr>
            <w:r w:rsidRPr="009353AE">
              <w:rPr>
                <w:rFonts w:eastAsiaTheme="minorEastAsia" w:hint="eastAsia"/>
              </w:rPr>
              <w:t>用来显示给最终用户的</w:t>
            </w:r>
            <w:r w:rsidRPr="009353AE">
              <w:rPr>
                <w:rFonts w:eastAsiaTheme="minorEastAsia" w:hint="eastAsia"/>
              </w:rPr>
              <w:t>build ID</w:t>
            </w:r>
          </w:p>
        </w:tc>
        <w:tc>
          <w:tcPr>
            <w:tcW w:w="3932" w:type="dxa"/>
          </w:tcPr>
          <w:p w:rsidR="00FF7FAB" w:rsidRPr="00FB5357" w:rsidRDefault="00FF7FAB" w:rsidP="00145A88">
            <w:pPr>
              <w:widowControl/>
              <w:rPr>
                <w:color w:val="000000" w:themeColor="text1"/>
              </w:rPr>
            </w:pPr>
          </w:p>
        </w:tc>
      </w:tr>
      <w:tr w:rsidR="00FF7FAB" w:rsidRPr="00FB5357" w:rsidTr="003478E9">
        <w:tc>
          <w:tcPr>
            <w:tcW w:w="2374" w:type="dxa"/>
          </w:tcPr>
          <w:p w:rsidR="00FF7FAB" w:rsidRPr="006D7A9C" w:rsidRDefault="00FF7FAB" w:rsidP="00145A88">
            <w:pPr>
              <w:rPr>
                <w:rFonts w:eastAsiaTheme="minorEastAsia"/>
              </w:rPr>
            </w:pPr>
            <w:r w:rsidRPr="006D7A9C">
              <w:rPr>
                <w:rFonts w:eastAsiaTheme="minorEastAsia"/>
              </w:rPr>
              <w:t>tvModel</w:t>
            </w:r>
          </w:p>
        </w:tc>
        <w:tc>
          <w:tcPr>
            <w:tcW w:w="2166" w:type="dxa"/>
          </w:tcPr>
          <w:p w:rsidR="00FF7FAB" w:rsidRPr="009353AE" w:rsidRDefault="00E25A5F" w:rsidP="00145A88">
            <w:pPr>
              <w:widowControl/>
              <w:rPr>
                <w:rFonts w:ascii="Arial" w:hAnsi="Arial" w:cs="Arial"/>
              </w:rPr>
            </w:pPr>
            <w:r w:rsidRPr="009353AE">
              <w:rPr>
                <w:rFonts w:eastAsiaTheme="minorEastAsia" w:hint="eastAsia"/>
              </w:rPr>
              <w:t>电视型号</w:t>
            </w:r>
          </w:p>
        </w:tc>
        <w:tc>
          <w:tcPr>
            <w:tcW w:w="3932" w:type="dxa"/>
          </w:tcPr>
          <w:p w:rsidR="00FF7FAB" w:rsidRPr="00FB5357" w:rsidRDefault="00FF7FAB" w:rsidP="00145A88">
            <w:pPr>
              <w:widowControl/>
              <w:rPr>
                <w:color w:val="000000" w:themeColor="text1"/>
              </w:rPr>
            </w:pPr>
          </w:p>
        </w:tc>
      </w:tr>
      <w:tr w:rsidR="00FF7FAB" w:rsidRPr="00FB5357" w:rsidTr="003478E9">
        <w:tc>
          <w:tcPr>
            <w:tcW w:w="2374" w:type="dxa"/>
          </w:tcPr>
          <w:p w:rsidR="00FF7FAB" w:rsidRPr="006D7A9C" w:rsidRDefault="00FF7FAB" w:rsidP="00145A88">
            <w:pPr>
              <w:rPr>
                <w:rFonts w:eastAsiaTheme="minorEastAsia"/>
              </w:rPr>
            </w:pPr>
            <w:r w:rsidRPr="006D7A9C">
              <w:rPr>
                <w:rFonts w:eastAsiaTheme="minorEastAsia"/>
              </w:rPr>
              <w:t>userAccount</w:t>
            </w:r>
          </w:p>
        </w:tc>
        <w:tc>
          <w:tcPr>
            <w:tcW w:w="2166" w:type="dxa"/>
          </w:tcPr>
          <w:p w:rsidR="00FF7FAB" w:rsidRPr="009353AE" w:rsidRDefault="006E70FC" w:rsidP="00145A88">
            <w:pPr>
              <w:widowControl/>
              <w:rPr>
                <w:rFonts w:ascii="Arial" w:hAnsi="Arial" w:cs="Arial"/>
              </w:rPr>
            </w:pPr>
            <w:r w:rsidRPr="009353AE">
              <w:rPr>
                <w:rFonts w:eastAsiaTheme="minorEastAsia" w:hint="eastAsia"/>
              </w:rPr>
              <w:t>用户</w:t>
            </w:r>
            <w:r w:rsidRPr="009353AE">
              <w:rPr>
                <w:rFonts w:eastAsiaTheme="minorEastAsia" w:hint="eastAsia"/>
              </w:rPr>
              <w:t>ID</w:t>
            </w:r>
          </w:p>
        </w:tc>
        <w:tc>
          <w:tcPr>
            <w:tcW w:w="3932" w:type="dxa"/>
          </w:tcPr>
          <w:p w:rsidR="00FF7FAB" w:rsidRPr="00FB5357" w:rsidRDefault="00FF7FAB" w:rsidP="00145A88">
            <w:pPr>
              <w:widowControl/>
              <w:rPr>
                <w:color w:val="000000" w:themeColor="text1"/>
              </w:rPr>
            </w:pPr>
          </w:p>
        </w:tc>
      </w:tr>
      <w:tr w:rsidR="003B208F" w:rsidRPr="00FB5357" w:rsidTr="003478E9">
        <w:tc>
          <w:tcPr>
            <w:tcW w:w="2374" w:type="dxa"/>
          </w:tcPr>
          <w:p w:rsidR="003B208F" w:rsidRPr="006D7A9C" w:rsidRDefault="003B208F" w:rsidP="00145A88">
            <w:pPr>
              <w:rPr>
                <w:rFonts w:eastAsiaTheme="minorEastAsia"/>
              </w:rPr>
            </w:pPr>
            <w:r w:rsidRPr="006D7A9C">
              <w:t>abTag</w:t>
            </w:r>
          </w:p>
        </w:tc>
        <w:tc>
          <w:tcPr>
            <w:tcW w:w="2166" w:type="dxa"/>
          </w:tcPr>
          <w:p w:rsidR="003B208F" w:rsidRDefault="003B208F" w:rsidP="003B208F">
            <w:pPr>
              <w:widowControl/>
              <w:rPr>
                <w:rFonts w:eastAsiaTheme="minorEastAsia"/>
                <w:color w:val="FF0000"/>
              </w:rPr>
            </w:pPr>
            <w:r>
              <w:rPr>
                <w:rFonts w:hint="eastAsia"/>
              </w:rPr>
              <w:t>产生</w:t>
            </w:r>
            <w:r>
              <w:t>本条话单的环境，</w:t>
            </w:r>
            <w:r>
              <w:rPr>
                <w:rFonts w:hint="eastAsia"/>
              </w:rPr>
              <w:t>当前</w:t>
            </w:r>
            <w:r>
              <w:t>值为</w:t>
            </w:r>
            <w:r>
              <w:rPr>
                <w:rFonts w:hint="eastAsia"/>
              </w:rPr>
              <w:t>A</w:t>
            </w:r>
            <w:r>
              <w:t>或者</w:t>
            </w:r>
            <w:r>
              <w:t>B</w:t>
            </w:r>
            <w:r>
              <w:rPr>
                <w:rFonts w:hint="eastAsia"/>
              </w:rPr>
              <w:t>。每个</w:t>
            </w:r>
            <w:r>
              <w:t>环境</w:t>
            </w:r>
            <w:r>
              <w:rPr>
                <w:rFonts w:hint="eastAsia"/>
              </w:rPr>
              <w:t>的</w:t>
            </w:r>
            <w:r>
              <w:t>具体含义</w:t>
            </w:r>
            <w:r>
              <w:rPr>
                <w:rFonts w:hint="eastAsia"/>
              </w:rPr>
              <w:t>由业务的</w:t>
            </w:r>
            <w:r>
              <w:t>AB</w:t>
            </w:r>
            <w:r>
              <w:t>测试场景进行定义</w:t>
            </w:r>
            <w:r>
              <w:rPr>
                <w:rFonts w:hint="eastAsia"/>
              </w:rPr>
              <w:t>。</w:t>
            </w:r>
          </w:p>
        </w:tc>
        <w:tc>
          <w:tcPr>
            <w:tcW w:w="3932" w:type="dxa"/>
          </w:tcPr>
          <w:p w:rsidR="003B208F" w:rsidRDefault="003B208F" w:rsidP="00145A88">
            <w:pPr>
              <w:widowControl/>
              <w:rPr>
                <w:color w:val="000000" w:themeColor="text1"/>
              </w:rPr>
            </w:pPr>
            <w:r>
              <w:t>在</w:t>
            </w:r>
            <w:r>
              <w:rPr>
                <w:rFonts w:hint="eastAsia"/>
              </w:rPr>
              <w:t>本次</w:t>
            </w:r>
            <w:r>
              <w:t>DMP2.0</w:t>
            </w:r>
            <w:r>
              <w:rPr>
                <w:rFonts w:hint="eastAsia"/>
              </w:rPr>
              <w:t>推荐</w:t>
            </w:r>
            <w:r>
              <w:t>的</w:t>
            </w:r>
            <w:r>
              <w:t>AB</w:t>
            </w:r>
            <w:r>
              <w:t>测试场景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t>A</w:t>
            </w:r>
            <w:r>
              <w:t>环境</w:t>
            </w:r>
            <w:r>
              <w:rPr>
                <w:rFonts w:hint="eastAsia"/>
              </w:rPr>
              <w:t>表示不</w:t>
            </w:r>
            <w:r>
              <w:t>到推荐系统，只有本地检索广告，</w:t>
            </w:r>
            <w:r>
              <w:t>B</w:t>
            </w:r>
            <w:r>
              <w:t>环境表示</w:t>
            </w:r>
            <w:r>
              <w:rPr>
                <w:rFonts w:hint="eastAsia"/>
              </w:rPr>
              <w:t>成功从</w:t>
            </w:r>
            <w:r>
              <w:t>DMP2.0</w:t>
            </w:r>
            <w:r>
              <w:rPr>
                <w:rFonts w:hint="eastAsia"/>
              </w:rPr>
              <w:t>推荐广告</w:t>
            </w:r>
            <w:r>
              <w:t>。</w:t>
            </w:r>
            <w:r>
              <w:rPr>
                <w:rFonts w:hint="eastAsia"/>
              </w:rPr>
              <w:t>因此</w:t>
            </w:r>
            <w:r>
              <w:t>在</w:t>
            </w:r>
            <w:r>
              <w:rPr>
                <w:rFonts w:hint="eastAsia"/>
              </w:rPr>
              <w:t>ACD</w:t>
            </w:r>
            <w:r>
              <w:t>广告请求时，如果</w:t>
            </w:r>
            <w:r>
              <w:rPr>
                <w:rFonts w:hint="eastAsia"/>
              </w:rPr>
              <w:t>最终给</w:t>
            </w:r>
            <w:r>
              <w:t>SDK</w:t>
            </w:r>
            <w:r>
              <w:t>的广告是从本地检索</w:t>
            </w:r>
            <w:r>
              <w:rPr>
                <w:rFonts w:hint="eastAsia"/>
              </w:rPr>
              <w:t>获得</w:t>
            </w:r>
            <w:r>
              <w:t>，该值设置为</w:t>
            </w:r>
            <w:r>
              <w:t>A</w:t>
            </w:r>
            <w:r>
              <w:rPr>
                <w:rFonts w:hint="eastAsia"/>
              </w:rPr>
              <w:t>；如果最终给</w:t>
            </w:r>
            <w:r>
              <w:t>SDK</w:t>
            </w:r>
            <w:r>
              <w:t>的广告是从</w:t>
            </w:r>
            <w:r>
              <w:t>DMP2.0</w:t>
            </w:r>
            <w:r>
              <w:rPr>
                <w:rFonts w:hint="eastAsia"/>
              </w:rPr>
              <w:t>推荐获得</w:t>
            </w:r>
            <w:r>
              <w:t>，该值设置为</w:t>
            </w:r>
            <w:r>
              <w:t>B</w:t>
            </w:r>
            <w:r>
              <w:rPr>
                <w:rFonts w:hint="eastAsia"/>
              </w:rPr>
              <w:t>。</w:t>
            </w:r>
          </w:p>
        </w:tc>
      </w:tr>
      <w:tr w:rsidR="00BC3484" w:rsidRPr="00FB5357" w:rsidTr="003478E9">
        <w:tc>
          <w:tcPr>
            <w:tcW w:w="2374" w:type="dxa"/>
          </w:tcPr>
          <w:p w:rsidR="00BC3484" w:rsidRPr="006D7A9C" w:rsidRDefault="003777C5" w:rsidP="00145A88">
            <w:r w:rsidRPr="000A4A25">
              <w:rPr>
                <w:rFonts w:ascii="宋体" w:hAnsi="宋体" w:cs="宋体" w:hint="eastAsia"/>
                <w:color w:val="FF0000"/>
              </w:rPr>
              <w:t>userTaskTotalImpF</w:t>
            </w:r>
            <w:r w:rsidRPr="000A4A25">
              <w:rPr>
                <w:rFonts w:ascii="宋体" w:hAnsi="宋体" w:cs="宋体"/>
                <w:color w:val="FF0000"/>
              </w:rPr>
              <w:t>c</w:t>
            </w:r>
          </w:p>
        </w:tc>
        <w:tc>
          <w:tcPr>
            <w:tcW w:w="2166" w:type="dxa"/>
          </w:tcPr>
          <w:p w:rsidR="00BC3484" w:rsidRDefault="002A142E" w:rsidP="003B208F">
            <w:pPr>
              <w:widowControl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FF0000"/>
              </w:rPr>
              <w:t>表示同一用户同一任务</w:t>
            </w:r>
            <w:proofErr w:type="gramStart"/>
            <w:r>
              <w:rPr>
                <w:rFonts w:ascii="宋体" w:hAnsi="宋体" w:cs="宋体" w:hint="eastAsia"/>
                <w:color w:val="FF0000"/>
              </w:rPr>
              <w:t>总展示</w:t>
            </w:r>
            <w:proofErr w:type="gramEnd"/>
            <w:r>
              <w:rPr>
                <w:rFonts w:ascii="宋体" w:hAnsi="宋体" w:cs="宋体" w:hint="eastAsia"/>
                <w:color w:val="FF0000"/>
              </w:rPr>
              <w:t>最大次数</w:t>
            </w:r>
          </w:p>
        </w:tc>
        <w:tc>
          <w:tcPr>
            <w:tcW w:w="3932" w:type="dxa"/>
          </w:tcPr>
          <w:p w:rsidR="00BC3484" w:rsidRDefault="00BC3484" w:rsidP="00145A88">
            <w:pPr>
              <w:widowControl/>
            </w:pPr>
          </w:p>
        </w:tc>
      </w:tr>
    </w:tbl>
    <w:p w:rsidR="00AA42EA" w:rsidRPr="00FB5357" w:rsidRDefault="00AA42EA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EF6BAF" w:rsidRPr="00FB5357" w:rsidRDefault="00EF6BAF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EF6BAF" w:rsidRPr="00FB5357" w:rsidRDefault="002871DA" w:rsidP="00EF6BAF">
      <w:pPr>
        <w:pStyle w:val="1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典型</w:t>
      </w:r>
      <w:r w:rsidR="00EF6BAF" w:rsidRPr="00FB5357">
        <w:rPr>
          <w:rFonts w:hint="eastAsia"/>
          <w:color w:val="000000" w:themeColor="text1"/>
        </w:rPr>
        <w:t>广告</w:t>
      </w:r>
      <w:r w:rsidRPr="00FB5357">
        <w:rPr>
          <w:rFonts w:hint="eastAsia"/>
          <w:color w:val="000000" w:themeColor="text1"/>
        </w:rPr>
        <w:t>展示过程中</w:t>
      </w:r>
      <w:r w:rsidR="00EF6BAF" w:rsidRPr="00FB5357">
        <w:rPr>
          <w:rFonts w:hint="eastAsia"/>
          <w:color w:val="000000" w:themeColor="text1"/>
        </w:rPr>
        <w:t>的话单</w:t>
      </w:r>
      <w:r w:rsidR="0057068C" w:rsidRPr="00FB5357">
        <w:rPr>
          <w:rFonts w:hint="eastAsia"/>
          <w:color w:val="000000" w:themeColor="text1"/>
        </w:rPr>
        <w:t>产生</w:t>
      </w:r>
      <w:r w:rsidR="00EF6BAF" w:rsidRPr="00FB5357">
        <w:rPr>
          <w:rFonts w:hint="eastAsia"/>
          <w:color w:val="000000" w:themeColor="text1"/>
        </w:rPr>
        <w:t>场景举例</w:t>
      </w:r>
    </w:p>
    <w:p w:rsidR="0085341F" w:rsidRPr="00FB5357" w:rsidRDefault="00B81213" w:rsidP="0085341F">
      <w:pPr>
        <w:pStyle w:val="2"/>
        <w:numPr>
          <w:ilvl w:val="0"/>
          <w:numId w:val="44"/>
        </w:num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开屏</w:t>
      </w:r>
      <w:r w:rsidR="009453D9" w:rsidRPr="00FB5357">
        <w:rPr>
          <w:rFonts w:hint="eastAsia"/>
          <w:color w:val="000000" w:themeColor="text1"/>
        </w:rPr>
        <w:t>广告</w:t>
      </w:r>
      <w:r w:rsidR="0085341F" w:rsidRPr="00FB5357">
        <w:rPr>
          <w:rFonts w:hint="eastAsia"/>
          <w:color w:val="000000" w:themeColor="text1"/>
        </w:rPr>
        <w:t>请求</w:t>
      </w:r>
      <w:r w:rsidR="009453D9" w:rsidRPr="00FB5357">
        <w:rPr>
          <w:rFonts w:hint="eastAsia"/>
          <w:color w:val="000000" w:themeColor="text1"/>
        </w:rPr>
        <w:t>后无广告返回</w:t>
      </w:r>
    </w:p>
    <w:tbl>
      <w:tblPr>
        <w:tblStyle w:val="af0"/>
        <w:tblW w:w="0" w:type="auto"/>
        <w:tblLook w:val="04A0"/>
      </w:tblPr>
      <w:tblGrid>
        <w:gridCol w:w="2858"/>
        <w:gridCol w:w="2832"/>
        <w:gridCol w:w="2832"/>
      </w:tblGrid>
      <w:tr w:rsidR="00B81213" w:rsidRPr="00FB5357" w:rsidTr="00E9550F">
        <w:tc>
          <w:tcPr>
            <w:tcW w:w="2858" w:type="dxa"/>
            <w:shd w:val="clear" w:color="auto" w:fill="95B3D7" w:themeFill="accent1" w:themeFillTint="99"/>
            <w:vAlign w:val="center"/>
          </w:tcPr>
          <w:p w:rsidR="00B81213" w:rsidRPr="00FB5357" w:rsidRDefault="00B81213" w:rsidP="00B81213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话单类型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B81213" w:rsidRPr="00FB5357" w:rsidRDefault="00B81213" w:rsidP="00B81213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是否生成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B81213" w:rsidRPr="00FB5357" w:rsidRDefault="00770F5F" w:rsidP="00B81213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B81213" w:rsidRPr="00FB5357" w:rsidTr="00E9550F">
        <w:tc>
          <w:tcPr>
            <w:tcW w:w="2858" w:type="dxa"/>
            <w:vAlign w:val="center"/>
          </w:tcPr>
          <w:p w:rsidR="00B81213" w:rsidRPr="00FB5357" w:rsidRDefault="00B81213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请求话单</w:t>
            </w:r>
          </w:p>
        </w:tc>
        <w:tc>
          <w:tcPr>
            <w:tcW w:w="2832" w:type="dxa"/>
            <w:vAlign w:val="center"/>
          </w:tcPr>
          <w:p w:rsidR="00B81213" w:rsidRPr="00FB5357" w:rsidRDefault="00770F5F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B81213" w:rsidRPr="00FB5357" w:rsidRDefault="00B81213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B81213" w:rsidRPr="00FB5357" w:rsidTr="00E9550F">
        <w:tc>
          <w:tcPr>
            <w:tcW w:w="2858" w:type="dxa"/>
            <w:vAlign w:val="center"/>
          </w:tcPr>
          <w:p w:rsidR="00770F5F" w:rsidRPr="00FB5357" w:rsidRDefault="00B81213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展示话单</w:t>
            </w:r>
          </w:p>
          <w:p w:rsidR="00B81213" w:rsidRPr="00FB5357" w:rsidRDefault="00770F5F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=imp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B81213" w:rsidRPr="00FB5357" w:rsidRDefault="00770F5F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B81213" w:rsidRPr="00FB5357" w:rsidRDefault="00B81213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点击话单</w:t>
            </w:r>
          </w:p>
          <w:p w:rsidR="008E3E90" w:rsidRPr="00FB5357" w:rsidRDefault="008E3E90" w:rsidP="00770F5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=click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其他话单（请求事件）</w:t>
            </w:r>
          </w:p>
          <w:p w:rsidR="008E3E90" w:rsidRPr="00FB5357" w:rsidRDefault="008E3E90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request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770F5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广告返回事件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response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广告开始展现事件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showstart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广告展示自然结束事件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showstop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用户主动关闭广告事件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userclose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网页打开事件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webopen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网页关闭事件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webclose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</w:tbl>
    <w:p w:rsidR="00EF6BAF" w:rsidRPr="00FB5357" w:rsidRDefault="00EF6BAF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9453D9" w:rsidRPr="00FB5357" w:rsidRDefault="00B81213" w:rsidP="009453D9">
      <w:pPr>
        <w:pStyle w:val="2"/>
        <w:numPr>
          <w:ilvl w:val="0"/>
          <w:numId w:val="44"/>
        </w:num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开屏</w:t>
      </w:r>
      <w:r w:rsidR="009453D9" w:rsidRPr="00FB5357">
        <w:rPr>
          <w:rFonts w:hint="eastAsia"/>
          <w:color w:val="000000" w:themeColor="text1"/>
        </w:rPr>
        <w:t>广告请求后有广告返回，仅支持展示</w:t>
      </w:r>
      <w:r w:rsidR="008E3E90" w:rsidRPr="00FB5357">
        <w:rPr>
          <w:rFonts w:hint="eastAsia"/>
          <w:color w:val="000000" w:themeColor="text1"/>
        </w:rPr>
        <w:t>，受众未跳过</w:t>
      </w:r>
    </w:p>
    <w:tbl>
      <w:tblPr>
        <w:tblStyle w:val="af0"/>
        <w:tblW w:w="0" w:type="auto"/>
        <w:tblLook w:val="04A0"/>
      </w:tblPr>
      <w:tblGrid>
        <w:gridCol w:w="2858"/>
        <w:gridCol w:w="2832"/>
        <w:gridCol w:w="2832"/>
      </w:tblGrid>
      <w:tr w:rsidR="00D42772" w:rsidRPr="00FB5357" w:rsidTr="00145A88">
        <w:tc>
          <w:tcPr>
            <w:tcW w:w="2858" w:type="dxa"/>
            <w:shd w:val="clear" w:color="auto" w:fill="95B3D7" w:themeFill="accent1" w:themeFillTint="99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话单类型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是否生成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请求话单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展示话单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=imp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点击话单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=click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其他话单（请求事件）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request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广告返回事件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response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广告开始展现事件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showstart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广告展示自然结束事件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showstop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用户主动关闭广告事件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userclose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网页打开事件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webopen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网页关闭事件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webclose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</w:tbl>
    <w:p w:rsidR="00EF6BAF" w:rsidRPr="00FB5357" w:rsidRDefault="00EF6BAF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8E3E90" w:rsidRPr="00FB5357" w:rsidRDefault="008E3E90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8E3E90" w:rsidRPr="00FB5357" w:rsidRDefault="008E3E90" w:rsidP="008E3E90">
      <w:pPr>
        <w:pStyle w:val="2"/>
        <w:numPr>
          <w:ilvl w:val="0"/>
          <w:numId w:val="44"/>
        </w:num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开屏广告请求后有广告返回，仅支持展示，受众点击跳过</w:t>
      </w:r>
    </w:p>
    <w:tbl>
      <w:tblPr>
        <w:tblStyle w:val="af0"/>
        <w:tblW w:w="0" w:type="auto"/>
        <w:tblLook w:val="04A0"/>
      </w:tblPr>
      <w:tblGrid>
        <w:gridCol w:w="2858"/>
        <w:gridCol w:w="2832"/>
        <w:gridCol w:w="2832"/>
      </w:tblGrid>
      <w:tr w:rsidR="00536DD7" w:rsidRPr="00FB5357" w:rsidTr="00145A88">
        <w:tc>
          <w:tcPr>
            <w:tcW w:w="2858" w:type="dxa"/>
            <w:shd w:val="clear" w:color="auto" w:fill="95B3D7" w:themeFill="accent1" w:themeFillTint="99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话单类型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是否生成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请求话单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展示话单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=imp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点击话单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=click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其他话单（请求事件）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request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广告返回事件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response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广告开始展现事件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showstart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广告展示自然结束事件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showstop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用户主动关闭广告事件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userclose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网页打开事件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webopen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网页关闭事件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webclose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</w:tbl>
    <w:p w:rsidR="008E3E90" w:rsidRPr="00FB5357" w:rsidRDefault="008E3E90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DD3887" w:rsidRPr="00FB5357" w:rsidRDefault="00DD3887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DD3887" w:rsidRPr="00FB5357" w:rsidRDefault="00B81213" w:rsidP="00DD3887">
      <w:pPr>
        <w:pStyle w:val="2"/>
        <w:numPr>
          <w:ilvl w:val="0"/>
          <w:numId w:val="44"/>
        </w:num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开屏</w:t>
      </w:r>
      <w:r w:rsidR="00DD3887" w:rsidRPr="00FB5357">
        <w:rPr>
          <w:rFonts w:hint="eastAsia"/>
          <w:color w:val="000000" w:themeColor="text1"/>
        </w:rPr>
        <w:t>广告请求后有广告返回</w:t>
      </w:r>
      <w:r w:rsidRPr="00FB5357">
        <w:rPr>
          <w:rFonts w:hint="eastAsia"/>
          <w:color w:val="000000" w:themeColor="text1"/>
        </w:rPr>
        <w:t>且</w:t>
      </w:r>
      <w:r w:rsidR="00DD3887" w:rsidRPr="00FB5357">
        <w:rPr>
          <w:rFonts w:hint="eastAsia"/>
          <w:color w:val="000000" w:themeColor="text1"/>
        </w:rPr>
        <w:t>支持点击，</w:t>
      </w:r>
      <w:r w:rsidR="00CD6545" w:rsidRPr="00FB5357">
        <w:rPr>
          <w:rFonts w:hint="eastAsia"/>
          <w:color w:val="000000" w:themeColor="text1"/>
        </w:rPr>
        <w:t>受众</w:t>
      </w:r>
      <w:r w:rsidR="00DD3887" w:rsidRPr="00FB5357">
        <w:rPr>
          <w:rFonts w:hint="eastAsia"/>
          <w:color w:val="000000" w:themeColor="text1"/>
        </w:rPr>
        <w:t>进行了点击</w:t>
      </w:r>
    </w:p>
    <w:tbl>
      <w:tblPr>
        <w:tblStyle w:val="af0"/>
        <w:tblW w:w="0" w:type="auto"/>
        <w:tblLook w:val="04A0"/>
      </w:tblPr>
      <w:tblGrid>
        <w:gridCol w:w="2858"/>
        <w:gridCol w:w="2832"/>
        <w:gridCol w:w="2832"/>
      </w:tblGrid>
      <w:tr w:rsidR="00DF0B1D" w:rsidRPr="00FB5357" w:rsidTr="00145A88">
        <w:tc>
          <w:tcPr>
            <w:tcW w:w="2858" w:type="dxa"/>
            <w:shd w:val="clear" w:color="auto" w:fill="95B3D7" w:themeFill="accent1" w:themeFillTint="99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话单类型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是否生成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请求话单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展示话单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=imp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点击话单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=click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其他话单（请求事件）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request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广告返回事件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response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广告开始展现事件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showstart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广告展示自然结束事件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showstop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用户主动关闭广告事件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userclose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网页打开事件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webopen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网页关闭事件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proofErr w:type="spellStart"/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</w:t>
            </w:r>
            <w:proofErr w:type="spellEnd"/>
            <w:r w:rsidRPr="00FB5357">
              <w:rPr>
                <w:snapToGrid/>
                <w:color w:val="000000" w:themeColor="text1"/>
                <w:sz w:val="24"/>
                <w:szCs w:val="24"/>
              </w:rPr>
              <w:t>=</w:t>
            </w:r>
            <w:r w:rsidRPr="00FB5357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FB5357">
              <w:rPr>
                <w:rFonts w:eastAsiaTheme="minorEastAsia"/>
                <w:color w:val="000000" w:themeColor="text1"/>
              </w:rPr>
              <w:t>webclose</w:t>
            </w:r>
            <w:proofErr w:type="spellEnd"/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</w:tbl>
    <w:p w:rsidR="00DD3887" w:rsidRPr="00FB5357" w:rsidRDefault="00DD3887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EF6BAF" w:rsidRPr="00FB5357" w:rsidRDefault="00EF6BAF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sectPr w:rsidR="00EF6BAF" w:rsidRPr="00FB5357" w:rsidSect="002E4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6F6" w:rsidRDefault="008C76F6">
      <w:r>
        <w:separator/>
      </w:r>
    </w:p>
  </w:endnote>
  <w:endnote w:type="continuationSeparator" w:id="0">
    <w:p w:rsidR="008C76F6" w:rsidRDefault="008C7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FD" w:rsidRDefault="00B56EFD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56EFD">
      <w:tc>
        <w:tcPr>
          <w:tcW w:w="1760" w:type="pct"/>
        </w:tcPr>
        <w:p w:rsidR="00B56EFD" w:rsidRDefault="00C20051">
          <w:pPr>
            <w:pStyle w:val="aa"/>
            <w:ind w:firstLine="360"/>
          </w:pPr>
          <w:fldSimple w:instr=" TIME \@ &quot;yyyy-M-d&quot; ">
            <w:ins w:id="29" w:author="p00160934" w:date="2016-09-08T10:17:00Z">
              <w:r w:rsidR="00C448E3">
                <w:rPr>
                  <w:noProof/>
                </w:rPr>
                <w:t>2016-9-8</w:t>
              </w:r>
            </w:ins>
            <w:ins w:id="30" w:author="z00198085" w:date="2016-08-10T14:33:00Z">
              <w:del w:id="31" w:author="p00160934" w:date="2016-09-08T10:17:00Z">
                <w:r w:rsidR="009E156D" w:rsidDel="00C448E3">
                  <w:rPr>
                    <w:noProof/>
                  </w:rPr>
                  <w:delText>2016-8-10</w:delText>
                </w:r>
              </w:del>
            </w:ins>
            <w:del w:id="32" w:author="p00160934" w:date="2016-09-08T10:17:00Z">
              <w:r w:rsidR="00B56EFD" w:rsidDel="00C448E3">
                <w:rPr>
                  <w:noProof/>
                </w:rPr>
                <w:delText>2016-7-25</w:delText>
              </w:r>
            </w:del>
          </w:fldSimple>
        </w:p>
      </w:tc>
      <w:tc>
        <w:tcPr>
          <w:tcW w:w="1714" w:type="pct"/>
        </w:tcPr>
        <w:p w:rsidR="00B56EFD" w:rsidRDefault="00B56EF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56EFD" w:rsidRDefault="00B56EF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CC514B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C514B">
              <w:rPr>
                <w:noProof/>
              </w:rPr>
              <w:t>14</w:t>
            </w:r>
          </w:fldSimple>
          <w:r>
            <w:rPr>
              <w:rFonts w:hint="eastAsia"/>
            </w:rPr>
            <w:t>页</w:t>
          </w:r>
        </w:p>
      </w:tc>
    </w:tr>
  </w:tbl>
  <w:p w:rsidR="00B56EFD" w:rsidRDefault="00B56EFD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FD" w:rsidRDefault="00B56EFD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6F6" w:rsidRDefault="008C76F6">
      <w:r>
        <w:separator/>
      </w:r>
    </w:p>
  </w:footnote>
  <w:footnote w:type="continuationSeparator" w:id="0">
    <w:p w:rsidR="008C76F6" w:rsidRDefault="008C76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FD" w:rsidRDefault="00B56EFD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56EFD">
      <w:trPr>
        <w:cantSplit/>
        <w:trHeight w:hRule="exact" w:val="782"/>
      </w:trPr>
      <w:tc>
        <w:tcPr>
          <w:tcW w:w="500" w:type="pct"/>
        </w:tcPr>
        <w:p w:rsidR="00B56EFD" w:rsidRDefault="00B56EF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56EFD" w:rsidRDefault="00B56EF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56EFD" w:rsidRDefault="00B56EF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56EFD" w:rsidRDefault="00B56EF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56EFD" w:rsidRDefault="00B56EFD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FD" w:rsidRDefault="00B56EFD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3"/>
    <w:multiLevelType w:val="multilevel"/>
    <w:tmpl w:val="00000013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5">
    <w:nsid w:val="1D7E22F6"/>
    <w:multiLevelType w:val="hybridMultilevel"/>
    <w:tmpl w:val="A9B870E2"/>
    <w:lvl w:ilvl="0" w:tplc="5BE26D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219B5DCE"/>
    <w:multiLevelType w:val="hybridMultilevel"/>
    <w:tmpl w:val="E82EF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3BC659DE"/>
    <w:multiLevelType w:val="hybridMultilevel"/>
    <w:tmpl w:val="C47659D2"/>
    <w:lvl w:ilvl="0" w:tplc="21C4DD4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583E1068"/>
    <w:multiLevelType w:val="hybridMultilevel"/>
    <w:tmpl w:val="18A4AF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3546429"/>
    <w:multiLevelType w:val="multilevel"/>
    <w:tmpl w:val="2FB2393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6"/>
  </w:num>
  <w:num w:numId="11">
    <w:abstractNumId w:val="6"/>
  </w:num>
  <w:num w:numId="12">
    <w:abstractNumId w:val="6"/>
  </w:num>
  <w:num w:numId="13">
    <w:abstractNumId w:val="9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3"/>
  </w:num>
  <w:num w:numId="25">
    <w:abstractNumId w:val="13"/>
  </w:num>
  <w:num w:numId="26">
    <w:abstractNumId w:val="17"/>
  </w:num>
  <w:num w:numId="27">
    <w:abstractNumId w:val="17"/>
  </w:num>
  <w:num w:numId="28">
    <w:abstractNumId w:val="17"/>
  </w:num>
  <w:num w:numId="29">
    <w:abstractNumId w:val="4"/>
  </w:num>
  <w:num w:numId="30">
    <w:abstractNumId w:val="13"/>
  </w:num>
  <w:num w:numId="31">
    <w:abstractNumId w:val="13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5"/>
  </w:num>
  <w:num w:numId="37">
    <w:abstractNumId w:val="0"/>
  </w:num>
  <w:num w:numId="38">
    <w:abstractNumId w:val="1"/>
  </w:num>
  <w:num w:numId="39">
    <w:abstractNumId w:val="2"/>
  </w:num>
  <w:num w:numId="40">
    <w:abstractNumId w:val="11"/>
  </w:num>
  <w:num w:numId="41">
    <w:abstractNumId w:val="11"/>
  </w:num>
  <w:num w:numId="42">
    <w:abstractNumId w:val="14"/>
  </w:num>
  <w:num w:numId="43">
    <w:abstractNumId w:val="7"/>
  </w:num>
  <w:num w:numId="44">
    <w:abstractNumId w:val="11"/>
    <w:lvlOverride w:ilvl="0">
      <w:startOverride w:val="1"/>
    </w:lvlOverride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5ED"/>
    <w:rsid w:val="00000997"/>
    <w:rsid w:val="00006E10"/>
    <w:rsid w:val="000139A2"/>
    <w:rsid w:val="00013B09"/>
    <w:rsid w:val="000217FF"/>
    <w:rsid w:val="000302EE"/>
    <w:rsid w:val="0003700C"/>
    <w:rsid w:val="00061DA3"/>
    <w:rsid w:val="000631CC"/>
    <w:rsid w:val="000678AD"/>
    <w:rsid w:val="00071E95"/>
    <w:rsid w:val="00071F32"/>
    <w:rsid w:val="00074C97"/>
    <w:rsid w:val="00091304"/>
    <w:rsid w:val="00094E0D"/>
    <w:rsid w:val="000950D7"/>
    <w:rsid w:val="00095469"/>
    <w:rsid w:val="0009756D"/>
    <w:rsid w:val="000A00F3"/>
    <w:rsid w:val="000A2593"/>
    <w:rsid w:val="000A3782"/>
    <w:rsid w:val="000A48B2"/>
    <w:rsid w:val="000A4A25"/>
    <w:rsid w:val="000B2F98"/>
    <w:rsid w:val="000B63C8"/>
    <w:rsid w:val="000C399A"/>
    <w:rsid w:val="000C6EC0"/>
    <w:rsid w:val="000C7E39"/>
    <w:rsid w:val="000D0C9D"/>
    <w:rsid w:val="000D1EF1"/>
    <w:rsid w:val="000D43EE"/>
    <w:rsid w:val="000D57E4"/>
    <w:rsid w:val="000E2A40"/>
    <w:rsid w:val="000E7E3B"/>
    <w:rsid w:val="000F2F6A"/>
    <w:rsid w:val="000F3F26"/>
    <w:rsid w:val="001062F7"/>
    <w:rsid w:val="001069A4"/>
    <w:rsid w:val="001071F1"/>
    <w:rsid w:val="00107AFF"/>
    <w:rsid w:val="00113489"/>
    <w:rsid w:val="001149DB"/>
    <w:rsid w:val="00131268"/>
    <w:rsid w:val="00131C8C"/>
    <w:rsid w:val="00134746"/>
    <w:rsid w:val="00134C5D"/>
    <w:rsid w:val="00135C1A"/>
    <w:rsid w:val="00135E79"/>
    <w:rsid w:val="00144ED3"/>
    <w:rsid w:val="00145A88"/>
    <w:rsid w:val="00146495"/>
    <w:rsid w:val="00153667"/>
    <w:rsid w:val="00154CA5"/>
    <w:rsid w:val="00155F90"/>
    <w:rsid w:val="00160022"/>
    <w:rsid w:val="0017196B"/>
    <w:rsid w:val="0017727A"/>
    <w:rsid w:val="0018323C"/>
    <w:rsid w:val="00185F75"/>
    <w:rsid w:val="00186293"/>
    <w:rsid w:val="001862C6"/>
    <w:rsid w:val="00193B89"/>
    <w:rsid w:val="001953CC"/>
    <w:rsid w:val="00195F83"/>
    <w:rsid w:val="001A0BE0"/>
    <w:rsid w:val="001A17DD"/>
    <w:rsid w:val="001A6C7F"/>
    <w:rsid w:val="001B115E"/>
    <w:rsid w:val="001B1946"/>
    <w:rsid w:val="001B6E43"/>
    <w:rsid w:val="001C0418"/>
    <w:rsid w:val="001C09EE"/>
    <w:rsid w:val="001C7EBE"/>
    <w:rsid w:val="001D7C4B"/>
    <w:rsid w:val="001E7CC1"/>
    <w:rsid w:val="001F0C5A"/>
    <w:rsid w:val="001F14AD"/>
    <w:rsid w:val="001F1904"/>
    <w:rsid w:val="001F2288"/>
    <w:rsid w:val="001F4091"/>
    <w:rsid w:val="00202B81"/>
    <w:rsid w:val="00203884"/>
    <w:rsid w:val="002146F7"/>
    <w:rsid w:val="0021734B"/>
    <w:rsid w:val="00223839"/>
    <w:rsid w:val="002311CC"/>
    <w:rsid w:val="00235F89"/>
    <w:rsid w:val="00237707"/>
    <w:rsid w:val="00245732"/>
    <w:rsid w:val="002461AE"/>
    <w:rsid w:val="002539B5"/>
    <w:rsid w:val="002549FD"/>
    <w:rsid w:val="00263EC6"/>
    <w:rsid w:val="00264BB5"/>
    <w:rsid w:val="0028054F"/>
    <w:rsid w:val="002871DA"/>
    <w:rsid w:val="0029407C"/>
    <w:rsid w:val="002A142E"/>
    <w:rsid w:val="002A577E"/>
    <w:rsid w:val="002A6624"/>
    <w:rsid w:val="002B5A49"/>
    <w:rsid w:val="002C184C"/>
    <w:rsid w:val="002C3216"/>
    <w:rsid w:val="002C5435"/>
    <w:rsid w:val="002C67A1"/>
    <w:rsid w:val="002C7029"/>
    <w:rsid w:val="002C7874"/>
    <w:rsid w:val="002D24DA"/>
    <w:rsid w:val="002D361C"/>
    <w:rsid w:val="002D40DC"/>
    <w:rsid w:val="002D6F19"/>
    <w:rsid w:val="002D7B51"/>
    <w:rsid w:val="002E45ED"/>
    <w:rsid w:val="002E76EC"/>
    <w:rsid w:val="002F2554"/>
    <w:rsid w:val="002F26D8"/>
    <w:rsid w:val="002F3A83"/>
    <w:rsid w:val="002F70C3"/>
    <w:rsid w:val="002F791C"/>
    <w:rsid w:val="002F7DE7"/>
    <w:rsid w:val="00301959"/>
    <w:rsid w:val="00317052"/>
    <w:rsid w:val="00320A73"/>
    <w:rsid w:val="00322905"/>
    <w:rsid w:val="0032406A"/>
    <w:rsid w:val="00335CAC"/>
    <w:rsid w:val="00343640"/>
    <w:rsid w:val="003478E9"/>
    <w:rsid w:val="00347EF9"/>
    <w:rsid w:val="00353160"/>
    <w:rsid w:val="003725A0"/>
    <w:rsid w:val="003732E7"/>
    <w:rsid w:val="003777C5"/>
    <w:rsid w:val="00383182"/>
    <w:rsid w:val="00387825"/>
    <w:rsid w:val="0039450C"/>
    <w:rsid w:val="0039782A"/>
    <w:rsid w:val="003A2DFD"/>
    <w:rsid w:val="003B208F"/>
    <w:rsid w:val="003B318A"/>
    <w:rsid w:val="003C5E20"/>
    <w:rsid w:val="003C78C1"/>
    <w:rsid w:val="003D4E60"/>
    <w:rsid w:val="003E2D92"/>
    <w:rsid w:val="003E5F10"/>
    <w:rsid w:val="00403462"/>
    <w:rsid w:val="00406EE8"/>
    <w:rsid w:val="00427933"/>
    <w:rsid w:val="004328A3"/>
    <w:rsid w:val="004510A4"/>
    <w:rsid w:val="00461E98"/>
    <w:rsid w:val="004633BB"/>
    <w:rsid w:val="00466649"/>
    <w:rsid w:val="0047144F"/>
    <w:rsid w:val="0047364A"/>
    <w:rsid w:val="004739D4"/>
    <w:rsid w:val="00473FF2"/>
    <w:rsid w:val="0048065C"/>
    <w:rsid w:val="0048187B"/>
    <w:rsid w:val="0048393F"/>
    <w:rsid w:val="00483A5A"/>
    <w:rsid w:val="0048602C"/>
    <w:rsid w:val="00486890"/>
    <w:rsid w:val="00486B9B"/>
    <w:rsid w:val="00491EEE"/>
    <w:rsid w:val="00493A12"/>
    <w:rsid w:val="00493BC3"/>
    <w:rsid w:val="00495282"/>
    <w:rsid w:val="004A2E50"/>
    <w:rsid w:val="004A384C"/>
    <w:rsid w:val="004B1428"/>
    <w:rsid w:val="004C08B4"/>
    <w:rsid w:val="004C325A"/>
    <w:rsid w:val="004C60B3"/>
    <w:rsid w:val="004D0ACF"/>
    <w:rsid w:val="004E4C89"/>
    <w:rsid w:val="004F3F52"/>
    <w:rsid w:val="00502975"/>
    <w:rsid w:val="005056FC"/>
    <w:rsid w:val="005136B7"/>
    <w:rsid w:val="00513CE0"/>
    <w:rsid w:val="005174A4"/>
    <w:rsid w:val="00536DD7"/>
    <w:rsid w:val="00544AE5"/>
    <w:rsid w:val="00554AF2"/>
    <w:rsid w:val="00562559"/>
    <w:rsid w:val="0057068C"/>
    <w:rsid w:val="00573E1D"/>
    <w:rsid w:val="005741CF"/>
    <w:rsid w:val="00581B6E"/>
    <w:rsid w:val="00583EBA"/>
    <w:rsid w:val="0058532F"/>
    <w:rsid w:val="0059505E"/>
    <w:rsid w:val="0059523D"/>
    <w:rsid w:val="005A6FCD"/>
    <w:rsid w:val="005A716A"/>
    <w:rsid w:val="005B006D"/>
    <w:rsid w:val="005B1544"/>
    <w:rsid w:val="005B304B"/>
    <w:rsid w:val="005B3B3B"/>
    <w:rsid w:val="005C39CF"/>
    <w:rsid w:val="005D6500"/>
    <w:rsid w:val="005D6E22"/>
    <w:rsid w:val="005D71A5"/>
    <w:rsid w:val="005E27BD"/>
    <w:rsid w:val="005E7C53"/>
    <w:rsid w:val="006010AB"/>
    <w:rsid w:val="006030A9"/>
    <w:rsid w:val="00604758"/>
    <w:rsid w:val="00606AC2"/>
    <w:rsid w:val="0061072C"/>
    <w:rsid w:val="00613D21"/>
    <w:rsid w:val="00615D9B"/>
    <w:rsid w:val="00616577"/>
    <w:rsid w:val="006170CC"/>
    <w:rsid w:val="00621A6A"/>
    <w:rsid w:val="00622F33"/>
    <w:rsid w:val="00627390"/>
    <w:rsid w:val="00630ED7"/>
    <w:rsid w:val="00635C55"/>
    <w:rsid w:val="0063750B"/>
    <w:rsid w:val="006376EC"/>
    <w:rsid w:val="006412F9"/>
    <w:rsid w:val="0064213E"/>
    <w:rsid w:val="00643D17"/>
    <w:rsid w:val="00645F38"/>
    <w:rsid w:val="00652981"/>
    <w:rsid w:val="00663921"/>
    <w:rsid w:val="00664BA0"/>
    <w:rsid w:val="00665AC5"/>
    <w:rsid w:val="006661B7"/>
    <w:rsid w:val="00673119"/>
    <w:rsid w:val="006756DD"/>
    <w:rsid w:val="00676FFC"/>
    <w:rsid w:val="006855C5"/>
    <w:rsid w:val="006936A3"/>
    <w:rsid w:val="006941BE"/>
    <w:rsid w:val="00695237"/>
    <w:rsid w:val="00697DD0"/>
    <w:rsid w:val="006A2146"/>
    <w:rsid w:val="006A3777"/>
    <w:rsid w:val="006A4348"/>
    <w:rsid w:val="006A6095"/>
    <w:rsid w:val="006A7558"/>
    <w:rsid w:val="006B0BF2"/>
    <w:rsid w:val="006B2485"/>
    <w:rsid w:val="006C5FDF"/>
    <w:rsid w:val="006D2599"/>
    <w:rsid w:val="006D5B8F"/>
    <w:rsid w:val="006D5CCF"/>
    <w:rsid w:val="006D7923"/>
    <w:rsid w:val="006D7A9C"/>
    <w:rsid w:val="006E183A"/>
    <w:rsid w:val="006E314E"/>
    <w:rsid w:val="006E691E"/>
    <w:rsid w:val="006E70FC"/>
    <w:rsid w:val="006E7F4F"/>
    <w:rsid w:val="00700376"/>
    <w:rsid w:val="00701AD0"/>
    <w:rsid w:val="00710D5B"/>
    <w:rsid w:val="00712BD6"/>
    <w:rsid w:val="00734C2C"/>
    <w:rsid w:val="00734CF1"/>
    <w:rsid w:val="007354F8"/>
    <w:rsid w:val="007356A9"/>
    <w:rsid w:val="00740D69"/>
    <w:rsid w:val="00743728"/>
    <w:rsid w:val="0074566F"/>
    <w:rsid w:val="00753BFF"/>
    <w:rsid w:val="00757A3D"/>
    <w:rsid w:val="00757B7E"/>
    <w:rsid w:val="0076061E"/>
    <w:rsid w:val="00766029"/>
    <w:rsid w:val="00770DCF"/>
    <w:rsid w:val="00770F5F"/>
    <w:rsid w:val="007725F0"/>
    <w:rsid w:val="00774F33"/>
    <w:rsid w:val="0078178B"/>
    <w:rsid w:val="00781ED4"/>
    <w:rsid w:val="00791FD7"/>
    <w:rsid w:val="0079467A"/>
    <w:rsid w:val="00795673"/>
    <w:rsid w:val="00795932"/>
    <w:rsid w:val="007A508E"/>
    <w:rsid w:val="007B31F7"/>
    <w:rsid w:val="007B6529"/>
    <w:rsid w:val="007B6DC8"/>
    <w:rsid w:val="007C077D"/>
    <w:rsid w:val="007C271D"/>
    <w:rsid w:val="007C55C0"/>
    <w:rsid w:val="007C6A1D"/>
    <w:rsid w:val="007D204A"/>
    <w:rsid w:val="007D7501"/>
    <w:rsid w:val="007E3664"/>
    <w:rsid w:val="007E3E16"/>
    <w:rsid w:val="007E54C9"/>
    <w:rsid w:val="007F7B44"/>
    <w:rsid w:val="00807E02"/>
    <w:rsid w:val="008134C1"/>
    <w:rsid w:val="008176A4"/>
    <w:rsid w:val="008177FD"/>
    <w:rsid w:val="008235B9"/>
    <w:rsid w:val="00824FB0"/>
    <w:rsid w:val="00836B29"/>
    <w:rsid w:val="008448D5"/>
    <w:rsid w:val="00844AC9"/>
    <w:rsid w:val="00844FBE"/>
    <w:rsid w:val="00846B55"/>
    <w:rsid w:val="0085037E"/>
    <w:rsid w:val="00851EBA"/>
    <w:rsid w:val="0085341F"/>
    <w:rsid w:val="00854A82"/>
    <w:rsid w:val="008622A6"/>
    <w:rsid w:val="00862756"/>
    <w:rsid w:val="00886F82"/>
    <w:rsid w:val="00892A01"/>
    <w:rsid w:val="008A0901"/>
    <w:rsid w:val="008A7060"/>
    <w:rsid w:val="008B302A"/>
    <w:rsid w:val="008B52B8"/>
    <w:rsid w:val="008C3FF7"/>
    <w:rsid w:val="008C4590"/>
    <w:rsid w:val="008C54F3"/>
    <w:rsid w:val="008C76F6"/>
    <w:rsid w:val="008D0359"/>
    <w:rsid w:val="008D2B3B"/>
    <w:rsid w:val="008D44B7"/>
    <w:rsid w:val="008E117D"/>
    <w:rsid w:val="008E3E90"/>
    <w:rsid w:val="008E433F"/>
    <w:rsid w:val="008E7F3B"/>
    <w:rsid w:val="008F03B3"/>
    <w:rsid w:val="008F34AC"/>
    <w:rsid w:val="008F7626"/>
    <w:rsid w:val="00902EB8"/>
    <w:rsid w:val="009049D4"/>
    <w:rsid w:val="00910E15"/>
    <w:rsid w:val="009166E9"/>
    <w:rsid w:val="00924386"/>
    <w:rsid w:val="00926242"/>
    <w:rsid w:val="009263A3"/>
    <w:rsid w:val="009321E2"/>
    <w:rsid w:val="009351AF"/>
    <w:rsid w:val="009353AE"/>
    <w:rsid w:val="00936F6B"/>
    <w:rsid w:val="009374A8"/>
    <w:rsid w:val="009453D9"/>
    <w:rsid w:val="00950D65"/>
    <w:rsid w:val="009511EE"/>
    <w:rsid w:val="009527BA"/>
    <w:rsid w:val="00955695"/>
    <w:rsid w:val="009577C7"/>
    <w:rsid w:val="0096098E"/>
    <w:rsid w:val="009655AB"/>
    <w:rsid w:val="00967B2D"/>
    <w:rsid w:val="00967D2B"/>
    <w:rsid w:val="009761CC"/>
    <w:rsid w:val="00977E76"/>
    <w:rsid w:val="0099098F"/>
    <w:rsid w:val="009A0936"/>
    <w:rsid w:val="009A5D64"/>
    <w:rsid w:val="009A771C"/>
    <w:rsid w:val="009C229E"/>
    <w:rsid w:val="009C644C"/>
    <w:rsid w:val="009C673B"/>
    <w:rsid w:val="009D203C"/>
    <w:rsid w:val="009E156D"/>
    <w:rsid w:val="009E2267"/>
    <w:rsid w:val="009E5C70"/>
    <w:rsid w:val="009F4F18"/>
    <w:rsid w:val="009F72BE"/>
    <w:rsid w:val="00A0656F"/>
    <w:rsid w:val="00A1002A"/>
    <w:rsid w:val="00A102A5"/>
    <w:rsid w:val="00A12A0E"/>
    <w:rsid w:val="00A15ADD"/>
    <w:rsid w:val="00A16D65"/>
    <w:rsid w:val="00A16F31"/>
    <w:rsid w:val="00A17384"/>
    <w:rsid w:val="00A17629"/>
    <w:rsid w:val="00A241C3"/>
    <w:rsid w:val="00A246CD"/>
    <w:rsid w:val="00A25BB8"/>
    <w:rsid w:val="00A360B0"/>
    <w:rsid w:val="00A40D08"/>
    <w:rsid w:val="00A47839"/>
    <w:rsid w:val="00A50DF2"/>
    <w:rsid w:val="00A63F8E"/>
    <w:rsid w:val="00A67354"/>
    <w:rsid w:val="00A70F6C"/>
    <w:rsid w:val="00A751F1"/>
    <w:rsid w:val="00A75D66"/>
    <w:rsid w:val="00A76CD2"/>
    <w:rsid w:val="00AA0308"/>
    <w:rsid w:val="00AA0764"/>
    <w:rsid w:val="00AA2F5A"/>
    <w:rsid w:val="00AA42EA"/>
    <w:rsid w:val="00AA48F4"/>
    <w:rsid w:val="00AA4BFC"/>
    <w:rsid w:val="00AC67BF"/>
    <w:rsid w:val="00AD3E11"/>
    <w:rsid w:val="00AE287E"/>
    <w:rsid w:val="00AE424D"/>
    <w:rsid w:val="00AF2939"/>
    <w:rsid w:val="00B01330"/>
    <w:rsid w:val="00B06963"/>
    <w:rsid w:val="00B21942"/>
    <w:rsid w:val="00B30577"/>
    <w:rsid w:val="00B309C9"/>
    <w:rsid w:val="00B41395"/>
    <w:rsid w:val="00B44205"/>
    <w:rsid w:val="00B44C65"/>
    <w:rsid w:val="00B46A33"/>
    <w:rsid w:val="00B548E2"/>
    <w:rsid w:val="00B56EFD"/>
    <w:rsid w:val="00B608E0"/>
    <w:rsid w:val="00B71FCB"/>
    <w:rsid w:val="00B72513"/>
    <w:rsid w:val="00B81213"/>
    <w:rsid w:val="00B82CC1"/>
    <w:rsid w:val="00B85907"/>
    <w:rsid w:val="00B92200"/>
    <w:rsid w:val="00B94067"/>
    <w:rsid w:val="00BA2985"/>
    <w:rsid w:val="00BA5D2C"/>
    <w:rsid w:val="00BB1221"/>
    <w:rsid w:val="00BB180F"/>
    <w:rsid w:val="00BC2A4B"/>
    <w:rsid w:val="00BC3484"/>
    <w:rsid w:val="00BC6594"/>
    <w:rsid w:val="00BC6F70"/>
    <w:rsid w:val="00BD5116"/>
    <w:rsid w:val="00C12F9C"/>
    <w:rsid w:val="00C20051"/>
    <w:rsid w:val="00C2133E"/>
    <w:rsid w:val="00C33E5A"/>
    <w:rsid w:val="00C34B1C"/>
    <w:rsid w:val="00C35205"/>
    <w:rsid w:val="00C372C7"/>
    <w:rsid w:val="00C4120C"/>
    <w:rsid w:val="00C448E3"/>
    <w:rsid w:val="00C46D2C"/>
    <w:rsid w:val="00C556DA"/>
    <w:rsid w:val="00C55AE4"/>
    <w:rsid w:val="00C572C2"/>
    <w:rsid w:val="00C57E6E"/>
    <w:rsid w:val="00C651BE"/>
    <w:rsid w:val="00C67414"/>
    <w:rsid w:val="00C74E86"/>
    <w:rsid w:val="00C77389"/>
    <w:rsid w:val="00C87199"/>
    <w:rsid w:val="00C95940"/>
    <w:rsid w:val="00C95CF0"/>
    <w:rsid w:val="00C97B19"/>
    <w:rsid w:val="00C97E43"/>
    <w:rsid w:val="00CA03BB"/>
    <w:rsid w:val="00CA49FD"/>
    <w:rsid w:val="00CB1683"/>
    <w:rsid w:val="00CB4FBA"/>
    <w:rsid w:val="00CC514B"/>
    <w:rsid w:val="00CD6545"/>
    <w:rsid w:val="00CE124C"/>
    <w:rsid w:val="00CE36A0"/>
    <w:rsid w:val="00CE4C68"/>
    <w:rsid w:val="00CF25A4"/>
    <w:rsid w:val="00CF2FF7"/>
    <w:rsid w:val="00CF58FF"/>
    <w:rsid w:val="00D0022E"/>
    <w:rsid w:val="00D00D3B"/>
    <w:rsid w:val="00D010E1"/>
    <w:rsid w:val="00D01EBD"/>
    <w:rsid w:val="00D027D9"/>
    <w:rsid w:val="00D03889"/>
    <w:rsid w:val="00D052A2"/>
    <w:rsid w:val="00D053EE"/>
    <w:rsid w:val="00D14CE5"/>
    <w:rsid w:val="00D21A7C"/>
    <w:rsid w:val="00D23F72"/>
    <w:rsid w:val="00D334EB"/>
    <w:rsid w:val="00D42772"/>
    <w:rsid w:val="00D50044"/>
    <w:rsid w:val="00D50909"/>
    <w:rsid w:val="00D665A5"/>
    <w:rsid w:val="00D72992"/>
    <w:rsid w:val="00D76618"/>
    <w:rsid w:val="00D8136D"/>
    <w:rsid w:val="00D82A15"/>
    <w:rsid w:val="00D83A5D"/>
    <w:rsid w:val="00DA0893"/>
    <w:rsid w:val="00DA5E55"/>
    <w:rsid w:val="00DB43D2"/>
    <w:rsid w:val="00DB476F"/>
    <w:rsid w:val="00DB7C61"/>
    <w:rsid w:val="00DC0A82"/>
    <w:rsid w:val="00DC185E"/>
    <w:rsid w:val="00DC5C57"/>
    <w:rsid w:val="00DC6C69"/>
    <w:rsid w:val="00DD00B0"/>
    <w:rsid w:val="00DD0D72"/>
    <w:rsid w:val="00DD3887"/>
    <w:rsid w:val="00DE1A9E"/>
    <w:rsid w:val="00DE46CD"/>
    <w:rsid w:val="00DE5991"/>
    <w:rsid w:val="00DF0B1D"/>
    <w:rsid w:val="00DF1E8D"/>
    <w:rsid w:val="00E02276"/>
    <w:rsid w:val="00E023A8"/>
    <w:rsid w:val="00E02BA9"/>
    <w:rsid w:val="00E03725"/>
    <w:rsid w:val="00E06B04"/>
    <w:rsid w:val="00E102E3"/>
    <w:rsid w:val="00E244CA"/>
    <w:rsid w:val="00E25A5F"/>
    <w:rsid w:val="00E35868"/>
    <w:rsid w:val="00E36C75"/>
    <w:rsid w:val="00E418A7"/>
    <w:rsid w:val="00E45DD6"/>
    <w:rsid w:val="00E530C7"/>
    <w:rsid w:val="00E53134"/>
    <w:rsid w:val="00E60107"/>
    <w:rsid w:val="00E66646"/>
    <w:rsid w:val="00E8756B"/>
    <w:rsid w:val="00E94067"/>
    <w:rsid w:val="00E9550F"/>
    <w:rsid w:val="00ED0A00"/>
    <w:rsid w:val="00ED5BF5"/>
    <w:rsid w:val="00ED6902"/>
    <w:rsid w:val="00EE2DF0"/>
    <w:rsid w:val="00EE57CA"/>
    <w:rsid w:val="00EF207A"/>
    <w:rsid w:val="00EF45F0"/>
    <w:rsid w:val="00EF6BAF"/>
    <w:rsid w:val="00EF795A"/>
    <w:rsid w:val="00F05C85"/>
    <w:rsid w:val="00F05DEB"/>
    <w:rsid w:val="00F10AA0"/>
    <w:rsid w:val="00F17B2A"/>
    <w:rsid w:val="00F20E93"/>
    <w:rsid w:val="00F44401"/>
    <w:rsid w:val="00F44F2B"/>
    <w:rsid w:val="00F71F42"/>
    <w:rsid w:val="00F73405"/>
    <w:rsid w:val="00F73BF4"/>
    <w:rsid w:val="00F743D2"/>
    <w:rsid w:val="00F756EE"/>
    <w:rsid w:val="00F802EF"/>
    <w:rsid w:val="00F8200B"/>
    <w:rsid w:val="00F8568D"/>
    <w:rsid w:val="00F921C7"/>
    <w:rsid w:val="00F95D16"/>
    <w:rsid w:val="00F96BFF"/>
    <w:rsid w:val="00F97887"/>
    <w:rsid w:val="00FA2683"/>
    <w:rsid w:val="00FA2DA9"/>
    <w:rsid w:val="00FA4EED"/>
    <w:rsid w:val="00FB5357"/>
    <w:rsid w:val="00FC1B71"/>
    <w:rsid w:val="00FD6E6B"/>
    <w:rsid w:val="00FE1C9D"/>
    <w:rsid w:val="00FE457E"/>
    <w:rsid w:val="00FE5AB2"/>
    <w:rsid w:val="00FE701C"/>
    <w:rsid w:val="00FF77D4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E45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320A73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320A73"/>
    <w:pPr>
      <w:keepNext/>
      <w:numPr>
        <w:numId w:val="40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E45ED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E45ED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E45E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E45E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E45ED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E45ED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E45ED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E45E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E45E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E45ED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E45ED"/>
  </w:style>
  <w:style w:type="paragraph" w:customStyle="1" w:styleId="ad">
    <w:name w:val="注示头"/>
    <w:basedOn w:val="a1"/>
    <w:rsid w:val="002E45ED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E45ED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2E45ED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E45ED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E45ED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E45ED"/>
  </w:style>
  <w:style w:type="paragraph" w:styleId="af3">
    <w:name w:val="Balloon Text"/>
    <w:basedOn w:val="a1"/>
    <w:link w:val="Char"/>
    <w:rsid w:val="002E45E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E45ED"/>
    <w:rPr>
      <w:snapToGrid w:val="0"/>
      <w:sz w:val="18"/>
      <w:szCs w:val="18"/>
    </w:rPr>
  </w:style>
  <w:style w:type="character" w:styleId="af4">
    <w:name w:val="annotation reference"/>
    <w:basedOn w:val="a2"/>
    <w:rsid w:val="00795673"/>
    <w:rPr>
      <w:sz w:val="21"/>
      <w:szCs w:val="21"/>
    </w:rPr>
  </w:style>
  <w:style w:type="paragraph" w:styleId="af5">
    <w:name w:val="annotation text"/>
    <w:basedOn w:val="a1"/>
    <w:link w:val="Char0"/>
    <w:rsid w:val="00795673"/>
  </w:style>
  <w:style w:type="character" w:customStyle="1" w:styleId="Char0">
    <w:name w:val="批注文字 Char"/>
    <w:basedOn w:val="a2"/>
    <w:link w:val="af5"/>
    <w:rsid w:val="00795673"/>
    <w:rPr>
      <w:snapToGrid w:val="0"/>
      <w:sz w:val="21"/>
      <w:szCs w:val="21"/>
    </w:rPr>
  </w:style>
  <w:style w:type="paragraph" w:styleId="af6">
    <w:name w:val="annotation subject"/>
    <w:basedOn w:val="af5"/>
    <w:next w:val="af5"/>
    <w:link w:val="Char1"/>
    <w:rsid w:val="00795673"/>
    <w:rPr>
      <w:b/>
      <w:bCs/>
    </w:rPr>
  </w:style>
  <w:style w:type="character" w:customStyle="1" w:styleId="Char1">
    <w:name w:val="批注主题 Char"/>
    <w:basedOn w:val="Char0"/>
    <w:link w:val="af6"/>
    <w:rsid w:val="00795673"/>
    <w:rPr>
      <w:b/>
      <w:bCs/>
    </w:rPr>
  </w:style>
  <w:style w:type="paragraph" w:styleId="af7">
    <w:name w:val="List Paragraph"/>
    <w:basedOn w:val="a1"/>
    <w:uiPriority w:val="34"/>
    <w:qFormat/>
    <w:rsid w:val="000217FF"/>
    <w:pPr>
      <w:ind w:firstLineChars="200" w:firstLine="420"/>
    </w:pPr>
  </w:style>
  <w:style w:type="table" w:styleId="af8">
    <w:name w:val="Table Elegant"/>
    <w:basedOn w:val="a3"/>
    <w:rsid w:val="00FE5AB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9">
    <w:name w:val="封面二"/>
    <w:basedOn w:val="a1"/>
    <w:rsid w:val="008C54F3"/>
    <w:pPr>
      <w:widowControl/>
      <w:overflowPunct w:val="0"/>
      <w:snapToGrid w:val="0"/>
      <w:spacing w:before="120" w:after="120"/>
      <w:jc w:val="center"/>
      <w:textAlignment w:val="baseline"/>
    </w:pPr>
    <w:rPr>
      <w:b/>
      <w:snapToGrid/>
      <w:sz w:val="32"/>
      <w:szCs w:val="20"/>
    </w:rPr>
  </w:style>
  <w:style w:type="paragraph" w:customStyle="1" w:styleId="afa">
    <w:name w:val="封面"/>
    <w:basedOn w:val="a1"/>
    <w:rsid w:val="008C54F3"/>
    <w:pPr>
      <w:widowControl/>
      <w:autoSpaceDE/>
      <w:autoSpaceDN/>
      <w:spacing w:before="120" w:after="120"/>
      <w:jc w:val="center"/>
    </w:pPr>
    <w:rPr>
      <w:b/>
      <w:snapToGrid/>
      <w:kern w:val="2"/>
      <w:sz w:val="52"/>
      <w:szCs w:val="20"/>
    </w:rPr>
  </w:style>
  <w:style w:type="paragraph" w:customStyle="1" w:styleId="afb">
    <w:name w:val="修订记录"/>
    <w:basedOn w:val="a1"/>
    <w:rsid w:val="008C54F3"/>
    <w:pPr>
      <w:widowControl/>
      <w:spacing w:before="300" w:after="150"/>
      <w:jc w:val="center"/>
    </w:pPr>
    <w:rPr>
      <w:rFonts w:ascii="Arial" w:eastAsia="黑体" w:hAnsi="Arial"/>
      <w:snapToGrid/>
      <w:sz w:val="32"/>
      <w:szCs w:val="20"/>
    </w:rPr>
  </w:style>
  <w:style w:type="paragraph" w:customStyle="1" w:styleId="Char2">
    <w:name w:val="表头样式 Char"/>
    <w:basedOn w:val="a1"/>
    <w:rsid w:val="008C54F3"/>
    <w:pPr>
      <w:jc w:val="center"/>
    </w:pPr>
    <w:rPr>
      <w:b/>
      <w:snapToGrid/>
      <w:szCs w:val="20"/>
    </w:rPr>
  </w:style>
  <w:style w:type="paragraph" w:styleId="afc">
    <w:name w:val="Document Map"/>
    <w:basedOn w:val="a1"/>
    <w:link w:val="Char3"/>
    <w:rsid w:val="009761C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c"/>
    <w:rsid w:val="009761CC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2"/>
    <w:rsid w:val="002146F7"/>
    <w:rPr>
      <w:color w:val="333333"/>
    </w:rPr>
  </w:style>
  <w:style w:type="paragraph" w:customStyle="1" w:styleId="10">
    <w:name w:val="正文1"/>
    <w:basedOn w:val="a1"/>
    <w:rsid w:val="00FF7FAB"/>
    <w:pPr>
      <w:spacing w:line="240" w:lineRule="auto"/>
      <w:ind w:firstLineChars="200" w:firstLine="440"/>
    </w:pPr>
    <w:rPr>
      <w:snapToGrid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6067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753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375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2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B5E83-AAE7-49E5-8912-00B2901B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14</Pages>
  <Words>1751</Words>
  <Characters>9987</Characters>
  <Application>Microsoft Office Word</Application>
  <DocSecurity>0</DocSecurity>
  <Lines>83</Lines>
  <Paragraphs>23</Paragraphs>
  <ScaleCrop>false</ScaleCrop>
  <Company>Huawei Technologies Co.,Ltd.</Company>
  <LinksUpToDate>false</LinksUpToDate>
  <CharactersWithSpaces>11715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Liyang</dc:creator>
  <cp:lastModifiedBy>p00160934</cp:lastModifiedBy>
  <cp:revision>483</cp:revision>
  <dcterms:created xsi:type="dcterms:W3CDTF">2015-08-25T11:45:00Z</dcterms:created>
  <dcterms:modified xsi:type="dcterms:W3CDTF">2016-09-08T02:43:00Z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new_ms_pID_72543">
    <vt:lpwstr>(3)Ok94E4S4be4giZ+4RVNZULnUdVcQExOPt0pcDM+0LDENh6EYIL9c3I4o09LLuelKugw7biOC
/YrzxsBVqqIernmpP/mxpMX5dNj4S+ozd3+ywiTcCIlx6xJo9bGriklWL3jqaeZCcQQ2x+yj
zkZ/ck2ACJnUbbojyEDv6A4Utxr8vwaSSiKIiA9MGPxCxwUhYOOGG4TdJVBhG9GitI9EHGCs
qgBgyFU/ujVXwB4aJ4</vt:lpwstr>
  </property>
  <property fmtid="{D5CDD505-2E9C-101B-9397-08002B2CF9AE}" pid="7" name="_new_ms_pID_725431">
    <vt:lpwstr>53+S1GVqmPTWN3jSyfgnLJSKS46ecEi06e//QW3iqgCik5cheO1GQG
MnND+aMc87pbei6fKKMkpja8jupNJaFFlQZQWxSmRBNVYBZ2mEji8X+AGfmmh2s/N2r/4+WF
wY0CxFPFMrTLgWsphpR7EoCdDEM+M87EKrBXi7++YW+pBnK9cXaoyuNuqgfST0Mz/yyACoVQ
ZLkgo2IdaD0VM6Cy6POFCYossKPWJ9iRbuHV</vt:lpwstr>
  </property>
  <property fmtid="{D5CDD505-2E9C-101B-9397-08002B2CF9AE}" pid="8" name="_new_ms_pID_725432">
    <vt:lpwstr>H65mi2aiz6wdvEtD0RSSUs5bS426DYfaf8wG
EWKhA6+v8ywpQn/VjNLRN+MhDogbCn6heeXPwoVFA8wprxAzuRyMYty6qdbODrkPrqed7hhh
Hye6cXWvWXGLmzUs8Oa5N9Tb9dQrgVFiNoxlXXgA09s=</vt:lpwstr>
  </property>
  <property fmtid="{D5CDD505-2E9C-101B-9397-08002B2CF9AE}" pid="9" name="_2015_ms_pID_725343">
    <vt:lpwstr>(3)889iM3/Ubc2/YCF4QxgkIJmZmH1p7M8lkP1gT/Wbh30lOM/qtbeBFYINSV+Vrj5tf2uYI/E4
9EuLXKtax0/utJ1pzTRiPK4IXuEc+B5bCkSIbRs/xmPCEA7ODHgf0B50qCSNJRWLA90U0F9t
aco+yzobRy42Icbx7o7+oGlcB9y+txDLnuqZpbZMU3IGCcgiZXLnrKGt1/9xuskM5djvjCte
NFtLR4O1ZSZlkKLiEn</vt:lpwstr>
  </property>
  <property fmtid="{D5CDD505-2E9C-101B-9397-08002B2CF9AE}" pid="10" name="_2015_ms_pID_7253431">
    <vt:lpwstr>vKn5dlv0jEFHRjEIND1Lm1wsqxnAPTqhjUbT3jccaHht8p8aUZEkaM
ezqmP7bkDM2iu1bw58YjUwa/RWF/NnD8rY5UvJPC8nlQrfzpPjw4wQYM8CP1//lrlxI0naIw
dLcI1yLioZEP1Gtw8hWXF2QzOuwdcDFyxXqlateqHF4fxrfIljUT2tHvjqcD4beRwguTQn+x
ZcIKF28TDJRI+SVYx87mGLSjystN200hi0ua</vt:lpwstr>
  </property>
  <property fmtid="{D5CDD505-2E9C-101B-9397-08002B2CF9AE}" pid="11" name="_2015_ms_pID_7253432">
    <vt:lpwstr>VYT3SmQDVpKzVi3tu26oUIOWUMmpywbPXv6i
hDS6mhPkO+HYyB0dsIu94R9+qRGV6w==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1473301021</vt:lpwstr>
  </property>
</Properties>
</file>