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36" w:rsidRDefault="00BC4836"/>
    <w:p w:rsidR="00846154" w:rsidRDefault="000E2C12" w:rsidP="000E2C12">
      <w:pPr>
        <w:pStyle w:val="2"/>
        <w:numPr>
          <w:ilvl w:val="1"/>
          <w:numId w:val="33"/>
        </w:numPr>
      </w:pPr>
      <w:r>
        <w:rPr>
          <w:rFonts w:hint="eastAsia"/>
        </w:rPr>
        <w:t>通道上报的信息</w:t>
      </w:r>
    </w:p>
    <w:tbl>
      <w:tblPr>
        <w:tblStyle w:val="af0"/>
        <w:tblW w:w="0" w:type="auto"/>
        <w:tblInd w:w="420" w:type="dxa"/>
        <w:tblLook w:val="04A0"/>
      </w:tblPr>
      <w:tblGrid>
        <w:gridCol w:w="1106"/>
        <w:gridCol w:w="6996"/>
      </w:tblGrid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序号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内容</w:t>
            </w:r>
          </w:p>
        </w:tc>
      </w:tr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PLMN</w:t>
            </w:r>
          </w:p>
        </w:tc>
      </w:tr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IMEI</w:t>
            </w:r>
          </w:p>
        </w:tc>
      </w:tr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版本号</w:t>
            </w:r>
          </w:p>
        </w:tc>
      </w:tr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EMUI</w:t>
            </w:r>
            <w:r>
              <w:rPr>
                <w:rFonts w:hint="eastAsia"/>
              </w:rPr>
              <w:t>版本号</w:t>
            </w:r>
          </w:p>
        </w:tc>
      </w:tr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网络变化信息</w:t>
            </w:r>
          </w:p>
        </w:tc>
      </w:tr>
      <w:tr w:rsidR="000E2C12" w:rsidTr="000E2C12">
        <w:tc>
          <w:tcPr>
            <w:tcW w:w="1106" w:type="dxa"/>
          </w:tcPr>
          <w:p w:rsidR="000E2C12" w:rsidRDefault="000E2C12" w:rsidP="000E2C1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0E2C12" w:rsidRDefault="000E2C12" w:rsidP="000E2C12">
            <w:r>
              <w:rPr>
                <w:rFonts w:hint="eastAsia"/>
              </w:rPr>
              <w:t>网络类型</w:t>
            </w:r>
          </w:p>
        </w:tc>
      </w:tr>
      <w:tr w:rsidR="007E421A" w:rsidTr="000E2C12">
        <w:tc>
          <w:tcPr>
            <w:tcW w:w="1106" w:type="dxa"/>
          </w:tcPr>
          <w:p w:rsidR="007E421A" w:rsidRDefault="007E421A" w:rsidP="000E2C1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</w:p>
        </w:tc>
        <w:tc>
          <w:tcPr>
            <w:tcW w:w="6996" w:type="dxa"/>
          </w:tcPr>
          <w:p w:rsidR="007E421A" w:rsidRDefault="007E421A" w:rsidP="000E2C12">
            <w:r>
              <w:rPr>
                <w:rFonts w:hint="eastAsia"/>
              </w:rPr>
              <w:t>应用包名</w:t>
            </w:r>
          </w:p>
        </w:tc>
      </w:tr>
    </w:tbl>
    <w:p w:rsidR="000E2C12" w:rsidRPr="000E2C12" w:rsidRDefault="000E2C12" w:rsidP="000E2C12">
      <w:pPr>
        <w:ind w:left="420"/>
      </w:pPr>
    </w:p>
    <w:p w:rsidR="00846154" w:rsidRPr="0020669E" w:rsidRDefault="000E2C12" w:rsidP="00846154">
      <w:pPr>
        <w:pStyle w:val="2"/>
        <w:numPr>
          <w:ilvl w:val="1"/>
          <w:numId w:val="33"/>
        </w:numPr>
      </w:pPr>
      <w:r>
        <w:rPr>
          <w:rFonts w:hint="eastAsia"/>
        </w:rPr>
        <w:t>自呈现</w:t>
      </w:r>
      <w:r w:rsidR="00846154">
        <w:rPr>
          <w:rFonts w:hint="eastAsia"/>
        </w:rPr>
        <w:t>上报事件</w:t>
      </w:r>
      <w:r w:rsidR="00846154">
        <w:rPr>
          <w:rFonts w:hint="eastAsia"/>
        </w:rPr>
        <w:t>ID</w:t>
      </w:r>
    </w:p>
    <w:tbl>
      <w:tblPr>
        <w:tblStyle w:val="af0"/>
        <w:tblW w:w="0" w:type="auto"/>
        <w:tblInd w:w="534" w:type="dxa"/>
        <w:tblLook w:val="04A0"/>
      </w:tblPr>
      <w:tblGrid>
        <w:gridCol w:w="1216"/>
        <w:gridCol w:w="2158"/>
        <w:gridCol w:w="2477"/>
        <w:gridCol w:w="2137"/>
      </w:tblGrid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事件描述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上报时机</w:t>
            </w:r>
          </w:p>
        </w:tc>
        <w:tc>
          <w:tcPr>
            <w:tcW w:w="2137" w:type="dxa"/>
          </w:tcPr>
          <w:p w:rsidR="00476030" w:rsidRDefault="00476030" w:rsidP="004760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-1</w:t>
            </w:r>
          </w:p>
        </w:tc>
        <w:tc>
          <w:tcPr>
            <w:tcW w:w="2158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过期删除</w:t>
            </w:r>
          </w:p>
        </w:tc>
        <w:tc>
          <w:tcPr>
            <w:tcW w:w="2477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通知消息设置了过期删除标识，在规定时间内没有被点击</w:t>
            </w:r>
          </w:p>
        </w:tc>
        <w:tc>
          <w:tcPr>
            <w:tcW w:w="2137" w:type="dxa"/>
          </w:tcPr>
          <w:p w:rsidR="00476030" w:rsidRPr="00846154" w:rsidRDefault="00476030" w:rsidP="00696246">
            <w:pPr>
              <w:rPr>
                <w:color w:val="FF0000"/>
              </w:rPr>
            </w:pPr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0</w:t>
            </w:r>
          </w:p>
        </w:tc>
        <w:tc>
          <w:tcPr>
            <w:tcW w:w="2158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自呈现消息曝光</w:t>
            </w:r>
          </w:p>
        </w:tc>
        <w:tc>
          <w:tcPr>
            <w:tcW w:w="2477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弹出通知消息时</w:t>
            </w:r>
          </w:p>
        </w:tc>
        <w:tc>
          <w:tcPr>
            <w:tcW w:w="2137" w:type="dxa"/>
          </w:tcPr>
          <w:p w:rsidR="00476030" w:rsidRPr="00846154" w:rsidRDefault="00476030" w:rsidP="00696246">
            <w:pPr>
              <w:rPr>
                <w:color w:val="FF0000"/>
              </w:rPr>
            </w:pPr>
          </w:p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用户点击</w:t>
            </w:r>
            <w:r w:rsidRPr="00B01F58">
              <w:rPr>
                <w:rFonts w:hint="eastAsia"/>
              </w:rPr>
              <w:t>事件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用户点击自呈现消息后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:rsidR="00476030" w:rsidRDefault="00476030" w:rsidP="00696246">
            <w:r w:rsidRPr="00B01F58">
              <w:rPr>
                <w:rFonts w:hint="eastAsia"/>
              </w:rPr>
              <w:t>用户</w:t>
            </w:r>
            <w:r>
              <w:rPr>
                <w:rFonts w:hint="eastAsia"/>
              </w:rPr>
              <w:t>清除自呈现消息</w:t>
            </w:r>
            <w:r w:rsidRPr="00B01F58">
              <w:rPr>
                <w:rFonts w:hint="eastAsia"/>
              </w:rPr>
              <w:t>事件</w:t>
            </w:r>
          </w:p>
        </w:tc>
        <w:tc>
          <w:tcPr>
            <w:tcW w:w="2477" w:type="dxa"/>
          </w:tcPr>
          <w:p w:rsidR="00476030" w:rsidRPr="00B01F58" w:rsidRDefault="00476030" w:rsidP="00696246">
            <w:r>
              <w:rPr>
                <w:rFonts w:hint="eastAsia"/>
              </w:rPr>
              <w:t>用户清除自呈现消息后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版本不支持自呈现消息事件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当前版本不支持自呈现消息命令字，并且该版本支持上报事件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4</w:t>
            </w:r>
          </w:p>
        </w:tc>
        <w:tc>
          <w:tcPr>
            <w:tcW w:w="2158" w:type="dxa"/>
          </w:tcPr>
          <w:p w:rsidR="00781D48" w:rsidRDefault="00781D48" w:rsidP="00781D48">
            <w:del w:id="0" w:author="Comparison" w:date="2014-09-30T15:35:00Z">
              <w:r>
                <w:rPr>
                  <w:rFonts w:hint="eastAsia"/>
                </w:rPr>
                <w:delText>消息未被显示</w:delText>
              </w:r>
            </w:del>
          </w:p>
          <w:p w:rsidR="00476030" w:rsidRDefault="00781D48" w:rsidP="00781D48">
            <w:r>
              <w:rPr>
                <w:rFonts w:hint="eastAsia"/>
              </w:rPr>
              <w:t xml:space="preserve"> </w:t>
            </w:r>
            <w:proofErr w:type="spellStart"/>
            <w:r w:rsidR="00EE4516">
              <w:t>C</w:t>
            </w:r>
            <w:r w:rsidR="00EE4516">
              <w:rPr>
                <w:rFonts w:hint="eastAsia"/>
              </w:rPr>
              <w:t>md</w:t>
            </w:r>
            <w:proofErr w:type="spellEnd"/>
            <w:r w:rsidR="00EE4516">
              <w:rPr>
                <w:rFonts w:hint="eastAsia"/>
              </w:rPr>
              <w:t>为</w:t>
            </w:r>
            <w:proofErr w:type="spellStart"/>
            <w:r w:rsidR="00476030">
              <w:rPr>
                <w:rFonts w:hint="eastAsia"/>
              </w:rPr>
              <w:t>cosa</w:t>
            </w:r>
            <w:proofErr w:type="spellEnd"/>
            <w:r w:rsidR="00476030">
              <w:rPr>
                <w:rFonts w:hint="eastAsia"/>
              </w:rPr>
              <w:t>命令时应用未安装</w:t>
            </w:r>
          </w:p>
        </w:tc>
        <w:tc>
          <w:tcPr>
            <w:tcW w:w="2477" w:type="dxa"/>
          </w:tcPr>
          <w:p w:rsidR="00781D48" w:rsidRDefault="00781D48" w:rsidP="00781D48">
            <w:del w:id="1" w:author="Comparison" w:date="2014-09-30T15:35:00Z">
              <w:r>
                <w:rPr>
                  <w:rFonts w:hint="eastAsia"/>
                </w:rPr>
                <w:delText>正常解析消息后，消息没有被显示时</w:delText>
              </w:r>
            </w:del>
          </w:p>
          <w:p w:rsidR="00476030" w:rsidRDefault="00781D48" w:rsidP="00781D48">
            <w:r>
              <w:rPr>
                <w:rFonts w:hint="eastAsia"/>
              </w:rPr>
              <w:t xml:space="preserve"> </w:t>
            </w:r>
            <w:proofErr w:type="spellStart"/>
            <w:r w:rsidR="00EE4516">
              <w:t>C</w:t>
            </w:r>
            <w:r w:rsidR="00EE4516">
              <w:rPr>
                <w:rFonts w:hint="eastAsia"/>
              </w:rPr>
              <w:t>md</w:t>
            </w:r>
            <w:proofErr w:type="spellEnd"/>
            <w:r w:rsidR="00EE4516">
              <w:rPr>
                <w:rFonts w:hint="eastAsia"/>
              </w:rPr>
              <w:t>为</w:t>
            </w:r>
            <w:proofErr w:type="spellStart"/>
            <w:r w:rsidR="00476030">
              <w:rPr>
                <w:rFonts w:hint="eastAsia"/>
              </w:rPr>
              <w:t>cosa</w:t>
            </w:r>
            <w:proofErr w:type="spellEnd"/>
            <w:r w:rsidR="00476030">
              <w:rPr>
                <w:rFonts w:hint="eastAsia"/>
              </w:rPr>
              <w:t>命令时应用未安装</w:t>
            </w:r>
          </w:p>
        </w:tc>
        <w:tc>
          <w:tcPr>
            <w:tcW w:w="2137" w:type="dxa"/>
          </w:tcPr>
          <w:p w:rsidR="00476030" w:rsidRPr="00781D48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渠道不存在（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模块）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当建立连接的</w:t>
            </w:r>
            <w:r>
              <w:rPr>
                <w:rFonts w:hint="eastAsia"/>
              </w:rPr>
              <w:t>SDK/APK</w:t>
            </w:r>
            <w:r>
              <w:rPr>
                <w:rFonts w:hint="eastAsia"/>
              </w:rPr>
              <w:t>发现渠道不存在时上报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无效消息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客户端解析消息后，发现消息非法，比如富媒体消息下载后解压失败等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7</w:t>
            </w:r>
          </w:p>
        </w:tc>
        <w:tc>
          <w:tcPr>
            <w:tcW w:w="2158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打开智汇云应用市场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时，并且应用不存在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8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短信、彩信收件箱广告被拦截</w:t>
            </w:r>
          </w:p>
          <w:p w:rsidR="00476030" w:rsidRPr="00C25B6B" w:rsidRDefault="00476030" w:rsidP="00696246">
            <w:r>
              <w:rPr>
                <w:rFonts w:hint="eastAsia"/>
              </w:rPr>
              <w:t>LBE</w:t>
            </w:r>
            <w:r>
              <w:rPr>
                <w:rFonts w:hint="eastAsia"/>
              </w:rPr>
              <w:t>、手机管家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短信、彩信收件箱广告被拦截时上报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Default="00476030" w:rsidP="00696246">
            <w:r>
              <w:rPr>
                <w:rFonts w:hint="eastAsia"/>
              </w:rPr>
              <w:t>9</w:t>
            </w:r>
          </w:p>
        </w:tc>
        <w:tc>
          <w:tcPr>
            <w:tcW w:w="2158" w:type="dxa"/>
          </w:tcPr>
          <w:p w:rsidR="00476030" w:rsidRDefault="00476030" w:rsidP="00696246">
            <w:r>
              <w:rPr>
                <w:rFonts w:hint="eastAsia"/>
              </w:rPr>
              <w:t>短信、彩信收件箱广告插入成功</w:t>
            </w:r>
          </w:p>
        </w:tc>
        <w:tc>
          <w:tcPr>
            <w:tcW w:w="2477" w:type="dxa"/>
          </w:tcPr>
          <w:p w:rsidR="00476030" w:rsidRDefault="00476030" w:rsidP="00696246">
            <w:r>
              <w:rPr>
                <w:rFonts w:hint="eastAsia"/>
              </w:rPr>
              <w:t>短信、彩信收件箱广告插入成功时上报</w:t>
            </w:r>
          </w:p>
        </w:tc>
        <w:tc>
          <w:tcPr>
            <w:tcW w:w="2137" w:type="dxa"/>
          </w:tcPr>
          <w:p w:rsidR="00476030" w:rsidRDefault="00476030" w:rsidP="00696246"/>
        </w:tc>
      </w:tr>
      <w:tr w:rsidR="00476030" w:rsidTr="00476030">
        <w:tc>
          <w:tcPr>
            <w:tcW w:w="1216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10</w:t>
            </w:r>
          </w:p>
        </w:tc>
        <w:tc>
          <w:tcPr>
            <w:tcW w:w="2158" w:type="dxa"/>
          </w:tcPr>
          <w:p w:rsidR="00476030" w:rsidRPr="00DB0E9B" w:rsidRDefault="00476030" w:rsidP="00846154">
            <w:r w:rsidRPr="00DB0E9B">
              <w:t>激活应用：</w:t>
            </w:r>
            <w:r w:rsidRPr="00DB0E9B">
              <w:rPr>
                <w:rFonts w:hint="eastAsia"/>
              </w:rPr>
              <w:t>提示打开</w:t>
            </w:r>
            <w:r w:rsidRPr="00DB0E9B">
              <w:t>其他应用市场</w:t>
            </w:r>
          </w:p>
        </w:tc>
        <w:tc>
          <w:tcPr>
            <w:tcW w:w="2477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当</w:t>
            </w:r>
            <w:proofErr w:type="spellStart"/>
            <w:r w:rsidRPr="00DB0E9B">
              <w:rPr>
                <w:rFonts w:hint="eastAsia"/>
              </w:rPr>
              <w:t>cmd</w:t>
            </w:r>
            <w:proofErr w:type="spellEnd"/>
            <w:r w:rsidRPr="00DB0E9B">
              <w:rPr>
                <w:rFonts w:hint="eastAsia"/>
              </w:rPr>
              <w:t>为</w:t>
            </w:r>
            <w:r w:rsidRPr="00DB0E9B">
              <w:rPr>
                <w:rFonts w:hint="eastAsia"/>
              </w:rPr>
              <w:t>app</w:t>
            </w:r>
            <w:r w:rsidRPr="00DB0E9B">
              <w:rPr>
                <w:rFonts w:hint="eastAsia"/>
              </w:rPr>
              <w:t>时，并且应用不存在</w:t>
            </w:r>
          </w:p>
          <w:p w:rsidR="00476030" w:rsidRPr="00DB0E9B" w:rsidRDefault="00476030" w:rsidP="00696246">
            <w:r w:rsidRPr="00DB0E9B">
              <w:rPr>
                <w:rFonts w:hint="eastAsia"/>
              </w:rPr>
              <w:t>也不存在智汇云，存在其他应用市场</w:t>
            </w:r>
          </w:p>
        </w:tc>
        <w:tc>
          <w:tcPr>
            <w:tcW w:w="2137" w:type="dxa"/>
          </w:tcPr>
          <w:p w:rsidR="00476030" w:rsidRPr="00377D7F" w:rsidRDefault="00476030" w:rsidP="00696246">
            <w:pPr>
              <w:rPr>
                <w:color w:val="FF0000"/>
              </w:rPr>
            </w:pPr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11</w:t>
            </w:r>
          </w:p>
        </w:tc>
        <w:tc>
          <w:tcPr>
            <w:tcW w:w="2158" w:type="dxa"/>
          </w:tcPr>
          <w:p w:rsidR="00476030" w:rsidRPr="00DB0E9B" w:rsidRDefault="00476030" w:rsidP="00696246">
            <w:r w:rsidRPr="00DB0E9B">
              <w:t>激活应用：不存在</w:t>
            </w:r>
            <w:r w:rsidRPr="00DB0E9B">
              <w:rPr>
                <w:rFonts w:hint="eastAsia"/>
              </w:rPr>
              <w:t>任何</w:t>
            </w:r>
            <w:r w:rsidRPr="00DB0E9B">
              <w:t>应用市场，提示</w:t>
            </w:r>
          </w:p>
        </w:tc>
        <w:tc>
          <w:tcPr>
            <w:tcW w:w="2477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当</w:t>
            </w:r>
            <w:proofErr w:type="spellStart"/>
            <w:r w:rsidRPr="00DB0E9B">
              <w:rPr>
                <w:rFonts w:hint="eastAsia"/>
              </w:rPr>
              <w:t>cmd</w:t>
            </w:r>
            <w:proofErr w:type="spellEnd"/>
            <w:r w:rsidRPr="00DB0E9B">
              <w:rPr>
                <w:rFonts w:hint="eastAsia"/>
              </w:rPr>
              <w:t>为</w:t>
            </w:r>
            <w:r w:rsidRPr="00DB0E9B">
              <w:rPr>
                <w:rFonts w:hint="eastAsia"/>
              </w:rPr>
              <w:t>app</w:t>
            </w:r>
            <w:r w:rsidRPr="00DB0E9B">
              <w:rPr>
                <w:rFonts w:hint="eastAsia"/>
              </w:rPr>
              <w:t>时，并且应用不存在</w:t>
            </w:r>
          </w:p>
          <w:p w:rsidR="00476030" w:rsidRPr="00DB0E9B" w:rsidRDefault="00476030" w:rsidP="00846154">
            <w:r w:rsidRPr="00DB0E9B">
              <w:rPr>
                <w:rFonts w:hint="eastAsia"/>
              </w:rPr>
              <w:t>也不存在任何应用市场，提示下载智汇云</w:t>
            </w:r>
          </w:p>
        </w:tc>
        <w:tc>
          <w:tcPr>
            <w:tcW w:w="2137" w:type="dxa"/>
          </w:tcPr>
          <w:p w:rsidR="00476030" w:rsidRPr="00377D7F" w:rsidRDefault="00476030" w:rsidP="00846154">
            <w:pPr>
              <w:rPr>
                <w:color w:val="FF0000"/>
              </w:rPr>
            </w:pPr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12</w:t>
            </w:r>
          </w:p>
        </w:tc>
        <w:tc>
          <w:tcPr>
            <w:tcW w:w="2158" w:type="dxa"/>
          </w:tcPr>
          <w:p w:rsidR="00476030" w:rsidRPr="00DB0E9B" w:rsidRDefault="00476030" w:rsidP="00846154">
            <w:pPr>
              <w:spacing w:line="240" w:lineRule="auto"/>
            </w:pPr>
            <w:r w:rsidRPr="00DB0E9B">
              <w:rPr>
                <w:rFonts w:hint="eastAsia"/>
              </w:rPr>
              <w:t>富媒体</w:t>
            </w:r>
            <w:r w:rsidRPr="00DB0E9B">
              <w:t>素材下载失败</w:t>
            </w:r>
          </w:p>
          <w:p w:rsidR="00476030" w:rsidRPr="00DB0E9B" w:rsidRDefault="00476030" w:rsidP="00696246"/>
        </w:tc>
        <w:tc>
          <w:tcPr>
            <w:tcW w:w="2477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打开富媒体并下载时，出现下载失败</w:t>
            </w:r>
          </w:p>
        </w:tc>
        <w:tc>
          <w:tcPr>
            <w:tcW w:w="2137" w:type="dxa"/>
          </w:tcPr>
          <w:p w:rsidR="00476030" w:rsidRPr="00377D7F" w:rsidRDefault="00476030" w:rsidP="00696246">
            <w:pPr>
              <w:rPr>
                <w:color w:val="FF0000"/>
              </w:rPr>
            </w:pPr>
          </w:p>
        </w:tc>
      </w:tr>
      <w:tr w:rsidR="00476030" w:rsidDel="008E5BE1" w:rsidTr="00476030">
        <w:trPr>
          <w:del w:id="2" w:author="Administrator" w:date="2014-10-15T10:09:00Z"/>
        </w:trPr>
        <w:tc>
          <w:tcPr>
            <w:tcW w:w="1216" w:type="dxa"/>
          </w:tcPr>
          <w:p w:rsidR="00476030" w:rsidRPr="00DB0E9B" w:rsidDel="008E5BE1" w:rsidRDefault="00476030" w:rsidP="00846154">
            <w:pPr>
              <w:rPr>
                <w:del w:id="3" w:author="Administrator" w:date="2014-10-15T10:09:00Z"/>
              </w:rPr>
            </w:pPr>
            <w:del w:id="4" w:author="Administrator" w:date="2014-10-15T10:09:00Z">
              <w:r w:rsidRPr="00DB0E9B" w:rsidDel="008E5BE1">
                <w:rPr>
                  <w:rFonts w:hint="eastAsia"/>
                </w:rPr>
                <w:delText>13</w:delText>
              </w:r>
            </w:del>
          </w:p>
        </w:tc>
        <w:tc>
          <w:tcPr>
            <w:tcW w:w="2158" w:type="dxa"/>
          </w:tcPr>
          <w:p w:rsidR="00476030" w:rsidRPr="00DB0E9B" w:rsidDel="008E5BE1" w:rsidRDefault="00476030" w:rsidP="00E31C9D">
            <w:pPr>
              <w:rPr>
                <w:del w:id="5" w:author="Administrator" w:date="2014-10-15T10:09:00Z"/>
              </w:rPr>
            </w:pPr>
            <w:del w:id="6" w:author="Administrator" w:date="2014-10-15T10:09:00Z">
              <w:r w:rsidRPr="00DB0E9B" w:rsidDel="008E5BE1">
                <w:delText>保存</w:delText>
              </w:r>
              <w:r w:rsidRPr="00DB0E9B" w:rsidDel="008E5BE1">
                <w:rPr>
                  <w:rFonts w:hint="eastAsia"/>
                </w:rPr>
                <w:delText>截图</w:delText>
              </w:r>
            </w:del>
          </w:p>
        </w:tc>
        <w:tc>
          <w:tcPr>
            <w:tcW w:w="2477" w:type="dxa"/>
          </w:tcPr>
          <w:p w:rsidR="00476030" w:rsidRPr="00DB0E9B" w:rsidDel="008E5BE1" w:rsidRDefault="00476030" w:rsidP="00696246">
            <w:pPr>
              <w:rPr>
                <w:del w:id="7" w:author="Administrator" w:date="2014-10-15T10:09:00Z"/>
              </w:rPr>
            </w:pPr>
            <w:del w:id="8" w:author="Administrator" w:date="2014-10-15T10:09:00Z">
              <w:r w:rsidRPr="00DB0E9B" w:rsidDel="008E5BE1">
                <w:rPr>
                  <w:rFonts w:hint="eastAsia"/>
                </w:rPr>
                <w:delText>用户查看富媒体后，保存富媒体截图</w:delText>
              </w:r>
            </w:del>
          </w:p>
        </w:tc>
        <w:tc>
          <w:tcPr>
            <w:tcW w:w="2137" w:type="dxa"/>
          </w:tcPr>
          <w:p w:rsidR="00476030" w:rsidRPr="00377D7F" w:rsidDel="008E5BE1" w:rsidRDefault="00476030" w:rsidP="00696246">
            <w:pPr>
              <w:rPr>
                <w:del w:id="9" w:author="Administrator" w:date="2014-10-15T10:09:00Z"/>
                <w:color w:val="FF0000"/>
              </w:rPr>
            </w:pPr>
            <w:del w:id="10" w:author="Administrator" w:date="2014-10-15T10:09:00Z">
              <w:r w:rsidDel="008E5BE1">
                <w:rPr>
                  <w:rFonts w:hint="eastAsia"/>
                  <w:color w:val="FF0000"/>
                </w:rPr>
                <w:delText>新版本不再保存截图</w:delText>
              </w:r>
            </w:del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14</w:t>
            </w:r>
          </w:p>
        </w:tc>
        <w:tc>
          <w:tcPr>
            <w:tcW w:w="2158" w:type="dxa"/>
          </w:tcPr>
          <w:p w:rsidR="00476030" w:rsidRPr="00DB0E9B" w:rsidRDefault="00476030" w:rsidP="00696246">
            <w:r w:rsidRPr="00DB0E9B">
              <w:t>保存桌面快捷方式</w:t>
            </w:r>
          </w:p>
        </w:tc>
        <w:tc>
          <w:tcPr>
            <w:tcW w:w="2477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用户查看富媒体后，保存富媒体到桌面快捷方式</w:t>
            </w:r>
          </w:p>
        </w:tc>
        <w:tc>
          <w:tcPr>
            <w:tcW w:w="2137" w:type="dxa"/>
          </w:tcPr>
          <w:p w:rsidR="00476030" w:rsidRPr="00377D7F" w:rsidRDefault="00476030" w:rsidP="00846154">
            <w:pPr>
              <w:rPr>
                <w:color w:val="FF0000"/>
              </w:rPr>
            </w:pPr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t>15</w:t>
            </w:r>
          </w:p>
        </w:tc>
        <w:tc>
          <w:tcPr>
            <w:tcW w:w="2158" w:type="dxa"/>
          </w:tcPr>
          <w:p w:rsidR="00476030" w:rsidRPr="00DB0E9B" w:rsidRDefault="00476030" w:rsidP="00696246">
            <w:r w:rsidRPr="00DB0E9B">
              <w:t>没有邮件客户端</w:t>
            </w:r>
          </w:p>
        </w:tc>
        <w:tc>
          <w:tcPr>
            <w:tcW w:w="2477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下发激活邮件命令，发现手机不存在可以打开邮</w:t>
            </w:r>
            <w:r w:rsidRPr="00DB0E9B">
              <w:rPr>
                <w:rFonts w:hint="eastAsia"/>
              </w:rPr>
              <w:lastRenderedPageBreak/>
              <w:t>件的客户端时进行上报</w:t>
            </w:r>
          </w:p>
        </w:tc>
        <w:tc>
          <w:tcPr>
            <w:tcW w:w="2137" w:type="dxa"/>
          </w:tcPr>
          <w:p w:rsidR="00476030" w:rsidRPr="00377D7F" w:rsidRDefault="00476030" w:rsidP="00696246">
            <w:pPr>
              <w:rPr>
                <w:color w:val="FF0000"/>
              </w:rPr>
            </w:pPr>
          </w:p>
        </w:tc>
      </w:tr>
      <w:tr w:rsidR="00476030" w:rsidTr="00476030">
        <w:tc>
          <w:tcPr>
            <w:tcW w:w="1216" w:type="dxa"/>
          </w:tcPr>
          <w:p w:rsidR="00476030" w:rsidRPr="00DB0E9B" w:rsidRDefault="00476030" w:rsidP="00846154">
            <w:r w:rsidRPr="00DB0E9B">
              <w:rPr>
                <w:rFonts w:hint="eastAsia"/>
              </w:rPr>
              <w:lastRenderedPageBreak/>
              <w:t>16</w:t>
            </w:r>
          </w:p>
        </w:tc>
        <w:tc>
          <w:tcPr>
            <w:tcW w:w="2158" w:type="dxa"/>
          </w:tcPr>
          <w:p w:rsidR="00476030" w:rsidRPr="00DB0E9B" w:rsidRDefault="00476030" w:rsidP="00846154">
            <w:r w:rsidRPr="00DB0E9B">
              <w:t>应用安装事件</w:t>
            </w:r>
          </w:p>
        </w:tc>
        <w:tc>
          <w:tcPr>
            <w:tcW w:w="2477" w:type="dxa"/>
          </w:tcPr>
          <w:p w:rsidR="00476030" w:rsidRPr="00DB0E9B" w:rsidRDefault="00476030" w:rsidP="00696246">
            <w:r w:rsidRPr="00DB0E9B">
              <w:rPr>
                <w:rFonts w:hint="eastAsia"/>
              </w:rPr>
              <w:t>激活应用消息下发后，打开应用市场，之后，如果有安装事件，则上报该事件。</w:t>
            </w:r>
          </w:p>
        </w:tc>
        <w:tc>
          <w:tcPr>
            <w:tcW w:w="2137" w:type="dxa"/>
          </w:tcPr>
          <w:p w:rsidR="00476030" w:rsidRPr="00377D7F" w:rsidRDefault="00476030" w:rsidP="00696246">
            <w:pPr>
              <w:rPr>
                <w:color w:val="FF0000"/>
              </w:rPr>
            </w:pPr>
          </w:p>
        </w:tc>
      </w:tr>
    </w:tbl>
    <w:p w:rsidR="00846154" w:rsidRDefault="00846154" w:rsidP="0084615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hint="eastAsia"/>
        </w:rPr>
        <w:t xml:space="preserve"> </w:t>
      </w:r>
    </w:p>
    <w:p w:rsidR="00846154" w:rsidRDefault="00846154" w:rsidP="0084615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 w:hint="eastAsia"/>
          <w:snapToGrid/>
          <w:color w:val="000000"/>
          <w:sz w:val="22"/>
          <w:szCs w:val="22"/>
        </w:rPr>
        <w:t xml:space="preserve"> </w:t>
      </w:r>
    </w:p>
    <w:p w:rsidR="00846154" w:rsidRPr="000E2C12" w:rsidRDefault="00846154" w:rsidP="000E2C12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 w:hint="eastAsia"/>
          <w:snapToGrid/>
          <w:color w:val="000000"/>
          <w:sz w:val="22"/>
          <w:szCs w:val="22"/>
        </w:rPr>
        <w:t xml:space="preserve"> </w:t>
      </w:r>
    </w:p>
    <w:p w:rsidR="00846154" w:rsidRDefault="000E2C12" w:rsidP="000E2C12">
      <w:pPr>
        <w:pStyle w:val="2"/>
        <w:numPr>
          <w:ilvl w:val="1"/>
          <w:numId w:val="33"/>
        </w:numPr>
      </w:pPr>
      <w:r>
        <w:rPr>
          <w:rFonts w:hint="eastAsia"/>
        </w:rPr>
        <w:t>BISDK</w:t>
      </w:r>
      <w:r>
        <w:rPr>
          <w:rFonts w:hint="eastAsia"/>
        </w:rPr>
        <w:t>上报的内容</w:t>
      </w:r>
    </w:p>
    <w:tbl>
      <w:tblPr>
        <w:tblStyle w:val="af0"/>
        <w:tblW w:w="0" w:type="auto"/>
        <w:tblInd w:w="534" w:type="dxa"/>
        <w:tblLook w:val="04A0"/>
      </w:tblPr>
      <w:tblGrid>
        <w:gridCol w:w="1134"/>
        <w:gridCol w:w="6854"/>
      </w:tblGrid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  <w:t>IMEI</w:t>
            </w:r>
          </w:p>
          <w:p w:rsidR="000E2C12" w:rsidRDefault="000E2C12" w:rsidP="000E2C12"/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系统版本号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机型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4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  <w:t>rom</w:t>
            </w: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版本号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  <w:t>app</w:t>
            </w: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版本号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  <w:t>SDK</w:t>
            </w: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版本号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7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  <w:t>app</w:t>
            </w: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包名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8</w:t>
            </w:r>
          </w:p>
        </w:tc>
        <w:tc>
          <w:tcPr>
            <w:tcW w:w="6854" w:type="dxa"/>
          </w:tcPr>
          <w:p w:rsidR="000E2C12" w:rsidRP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渠道号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9</w:t>
            </w:r>
          </w:p>
        </w:tc>
        <w:tc>
          <w:tcPr>
            <w:tcW w:w="6854" w:type="dxa"/>
          </w:tcPr>
          <w:p w:rsid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网络类型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10</w:t>
            </w:r>
          </w:p>
        </w:tc>
        <w:tc>
          <w:tcPr>
            <w:tcW w:w="6854" w:type="dxa"/>
          </w:tcPr>
          <w:p w:rsid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运营商</w:t>
            </w:r>
          </w:p>
        </w:tc>
      </w:tr>
      <w:tr w:rsidR="000E2C12" w:rsidTr="000E2C12">
        <w:tc>
          <w:tcPr>
            <w:tcW w:w="1134" w:type="dxa"/>
          </w:tcPr>
          <w:p w:rsidR="000E2C12" w:rsidRDefault="000E2C12" w:rsidP="000E2C12">
            <w:r>
              <w:rPr>
                <w:rFonts w:hint="eastAsia"/>
              </w:rPr>
              <w:t>11</w:t>
            </w:r>
          </w:p>
        </w:tc>
        <w:tc>
          <w:tcPr>
            <w:tcW w:w="6854" w:type="dxa"/>
          </w:tcPr>
          <w:p w:rsidR="000E2C12" w:rsidRDefault="000E2C12" w:rsidP="000E2C12">
            <w:pPr>
              <w:spacing w:line="240" w:lineRule="auto"/>
              <w:rPr>
                <w:rFonts w:ascii="宋体" w:cs="宋体"/>
                <w:snapToGrid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20"/>
                <w:szCs w:val="20"/>
                <w:lang w:val="zh-CN"/>
              </w:rPr>
              <w:t>语言</w:t>
            </w:r>
          </w:p>
        </w:tc>
      </w:tr>
    </w:tbl>
    <w:p w:rsidR="000E2C12" w:rsidRPr="000E2C12" w:rsidRDefault="000E2C12" w:rsidP="000E2C12"/>
    <w:sectPr w:rsidR="000E2C12" w:rsidRPr="000E2C12" w:rsidSect="00BC48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A7D" w:rsidRDefault="00DB5A7D">
      <w:r>
        <w:separator/>
      </w:r>
    </w:p>
  </w:endnote>
  <w:endnote w:type="continuationSeparator" w:id="0">
    <w:p w:rsidR="00DB5A7D" w:rsidRDefault="00DB5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836" w:rsidRDefault="00BC4836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C4836">
      <w:tc>
        <w:tcPr>
          <w:tcW w:w="1760" w:type="pct"/>
        </w:tcPr>
        <w:p w:rsidR="00BC4836" w:rsidRDefault="00D56919">
          <w:pPr>
            <w:pStyle w:val="aa"/>
            <w:ind w:firstLine="360"/>
          </w:pPr>
          <w:fldSimple w:instr=" TIME \@ &quot;yyyy-M-d&quot; ">
            <w:r w:rsidR="00350724">
              <w:rPr>
                <w:noProof/>
              </w:rPr>
              <w:t>2014-10-15</w:t>
            </w:r>
          </w:fldSimple>
        </w:p>
      </w:tc>
      <w:tc>
        <w:tcPr>
          <w:tcW w:w="1714" w:type="pct"/>
        </w:tcPr>
        <w:p w:rsidR="00BC4836" w:rsidRDefault="00146F1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C4836" w:rsidRDefault="00146F1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2702F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2702F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BC4836" w:rsidRDefault="00BC4836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836" w:rsidRDefault="00BC483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A7D" w:rsidRDefault="00DB5A7D">
      <w:r>
        <w:separator/>
      </w:r>
    </w:p>
  </w:footnote>
  <w:footnote w:type="continuationSeparator" w:id="0">
    <w:p w:rsidR="00DB5A7D" w:rsidRDefault="00DB5A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836" w:rsidRDefault="00BC4836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C4836">
      <w:trPr>
        <w:cantSplit/>
        <w:trHeight w:hRule="exact" w:val="782"/>
      </w:trPr>
      <w:tc>
        <w:tcPr>
          <w:tcW w:w="500" w:type="pct"/>
        </w:tcPr>
        <w:p w:rsidR="00BC4836" w:rsidRDefault="00146F1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C4836" w:rsidRDefault="00BC483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C4836" w:rsidRDefault="00146F1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C4836" w:rsidRDefault="00146F1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C4836" w:rsidRDefault="00BC4836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836" w:rsidRDefault="00BC4836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BDB"/>
    <w:rsid w:val="00000103"/>
    <w:rsid w:val="00002C2B"/>
    <w:rsid w:val="00002D5E"/>
    <w:rsid w:val="00004172"/>
    <w:rsid w:val="000041B4"/>
    <w:rsid w:val="00006A8E"/>
    <w:rsid w:val="00011260"/>
    <w:rsid w:val="00011A52"/>
    <w:rsid w:val="00011C75"/>
    <w:rsid w:val="00011F55"/>
    <w:rsid w:val="000135AA"/>
    <w:rsid w:val="00015B2F"/>
    <w:rsid w:val="0002487D"/>
    <w:rsid w:val="00026987"/>
    <w:rsid w:val="0002702F"/>
    <w:rsid w:val="000274F6"/>
    <w:rsid w:val="00027503"/>
    <w:rsid w:val="00027E25"/>
    <w:rsid w:val="00034E0E"/>
    <w:rsid w:val="000357E4"/>
    <w:rsid w:val="000363FE"/>
    <w:rsid w:val="0003710A"/>
    <w:rsid w:val="00040EAF"/>
    <w:rsid w:val="0004219F"/>
    <w:rsid w:val="00044576"/>
    <w:rsid w:val="00044EC9"/>
    <w:rsid w:val="0005250A"/>
    <w:rsid w:val="000544B1"/>
    <w:rsid w:val="000626C3"/>
    <w:rsid w:val="00063D4D"/>
    <w:rsid w:val="00065DAA"/>
    <w:rsid w:val="00066AF6"/>
    <w:rsid w:val="00066BD0"/>
    <w:rsid w:val="00071D53"/>
    <w:rsid w:val="00072D8B"/>
    <w:rsid w:val="000744D8"/>
    <w:rsid w:val="000772BA"/>
    <w:rsid w:val="00080C36"/>
    <w:rsid w:val="00082BF4"/>
    <w:rsid w:val="0008319C"/>
    <w:rsid w:val="00083D79"/>
    <w:rsid w:val="000860C2"/>
    <w:rsid w:val="00087362"/>
    <w:rsid w:val="00087B95"/>
    <w:rsid w:val="00090332"/>
    <w:rsid w:val="0009165B"/>
    <w:rsid w:val="00093225"/>
    <w:rsid w:val="00093C16"/>
    <w:rsid w:val="00094356"/>
    <w:rsid w:val="00095578"/>
    <w:rsid w:val="0009635F"/>
    <w:rsid w:val="000A0D7F"/>
    <w:rsid w:val="000A0F1E"/>
    <w:rsid w:val="000A21E8"/>
    <w:rsid w:val="000A7D96"/>
    <w:rsid w:val="000B0EAC"/>
    <w:rsid w:val="000B2710"/>
    <w:rsid w:val="000B3287"/>
    <w:rsid w:val="000B4D57"/>
    <w:rsid w:val="000B53AE"/>
    <w:rsid w:val="000B5F6F"/>
    <w:rsid w:val="000B6D25"/>
    <w:rsid w:val="000C1180"/>
    <w:rsid w:val="000C24D7"/>
    <w:rsid w:val="000C257D"/>
    <w:rsid w:val="000C4776"/>
    <w:rsid w:val="000C6BB3"/>
    <w:rsid w:val="000C7AEB"/>
    <w:rsid w:val="000D07B6"/>
    <w:rsid w:val="000D0FE4"/>
    <w:rsid w:val="000D2CF4"/>
    <w:rsid w:val="000D2E2B"/>
    <w:rsid w:val="000D2E90"/>
    <w:rsid w:val="000D58EA"/>
    <w:rsid w:val="000D70D4"/>
    <w:rsid w:val="000E0683"/>
    <w:rsid w:val="000E0B79"/>
    <w:rsid w:val="000E2C12"/>
    <w:rsid w:val="000E3312"/>
    <w:rsid w:val="000E42B1"/>
    <w:rsid w:val="000E4B80"/>
    <w:rsid w:val="000E52AD"/>
    <w:rsid w:val="000E58DA"/>
    <w:rsid w:val="000E7162"/>
    <w:rsid w:val="000E7449"/>
    <w:rsid w:val="000E75EB"/>
    <w:rsid w:val="000F03E3"/>
    <w:rsid w:val="000F1ED1"/>
    <w:rsid w:val="000F22E3"/>
    <w:rsid w:val="000F7816"/>
    <w:rsid w:val="000F7829"/>
    <w:rsid w:val="00100C2C"/>
    <w:rsid w:val="00101E8E"/>
    <w:rsid w:val="00102710"/>
    <w:rsid w:val="00103C13"/>
    <w:rsid w:val="0010473C"/>
    <w:rsid w:val="001047AE"/>
    <w:rsid w:val="00106377"/>
    <w:rsid w:val="001105DE"/>
    <w:rsid w:val="00112B03"/>
    <w:rsid w:val="00115F59"/>
    <w:rsid w:val="00117552"/>
    <w:rsid w:val="0012134B"/>
    <w:rsid w:val="001217D6"/>
    <w:rsid w:val="001239E6"/>
    <w:rsid w:val="00124F1E"/>
    <w:rsid w:val="001257E0"/>
    <w:rsid w:val="00125A64"/>
    <w:rsid w:val="00133372"/>
    <w:rsid w:val="00133A9C"/>
    <w:rsid w:val="001341ED"/>
    <w:rsid w:val="001349FE"/>
    <w:rsid w:val="001401BC"/>
    <w:rsid w:val="001435D1"/>
    <w:rsid w:val="00146F18"/>
    <w:rsid w:val="00147A5A"/>
    <w:rsid w:val="0015243C"/>
    <w:rsid w:val="00152C3B"/>
    <w:rsid w:val="00154B0C"/>
    <w:rsid w:val="001566ED"/>
    <w:rsid w:val="00156AEF"/>
    <w:rsid w:val="00160DFD"/>
    <w:rsid w:val="00160F79"/>
    <w:rsid w:val="00161604"/>
    <w:rsid w:val="00161739"/>
    <w:rsid w:val="00163123"/>
    <w:rsid w:val="0016643A"/>
    <w:rsid w:val="00166E1D"/>
    <w:rsid w:val="0016774D"/>
    <w:rsid w:val="0017084F"/>
    <w:rsid w:val="00171379"/>
    <w:rsid w:val="00172C51"/>
    <w:rsid w:val="001730A9"/>
    <w:rsid w:val="00173FDB"/>
    <w:rsid w:val="00174510"/>
    <w:rsid w:val="0017587C"/>
    <w:rsid w:val="00176FEB"/>
    <w:rsid w:val="00181333"/>
    <w:rsid w:val="00184F64"/>
    <w:rsid w:val="00185639"/>
    <w:rsid w:val="001926B4"/>
    <w:rsid w:val="00194B13"/>
    <w:rsid w:val="00196A55"/>
    <w:rsid w:val="001A10AB"/>
    <w:rsid w:val="001A2C9B"/>
    <w:rsid w:val="001A42A1"/>
    <w:rsid w:val="001A75E1"/>
    <w:rsid w:val="001B3578"/>
    <w:rsid w:val="001B43ED"/>
    <w:rsid w:val="001B440A"/>
    <w:rsid w:val="001B6316"/>
    <w:rsid w:val="001C0377"/>
    <w:rsid w:val="001C186A"/>
    <w:rsid w:val="001C22D0"/>
    <w:rsid w:val="001C2CBA"/>
    <w:rsid w:val="001C6858"/>
    <w:rsid w:val="001C73DB"/>
    <w:rsid w:val="001C76E9"/>
    <w:rsid w:val="001D13CB"/>
    <w:rsid w:val="001D3812"/>
    <w:rsid w:val="001D49DE"/>
    <w:rsid w:val="001D4CE3"/>
    <w:rsid w:val="001D523E"/>
    <w:rsid w:val="001D78E8"/>
    <w:rsid w:val="001E2B1E"/>
    <w:rsid w:val="001E4C85"/>
    <w:rsid w:val="001F08DB"/>
    <w:rsid w:val="001F0D57"/>
    <w:rsid w:val="001F5D74"/>
    <w:rsid w:val="001F7C11"/>
    <w:rsid w:val="00202823"/>
    <w:rsid w:val="00207ADD"/>
    <w:rsid w:val="00207F81"/>
    <w:rsid w:val="0021051C"/>
    <w:rsid w:val="002110CE"/>
    <w:rsid w:val="00213E3D"/>
    <w:rsid w:val="00215CE5"/>
    <w:rsid w:val="00216442"/>
    <w:rsid w:val="00220912"/>
    <w:rsid w:val="002209B9"/>
    <w:rsid w:val="00220D6E"/>
    <w:rsid w:val="0022181E"/>
    <w:rsid w:val="002232B3"/>
    <w:rsid w:val="00224535"/>
    <w:rsid w:val="00226088"/>
    <w:rsid w:val="002305B5"/>
    <w:rsid w:val="00230C85"/>
    <w:rsid w:val="00232F8A"/>
    <w:rsid w:val="002341A3"/>
    <w:rsid w:val="00241A36"/>
    <w:rsid w:val="00241DE8"/>
    <w:rsid w:val="00242F91"/>
    <w:rsid w:val="0024427F"/>
    <w:rsid w:val="002443A2"/>
    <w:rsid w:val="00244CD8"/>
    <w:rsid w:val="00245720"/>
    <w:rsid w:val="002457AF"/>
    <w:rsid w:val="0024604E"/>
    <w:rsid w:val="00246AE0"/>
    <w:rsid w:val="00247CAA"/>
    <w:rsid w:val="00255005"/>
    <w:rsid w:val="00255BAC"/>
    <w:rsid w:val="002566E3"/>
    <w:rsid w:val="00256FAC"/>
    <w:rsid w:val="002617FA"/>
    <w:rsid w:val="00264227"/>
    <w:rsid w:val="00264D7D"/>
    <w:rsid w:val="0026593E"/>
    <w:rsid w:val="0026611F"/>
    <w:rsid w:val="002668BF"/>
    <w:rsid w:val="0027133D"/>
    <w:rsid w:val="00271A96"/>
    <w:rsid w:val="00271D20"/>
    <w:rsid w:val="00271F5C"/>
    <w:rsid w:val="002724E5"/>
    <w:rsid w:val="00272948"/>
    <w:rsid w:val="002732E1"/>
    <w:rsid w:val="00275E45"/>
    <w:rsid w:val="00276B00"/>
    <w:rsid w:val="002778FE"/>
    <w:rsid w:val="00281A39"/>
    <w:rsid w:val="00284C2A"/>
    <w:rsid w:val="002879BF"/>
    <w:rsid w:val="00291468"/>
    <w:rsid w:val="0029266B"/>
    <w:rsid w:val="00293E3E"/>
    <w:rsid w:val="00294C97"/>
    <w:rsid w:val="0029506A"/>
    <w:rsid w:val="00296DC1"/>
    <w:rsid w:val="00296F7D"/>
    <w:rsid w:val="00297271"/>
    <w:rsid w:val="002A0EBF"/>
    <w:rsid w:val="002A1340"/>
    <w:rsid w:val="002A208D"/>
    <w:rsid w:val="002A26C0"/>
    <w:rsid w:val="002A317A"/>
    <w:rsid w:val="002A3348"/>
    <w:rsid w:val="002A3A8F"/>
    <w:rsid w:val="002A6AE2"/>
    <w:rsid w:val="002A7804"/>
    <w:rsid w:val="002B0C72"/>
    <w:rsid w:val="002B1321"/>
    <w:rsid w:val="002B1FC1"/>
    <w:rsid w:val="002B210B"/>
    <w:rsid w:val="002B418A"/>
    <w:rsid w:val="002B626F"/>
    <w:rsid w:val="002B62DE"/>
    <w:rsid w:val="002B7A73"/>
    <w:rsid w:val="002C0214"/>
    <w:rsid w:val="002C2CA1"/>
    <w:rsid w:val="002C35A0"/>
    <w:rsid w:val="002C6AE9"/>
    <w:rsid w:val="002C7559"/>
    <w:rsid w:val="002C7EE3"/>
    <w:rsid w:val="002D4677"/>
    <w:rsid w:val="002D530C"/>
    <w:rsid w:val="002E074C"/>
    <w:rsid w:val="002E1C9E"/>
    <w:rsid w:val="002E664E"/>
    <w:rsid w:val="002F097D"/>
    <w:rsid w:val="002F1CB8"/>
    <w:rsid w:val="002F1FA9"/>
    <w:rsid w:val="002F375E"/>
    <w:rsid w:val="002F3DD2"/>
    <w:rsid w:val="003016DF"/>
    <w:rsid w:val="00302B6C"/>
    <w:rsid w:val="00304993"/>
    <w:rsid w:val="00314334"/>
    <w:rsid w:val="00316E22"/>
    <w:rsid w:val="0031752D"/>
    <w:rsid w:val="003175A6"/>
    <w:rsid w:val="00317851"/>
    <w:rsid w:val="00317A12"/>
    <w:rsid w:val="00323782"/>
    <w:rsid w:val="003239E8"/>
    <w:rsid w:val="003254EA"/>
    <w:rsid w:val="00330797"/>
    <w:rsid w:val="00332507"/>
    <w:rsid w:val="0033323A"/>
    <w:rsid w:val="00337029"/>
    <w:rsid w:val="003378CA"/>
    <w:rsid w:val="00337ADE"/>
    <w:rsid w:val="00337E8F"/>
    <w:rsid w:val="00342CE3"/>
    <w:rsid w:val="0034381D"/>
    <w:rsid w:val="003439E2"/>
    <w:rsid w:val="003442D3"/>
    <w:rsid w:val="00344B42"/>
    <w:rsid w:val="00344E73"/>
    <w:rsid w:val="00350724"/>
    <w:rsid w:val="003512CD"/>
    <w:rsid w:val="00351D70"/>
    <w:rsid w:val="003536EA"/>
    <w:rsid w:val="00354BDC"/>
    <w:rsid w:val="0036216D"/>
    <w:rsid w:val="003634BF"/>
    <w:rsid w:val="00364729"/>
    <w:rsid w:val="003651AB"/>
    <w:rsid w:val="00365635"/>
    <w:rsid w:val="003706E7"/>
    <w:rsid w:val="003726E9"/>
    <w:rsid w:val="00373D32"/>
    <w:rsid w:val="00373EDD"/>
    <w:rsid w:val="00377D7F"/>
    <w:rsid w:val="00381E6B"/>
    <w:rsid w:val="0038658F"/>
    <w:rsid w:val="00387E5F"/>
    <w:rsid w:val="00394322"/>
    <w:rsid w:val="0039517F"/>
    <w:rsid w:val="003960BB"/>
    <w:rsid w:val="003A3033"/>
    <w:rsid w:val="003A451D"/>
    <w:rsid w:val="003A543E"/>
    <w:rsid w:val="003A54D3"/>
    <w:rsid w:val="003A6056"/>
    <w:rsid w:val="003A6BA6"/>
    <w:rsid w:val="003B0410"/>
    <w:rsid w:val="003B181C"/>
    <w:rsid w:val="003B2B96"/>
    <w:rsid w:val="003B3809"/>
    <w:rsid w:val="003B4E00"/>
    <w:rsid w:val="003B500F"/>
    <w:rsid w:val="003B5EF2"/>
    <w:rsid w:val="003B6944"/>
    <w:rsid w:val="003B76AE"/>
    <w:rsid w:val="003C142E"/>
    <w:rsid w:val="003C2D87"/>
    <w:rsid w:val="003C3591"/>
    <w:rsid w:val="003C3741"/>
    <w:rsid w:val="003C776D"/>
    <w:rsid w:val="003D4A69"/>
    <w:rsid w:val="003D4F55"/>
    <w:rsid w:val="003D4FFD"/>
    <w:rsid w:val="003D7407"/>
    <w:rsid w:val="003D7F84"/>
    <w:rsid w:val="003E04E6"/>
    <w:rsid w:val="003E1064"/>
    <w:rsid w:val="003E485B"/>
    <w:rsid w:val="003E53A9"/>
    <w:rsid w:val="003E5A12"/>
    <w:rsid w:val="003E72A6"/>
    <w:rsid w:val="003E7657"/>
    <w:rsid w:val="003E7A0E"/>
    <w:rsid w:val="003F15EF"/>
    <w:rsid w:val="003F18C1"/>
    <w:rsid w:val="003F2447"/>
    <w:rsid w:val="003F2B28"/>
    <w:rsid w:val="003F3AD3"/>
    <w:rsid w:val="003F437D"/>
    <w:rsid w:val="003F46CC"/>
    <w:rsid w:val="00403F6B"/>
    <w:rsid w:val="00404091"/>
    <w:rsid w:val="0040708A"/>
    <w:rsid w:val="004100D2"/>
    <w:rsid w:val="0041090A"/>
    <w:rsid w:val="00412F22"/>
    <w:rsid w:val="00413349"/>
    <w:rsid w:val="004149CF"/>
    <w:rsid w:val="00416494"/>
    <w:rsid w:val="00416F88"/>
    <w:rsid w:val="004241A8"/>
    <w:rsid w:val="004251CF"/>
    <w:rsid w:val="00426084"/>
    <w:rsid w:val="00426793"/>
    <w:rsid w:val="004270E7"/>
    <w:rsid w:val="00427B6F"/>
    <w:rsid w:val="00430C53"/>
    <w:rsid w:val="0043131B"/>
    <w:rsid w:val="004318F3"/>
    <w:rsid w:val="00433B17"/>
    <w:rsid w:val="004345BB"/>
    <w:rsid w:val="00436A61"/>
    <w:rsid w:val="0044100B"/>
    <w:rsid w:val="004414C0"/>
    <w:rsid w:val="00441690"/>
    <w:rsid w:val="004438DF"/>
    <w:rsid w:val="00443B2B"/>
    <w:rsid w:val="004453B9"/>
    <w:rsid w:val="00446674"/>
    <w:rsid w:val="004505AF"/>
    <w:rsid w:val="004512D0"/>
    <w:rsid w:val="004515E3"/>
    <w:rsid w:val="00453691"/>
    <w:rsid w:val="00454DD6"/>
    <w:rsid w:val="00455F1C"/>
    <w:rsid w:val="0045624B"/>
    <w:rsid w:val="0045648D"/>
    <w:rsid w:val="00457141"/>
    <w:rsid w:val="0045763A"/>
    <w:rsid w:val="00462569"/>
    <w:rsid w:val="0046317B"/>
    <w:rsid w:val="004675AD"/>
    <w:rsid w:val="00471105"/>
    <w:rsid w:val="00472C0F"/>
    <w:rsid w:val="00473106"/>
    <w:rsid w:val="00474946"/>
    <w:rsid w:val="00475F78"/>
    <w:rsid w:val="00476030"/>
    <w:rsid w:val="004802CA"/>
    <w:rsid w:val="004802FD"/>
    <w:rsid w:val="004822DC"/>
    <w:rsid w:val="00483D22"/>
    <w:rsid w:val="004845A6"/>
    <w:rsid w:val="00484823"/>
    <w:rsid w:val="0048609B"/>
    <w:rsid w:val="00487232"/>
    <w:rsid w:val="00490319"/>
    <w:rsid w:val="00490FB0"/>
    <w:rsid w:val="00493B92"/>
    <w:rsid w:val="004963F2"/>
    <w:rsid w:val="004964C6"/>
    <w:rsid w:val="004A16D8"/>
    <w:rsid w:val="004A3710"/>
    <w:rsid w:val="004A5241"/>
    <w:rsid w:val="004A676D"/>
    <w:rsid w:val="004A700E"/>
    <w:rsid w:val="004A760F"/>
    <w:rsid w:val="004B2039"/>
    <w:rsid w:val="004B2AED"/>
    <w:rsid w:val="004C1ED8"/>
    <w:rsid w:val="004C357A"/>
    <w:rsid w:val="004C56BB"/>
    <w:rsid w:val="004D0F00"/>
    <w:rsid w:val="004D114E"/>
    <w:rsid w:val="004D1550"/>
    <w:rsid w:val="004D1D7E"/>
    <w:rsid w:val="004D1FC5"/>
    <w:rsid w:val="004D251E"/>
    <w:rsid w:val="004E0AEE"/>
    <w:rsid w:val="004E69FA"/>
    <w:rsid w:val="004F4270"/>
    <w:rsid w:val="004F6003"/>
    <w:rsid w:val="00511186"/>
    <w:rsid w:val="00511407"/>
    <w:rsid w:val="005149CD"/>
    <w:rsid w:val="00514A3E"/>
    <w:rsid w:val="0051615E"/>
    <w:rsid w:val="00523F1E"/>
    <w:rsid w:val="00530595"/>
    <w:rsid w:val="00533408"/>
    <w:rsid w:val="00533517"/>
    <w:rsid w:val="00536246"/>
    <w:rsid w:val="00536490"/>
    <w:rsid w:val="005368A1"/>
    <w:rsid w:val="00536B83"/>
    <w:rsid w:val="00536C58"/>
    <w:rsid w:val="005371A4"/>
    <w:rsid w:val="0053770A"/>
    <w:rsid w:val="00543423"/>
    <w:rsid w:val="00545DA9"/>
    <w:rsid w:val="00546354"/>
    <w:rsid w:val="00546F04"/>
    <w:rsid w:val="005476C4"/>
    <w:rsid w:val="00550946"/>
    <w:rsid w:val="005534F4"/>
    <w:rsid w:val="00557E89"/>
    <w:rsid w:val="005600CE"/>
    <w:rsid w:val="00560446"/>
    <w:rsid w:val="00560AAF"/>
    <w:rsid w:val="00561205"/>
    <w:rsid w:val="005658F7"/>
    <w:rsid w:val="00567DB9"/>
    <w:rsid w:val="00570869"/>
    <w:rsid w:val="00572010"/>
    <w:rsid w:val="00572304"/>
    <w:rsid w:val="0057233B"/>
    <w:rsid w:val="005736A0"/>
    <w:rsid w:val="00573CD1"/>
    <w:rsid w:val="005743E8"/>
    <w:rsid w:val="005756B6"/>
    <w:rsid w:val="00576FB2"/>
    <w:rsid w:val="00580AAC"/>
    <w:rsid w:val="00581432"/>
    <w:rsid w:val="00581AEE"/>
    <w:rsid w:val="005834D3"/>
    <w:rsid w:val="00583AB0"/>
    <w:rsid w:val="005906DA"/>
    <w:rsid w:val="00590CA9"/>
    <w:rsid w:val="00593C32"/>
    <w:rsid w:val="0059476C"/>
    <w:rsid w:val="0059695F"/>
    <w:rsid w:val="005A1BD8"/>
    <w:rsid w:val="005A3D1A"/>
    <w:rsid w:val="005A4F00"/>
    <w:rsid w:val="005A6429"/>
    <w:rsid w:val="005B0445"/>
    <w:rsid w:val="005B0619"/>
    <w:rsid w:val="005B0FE5"/>
    <w:rsid w:val="005B2E1C"/>
    <w:rsid w:val="005B2E21"/>
    <w:rsid w:val="005B3FFF"/>
    <w:rsid w:val="005B5CE3"/>
    <w:rsid w:val="005B5E58"/>
    <w:rsid w:val="005C07D6"/>
    <w:rsid w:val="005C2D5B"/>
    <w:rsid w:val="005C3BCA"/>
    <w:rsid w:val="005C6BEE"/>
    <w:rsid w:val="005C6E31"/>
    <w:rsid w:val="005D162E"/>
    <w:rsid w:val="005D18A8"/>
    <w:rsid w:val="005D25A8"/>
    <w:rsid w:val="005D3B9C"/>
    <w:rsid w:val="005D3F94"/>
    <w:rsid w:val="005D584D"/>
    <w:rsid w:val="005E2105"/>
    <w:rsid w:val="005E5E13"/>
    <w:rsid w:val="005E6996"/>
    <w:rsid w:val="005F1BBA"/>
    <w:rsid w:val="005F201C"/>
    <w:rsid w:val="005F731D"/>
    <w:rsid w:val="005F7D94"/>
    <w:rsid w:val="00601A75"/>
    <w:rsid w:val="00606781"/>
    <w:rsid w:val="00610147"/>
    <w:rsid w:val="006103AA"/>
    <w:rsid w:val="00612F85"/>
    <w:rsid w:val="00614699"/>
    <w:rsid w:val="00615A2C"/>
    <w:rsid w:val="00616C34"/>
    <w:rsid w:val="00617EBB"/>
    <w:rsid w:val="00624255"/>
    <w:rsid w:val="00631FA4"/>
    <w:rsid w:val="00632747"/>
    <w:rsid w:val="00636222"/>
    <w:rsid w:val="0064190B"/>
    <w:rsid w:val="00643505"/>
    <w:rsid w:val="00643EB0"/>
    <w:rsid w:val="00645BDD"/>
    <w:rsid w:val="00646441"/>
    <w:rsid w:val="0065044B"/>
    <w:rsid w:val="00650572"/>
    <w:rsid w:val="0065257C"/>
    <w:rsid w:val="00652850"/>
    <w:rsid w:val="00652C3F"/>
    <w:rsid w:val="00655074"/>
    <w:rsid w:val="006602A8"/>
    <w:rsid w:val="00661F28"/>
    <w:rsid w:val="0066234F"/>
    <w:rsid w:val="00662EF1"/>
    <w:rsid w:val="00662FE3"/>
    <w:rsid w:val="0066643B"/>
    <w:rsid w:val="00667616"/>
    <w:rsid w:val="00670F3D"/>
    <w:rsid w:val="0067232D"/>
    <w:rsid w:val="0067253E"/>
    <w:rsid w:val="0067417C"/>
    <w:rsid w:val="00675365"/>
    <w:rsid w:val="00680B8B"/>
    <w:rsid w:val="00680C37"/>
    <w:rsid w:val="00683D89"/>
    <w:rsid w:val="006843D1"/>
    <w:rsid w:val="00684EDE"/>
    <w:rsid w:val="00686BAC"/>
    <w:rsid w:val="00687A06"/>
    <w:rsid w:val="0069304E"/>
    <w:rsid w:val="00693504"/>
    <w:rsid w:val="00693E55"/>
    <w:rsid w:val="006959F2"/>
    <w:rsid w:val="00696FE6"/>
    <w:rsid w:val="0069731D"/>
    <w:rsid w:val="006A0108"/>
    <w:rsid w:val="006A1B72"/>
    <w:rsid w:val="006A3E12"/>
    <w:rsid w:val="006A5752"/>
    <w:rsid w:val="006A640F"/>
    <w:rsid w:val="006B03D8"/>
    <w:rsid w:val="006B1B58"/>
    <w:rsid w:val="006B1D50"/>
    <w:rsid w:val="006B52E6"/>
    <w:rsid w:val="006B660F"/>
    <w:rsid w:val="006C082D"/>
    <w:rsid w:val="006C1899"/>
    <w:rsid w:val="006C2414"/>
    <w:rsid w:val="006C3AC2"/>
    <w:rsid w:val="006C67F8"/>
    <w:rsid w:val="006D004F"/>
    <w:rsid w:val="006D06D8"/>
    <w:rsid w:val="006D4B08"/>
    <w:rsid w:val="006D6768"/>
    <w:rsid w:val="006D6A52"/>
    <w:rsid w:val="006D71F7"/>
    <w:rsid w:val="006E19FC"/>
    <w:rsid w:val="006E304D"/>
    <w:rsid w:val="006E47F3"/>
    <w:rsid w:val="006E509F"/>
    <w:rsid w:val="006E56BC"/>
    <w:rsid w:val="006E63BC"/>
    <w:rsid w:val="006F33AB"/>
    <w:rsid w:val="006F5116"/>
    <w:rsid w:val="006F6F5F"/>
    <w:rsid w:val="006F71E2"/>
    <w:rsid w:val="006F7453"/>
    <w:rsid w:val="00700A19"/>
    <w:rsid w:val="0070365B"/>
    <w:rsid w:val="00707586"/>
    <w:rsid w:val="00712670"/>
    <w:rsid w:val="00716DAF"/>
    <w:rsid w:val="00716E46"/>
    <w:rsid w:val="0071738E"/>
    <w:rsid w:val="00720D66"/>
    <w:rsid w:val="00721C59"/>
    <w:rsid w:val="00724FA6"/>
    <w:rsid w:val="00725407"/>
    <w:rsid w:val="00725E20"/>
    <w:rsid w:val="00726178"/>
    <w:rsid w:val="00726544"/>
    <w:rsid w:val="00733287"/>
    <w:rsid w:val="00733374"/>
    <w:rsid w:val="00735874"/>
    <w:rsid w:val="00736BFD"/>
    <w:rsid w:val="00740DCA"/>
    <w:rsid w:val="007416A8"/>
    <w:rsid w:val="00741C45"/>
    <w:rsid w:val="00746539"/>
    <w:rsid w:val="00752480"/>
    <w:rsid w:val="007525F4"/>
    <w:rsid w:val="00754762"/>
    <w:rsid w:val="0075561B"/>
    <w:rsid w:val="00755E81"/>
    <w:rsid w:val="00757778"/>
    <w:rsid w:val="007610E1"/>
    <w:rsid w:val="00761493"/>
    <w:rsid w:val="007655B6"/>
    <w:rsid w:val="00770AC3"/>
    <w:rsid w:val="00774900"/>
    <w:rsid w:val="00776141"/>
    <w:rsid w:val="00777E5F"/>
    <w:rsid w:val="00780ED5"/>
    <w:rsid w:val="0078124F"/>
    <w:rsid w:val="00781D48"/>
    <w:rsid w:val="007822DE"/>
    <w:rsid w:val="007835A0"/>
    <w:rsid w:val="0078369A"/>
    <w:rsid w:val="00783895"/>
    <w:rsid w:val="00785607"/>
    <w:rsid w:val="00785B99"/>
    <w:rsid w:val="00787E30"/>
    <w:rsid w:val="007921D8"/>
    <w:rsid w:val="0079408D"/>
    <w:rsid w:val="007940FD"/>
    <w:rsid w:val="00794E20"/>
    <w:rsid w:val="0079555A"/>
    <w:rsid w:val="007970A1"/>
    <w:rsid w:val="007A0945"/>
    <w:rsid w:val="007A0CD6"/>
    <w:rsid w:val="007A1609"/>
    <w:rsid w:val="007A2D86"/>
    <w:rsid w:val="007A3DA7"/>
    <w:rsid w:val="007A3DDE"/>
    <w:rsid w:val="007A4AF5"/>
    <w:rsid w:val="007A52D4"/>
    <w:rsid w:val="007B2673"/>
    <w:rsid w:val="007B2CAE"/>
    <w:rsid w:val="007B2F9A"/>
    <w:rsid w:val="007B354C"/>
    <w:rsid w:val="007B5A52"/>
    <w:rsid w:val="007B67CF"/>
    <w:rsid w:val="007B6DBE"/>
    <w:rsid w:val="007B710F"/>
    <w:rsid w:val="007B7D24"/>
    <w:rsid w:val="007C031D"/>
    <w:rsid w:val="007C1097"/>
    <w:rsid w:val="007C1D7C"/>
    <w:rsid w:val="007C208B"/>
    <w:rsid w:val="007C260B"/>
    <w:rsid w:val="007C5505"/>
    <w:rsid w:val="007D04D5"/>
    <w:rsid w:val="007D11F9"/>
    <w:rsid w:val="007D13D0"/>
    <w:rsid w:val="007D22A3"/>
    <w:rsid w:val="007E0933"/>
    <w:rsid w:val="007E299B"/>
    <w:rsid w:val="007E37B2"/>
    <w:rsid w:val="007E421A"/>
    <w:rsid w:val="007E49D6"/>
    <w:rsid w:val="007E5120"/>
    <w:rsid w:val="007F0784"/>
    <w:rsid w:val="007F0FBA"/>
    <w:rsid w:val="007F4A42"/>
    <w:rsid w:val="007F6344"/>
    <w:rsid w:val="00802A4D"/>
    <w:rsid w:val="00802C5D"/>
    <w:rsid w:val="00803126"/>
    <w:rsid w:val="00803DE5"/>
    <w:rsid w:val="00804A9D"/>
    <w:rsid w:val="0080654A"/>
    <w:rsid w:val="00810F8B"/>
    <w:rsid w:val="00811610"/>
    <w:rsid w:val="00811B14"/>
    <w:rsid w:val="00815913"/>
    <w:rsid w:val="00816A52"/>
    <w:rsid w:val="00817542"/>
    <w:rsid w:val="00821C63"/>
    <w:rsid w:val="00825FDA"/>
    <w:rsid w:val="00826387"/>
    <w:rsid w:val="0082764F"/>
    <w:rsid w:val="0083285F"/>
    <w:rsid w:val="0083295C"/>
    <w:rsid w:val="008345E5"/>
    <w:rsid w:val="00835FCA"/>
    <w:rsid w:val="00836BA5"/>
    <w:rsid w:val="00836DE2"/>
    <w:rsid w:val="008370C4"/>
    <w:rsid w:val="00837CF6"/>
    <w:rsid w:val="008414E5"/>
    <w:rsid w:val="00841B9A"/>
    <w:rsid w:val="0084229A"/>
    <w:rsid w:val="008430AB"/>
    <w:rsid w:val="00844A19"/>
    <w:rsid w:val="00845EB3"/>
    <w:rsid w:val="00846154"/>
    <w:rsid w:val="008461B4"/>
    <w:rsid w:val="00853F1A"/>
    <w:rsid w:val="0085421E"/>
    <w:rsid w:val="008553BD"/>
    <w:rsid w:val="0086155A"/>
    <w:rsid w:val="008616E3"/>
    <w:rsid w:val="008628E0"/>
    <w:rsid w:val="008635DD"/>
    <w:rsid w:val="0086498D"/>
    <w:rsid w:val="00864FA2"/>
    <w:rsid w:val="008667BA"/>
    <w:rsid w:val="008670B2"/>
    <w:rsid w:val="00867D97"/>
    <w:rsid w:val="008704A4"/>
    <w:rsid w:val="00871D61"/>
    <w:rsid w:val="00874C14"/>
    <w:rsid w:val="00875D71"/>
    <w:rsid w:val="00877CEE"/>
    <w:rsid w:val="00881C0D"/>
    <w:rsid w:val="00883F18"/>
    <w:rsid w:val="0088481B"/>
    <w:rsid w:val="008914B6"/>
    <w:rsid w:val="00892C59"/>
    <w:rsid w:val="00893259"/>
    <w:rsid w:val="00893993"/>
    <w:rsid w:val="00893C8D"/>
    <w:rsid w:val="0089443C"/>
    <w:rsid w:val="00894EFC"/>
    <w:rsid w:val="00895640"/>
    <w:rsid w:val="00895652"/>
    <w:rsid w:val="008968BF"/>
    <w:rsid w:val="008971A9"/>
    <w:rsid w:val="008A0210"/>
    <w:rsid w:val="008A096F"/>
    <w:rsid w:val="008A19A1"/>
    <w:rsid w:val="008A1F32"/>
    <w:rsid w:val="008A2255"/>
    <w:rsid w:val="008A3C79"/>
    <w:rsid w:val="008A5787"/>
    <w:rsid w:val="008B2050"/>
    <w:rsid w:val="008B2543"/>
    <w:rsid w:val="008B3703"/>
    <w:rsid w:val="008C2DD0"/>
    <w:rsid w:val="008C3E1C"/>
    <w:rsid w:val="008C438E"/>
    <w:rsid w:val="008C4523"/>
    <w:rsid w:val="008C5E1C"/>
    <w:rsid w:val="008C7A69"/>
    <w:rsid w:val="008C7C11"/>
    <w:rsid w:val="008D213D"/>
    <w:rsid w:val="008D5173"/>
    <w:rsid w:val="008E075F"/>
    <w:rsid w:val="008E1C6A"/>
    <w:rsid w:val="008E48A5"/>
    <w:rsid w:val="008E5BE1"/>
    <w:rsid w:val="008E6805"/>
    <w:rsid w:val="008E697E"/>
    <w:rsid w:val="008F1E7B"/>
    <w:rsid w:val="008F4F59"/>
    <w:rsid w:val="008F5525"/>
    <w:rsid w:val="008F5AB9"/>
    <w:rsid w:val="008F639D"/>
    <w:rsid w:val="00900987"/>
    <w:rsid w:val="00900C29"/>
    <w:rsid w:val="00901EAC"/>
    <w:rsid w:val="00904DC4"/>
    <w:rsid w:val="0090771D"/>
    <w:rsid w:val="009104FE"/>
    <w:rsid w:val="009112E8"/>
    <w:rsid w:val="009122C6"/>
    <w:rsid w:val="00912FF9"/>
    <w:rsid w:val="00920C08"/>
    <w:rsid w:val="00921FF9"/>
    <w:rsid w:val="0092257A"/>
    <w:rsid w:val="0092352A"/>
    <w:rsid w:val="00923AFA"/>
    <w:rsid w:val="00925E8D"/>
    <w:rsid w:val="00933399"/>
    <w:rsid w:val="00933674"/>
    <w:rsid w:val="00933764"/>
    <w:rsid w:val="00934E45"/>
    <w:rsid w:val="00937D23"/>
    <w:rsid w:val="00940B2B"/>
    <w:rsid w:val="00941E0B"/>
    <w:rsid w:val="009420C3"/>
    <w:rsid w:val="009459D2"/>
    <w:rsid w:val="00945A20"/>
    <w:rsid w:val="00946B9A"/>
    <w:rsid w:val="009518C0"/>
    <w:rsid w:val="00951F8B"/>
    <w:rsid w:val="00955495"/>
    <w:rsid w:val="00956616"/>
    <w:rsid w:val="00957B6C"/>
    <w:rsid w:val="0096096B"/>
    <w:rsid w:val="00960C67"/>
    <w:rsid w:val="009618AA"/>
    <w:rsid w:val="00961EB8"/>
    <w:rsid w:val="00962649"/>
    <w:rsid w:val="009631EB"/>
    <w:rsid w:val="00964B1C"/>
    <w:rsid w:val="009652CD"/>
    <w:rsid w:val="00966D2C"/>
    <w:rsid w:val="009670E0"/>
    <w:rsid w:val="00967438"/>
    <w:rsid w:val="009674DC"/>
    <w:rsid w:val="009717F6"/>
    <w:rsid w:val="009727B3"/>
    <w:rsid w:val="00972EC3"/>
    <w:rsid w:val="009735BB"/>
    <w:rsid w:val="00973AAE"/>
    <w:rsid w:val="009754FE"/>
    <w:rsid w:val="009768C6"/>
    <w:rsid w:val="0097704D"/>
    <w:rsid w:val="009775D0"/>
    <w:rsid w:val="00983B7D"/>
    <w:rsid w:val="00983DA1"/>
    <w:rsid w:val="00983E23"/>
    <w:rsid w:val="009856C2"/>
    <w:rsid w:val="0098632E"/>
    <w:rsid w:val="0098645F"/>
    <w:rsid w:val="009866C7"/>
    <w:rsid w:val="00990540"/>
    <w:rsid w:val="00990AC0"/>
    <w:rsid w:val="00990B83"/>
    <w:rsid w:val="009912B1"/>
    <w:rsid w:val="0099137D"/>
    <w:rsid w:val="009924FE"/>
    <w:rsid w:val="00995F56"/>
    <w:rsid w:val="009A0503"/>
    <w:rsid w:val="009A10B1"/>
    <w:rsid w:val="009A280F"/>
    <w:rsid w:val="009A308C"/>
    <w:rsid w:val="009B1764"/>
    <w:rsid w:val="009B31D0"/>
    <w:rsid w:val="009B41A1"/>
    <w:rsid w:val="009B538F"/>
    <w:rsid w:val="009B59E6"/>
    <w:rsid w:val="009B684C"/>
    <w:rsid w:val="009B7A23"/>
    <w:rsid w:val="009C1CAC"/>
    <w:rsid w:val="009C2D42"/>
    <w:rsid w:val="009C512D"/>
    <w:rsid w:val="009C693F"/>
    <w:rsid w:val="009C69CA"/>
    <w:rsid w:val="009C7468"/>
    <w:rsid w:val="009D00E1"/>
    <w:rsid w:val="009D44C6"/>
    <w:rsid w:val="009D66ED"/>
    <w:rsid w:val="009E00B1"/>
    <w:rsid w:val="009E1641"/>
    <w:rsid w:val="009E258B"/>
    <w:rsid w:val="009E2F07"/>
    <w:rsid w:val="009E4894"/>
    <w:rsid w:val="009E4F5B"/>
    <w:rsid w:val="009E614C"/>
    <w:rsid w:val="009E728F"/>
    <w:rsid w:val="009E7B6A"/>
    <w:rsid w:val="009F0A89"/>
    <w:rsid w:val="009F3A34"/>
    <w:rsid w:val="009F4029"/>
    <w:rsid w:val="009F4350"/>
    <w:rsid w:val="009F4529"/>
    <w:rsid w:val="009F5265"/>
    <w:rsid w:val="009F6569"/>
    <w:rsid w:val="00A007A8"/>
    <w:rsid w:val="00A00A9C"/>
    <w:rsid w:val="00A0164B"/>
    <w:rsid w:val="00A027BE"/>
    <w:rsid w:val="00A032B5"/>
    <w:rsid w:val="00A04F3A"/>
    <w:rsid w:val="00A063B5"/>
    <w:rsid w:val="00A07CF6"/>
    <w:rsid w:val="00A10627"/>
    <w:rsid w:val="00A11D3F"/>
    <w:rsid w:val="00A16E7D"/>
    <w:rsid w:val="00A17C6F"/>
    <w:rsid w:val="00A22234"/>
    <w:rsid w:val="00A2225A"/>
    <w:rsid w:val="00A22438"/>
    <w:rsid w:val="00A247CB"/>
    <w:rsid w:val="00A252EF"/>
    <w:rsid w:val="00A25329"/>
    <w:rsid w:val="00A25DE4"/>
    <w:rsid w:val="00A26CE7"/>
    <w:rsid w:val="00A27C71"/>
    <w:rsid w:val="00A30CEA"/>
    <w:rsid w:val="00A30E10"/>
    <w:rsid w:val="00A32721"/>
    <w:rsid w:val="00A334DD"/>
    <w:rsid w:val="00A36C13"/>
    <w:rsid w:val="00A37205"/>
    <w:rsid w:val="00A4052A"/>
    <w:rsid w:val="00A410ED"/>
    <w:rsid w:val="00A45818"/>
    <w:rsid w:val="00A461D8"/>
    <w:rsid w:val="00A47448"/>
    <w:rsid w:val="00A47A62"/>
    <w:rsid w:val="00A53EF4"/>
    <w:rsid w:val="00A576D5"/>
    <w:rsid w:val="00A57D58"/>
    <w:rsid w:val="00A62BDB"/>
    <w:rsid w:val="00A635C5"/>
    <w:rsid w:val="00A64F6C"/>
    <w:rsid w:val="00A65B5E"/>
    <w:rsid w:val="00A6646A"/>
    <w:rsid w:val="00A6691D"/>
    <w:rsid w:val="00A71989"/>
    <w:rsid w:val="00A72372"/>
    <w:rsid w:val="00A745D1"/>
    <w:rsid w:val="00A771DC"/>
    <w:rsid w:val="00A80029"/>
    <w:rsid w:val="00A832A1"/>
    <w:rsid w:val="00A85731"/>
    <w:rsid w:val="00A869C1"/>
    <w:rsid w:val="00A9024D"/>
    <w:rsid w:val="00A904E7"/>
    <w:rsid w:val="00A91225"/>
    <w:rsid w:val="00A9128A"/>
    <w:rsid w:val="00A94FFB"/>
    <w:rsid w:val="00A963E3"/>
    <w:rsid w:val="00A9684D"/>
    <w:rsid w:val="00AA054E"/>
    <w:rsid w:val="00AA083A"/>
    <w:rsid w:val="00AA2C8B"/>
    <w:rsid w:val="00AA2D6C"/>
    <w:rsid w:val="00AA3051"/>
    <w:rsid w:val="00AA42D7"/>
    <w:rsid w:val="00AA48D2"/>
    <w:rsid w:val="00AA4927"/>
    <w:rsid w:val="00AA4C0E"/>
    <w:rsid w:val="00AA72CF"/>
    <w:rsid w:val="00AA7B7E"/>
    <w:rsid w:val="00AB18A1"/>
    <w:rsid w:val="00AB272D"/>
    <w:rsid w:val="00AB43F9"/>
    <w:rsid w:val="00AB4C0B"/>
    <w:rsid w:val="00AB72B6"/>
    <w:rsid w:val="00AB779B"/>
    <w:rsid w:val="00AB7922"/>
    <w:rsid w:val="00AB7B04"/>
    <w:rsid w:val="00AC0D73"/>
    <w:rsid w:val="00AC2359"/>
    <w:rsid w:val="00AC40A9"/>
    <w:rsid w:val="00AC4214"/>
    <w:rsid w:val="00AC550A"/>
    <w:rsid w:val="00AC73ED"/>
    <w:rsid w:val="00AC75E4"/>
    <w:rsid w:val="00AD24B5"/>
    <w:rsid w:val="00AD2596"/>
    <w:rsid w:val="00AD46B2"/>
    <w:rsid w:val="00AD7AFF"/>
    <w:rsid w:val="00AE0AC3"/>
    <w:rsid w:val="00AE11F7"/>
    <w:rsid w:val="00AE22C4"/>
    <w:rsid w:val="00AE26D6"/>
    <w:rsid w:val="00AE5B1E"/>
    <w:rsid w:val="00AE5CD2"/>
    <w:rsid w:val="00AE7443"/>
    <w:rsid w:val="00AF07C6"/>
    <w:rsid w:val="00AF46AE"/>
    <w:rsid w:val="00B0170C"/>
    <w:rsid w:val="00B02BEB"/>
    <w:rsid w:val="00B03D46"/>
    <w:rsid w:val="00B0755E"/>
    <w:rsid w:val="00B1540C"/>
    <w:rsid w:val="00B15CAF"/>
    <w:rsid w:val="00B1772E"/>
    <w:rsid w:val="00B23F35"/>
    <w:rsid w:val="00B24E2C"/>
    <w:rsid w:val="00B2517B"/>
    <w:rsid w:val="00B259B5"/>
    <w:rsid w:val="00B26087"/>
    <w:rsid w:val="00B2675A"/>
    <w:rsid w:val="00B32D65"/>
    <w:rsid w:val="00B34859"/>
    <w:rsid w:val="00B364BF"/>
    <w:rsid w:val="00B36888"/>
    <w:rsid w:val="00B37714"/>
    <w:rsid w:val="00B40761"/>
    <w:rsid w:val="00B416CE"/>
    <w:rsid w:val="00B42FE0"/>
    <w:rsid w:val="00B43F25"/>
    <w:rsid w:val="00B44CCF"/>
    <w:rsid w:val="00B44F7B"/>
    <w:rsid w:val="00B45214"/>
    <w:rsid w:val="00B45E19"/>
    <w:rsid w:val="00B471A7"/>
    <w:rsid w:val="00B506FA"/>
    <w:rsid w:val="00B54731"/>
    <w:rsid w:val="00B5536E"/>
    <w:rsid w:val="00B608FA"/>
    <w:rsid w:val="00B61BC6"/>
    <w:rsid w:val="00B64015"/>
    <w:rsid w:val="00B6463E"/>
    <w:rsid w:val="00B66F57"/>
    <w:rsid w:val="00B679C2"/>
    <w:rsid w:val="00B726FC"/>
    <w:rsid w:val="00B72AB5"/>
    <w:rsid w:val="00B73E09"/>
    <w:rsid w:val="00B73E22"/>
    <w:rsid w:val="00B75044"/>
    <w:rsid w:val="00B755B0"/>
    <w:rsid w:val="00B758BB"/>
    <w:rsid w:val="00B77663"/>
    <w:rsid w:val="00B77674"/>
    <w:rsid w:val="00B80539"/>
    <w:rsid w:val="00B80AAF"/>
    <w:rsid w:val="00B80D54"/>
    <w:rsid w:val="00B82D19"/>
    <w:rsid w:val="00B85222"/>
    <w:rsid w:val="00B85A56"/>
    <w:rsid w:val="00B86677"/>
    <w:rsid w:val="00B87326"/>
    <w:rsid w:val="00B92E80"/>
    <w:rsid w:val="00B93686"/>
    <w:rsid w:val="00B9382A"/>
    <w:rsid w:val="00B93BC6"/>
    <w:rsid w:val="00B9760A"/>
    <w:rsid w:val="00BA366A"/>
    <w:rsid w:val="00BA5687"/>
    <w:rsid w:val="00BB0F55"/>
    <w:rsid w:val="00BB3640"/>
    <w:rsid w:val="00BB58E6"/>
    <w:rsid w:val="00BC07CA"/>
    <w:rsid w:val="00BC2856"/>
    <w:rsid w:val="00BC2DB3"/>
    <w:rsid w:val="00BC4836"/>
    <w:rsid w:val="00BC75F6"/>
    <w:rsid w:val="00BD153E"/>
    <w:rsid w:val="00BD1A24"/>
    <w:rsid w:val="00BD212F"/>
    <w:rsid w:val="00BD30CD"/>
    <w:rsid w:val="00BE0122"/>
    <w:rsid w:val="00BE051E"/>
    <w:rsid w:val="00BE05A9"/>
    <w:rsid w:val="00BE0913"/>
    <w:rsid w:val="00BE118F"/>
    <w:rsid w:val="00BE1247"/>
    <w:rsid w:val="00BE36A3"/>
    <w:rsid w:val="00BE5959"/>
    <w:rsid w:val="00BE646A"/>
    <w:rsid w:val="00BE7E3A"/>
    <w:rsid w:val="00BF0FB2"/>
    <w:rsid w:val="00BF358E"/>
    <w:rsid w:val="00BF35E3"/>
    <w:rsid w:val="00BF4A68"/>
    <w:rsid w:val="00BF5371"/>
    <w:rsid w:val="00BF60B5"/>
    <w:rsid w:val="00BF6398"/>
    <w:rsid w:val="00BF68A7"/>
    <w:rsid w:val="00BF78A7"/>
    <w:rsid w:val="00C01044"/>
    <w:rsid w:val="00C02EA2"/>
    <w:rsid w:val="00C03045"/>
    <w:rsid w:val="00C034BA"/>
    <w:rsid w:val="00C048F2"/>
    <w:rsid w:val="00C06B22"/>
    <w:rsid w:val="00C07D30"/>
    <w:rsid w:val="00C07FD9"/>
    <w:rsid w:val="00C11EF9"/>
    <w:rsid w:val="00C12EC3"/>
    <w:rsid w:val="00C1321B"/>
    <w:rsid w:val="00C20B47"/>
    <w:rsid w:val="00C21851"/>
    <w:rsid w:val="00C2245F"/>
    <w:rsid w:val="00C24579"/>
    <w:rsid w:val="00C245B2"/>
    <w:rsid w:val="00C25344"/>
    <w:rsid w:val="00C273C9"/>
    <w:rsid w:val="00C27D27"/>
    <w:rsid w:val="00C30F91"/>
    <w:rsid w:val="00C32C57"/>
    <w:rsid w:val="00C3303C"/>
    <w:rsid w:val="00C40184"/>
    <w:rsid w:val="00C40830"/>
    <w:rsid w:val="00C40B3D"/>
    <w:rsid w:val="00C41947"/>
    <w:rsid w:val="00C44B3E"/>
    <w:rsid w:val="00C47D4E"/>
    <w:rsid w:val="00C50900"/>
    <w:rsid w:val="00C514BE"/>
    <w:rsid w:val="00C51704"/>
    <w:rsid w:val="00C51DB0"/>
    <w:rsid w:val="00C52223"/>
    <w:rsid w:val="00C62858"/>
    <w:rsid w:val="00C629BA"/>
    <w:rsid w:val="00C64089"/>
    <w:rsid w:val="00C651D3"/>
    <w:rsid w:val="00C657B8"/>
    <w:rsid w:val="00C67D22"/>
    <w:rsid w:val="00C72246"/>
    <w:rsid w:val="00C727DD"/>
    <w:rsid w:val="00C73163"/>
    <w:rsid w:val="00C74BAB"/>
    <w:rsid w:val="00C765DB"/>
    <w:rsid w:val="00C77481"/>
    <w:rsid w:val="00C8065F"/>
    <w:rsid w:val="00C80804"/>
    <w:rsid w:val="00C80B64"/>
    <w:rsid w:val="00C8317E"/>
    <w:rsid w:val="00C83582"/>
    <w:rsid w:val="00C8363E"/>
    <w:rsid w:val="00C83677"/>
    <w:rsid w:val="00C84A27"/>
    <w:rsid w:val="00C8635A"/>
    <w:rsid w:val="00C86735"/>
    <w:rsid w:val="00C8765F"/>
    <w:rsid w:val="00C8788E"/>
    <w:rsid w:val="00C90A6D"/>
    <w:rsid w:val="00C93204"/>
    <w:rsid w:val="00C94944"/>
    <w:rsid w:val="00C94FE2"/>
    <w:rsid w:val="00C96157"/>
    <w:rsid w:val="00C97107"/>
    <w:rsid w:val="00C97E13"/>
    <w:rsid w:val="00CA0D03"/>
    <w:rsid w:val="00CA2049"/>
    <w:rsid w:val="00CA4063"/>
    <w:rsid w:val="00CA4AB2"/>
    <w:rsid w:val="00CA5A6B"/>
    <w:rsid w:val="00CB0CE1"/>
    <w:rsid w:val="00CB18C2"/>
    <w:rsid w:val="00CB229F"/>
    <w:rsid w:val="00CB3D04"/>
    <w:rsid w:val="00CB4176"/>
    <w:rsid w:val="00CB6F0C"/>
    <w:rsid w:val="00CC2BC2"/>
    <w:rsid w:val="00CC2CF7"/>
    <w:rsid w:val="00CC32B9"/>
    <w:rsid w:val="00CC48F2"/>
    <w:rsid w:val="00CC583C"/>
    <w:rsid w:val="00CC595C"/>
    <w:rsid w:val="00CC63B5"/>
    <w:rsid w:val="00CD0C25"/>
    <w:rsid w:val="00CD1554"/>
    <w:rsid w:val="00CD276E"/>
    <w:rsid w:val="00CD2BE0"/>
    <w:rsid w:val="00CD3270"/>
    <w:rsid w:val="00CD393C"/>
    <w:rsid w:val="00CD3FA8"/>
    <w:rsid w:val="00CD4370"/>
    <w:rsid w:val="00CD66C7"/>
    <w:rsid w:val="00CE01F2"/>
    <w:rsid w:val="00CE1051"/>
    <w:rsid w:val="00CE1318"/>
    <w:rsid w:val="00CE1D49"/>
    <w:rsid w:val="00CE336C"/>
    <w:rsid w:val="00CE3D1D"/>
    <w:rsid w:val="00CE5491"/>
    <w:rsid w:val="00CE54DE"/>
    <w:rsid w:val="00CE5ABC"/>
    <w:rsid w:val="00CE626D"/>
    <w:rsid w:val="00CE7155"/>
    <w:rsid w:val="00CE780B"/>
    <w:rsid w:val="00CF0662"/>
    <w:rsid w:val="00CF4A31"/>
    <w:rsid w:val="00CF6D13"/>
    <w:rsid w:val="00D0194F"/>
    <w:rsid w:val="00D01C89"/>
    <w:rsid w:val="00D02FDD"/>
    <w:rsid w:val="00D042BD"/>
    <w:rsid w:val="00D04E66"/>
    <w:rsid w:val="00D054F2"/>
    <w:rsid w:val="00D05F10"/>
    <w:rsid w:val="00D06B11"/>
    <w:rsid w:val="00D14477"/>
    <w:rsid w:val="00D146CC"/>
    <w:rsid w:val="00D15000"/>
    <w:rsid w:val="00D15CD5"/>
    <w:rsid w:val="00D15F33"/>
    <w:rsid w:val="00D1705E"/>
    <w:rsid w:val="00D20546"/>
    <w:rsid w:val="00D21DD5"/>
    <w:rsid w:val="00D2358D"/>
    <w:rsid w:val="00D263E7"/>
    <w:rsid w:val="00D26F32"/>
    <w:rsid w:val="00D3006E"/>
    <w:rsid w:val="00D30B5C"/>
    <w:rsid w:val="00D30E11"/>
    <w:rsid w:val="00D362F4"/>
    <w:rsid w:val="00D369DC"/>
    <w:rsid w:val="00D37F8C"/>
    <w:rsid w:val="00D418D6"/>
    <w:rsid w:val="00D42D1C"/>
    <w:rsid w:val="00D43C00"/>
    <w:rsid w:val="00D46C6B"/>
    <w:rsid w:val="00D5426B"/>
    <w:rsid w:val="00D55CA3"/>
    <w:rsid w:val="00D56919"/>
    <w:rsid w:val="00D60E06"/>
    <w:rsid w:val="00D632B1"/>
    <w:rsid w:val="00D6582F"/>
    <w:rsid w:val="00D660D7"/>
    <w:rsid w:val="00D673B3"/>
    <w:rsid w:val="00D71A64"/>
    <w:rsid w:val="00D72897"/>
    <w:rsid w:val="00D73647"/>
    <w:rsid w:val="00D77D1D"/>
    <w:rsid w:val="00D81157"/>
    <w:rsid w:val="00D8126F"/>
    <w:rsid w:val="00D81D01"/>
    <w:rsid w:val="00D824A6"/>
    <w:rsid w:val="00D8319E"/>
    <w:rsid w:val="00D83586"/>
    <w:rsid w:val="00D860D5"/>
    <w:rsid w:val="00D86138"/>
    <w:rsid w:val="00D866F3"/>
    <w:rsid w:val="00D87E09"/>
    <w:rsid w:val="00D907CB"/>
    <w:rsid w:val="00D90F2C"/>
    <w:rsid w:val="00D911DB"/>
    <w:rsid w:val="00DA2185"/>
    <w:rsid w:val="00DA57E6"/>
    <w:rsid w:val="00DA58E1"/>
    <w:rsid w:val="00DA653C"/>
    <w:rsid w:val="00DA68DA"/>
    <w:rsid w:val="00DA6CB1"/>
    <w:rsid w:val="00DA71EB"/>
    <w:rsid w:val="00DA78E5"/>
    <w:rsid w:val="00DB0E9B"/>
    <w:rsid w:val="00DB20BE"/>
    <w:rsid w:val="00DB2ABD"/>
    <w:rsid w:val="00DB4A5C"/>
    <w:rsid w:val="00DB5A1F"/>
    <w:rsid w:val="00DB5A7D"/>
    <w:rsid w:val="00DB5B47"/>
    <w:rsid w:val="00DB76EF"/>
    <w:rsid w:val="00DB77A8"/>
    <w:rsid w:val="00DC0077"/>
    <w:rsid w:val="00DC062F"/>
    <w:rsid w:val="00DC1450"/>
    <w:rsid w:val="00DC7142"/>
    <w:rsid w:val="00DD2A3B"/>
    <w:rsid w:val="00DD3D19"/>
    <w:rsid w:val="00DD41A6"/>
    <w:rsid w:val="00DD4E79"/>
    <w:rsid w:val="00DD62BC"/>
    <w:rsid w:val="00DE00E5"/>
    <w:rsid w:val="00DE00EE"/>
    <w:rsid w:val="00DE0116"/>
    <w:rsid w:val="00DE01CF"/>
    <w:rsid w:val="00DE2AD4"/>
    <w:rsid w:val="00DE78D9"/>
    <w:rsid w:val="00DF1820"/>
    <w:rsid w:val="00DF3280"/>
    <w:rsid w:val="00DF35A1"/>
    <w:rsid w:val="00DF4E54"/>
    <w:rsid w:val="00DF658F"/>
    <w:rsid w:val="00E0068D"/>
    <w:rsid w:val="00E01AC4"/>
    <w:rsid w:val="00E047A6"/>
    <w:rsid w:val="00E050F5"/>
    <w:rsid w:val="00E05718"/>
    <w:rsid w:val="00E1065D"/>
    <w:rsid w:val="00E11788"/>
    <w:rsid w:val="00E1268B"/>
    <w:rsid w:val="00E136A9"/>
    <w:rsid w:val="00E14039"/>
    <w:rsid w:val="00E1491B"/>
    <w:rsid w:val="00E16C45"/>
    <w:rsid w:val="00E20083"/>
    <w:rsid w:val="00E20F49"/>
    <w:rsid w:val="00E214E7"/>
    <w:rsid w:val="00E22040"/>
    <w:rsid w:val="00E23421"/>
    <w:rsid w:val="00E26543"/>
    <w:rsid w:val="00E26F3A"/>
    <w:rsid w:val="00E31382"/>
    <w:rsid w:val="00E31C9D"/>
    <w:rsid w:val="00E3335A"/>
    <w:rsid w:val="00E333C7"/>
    <w:rsid w:val="00E33912"/>
    <w:rsid w:val="00E33A28"/>
    <w:rsid w:val="00E368EB"/>
    <w:rsid w:val="00E377AC"/>
    <w:rsid w:val="00E37949"/>
    <w:rsid w:val="00E40217"/>
    <w:rsid w:val="00E40364"/>
    <w:rsid w:val="00E422F1"/>
    <w:rsid w:val="00E4497F"/>
    <w:rsid w:val="00E45164"/>
    <w:rsid w:val="00E4628C"/>
    <w:rsid w:val="00E504A0"/>
    <w:rsid w:val="00E50CC0"/>
    <w:rsid w:val="00E51E9D"/>
    <w:rsid w:val="00E5318F"/>
    <w:rsid w:val="00E56A92"/>
    <w:rsid w:val="00E577B5"/>
    <w:rsid w:val="00E60158"/>
    <w:rsid w:val="00E62184"/>
    <w:rsid w:val="00E62E72"/>
    <w:rsid w:val="00E631BB"/>
    <w:rsid w:val="00E6397C"/>
    <w:rsid w:val="00E67372"/>
    <w:rsid w:val="00E674EE"/>
    <w:rsid w:val="00E676F9"/>
    <w:rsid w:val="00E707CB"/>
    <w:rsid w:val="00E70AD0"/>
    <w:rsid w:val="00E711E0"/>
    <w:rsid w:val="00E716E7"/>
    <w:rsid w:val="00E720A3"/>
    <w:rsid w:val="00E73D02"/>
    <w:rsid w:val="00E76AB1"/>
    <w:rsid w:val="00E7733A"/>
    <w:rsid w:val="00E800B9"/>
    <w:rsid w:val="00E809DA"/>
    <w:rsid w:val="00E81002"/>
    <w:rsid w:val="00E84545"/>
    <w:rsid w:val="00E857A2"/>
    <w:rsid w:val="00E86E78"/>
    <w:rsid w:val="00E90158"/>
    <w:rsid w:val="00E93888"/>
    <w:rsid w:val="00E95492"/>
    <w:rsid w:val="00EA3D9D"/>
    <w:rsid w:val="00EA4EAB"/>
    <w:rsid w:val="00EA7217"/>
    <w:rsid w:val="00EB4B54"/>
    <w:rsid w:val="00EB4DF0"/>
    <w:rsid w:val="00EC15B6"/>
    <w:rsid w:val="00EC3867"/>
    <w:rsid w:val="00EC4525"/>
    <w:rsid w:val="00EC65D6"/>
    <w:rsid w:val="00EC7D04"/>
    <w:rsid w:val="00ED04D4"/>
    <w:rsid w:val="00ED1EAD"/>
    <w:rsid w:val="00ED2250"/>
    <w:rsid w:val="00ED38E3"/>
    <w:rsid w:val="00ED4704"/>
    <w:rsid w:val="00ED49EA"/>
    <w:rsid w:val="00ED68A0"/>
    <w:rsid w:val="00ED7734"/>
    <w:rsid w:val="00EE28B9"/>
    <w:rsid w:val="00EE302B"/>
    <w:rsid w:val="00EE3577"/>
    <w:rsid w:val="00EE4516"/>
    <w:rsid w:val="00EE5A3C"/>
    <w:rsid w:val="00EE69EE"/>
    <w:rsid w:val="00EE7A6D"/>
    <w:rsid w:val="00EF1817"/>
    <w:rsid w:val="00EF4B32"/>
    <w:rsid w:val="00EF5C60"/>
    <w:rsid w:val="00EF637B"/>
    <w:rsid w:val="00EF72AC"/>
    <w:rsid w:val="00F0020C"/>
    <w:rsid w:val="00F02FBB"/>
    <w:rsid w:val="00F04BD1"/>
    <w:rsid w:val="00F06483"/>
    <w:rsid w:val="00F06990"/>
    <w:rsid w:val="00F12211"/>
    <w:rsid w:val="00F1290D"/>
    <w:rsid w:val="00F13469"/>
    <w:rsid w:val="00F13AAC"/>
    <w:rsid w:val="00F1550F"/>
    <w:rsid w:val="00F1648F"/>
    <w:rsid w:val="00F16876"/>
    <w:rsid w:val="00F2135F"/>
    <w:rsid w:val="00F2306E"/>
    <w:rsid w:val="00F242B6"/>
    <w:rsid w:val="00F25A53"/>
    <w:rsid w:val="00F2601C"/>
    <w:rsid w:val="00F26BFB"/>
    <w:rsid w:val="00F30708"/>
    <w:rsid w:val="00F31A21"/>
    <w:rsid w:val="00F323FB"/>
    <w:rsid w:val="00F336FB"/>
    <w:rsid w:val="00F34D78"/>
    <w:rsid w:val="00F35B81"/>
    <w:rsid w:val="00F372CE"/>
    <w:rsid w:val="00F4081E"/>
    <w:rsid w:val="00F41ED8"/>
    <w:rsid w:val="00F4219F"/>
    <w:rsid w:val="00F43E95"/>
    <w:rsid w:val="00F45F4E"/>
    <w:rsid w:val="00F462BD"/>
    <w:rsid w:val="00F4798F"/>
    <w:rsid w:val="00F53799"/>
    <w:rsid w:val="00F56360"/>
    <w:rsid w:val="00F640E7"/>
    <w:rsid w:val="00F6467F"/>
    <w:rsid w:val="00F65B36"/>
    <w:rsid w:val="00F66D0B"/>
    <w:rsid w:val="00F70443"/>
    <w:rsid w:val="00F70970"/>
    <w:rsid w:val="00F71EF8"/>
    <w:rsid w:val="00F7317D"/>
    <w:rsid w:val="00F732B0"/>
    <w:rsid w:val="00F73D8E"/>
    <w:rsid w:val="00F74ED0"/>
    <w:rsid w:val="00F754BB"/>
    <w:rsid w:val="00F75691"/>
    <w:rsid w:val="00F7583A"/>
    <w:rsid w:val="00F75ECC"/>
    <w:rsid w:val="00F75EF3"/>
    <w:rsid w:val="00F76B25"/>
    <w:rsid w:val="00F805E0"/>
    <w:rsid w:val="00F8360F"/>
    <w:rsid w:val="00F8449B"/>
    <w:rsid w:val="00F85BEA"/>
    <w:rsid w:val="00F865E7"/>
    <w:rsid w:val="00F86D19"/>
    <w:rsid w:val="00F912DB"/>
    <w:rsid w:val="00F92C77"/>
    <w:rsid w:val="00F9502C"/>
    <w:rsid w:val="00F961A6"/>
    <w:rsid w:val="00F969A6"/>
    <w:rsid w:val="00FA2764"/>
    <w:rsid w:val="00FA2767"/>
    <w:rsid w:val="00FA293E"/>
    <w:rsid w:val="00FA2FDC"/>
    <w:rsid w:val="00FA3CA6"/>
    <w:rsid w:val="00FA473C"/>
    <w:rsid w:val="00FA4C2E"/>
    <w:rsid w:val="00FA5F7C"/>
    <w:rsid w:val="00FA701D"/>
    <w:rsid w:val="00FA72B0"/>
    <w:rsid w:val="00FB0C22"/>
    <w:rsid w:val="00FB11CC"/>
    <w:rsid w:val="00FB2A02"/>
    <w:rsid w:val="00FB4079"/>
    <w:rsid w:val="00FB4BED"/>
    <w:rsid w:val="00FB5210"/>
    <w:rsid w:val="00FB7603"/>
    <w:rsid w:val="00FC031C"/>
    <w:rsid w:val="00FC1C30"/>
    <w:rsid w:val="00FC4AFE"/>
    <w:rsid w:val="00FC626C"/>
    <w:rsid w:val="00FD37BA"/>
    <w:rsid w:val="00FD56FA"/>
    <w:rsid w:val="00FE1F4E"/>
    <w:rsid w:val="00FE6E98"/>
    <w:rsid w:val="00FF0A98"/>
    <w:rsid w:val="00FF1691"/>
    <w:rsid w:val="00FF59B7"/>
    <w:rsid w:val="00FF62AB"/>
    <w:rsid w:val="00FF6565"/>
    <w:rsid w:val="00FF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4615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C4836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rsid w:val="00BC4836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C4836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C483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C483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C483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C483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C483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C483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C483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C483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C483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C4836"/>
  </w:style>
  <w:style w:type="paragraph" w:customStyle="1" w:styleId="ad">
    <w:name w:val="注示头"/>
    <w:basedOn w:val="a1"/>
    <w:rsid w:val="00BC4836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C483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C483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59"/>
    <w:rsid w:val="00BC483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C483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C4836"/>
  </w:style>
  <w:style w:type="paragraph" w:styleId="af3">
    <w:name w:val="Balloon Text"/>
    <w:basedOn w:val="a1"/>
    <w:link w:val="Char"/>
    <w:rsid w:val="00BC483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C4836"/>
    <w:rPr>
      <w:snapToGrid w:val="0"/>
      <w:sz w:val="18"/>
      <w:szCs w:val="18"/>
    </w:rPr>
  </w:style>
  <w:style w:type="character" w:customStyle="1" w:styleId="2Char">
    <w:name w:val="标题 2 Char"/>
    <w:basedOn w:val="a2"/>
    <w:link w:val="2"/>
    <w:rsid w:val="00846154"/>
    <w:rPr>
      <w:rFonts w:ascii="Arial" w:eastAsia="黑体" w:hAnsi="Arial"/>
      <w:sz w:val="24"/>
      <w:szCs w:val="24"/>
    </w:rPr>
  </w:style>
  <w:style w:type="paragraph" w:styleId="af4">
    <w:name w:val="Document Map"/>
    <w:basedOn w:val="a1"/>
    <w:link w:val="Char0"/>
    <w:rsid w:val="0084615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846154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2EE2B-F435-4315-9AB8-2158B0CA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141</Words>
  <Characters>810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00227914/wangxiaotong</dc:creator>
  <cp:lastModifiedBy>Administrator</cp:lastModifiedBy>
  <cp:revision>20</cp:revision>
  <dcterms:created xsi:type="dcterms:W3CDTF">2013-08-21T08:24:00Z</dcterms:created>
  <dcterms:modified xsi:type="dcterms:W3CDTF">2014-10-15T02:46:00Z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1413338669</vt:lpwstr>
  </property>
  <property fmtid="{D5CDD505-2E9C-101B-9397-08002B2CF9AE}" pid="3" name="_2015_ms_pID_725343">
    <vt:lpwstr>(3)T8heQRSTw+YZoFikKfth0rYxLpkeNlEI1nchjYKrrjjzAksBFPNdy9tVb8uFrinX1ZC8Rnxo
rQF2M0LV3k9BfLPvu0O4ddBfuNcdu9A/Jp++IMaqN9PA6fID6oNTtSDY0DLQ1V2FEk6N8JHn
MYkREQt/M17rfehEaYP1xN2RomJ6pIuenQJKs1ey8q6rIjWdpNjJ303rTAefU6EYbaQf0xOr
IAoMcGbr8VuVwPmIk7</vt:lpwstr>
  </property>
  <property fmtid="{D5CDD505-2E9C-101B-9397-08002B2CF9AE}" pid="4" name="_2015_ms_pID_7253431">
    <vt:lpwstr>tRDDzXdgsKKxsc9Rv8OPxZjqn9kyxDvG4oU5Qtb4/1sY7VrQlXEHrn
7lsl7kDCZ6AmhLFkZ2Z+R0oV2+sagSEpp1JQ37kCl8xd0LlcGZcMId83ISIwVJkY4oOmXttx
cl/B6Q4tZBpRxevFdwXR8p5dyoEWRn8xF0a0DpZSytNVlYGMTDzJeZKFLxrdwoVi1pVPknIY
VioQjcHCeHi73pqZ/FiBu8Aue7NXJM4lbOLd</vt:lpwstr>
  </property>
  <property fmtid="{D5CDD505-2E9C-101B-9397-08002B2CF9AE}" pid="5" name="_2015_ms_pID_7253432">
    <vt:lpwstr>H+1euD7JQrqxfJOKi6JljhotnIzhO+1JHOiM
d8VOem7sI8Mm1sZ8zu8Gy+umwnypJ4Ic2Ubr3+cj4QMFIdyGM+s=</vt:lpwstr>
  </property>
</Properties>
</file>