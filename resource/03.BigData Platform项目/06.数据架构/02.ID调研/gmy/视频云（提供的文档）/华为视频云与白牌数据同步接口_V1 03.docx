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94DEB" w:rsidRDefault="00894DEB">
      <w:pPr>
        <w:jc w:val="center"/>
      </w:pPr>
    </w:p>
    <w:p w:rsidR="00894DEB" w:rsidRDefault="00894DEB">
      <w:pPr>
        <w:jc w:val="center"/>
      </w:pPr>
    </w:p>
    <w:p w:rsidR="00894DEB" w:rsidRDefault="001D59F5">
      <w:pPr>
        <w:pStyle w:val="aff8"/>
        <w:ind w:left="0"/>
        <w:rPr>
          <w:sz w:val="52"/>
          <w:szCs w:val="52"/>
        </w:rPr>
      </w:pPr>
      <w:r>
        <w:rPr>
          <w:rFonts w:hint="eastAsia"/>
          <w:sz w:val="52"/>
          <w:szCs w:val="52"/>
        </w:rPr>
        <w:t>华为视频云与白牌数据同步接口规范</w:t>
      </w: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894DEB">
      <w:pPr>
        <w:jc w:val="center"/>
      </w:pPr>
    </w:p>
    <w:p w:rsidR="00894DEB" w:rsidRDefault="001D59F5">
      <w:pPr>
        <w:pStyle w:val="afff7"/>
        <w:ind w:left="0"/>
      </w:pPr>
      <w:r>
        <w:rPr>
          <w:noProof/>
        </w:rPr>
        <w:drawing>
          <wp:inline distT="0" distB="0" distL="0" distR="0">
            <wp:extent cx="744220" cy="744220"/>
            <wp:effectExtent l="19050" t="0" r="0" b="0"/>
            <wp:docPr id="1" name="图片 9"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HW_POS_RGB_Vertical"/>
                    <pic:cNvPicPr>
                      <a:picLocks noChangeAspect="1" noChangeArrowheads="1"/>
                    </pic:cNvPicPr>
                  </pic:nvPicPr>
                  <pic:blipFill>
                    <a:blip r:embed="rId9" cstate="print"/>
                    <a:srcRect/>
                    <a:stretch>
                      <a:fillRect/>
                    </a:stretch>
                  </pic:blipFill>
                  <pic:spPr>
                    <a:xfrm>
                      <a:off x="0" y="0"/>
                      <a:ext cx="744220" cy="744220"/>
                    </a:xfrm>
                    <a:prstGeom prst="rect">
                      <a:avLst/>
                    </a:prstGeom>
                    <a:noFill/>
                    <a:ln w="9525">
                      <a:noFill/>
                      <a:miter lim="800000"/>
                      <a:headEnd/>
                      <a:tailEnd/>
                    </a:ln>
                  </pic:spPr>
                </pic:pic>
              </a:graphicData>
            </a:graphic>
          </wp:inline>
        </w:drawing>
      </w:r>
    </w:p>
    <w:p w:rsidR="00894DEB" w:rsidRDefault="001D59F5">
      <w:pPr>
        <w:pStyle w:val="afff8"/>
      </w:pPr>
      <w:r>
        <w:rPr>
          <w:rFonts w:hint="eastAsia"/>
        </w:rPr>
        <w:t>华为技术有限公司</w:t>
      </w:r>
    </w:p>
    <w:p w:rsidR="00894DEB" w:rsidRDefault="001D59F5">
      <w:pPr>
        <w:pStyle w:val="afff8"/>
      </w:pPr>
      <w:r>
        <w:rPr>
          <w:rFonts w:hint="eastAsia"/>
        </w:rPr>
        <w:t>2016</w:t>
      </w:r>
      <w:r>
        <w:rPr>
          <w:rFonts w:hint="eastAsia"/>
        </w:rPr>
        <w:t>年</w:t>
      </w:r>
      <w:r>
        <w:rPr>
          <w:rFonts w:hint="eastAsia"/>
        </w:rPr>
        <w:t>4</w:t>
      </w:r>
      <w:r>
        <w:rPr>
          <w:rFonts w:hint="eastAsia"/>
        </w:rPr>
        <w:t>月</w:t>
      </w:r>
    </w:p>
    <w:p w:rsidR="00894DEB" w:rsidRDefault="00894DEB">
      <w:pPr>
        <w:sectPr w:rsidR="00894DEB">
          <w:footerReference w:type="default" r:id="rId10"/>
          <w:pgSz w:w="11907" w:h="16840"/>
          <w:pgMar w:top="1701" w:right="1134" w:bottom="1701" w:left="1134" w:header="567" w:footer="567" w:gutter="0"/>
          <w:pgNumType w:fmt="lowerRoman" w:start="1"/>
          <w:cols w:space="425"/>
          <w:docGrid w:linePitch="312"/>
        </w:sectPr>
      </w:pPr>
    </w:p>
    <w:p w:rsidR="00894DEB" w:rsidRDefault="001D59F5">
      <w:bookmarkStart w:id="0" w:name="_Toc300580823"/>
      <w:r>
        <w:rPr>
          <w:rFonts w:hint="eastAsia"/>
        </w:rPr>
        <w:lastRenderedPageBreak/>
        <w:t>前言</w:t>
      </w:r>
      <w:bookmarkEnd w:id="0"/>
    </w:p>
    <w:p w:rsidR="00894DEB" w:rsidRDefault="001D59F5">
      <w:r>
        <w:rPr>
          <w:rFonts w:hint="eastAsia"/>
        </w:rPr>
        <w:t>本规范规定了华为视频云与白牌视频服务端、白牌视频客户端之间的数据同步交互接口。</w:t>
      </w:r>
    </w:p>
    <w:p w:rsidR="00894DEB" w:rsidRDefault="001D59F5">
      <w:pPr>
        <w:pStyle w:val="Heading2NoNumber"/>
      </w:pPr>
      <w:r>
        <w:t xml:space="preserve">Revision record </w:t>
      </w:r>
      <w:r>
        <w:rPr>
          <w:rFonts w:hint="eastAsia"/>
        </w:rPr>
        <w:t>修订记录</w:t>
      </w:r>
    </w:p>
    <w:tbl>
      <w:tblPr>
        <w:tblW w:w="9611" w:type="dxa"/>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259"/>
        <w:gridCol w:w="1820"/>
        <w:gridCol w:w="4802"/>
        <w:gridCol w:w="1730"/>
      </w:tblGrid>
      <w:tr w:rsidR="00894DEB">
        <w:trPr>
          <w:cantSplit/>
          <w:tblHeader/>
        </w:trPr>
        <w:tc>
          <w:tcPr>
            <w:tcW w:w="12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t>Date</w:t>
            </w:r>
          </w:p>
          <w:p w:rsidR="00894DEB" w:rsidRDefault="001D59F5">
            <w:pPr>
              <w:pStyle w:val="TableHeading"/>
            </w:pPr>
            <w:r>
              <w:rPr>
                <w:rFonts w:hint="eastAsia"/>
              </w:rPr>
              <w:t>日期</w:t>
            </w:r>
          </w:p>
        </w:tc>
        <w:tc>
          <w:tcPr>
            <w:tcW w:w="182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t>Revision Version</w:t>
            </w:r>
          </w:p>
          <w:p w:rsidR="00894DEB" w:rsidRDefault="001D59F5">
            <w:pPr>
              <w:pStyle w:val="TableHeading"/>
            </w:pPr>
            <w:r>
              <w:rPr>
                <w:rFonts w:hint="eastAsia"/>
              </w:rPr>
              <w:t>修订版本</w:t>
            </w:r>
          </w:p>
        </w:tc>
        <w:tc>
          <w:tcPr>
            <w:tcW w:w="480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t>Change Description</w:t>
            </w:r>
          </w:p>
          <w:p w:rsidR="00894DEB" w:rsidRDefault="001D59F5">
            <w:pPr>
              <w:pStyle w:val="TableHeading"/>
            </w:pPr>
            <w:r>
              <w:rPr>
                <w:rFonts w:hint="eastAsia"/>
              </w:rPr>
              <w:t>修改描述</w:t>
            </w:r>
          </w:p>
        </w:tc>
        <w:tc>
          <w:tcPr>
            <w:tcW w:w="173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t>Author</w:t>
            </w:r>
          </w:p>
          <w:p w:rsidR="00894DEB" w:rsidRDefault="001D59F5">
            <w:pPr>
              <w:pStyle w:val="TableHeading"/>
            </w:pPr>
            <w:r>
              <w:rPr>
                <w:rFonts w:hint="eastAsia"/>
              </w:rPr>
              <w:t>作者</w:t>
            </w:r>
          </w:p>
        </w:tc>
      </w:tr>
      <w:tr w:rsidR="00894DEB">
        <w:trPr>
          <w:cantSplit/>
        </w:trPr>
        <w:tc>
          <w:tcPr>
            <w:tcW w:w="1259" w:type="dxa"/>
            <w:shd w:val="clear" w:color="auto" w:fill="auto"/>
          </w:tcPr>
          <w:p w:rsidR="00894DEB" w:rsidRDefault="001D59F5">
            <w:pPr>
              <w:pStyle w:val="TableText"/>
            </w:pPr>
            <w:r>
              <w:t>201</w:t>
            </w:r>
            <w:r>
              <w:rPr>
                <w:rFonts w:hint="eastAsia"/>
              </w:rPr>
              <w:t>6</w:t>
            </w:r>
            <w:r>
              <w:t>-</w:t>
            </w:r>
            <w:r>
              <w:rPr>
                <w:rFonts w:hint="eastAsia"/>
              </w:rPr>
              <w:t>04-26</w:t>
            </w:r>
          </w:p>
        </w:tc>
        <w:tc>
          <w:tcPr>
            <w:tcW w:w="1820" w:type="dxa"/>
            <w:shd w:val="clear" w:color="auto" w:fill="auto"/>
          </w:tcPr>
          <w:p w:rsidR="00894DEB" w:rsidRDefault="001D59F5">
            <w:pPr>
              <w:pStyle w:val="TableText"/>
            </w:pPr>
            <w:r>
              <w:t>V</w:t>
            </w:r>
            <w:r>
              <w:rPr>
                <w:rFonts w:hint="eastAsia"/>
              </w:rPr>
              <w:t>1.0</w:t>
            </w:r>
          </w:p>
        </w:tc>
        <w:tc>
          <w:tcPr>
            <w:tcW w:w="4802" w:type="dxa"/>
            <w:shd w:val="clear" w:color="auto" w:fill="auto"/>
          </w:tcPr>
          <w:p w:rsidR="00894DEB" w:rsidRDefault="001D59F5">
            <w:pPr>
              <w:pStyle w:val="TableText"/>
              <w:rPr>
                <w:rFonts w:eastAsiaTheme="minorEastAsia"/>
              </w:rPr>
            </w:pPr>
            <w:r>
              <w:rPr>
                <w:rFonts w:eastAsiaTheme="minorEastAsia" w:hint="eastAsia"/>
              </w:rPr>
              <w:t>初稿</w:t>
            </w:r>
          </w:p>
        </w:tc>
        <w:tc>
          <w:tcPr>
            <w:tcW w:w="1730" w:type="dxa"/>
            <w:shd w:val="clear" w:color="auto" w:fill="auto"/>
          </w:tcPr>
          <w:p w:rsidR="00894DEB" w:rsidRDefault="001D59F5">
            <w:pPr>
              <w:pStyle w:val="TableText"/>
            </w:pPr>
            <w:r>
              <w:rPr>
                <w:rFonts w:hint="eastAsia"/>
              </w:rPr>
              <w:t>q00322915</w:t>
            </w:r>
          </w:p>
        </w:tc>
      </w:tr>
      <w:tr w:rsidR="00894DEB">
        <w:trPr>
          <w:cantSplit/>
          <w:ins w:id="1" w:author="c00255748" w:date="2015-07-20T19:22:00Z"/>
        </w:trPr>
        <w:tc>
          <w:tcPr>
            <w:tcW w:w="1259" w:type="dxa"/>
            <w:shd w:val="clear" w:color="auto" w:fill="auto"/>
          </w:tcPr>
          <w:p w:rsidR="00894DEB" w:rsidRDefault="001D59F5">
            <w:pPr>
              <w:pStyle w:val="TableText"/>
              <w:rPr>
                <w:ins w:id="2" w:author="c00255748" w:date="2015-07-20T19:22:00Z"/>
              </w:rPr>
            </w:pPr>
            <w:r>
              <w:t>2016-05-03</w:t>
            </w:r>
          </w:p>
        </w:tc>
        <w:tc>
          <w:tcPr>
            <w:tcW w:w="1820" w:type="dxa"/>
            <w:shd w:val="clear" w:color="auto" w:fill="auto"/>
          </w:tcPr>
          <w:p w:rsidR="00894DEB" w:rsidRDefault="001D59F5">
            <w:pPr>
              <w:pStyle w:val="TableText"/>
              <w:rPr>
                <w:ins w:id="3" w:author="c00255748" w:date="2015-07-20T19:22:00Z"/>
              </w:rPr>
            </w:pPr>
            <w:r>
              <w:t>V1.01</w:t>
            </w:r>
          </w:p>
        </w:tc>
        <w:tc>
          <w:tcPr>
            <w:tcW w:w="4802" w:type="dxa"/>
            <w:shd w:val="clear" w:color="auto" w:fill="auto"/>
          </w:tcPr>
          <w:p w:rsidR="00894DEB" w:rsidRDefault="001D59F5">
            <w:pPr>
              <w:pStyle w:val="TableText"/>
              <w:rPr>
                <w:ins w:id="4" w:author="c00255748" w:date="2015-07-20T19:22:00Z"/>
                <w:rFonts w:eastAsiaTheme="minorEastAsia"/>
              </w:rPr>
            </w:pPr>
            <w:r>
              <w:rPr>
                <w:rFonts w:eastAsiaTheme="minorEastAsia"/>
              </w:rPr>
              <w:t>1</w:t>
            </w:r>
            <w:r>
              <w:rPr>
                <w:rFonts w:eastAsiaTheme="minorEastAsia" w:hint="eastAsia"/>
              </w:rPr>
              <w:t>、白牌客户端获取收藏列表接口和获取播放记录列表接口、白牌服务端获取收藏列表接口，增加</w:t>
            </w:r>
            <w:r>
              <w:rPr>
                <w:rFonts w:hint="eastAsia"/>
              </w:rPr>
              <w:t>restrict</w:t>
            </w:r>
            <w:r>
              <w:rPr>
                <w:rFonts w:hint="eastAsia"/>
              </w:rPr>
              <w:t>可选请求参数。</w:t>
            </w:r>
          </w:p>
        </w:tc>
        <w:tc>
          <w:tcPr>
            <w:tcW w:w="1730" w:type="dxa"/>
            <w:shd w:val="clear" w:color="auto" w:fill="auto"/>
          </w:tcPr>
          <w:p w:rsidR="00894DEB" w:rsidRDefault="001D59F5">
            <w:pPr>
              <w:pStyle w:val="TableText"/>
              <w:rPr>
                <w:ins w:id="5" w:author="c00255748" w:date="2015-07-20T19:22:00Z"/>
              </w:rPr>
            </w:pPr>
            <w:r>
              <w:t>q00322915</w:t>
            </w:r>
          </w:p>
        </w:tc>
      </w:tr>
      <w:tr w:rsidR="00894DEB">
        <w:trPr>
          <w:cantSplit/>
        </w:trPr>
        <w:tc>
          <w:tcPr>
            <w:tcW w:w="1259" w:type="dxa"/>
            <w:shd w:val="clear" w:color="auto" w:fill="auto"/>
          </w:tcPr>
          <w:p w:rsidR="00894DEB" w:rsidRDefault="001D59F5">
            <w:pPr>
              <w:pStyle w:val="TableText"/>
            </w:pPr>
            <w:r>
              <w:rPr>
                <w:rFonts w:hint="eastAsia"/>
              </w:rPr>
              <w:t>2016-05-09</w:t>
            </w:r>
          </w:p>
        </w:tc>
        <w:tc>
          <w:tcPr>
            <w:tcW w:w="1820" w:type="dxa"/>
            <w:shd w:val="clear" w:color="auto" w:fill="auto"/>
          </w:tcPr>
          <w:p w:rsidR="00894DEB" w:rsidRDefault="001D59F5">
            <w:pPr>
              <w:pStyle w:val="TableText"/>
            </w:pPr>
            <w:r>
              <w:rPr>
                <w:rFonts w:hint="eastAsia"/>
              </w:rPr>
              <w:t>V</w:t>
            </w:r>
            <w:r>
              <w:t>1.02</w:t>
            </w:r>
          </w:p>
        </w:tc>
        <w:tc>
          <w:tcPr>
            <w:tcW w:w="4802" w:type="dxa"/>
            <w:shd w:val="clear" w:color="auto" w:fill="auto"/>
          </w:tcPr>
          <w:p w:rsidR="00894DEB" w:rsidRDefault="001D59F5">
            <w:pPr>
              <w:pStyle w:val="TableText"/>
              <w:rPr>
                <w:rFonts w:eastAsiaTheme="minorEastAsia"/>
              </w:rPr>
            </w:pPr>
            <w:r>
              <w:rPr>
                <w:rFonts w:eastAsiaTheme="minorEastAsia"/>
              </w:rPr>
              <w:t>1</w:t>
            </w:r>
            <w:r>
              <w:rPr>
                <w:rFonts w:eastAsiaTheme="minorEastAsia" w:hint="eastAsia"/>
              </w:rPr>
              <w:t>、修改</w:t>
            </w:r>
            <w:r>
              <w:rPr>
                <w:rFonts w:eastAsiaTheme="minorEastAsia" w:hint="eastAsia"/>
              </w:rPr>
              <w:t>appId</w:t>
            </w:r>
            <w:r>
              <w:rPr>
                <w:rFonts w:eastAsiaTheme="minorEastAsia" w:hint="eastAsia"/>
              </w:rPr>
              <w:t>请求参数的提交方式为</w:t>
            </w:r>
            <w:r>
              <w:rPr>
                <w:rFonts w:eastAsiaTheme="minorEastAsia" w:hint="eastAsia"/>
              </w:rPr>
              <w:t>query string</w:t>
            </w:r>
            <w:r>
              <w:rPr>
                <w:rFonts w:eastAsiaTheme="minorEastAsia" w:hint="eastAsia"/>
              </w:rPr>
              <w:t>，（修改原因：与视频云对白牌的订单接口保持一致，该参数可用做灰度发布）</w:t>
            </w:r>
          </w:p>
        </w:tc>
        <w:tc>
          <w:tcPr>
            <w:tcW w:w="1730" w:type="dxa"/>
            <w:shd w:val="clear" w:color="auto" w:fill="auto"/>
          </w:tcPr>
          <w:p w:rsidR="00894DEB" w:rsidRDefault="001D59F5">
            <w:pPr>
              <w:pStyle w:val="TableText"/>
            </w:pPr>
            <w:r>
              <w:rPr>
                <w:rFonts w:hint="eastAsia"/>
              </w:rPr>
              <w:t>q00322915</w:t>
            </w:r>
          </w:p>
        </w:tc>
      </w:tr>
    </w:tbl>
    <w:p w:rsidR="00894DEB" w:rsidRDefault="00894DEB"/>
    <w:p w:rsidR="00894DEB" w:rsidRDefault="00894DEB">
      <w:pPr>
        <w:sectPr w:rsidR="00894DEB">
          <w:headerReference w:type="even" r:id="rId11"/>
          <w:headerReference w:type="default" r:id="rId12"/>
          <w:pgSz w:w="11907" w:h="16840"/>
          <w:pgMar w:top="1701" w:right="1134" w:bottom="1701" w:left="1134" w:header="567" w:footer="567" w:gutter="0"/>
          <w:pgNumType w:fmt="lowerRoman"/>
          <w:cols w:space="425"/>
          <w:docGrid w:linePitch="312"/>
        </w:sectPr>
      </w:pPr>
    </w:p>
    <w:p w:rsidR="00894DEB" w:rsidRDefault="001D59F5">
      <w:pPr>
        <w:pStyle w:val="Contents"/>
        <w:tabs>
          <w:tab w:val="left" w:pos="1995"/>
        </w:tabs>
        <w:wordWrap w:val="0"/>
      </w:pPr>
      <w:r>
        <w:rPr>
          <w:rFonts w:hint="eastAsia"/>
        </w:rPr>
        <w:lastRenderedPageBreak/>
        <w:t>目</w:t>
      </w:r>
      <w:r>
        <w:rPr>
          <w:rFonts w:hint="eastAsia"/>
        </w:rPr>
        <w:t xml:space="preserve">  </w:t>
      </w:r>
      <w:r>
        <w:rPr>
          <w:rFonts w:hint="eastAsia"/>
        </w:rPr>
        <w:t>录</w:t>
      </w:r>
    </w:p>
    <w:p w:rsidR="00894DEB" w:rsidRDefault="006C1ED0">
      <w:pPr>
        <w:pStyle w:val="10"/>
        <w:tabs>
          <w:tab w:val="right" w:leader="dot" w:pos="9639"/>
        </w:tabs>
        <w:rPr>
          <w:rFonts w:ascii="Times New Roman" w:hAnsi="Times New Roman" w:cs="Arial"/>
          <w:szCs w:val="21"/>
        </w:rPr>
      </w:pPr>
      <w:r w:rsidRPr="006C1ED0">
        <w:rPr>
          <w:b w:val="0"/>
          <w:bCs w:val="0"/>
        </w:rPr>
        <w:fldChar w:fldCharType="begin"/>
      </w:r>
      <w:r w:rsidR="001D59F5">
        <w:rPr>
          <w:b w:val="0"/>
          <w:bCs w:val="0"/>
        </w:rPr>
        <w:instrText xml:space="preserve"> TOC \h \z \t "</w:instrText>
      </w:r>
      <w:r w:rsidR="001D59F5">
        <w:rPr>
          <w:b w:val="0"/>
          <w:bCs w:val="0"/>
        </w:rPr>
        <w:instrText>标题</w:instrText>
      </w:r>
      <w:r w:rsidR="001D59F5">
        <w:rPr>
          <w:b w:val="0"/>
          <w:bCs w:val="0"/>
        </w:rPr>
        <w:instrText xml:space="preserve"> 1,1,</w:instrText>
      </w:r>
      <w:r w:rsidR="001D59F5">
        <w:rPr>
          <w:b w:val="0"/>
          <w:bCs w:val="0"/>
        </w:rPr>
        <w:instrText>标题</w:instrText>
      </w:r>
      <w:r w:rsidR="001D59F5">
        <w:rPr>
          <w:b w:val="0"/>
          <w:bCs w:val="0"/>
        </w:rPr>
        <w:instrText xml:space="preserve"> 2,2,</w:instrText>
      </w:r>
      <w:r w:rsidR="001D59F5">
        <w:rPr>
          <w:b w:val="0"/>
          <w:bCs w:val="0"/>
        </w:rPr>
        <w:instrText>标题</w:instrText>
      </w:r>
      <w:r w:rsidR="001D59F5">
        <w:rPr>
          <w:b w:val="0"/>
          <w:bCs w:val="0"/>
        </w:rPr>
        <w:instrText xml:space="preserve"> 3,3,</w:instrText>
      </w:r>
      <w:r w:rsidR="001D59F5">
        <w:rPr>
          <w:b w:val="0"/>
          <w:bCs w:val="0"/>
        </w:rPr>
        <w:instrText>标题</w:instrText>
      </w:r>
      <w:r w:rsidR="001D59F5">
        <w:rPr>
          <w:b w:val="0"/>
          <w:bCs w:val="0"/>
        </w:rPr>
        <w:instrText xml:space="preserve"> 7,1,</w:instrText>
      </w:r>
      <w:r w:rsidR="001D59F5">
        <w:rPr>
          <w:b w:val="0"/>
          <w:bCs w:val="0"/>
        </w:rPr>
        <w:instrText>标题</w:instrText>
      </w:r>
      <w:r w:rsidR="001D59F5">
        <w:rPr>
          <w:b w:val="0"/>
          <w:bCs w:val="0"/>
        </w:rPr>
        <w:instrText xml:space="preserve"> 8,2,</w:instrText>
      </w:r>
      <w:r w:rsidR="001D59F5">
        <w:rPr>
          <w:b w:val="0"/>
          <w:bCs w:val="0"/>
        </w:rPr>
        <w:instrText>标题</w:instrText>
      </w:r>
      <w:r w:rsidR="001D59F5">
        <w:rPr>
          <w:b w:val="0"/>
          <w:bCs w:val="0"/>
        </w:rPr>
        <w:instrText xml:space="preserve"> 9,3,Heading1 No Number,1" </w:instrText>
      </w:r>
      <w:r w:rsidRPr="006C1ED0">
        <w:rPr>
          <w:b w:val="0"/>
          <w:bCs w:val="0"/>
        </w:rPr>
        <w:fldChar w:fldCharType="separate"/>
      </w:r>
      <w:hyperlink w:anchor="_Toc16931" w:history="1">
        <w:r w:rsidR="001D59F5">
          <w:rPr>
            <w:rFonts w:ascii="Times New Roman" w:hAnsi="Times New Roman" w:cs="Arial"/>
            <w:szCs w:val="21"/>
          </w:rPr>
          <w:t>1</w:t>
        </w:r>
        <w:r w:rsidR="001D59F5">
          <w:rPr>
            <w:rFonts w:eastAsia="黑体"/>
            <w:szCs w:val="144"/>
          </w:rPr>
          <w:t xml:space="preserve"> </w:t>
        </w:r>
        <w:r w:rsidR="001D59F5">
          <w:rPr>
            <w:rFonts w:ascii="Times New Roman" w:hAnsi="Times New Roman" w:cs="Arial" w:hint="eastAsia"/>
            <w:szCs w:val="21"/>
          </w:rPr>
          <w:t>适用范围</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_Toc16931 </w:instrText>
        </w:r>
        <w:r>
          <w:rPr>
            <w:rFonts w:ascii="Times New Roman" w:hAnsi="Times New Roman" w:cs="Arial"/>
            <w:szCs w:val="21"/>
          </w:rPr>
          <w:fldChar w:fldCharType="separate"/>
        </w:r>
        <w:r w:rsidR="001D59F5">
          <w:rPr>
            <w:rFonts w:ascii="Times New Roman" w:hAnsi="Times New Roman" w:cs="Arial"/>
            <w:szCs w:val="21"/>
          </w:rPr>
          <w:t>1</w:t>
        </w:r>
        <w:r>
          <w:rPr>
            <w:rFonts w:ascii="Times New Roman" w:hAnsi="Times New Roman" w:cs="Arial"/>
            <w:szCs w:val="21"/>
          </w:rPr>
          <w:fldChar w:fldCharType="end"/>
        </w:r>
      </w:hyperlink>
    </w:p>
    <w:p w:rsidR="00894DEB" w:rsidRDefault="006C1ED0">
      <w:pPr>
        <w:pStyle w:val="10"/>
        <w:tabs>
          <w:tab w:val="right" w:leader="dot" w:pos="9639"/>
        </w:tabs>
        <w:rPr>
          <w:rFonts w:ascii="Times New Roman" w:hAnsi="Times New Roman" w:cs="Arial"/>
          <w:szCs w:val="21"/>
        </w:rPr>
      </w:pPr>
      <w:hyperlink w:anchor="_Toc31412" w:history="1">
        <w:r w:rsidR="001D59F5">
          <w:rPr>
            <w:rFonts w:ascii="Times New Roman" w:hAnsi="Times New Roman" w:cs="Arial"/>
            <w:szCs w:val="21"/>
          </w:rPr>
          <w:t>2</w:t>
        </w:r>
        <w:r w:rsidR="001D59F5">
          <w:rPr>
            <w:rFonts w:eastAsia="黑体"/>
            <w:szCs w:val="144"/>
          </w:rPr>
          <w:t xml:space="preserve"> </w:t>
        </w:r>
        <w:r w:rsidR="001D59F5">
          <w:rPr>
            <w:rFonts w:ascii="Times New Roman" w:hAnsi="Times New Roman" w:cs="Arial" w:hint="eastAsia"/>
            <w:szCs w:val="21"/>
          </w:rPr>
          <w:t>概述</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_Toc31412 </w:instrText>
        </w:r>
        <w:r>
          <w:rPr>
            <w:rFonts w:ascii="Times New Roman" w:hAnsi="Times New Roman" w:cs="Arial"/>
            <w:szCs w:val="21"/>
          </w:rPr>
          <w:fldChar w:fldCharType="separate"/>
        </w:r>
        <w:r w:rsidR="001D59F5">
          <w:rPr>
            <w:rFonts w:ascii="Times New Roman" w:hAnsi="Times New Roman" w:cs="Arial"/>
            <w:szCs w:val="21"/>
          </w:rPr>
          <w:t>2</w:t>
        </w:r>
        <w:r>
          <w:rPr>
            <w:rFonts w:ascii="Times New Roman" w:hAnsi="Times New Roman" w:cs="Arial"/>
            <w:szCs w:val="21"/>
          </w:rPr>
          <w:fldChar w:fldCharType="end"/>
        </w:r>
      </w:hyperlink>
    </w:p>
    <w:p w:rsidR="00894DEB" w:rsidRDefault="006C1ED0" w:rsidP="00D85AE5">
      <w:pPr>
        <w:pStyle w:val="25"/>
        <w:tabs>
          <w:tab w:val="right" w:leader="dot" w:pos="9639"/>
        </w:tabs>
        <w:ind w:left="630"/>
        <w:rPr>
          <w:szCs w:val="21"/>
        </w:rPr>
      </w:pPr>
      <w:hyperlink w:anchor="_Toc2657" w:history="1">
        <w:r w:rsidR="001D59F5">
          <w:rPr>
            <w:szCs w:val="21"/>
          </w:rPr>
          <w:t>2</w:t>
        </w:r>
        <w:r w:rsidR="001D59F5">
          <w:rPr>
            <w:rFonts w:ascii="Book Antiqua" w:eastAsia="黑体" w:hAnsi="Book Antiqua" w:cs="Book Antiqua"/>
            <w:bCs/>
            <w:snapToGrid w:val="0"/>
            <w:kern w:val="0"/>
            <w:szCs w:val="36"/>
            <w:lang w:eastAsia="en-US"/>
          </w:rPr>
          <w:t xml:space="preserve">.1 </w:t>
        </w:r>
        <w:r w:rsidR="001D59F5">
          <w:rPr>
            <w:rFonts w:hint="eastAsia"/>
            <w:szCs w:val="21"/>
          </w:rPr>
          <w:t>术语、定义和缩略语</w:t>
        </w:r>
        <w:r w:rsidR="001D59F5">
          <w:rPr>
            <w:szCs w:val="21"/>
          </w:rPr>
          <w:tab/>
        </w:r>
        <w:r>
          <w:rPr>
            <w:szCs w:val="21"/>
          </w:rPr>
          <w:fldChar w:fldCharType="begin"/>
        </w:r>
        <w:r w:rsidR="001D59F5">
          <w:rPr>
            <w:szCs w:val="21"/>
          </w:rPr>
          <w:instrText xml:space="preserve"> PAGEREF _Toc2657 </w:instrText>
        </w:r>
        <w:r>
          <w:rPr>
            <w:szCs w:val="21"/>
          </w:rPr>
          <w:fldChar w:fldCharType="separate"/>
        </w:r>
        <w:r w:rsidR="001D59F5">
          <w:rPr>
            <w:szCs w:val="21"/>
          </w:rPr>
          <w:t>2</w:t>
        </w:r>
        <w:r>
          <w:rPr>
            <w:szCs w:val="21"/>
          </w:rPr>
          <w:fldChar w:fldCharType="end"/>
        </w:r>
      </w:hyperlink>
    </w:p>
    <w:p w:rsidR="00894DEB" w:rsidRDefault="006C1ED0" w:rsidP="00D85AE5">
      <w:pPr>
        <w:pStyle w:val="25"/>
        <w:tabs>
          <w:tab w:val="right" w:leader="dot" w:pos="9639"/>
        </w:tabs>
        <w:ind w:left="630"/>
        <w:rPr>
          <w:szCs w:val="21"/>
        </w:rPr>
      </w:pPr>
      <w:hyperlink w:anchor="_Toc24108" w:history="1">
        <w:r w:rsidR="001D59F5">
          <w:rPr>
            <w:szCs w:val="21"/>
          </w:rPr>
          <w:t>2</w:t>
        </w:r>
        <w:r w:rsidR="001D59F5">
          <w:rPr>
            <w:rFonts w:ascii="Book Antiqua" w:eastAsia="黑体" w:hAnsi="Book Antiqua" w:cs="Book Antiqua"/>
            <w:bCs/>
            <w:snapToGrid w:val="0"/>
            <w:kern w:val="0"/>
            <w:szCs w:val="36"/>
            <w:lang w:eastAsia="en-US"/>
          </w:rPr>
          <w:t xml:space="preserve">.2 </w:t>
        </w:r>
        <w:r w:rsidR="001D59F5">
          <w:rPr>
            <w:rFonts w:hint="eastAsia"/>
            <w:szCs w:val="21"/>
          </w:rPr>
          <w:t>接口设计原则</w:t>
        </w:r>
        <w:r w:rsidR="001D59F5">
          <w:rPr>
            <w:szCs w:val="21"/>
          </w:rPr>
          <w:tab/>
        </w:r>
        <w:r>
          <w:rPr>
            <w:szCs w:val="21"/>
          </w:rPr>
          <w:fldChar w:fldCharType="begin"/>
        </w:r>
        <w:r w:rsidR="001D59F5">
          <w:rPr>
            <w:szCs w:val="21"/>
          </w:rPr>
          <w:instrText xml:space="preserve"> PAGEREF _Toc24108 </w:instrText>
        </w:r>
        <w:r>
          <w:rPr>
            <w:szCs w:val="21"/>
          </w:rPr>
          <w:fldChar w:fldCharType="separate"/>
        </w:r>
        <w:r w:rsidR="001D59F5">
          <w:rPr>
            <w:szCs w:val="21"/>
          </w:rPr>
          <w:t>2</w:t>
        </w:r>
        <w:r>
          <w:rPr>
            <w:szCs w:val="21"/>
          </w:rPr>
          <w:fldChar w:fldCharType="end"/>
        </w:r>
      </w:hyperlink>
    </w:p>
    <w:p w:rsidR="00894DEB" w:rsidRDefault="006C1ED0" w:rsidP="00D85AE5">
      <w:pPr>
        <w:pStyle w:val="25"/>
        <w:tabs>
          <w:tab w:val="right" w:leader="dot" w:pos="9639"/>
        </w:tabs>
        <w:ind w:left="630"/>
        <w:rPr>
          <w:szCs w:val="21"/>
        </w:rPr>
      </w:pPr>
      <w:hyperlink w:anchor="_Toc3460" w:history="1">
        <w:r w:rsidR="001D59F5">
          <w:rPr>
            <w:szCs w:val="21"/>
          </w:rPr>
          <w:t>2</w:t>
        </w:r>
        <w:r w:rsidR="001D59F5">
          <w:rPr>
            <w:rFonts w:ascii="Book Antiqua" w:eastAsia="黑体" w:hAnsi="Book Antiqua" w:cs="Book Antiqua"/>
            <w:bCs/>
            <w:snapToGrid w:val="0"/>
            <w:kern w:val="0"/>
            <w:szCs w:val="36"/>
            <w:lang w:eastAsia="en-US"/>
          </w:rPr>
          <w:t xml:space="preserve">.3 </w:t>
        </w:r>
        <w:r w:rsidR="001D59F5">
          <w:rPr>
            <w:rFonts w:hint="eastAsia"/>
            <w:szCs w:val="21"/>
          </w:rPr>
          <w:t>接口安全</w:t>
        </w:r>
        <w:r w:rsidR="001D59F5">
          <w:rPr>
            <w:szCs w:val="21"/>
          </w:rPr>
          <w:tab/>
        </w:r>
        <w:r>
          <w:rPr>
            <w:szCs w:val="21"/>
          </w:rPr>
          <w:fldChar w:fldCharType="begin"/>
        </w:r>
        <w:r w:rsidR="001D59F5">
          <w:rPr>
            <w:szCs w:val="21"/>
          </w:rPr>
          <w:instrText xml:space="preserve"> PAGEREF _Toc3460 </w:instrText>
        </w:r>
        <w:r>
          <w:rPr>
            <w:szCs w:val="21"/>
          </w:rPr>
          <w:fldChar w:fldCharType="separate"/>
        </w:r>
        <w:r w:rsidR="001D59F5">
          <w:rPr>
            <w:szCs w:val="21"/>
          </w:rPr>
          <w:t>2</w:t>
        </w:r>
        <w:r>
          <w:rPr>
            <w:szCs w:val="21"/>
          </w:rPr>
          <w:fldChar w:fldCharType="end"/>
        </w:r>
      </w:hyperlink>
    </w:p>
    <w:p w:rsidR="00894DEB" w:rsidRDefault="006C1ED0" w:rsidP="00D85AE5">
      <w:pPr>
        <w:pStyle w:val="25"/>
        <w:tabs>
          <w:tab w:val="right" w:leader="dot" w:pos="9639"/>
        </w:tabs>
        <w:ind w:left="630"/>
        <w:rPr>
          <w:szCs w:val="21"/>
        </w:rPr>
      </w:pPr>
      <w:hyperlink w:anchor="_Toc9670" w:history="1">
        <w:r w:rsidR="001D59F5">
          <w:rPr>
            <w:szCs w:val="21"/>
          </w:rPr>
          <w:t>2</w:t>
        </w:r>
        <w:r w:rsidR="001D59F5">
          <w:rPr>
            <w:rFonts w:ascii="Book Antiqua" w:eastAsia="黑体" w:hAnsi="Book Antiqua" w:cs="Book Antiqua"/>
            <w:bCs/>
            <w:snapToGrid w:val="0"/>
            <w:kern w:val="0"/>
            <w:szCs w:val="36"/>
            <w:lang w:eastAsia="en-US"/>
          </w:rPr>
          <w:t xml:space="preserve">.4 </w:t>
        </w:r>
        <w:r w:rsidR="001D59F5">
          <w:rPr>
            <w:rFonts w:hint="eastAsia"/>
            <w:szCs w:val="21"/>
          </w:rPr>
          <w:t>接口说明</w:t>
        </w:r>
        <w:r w:rsidR="001D59F5">
          <w:rPr>
            <w:szCs w:val="21"/>
          </w:rPr>
          <w:tab/>
        </w:r>
        <w:r>
          <w:rPr>
            <w:szCs w:val="21"/>
          </w:rPr>
          <w:fldChar w:fldCharType="begin"/>
        </w:r>
        <w:r w:rsidR="001D59F5">
          <w:rPr>
            <w:szCs w:val="21"/>
          </w:rPr>
          <w:instrText xml:space="preserve"> PAGEREF _Toc9670 </w:instrText>
        </w:r>
        <w:r>
          <w:rPr>
            <w:szCs w:val="21"/>
          </w:rPr>
          <w:fldChar w:fldCharType="separate"/>
        </w:r>
        <w:r w:rsidR="001D59F5">
          <w:rPr>
            <w:szCs w:val="21"/>
          </w:rPr>
          <w:t>2</w:t>
        </w:r>
        <w:r>
          <w:rPr>
            <w:szCs w:val="21"/>
          </w:rPr>
          <w:fldChar w:fldCharType="end"/>
        </w:r>
      </w:hyperlink>
    </w:p>
    <w:p w:rsidR="00894DEB" w:rsidRDefault="006C1ED0" w:rsidP="00D85AE5">
      <w:pPr>
        <w:pStyle w:val="25"/>
        <w:tabs>
          <w:tab w:val="right" w:leader="dot" w:pos="9639"/>
        </w:tabs>
        <w:ind w:left="630"/>
        <w:rPr>
          <w:szCs w:val="21"/>
        </w:rPr>
      </w:pPr>
      <w:hyperlink w:anchor="_Toc14029" w:history="1">
        <w:r w:rsidR="001D59F5">
          <w:rPr>
            <w:szCs w:val="21"/>
          </w:rPr>
          <w:t>2</w:t>
        </w:r>
        <w:r w:rsidR="001D59F5">
          <w:rPr>
            <w:rFonts w:ascii="Book Antiqua" w:eastAsia="黑体" w:hAnsi="Book Antiqua" w:cs="Book Antiqua"/>
            <w:bCs/>
            <w:snapToGrid w:val="0"/>
            <w:kern w:val="0"/>
            <w:szCs w:val="36"/>
          </w:rPr>
          <w:t xml:space="preserve">.5 </w:t>
        </w:r>
        <w:r w:rsidR="001D59F5">
          <w:rPr>
            <w:rFonts w:hint="eastAsia"/>
            <w:szCs w:val="21"/>
          </w:rPr>
          <w:t>公共错误码表</w:t>
        </w:r>
        <w:r w:rsidR="001D59F5">
          <w:rPr>
            <w:szCs w:val="21"/>
          </w:rPr>
          <w:tab/>
        </w:r>
        <w:r>
          <w:rPr>
            <w:szCs w:val="21"/>
          </w:rPr>
          <w:fldChar w:fldCharType="begin"/>
        </w:r>
        <w:r w:rsidR="001D59F5">
          <w:rPr>
            <w:szCs w:val="21"/>
          </w:rPr>
          <w:instrText xml:space="preserve"> PAGEREF _Toc14029 </w:instrText>
        </w:r>
        <w:r>
          <w:rPr>
            <w:szCs w:val="21"/>
          </w:rPr>
          <w:fldChar w:fldCharType="separate"/>
        </w:r>
        <w:r w:rsidR="001D59F5">
          <w:rPr>
            <w:szCs w:val="21"/>
          </w:rPr>
          <w:t>2</w:t>
        </w:r>
        <w:r>
          <w:rPr>
            <w:szCs w:val="21"/>
          </w:rPr>
          <w:fldChar w:fldCharType="end"/>
        </w:r>
      </w:hyperlink>
    </w:p>
    <w:p w:rsidR="00894DEB" w:rsidRDefault="006C1ED0">
      <w:pPr>
        <w:pStyle w:val="10"/>
        <w:tabs>
          <w:tab w:val="right" w:leader="dot" w:pos="9639"/>
        </w:tabs>
        <w:rPr>
          <w:rFonts w:ascii="Times New Roman" w:hAnsi="Times New Roman" w:cs="Arial"/>
          <w:szCs w:val="21"/>
        </w:rPr>
      </w:pPr>
      <w:hyperlink w:anchor="_Toc20543" w:history="1">
        <w:r w:rsidR="001D59F5">
          <w:rPr>
            <w:rFonts w:ascii="Times New Roman" w:hAnsi="Times New Roman" w:cs="Arial"/>
            <w:szCs w:val="21"/>
          </w:rPr>
          <w:t>3</w:t>
        </w:r>
        <w:r w:rsidR="001D59F5">
          <w:rPr>
            <w:rFonts w:eastAsia="黑体"/>
            <w:szCs w:val="144"/>
          </w:rPr>
          <w:t xml:space="preserve"> </w:t>
        </w:r>
        <w:r w:rsidR="001D59F5">
          <w:rPr>
            <w:rFonts w:ascii="Times New Roman" w:hAnsi="Times New Roman" w:cs="Arial" w:hint="eastAsia"/>
            <w:szCs w:val="21"/>
          </w:rPr>
          <w:t>处理流程</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_Toc20543 </w:instrText>
        </w:r>
        <w:r>
          <w:rPr>
            <w:rFonts w:ascii="Times New Roman" w:hAnsi="Times New Roman" w:cs="Arial"/>
            <w:szCs w:val="21"/>
          </w:rPr>
          <w:fldChar w:fldCharType="separate"/>
        </w:r>
        <w:r w:rsidR="001D59F5">
          <w:rPr>
            <w:rFonts w:ascii="Times New Roman" w:hAnsi="Times New Roman" w:cs="Arial"/>
            <w:szCs w:val="21"/>
          </w:rPr>
          <w:t>3</w:t>
        </w:r>
        <w:r>
          <w:rPr>
            <w:rFonts w:ascii="Times New Roman" w:hAnsi="Times New Roman" w:cs="Arial"/>
            <w:szCs w:val="21"/>
          </w:rPr>
          <w:fldChar w:fldCharType="end"/>
        </w:r>
      </w:hyperlink>
    </w:p>
    <w:p w:rsidR="00894DEB" w:rsidRDefault="006C1ED0" w:rsidP="00D85AE5">
      <w:pPr>
        <w:pStyle w:val="25"/>
        <w:tabs>
          <w:tab w:val="right" w:leader="dot" w:pos="9639"/>
        </w:tabs>
        <w:ind w:left="630"/>
        <w:rPr>
          <w:szCs w:val="21"/>
        </w:rPr>
      </w:pPr>
      <w:hyperlink w:anchor="_Toc20613" w:history="1">
        <w:r w:rsidR="001D59F5">
          <w:rPr>
            <w:szCs w:val="21"/>
          </w:rPr>
          <w:t>3</w:t>
        </w:r>
        <w:r w:rsidR="001D59F5">
          <w:rPr>
            <w:rFonts w:ascii="Book Antiqua" w:eastAsia="黑体" w:hAnsi="Book Antiqua" w:cs="Book Antiqua"/>
            <w:bCs/>
            <w:snapToGrid w:val="0"/>
            <w:kern w:val="0"/>
            <w:szCs w:val="36"/>
          </w:rPr>
          <w:t xml:space="preserve">.1 </w:t>
        </w:r>
        <w:r w:rsidR="001D59F5">
          <w:rPr>
            <w:rFonts w:hint="eastAsia"/>
            <w:szCs w:val="21"/>
          </w:rPr>
          <w:t>收藏和播放记录数据同步处理流程</w:t>
        </w:r>
        <w:r w:rsidR="001D59F5">
          <w:rPr>
            <w:szCs w:val="21"/>
          </w:rPr>
          <w:tab/>
        </w:r>
        <w:r>
          <w:rPr>
            <w:szCs w:val="21"/>
          </w:rPr>
          <w:fldChar w:fldCharType="begin"/>
        </w:r>
        <w:r w:rsidR="001D59F5">
          <w:rPr>
            <w:szCs w:val="21"/>
          </w:rPr>
          <w:instrText xml:space="preserve"> PAGEREF _Toc20613 </w:instrText>
        </w:r>
        <w:r>
          <w:rPr>
            <w:szCs w:val="21"/>
          </w:rPr>
          <w:fldChar w:fldCharType="separate"/>
        </w:r>
        <w:r w:rsidR="001D59F5">
          <w:rPr>
            <w:szCs w:val="21"/>
          </w:rPr>
          <w:t>3</w:t>
        </w:r>
        <w:r>
          <w:rPr>
            <w:szCs w:val="21"/>
          </w:rPr>
          <w:fldChar w:fldCharType="end"/>
        </w:r>
      </w:hyperlink>
    </w:p>
    <w:p w:rsidR="00894DEB" w:rsidRDefault="006C1ED0">
      <w:pPr>
        <w:pStyle w:val="10"/>
        <w:tabs>
          <w:tab w:val="right" w:leader="dot" w:pos="9639"/>
        </w:tabs>
        <w:rPr>
          <w:rFonts w:ascii="Times New Roman" w:hAnsi="Times New Roman" w:cs="Arial"/>
          <w:szCs w:val="21"/>
        </w:rPr>
      </w:pPr>
      <w:hyperlink w:anchor="_Toc4944" w:history="1">
        <w:r w:rsidR="001D59F5">
          <w:rPr>
            <w:rFonts w:ascii="Times New Roman" w:hAnsi="Times New Roman" w:cs="Arial"/>
            <w:szCs w:val="21"/>
          </w:rPr>
          <w:t>4</w:t>
        </w:r>
        <w:r w:rsidR="001D59F5">
          <w:rPr>
            <w:rFonts w:eastAsia="黑体"/>
            <w:szCs w:val="144"/>
          </w:rPr>
          <w:t xml:space="preserve"> </w:t>
        </w:r>
        <w:r w:rsidR="001D59F5">
          <w:rPr>
            <w:rFonts w:ascii="Times New Roman" w:hAnsi="Times New Roman" w:cs="Arial" w:hint="eastAsia"/>
            <w:szCs w:val="21"/>
          </w:rPr>
          <w:t>客户端调用接口</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_Toc4944 </w:instrText>
        </w:r>
        <w:r>
          <w:rPr>
            <w:rFonts w:ascii="Times New Roman" w:hAnsi="Times New Roman" w:cs="Arial"/>
            <w:szCs w:val="21"/>
          </w:rPr>
          <w:fldChar w:fldCharType="separate"/>
        </w:r>
        <w:r w:rsidR="001D59F5">
          <w:rPr>
            <w:rFonts w:ascii="Times New Roman" w:hAnsi="Times New Roman" w:cs="Arial"/>
            <w:szCs w:val="21"/>
          </w:rPr>
          <w:t>4</w:t>
        </w:r>
        <w:r>
          <w:rPr>
            <w:rFonts w:ascii="Times New Roman" w:hAnsi="Times New Roman" w:cs="Arial"/>
            <w:szCs w:val="21"/>
          </w:rPr>
          <w:fldChar w:fldCharType="end"/>
        </w:r>
      </w:hyperlink>
    </w:p>
    <w:p w:rsidR="00894DEB" w:rsidRDefault="006C1ED0" w:rsidP="00D85AE5">
      <w:pPr>
        <w:pStyle w:val="25"/>
        <w:tabs>
          <w:tab w:val="right" w:leader="dot" w:pos="9639"/>
        </w:tabs>
        <w:ind w:left="630"/>
        <w:rPr>
          <w:szCs w:val="21"/>
        </w:rPr>
      </w:pPr>
      <w:hyperlink w:anchor="_Toc17352" w:history="1">
        <w:r w:rsidR="001D59F5">
          <w:rPr>
            <w:szCs w:val="21"/>
          </w:rPr>
          <w:t>4</w:t>
        </w:r>
        <w:r w:rsidR="001D59F5">
          <w:rPr>
            <w:rFonts w:ascii="Book Antiqua" w:eastAsia="黑体" w:hAnsi="Book Antiqua" w:cs="Book Antiqua"/>
            <w:bCs/>
            <w:snapToGrid w:val="0"/>
            <w:kern w:val="0"/>
            <w:szCs w:val="36"/>
          </w:rPr>
          <w:t xml:space="preserve">.1 </w:t>
        </w:r>
        <w:r w:rsidR="001D59F5">
          <w:rPr>
            <w:rFonts w:hint="eastAsia"/>
            <w:szCs w:val="21"/>
          </w:rPr>
          <w:t>用户鉴权接口</w:t>
        </w:r>
        <w:r w:rsidR="001D59F5">
          <w:rPr>
            <w:szCs w:val="21"/>
          </w:rPr>
          <w:tab/>
        </w:r>
        <w:r>
          <w:rPr>
            <w:szCs w:val="21"/>
          </w:rPr>
          <w:fldChar w:fldCharType="begin"/>
        </w:r>
        <w:r w:rsidR="001D59F5">
          <w:rPr>
            <w:szCs w:val="21"/>
          </w:rPr>
          <w:instrText xml:space="preserve"> PAGEREF _Toc17352 </w:instrText>
        </w:r>
        <w:r>
          <w:rPr>
            <w:szCs w:val="21"/>
          </w:rPr>
          <w:fldChar w:fldCharType="separate"/>
        </w:r>
        <w:r w:rsidR="001D59F5">
          <w:rPr>
            <w:szCs w:val="21"/>
          </w:rPr>
          <w:t>5</w:t>
        </w:r>
        <w:r>
          <w:rPr>
            <w:szCs w:val="21"/>
          </w:rPr>
          <w:fldChar w:fldCharType="end"/>
        </w:r>
      </w:hyperlink>
    </w:p>
    <w:p w:rsidR="00894DEB" w:rsidRDefault="006C1ED0" w:rsidP="00D85AE5">
      <w:pPr>
        <w:pStyle w:val="34"/>
        <w:tabs>
          <w:tab w:val="right" w:leader="dot" w:pos="9639"/>
        </w:tabs>
        <w:ind w:left="945"/>
        <w:rPr>
          <w:szCs w:val="21"/>
        </w:rPr>
      </w:pPr>
      <w:hyperlink w:anchor="_Toc15560" w:history="1">
        <w:r w:rsidR="001D59F5">
          <w:rPr>
            <w:szCs w:val="21"/>
          </w:rPr>
          <w:t>4</w:t>
        </w:r>
        <w:r w:rsidR="001D59F5">
          <w:rPr>
            <w:rFonts w:ascii="Book Antiqua" w:eastAsia="黑体" w:hAnsi="Book Antiqua" w:cs="Book Antiqua"/>
            <w:bCs/>
            <w:snapToGrid w:val="0"/>
            <w:kern w:val="0"/>
            <w:szCs w:val="32"/>
          </w:rPr>
          <w:t xml:space="preserve">.1.1 </w:t>
        </w:r>
        <w:r w:rsidR="001D59F5">
          <w:rPr>
            <w:rFonts w:hint="eastAsia"/>
            <w:szCs w:val="21"/>
          </w:rPr>
          <w:t>接口说明</w:t>
        </w:r>
        <w:r w:rsidR="001D59F5">
          <w:rPr>
            <w:szCs w:val="21"/>
          </w:rPr>
          <w:tab/>
        </w:r>
        <w:r>
          <w:rPr>
            <w:szCs w:val="21"/>
          </w:rPr>
          <w:fldChar w:fldCharType="begin"/>
        </w:r>
        <w:r w:rsidR="001D59F5">
          <w:rPr>
            <w:szCs w:val="21"/>
          </w:rPr>
          <w:instrText xml:space="preserve"> PAGEREF _Toc15560 </w:instrText>
        </w:r>
        <w:r>
          <w:rPr>
            <w:szCs w:val="21"/>
          </w:rPr>
          <w:fldChar w:fldCharType="separate"/>
        </w:r>
        <w:r w:rsidR="001D59F5">
          <w:rPr>
            <w:szCs w:val="21"/>
          </w:rPr>
          <w:t>5</w:t>
        </w:r>
        <w:r>
          <w:rPr>
            <w:szCs w:val="21"/>
          </w:rPr>
          <w:fldChar w:fldCharType="end"/>
        </w:r>
      </w:hyperlink>
    </w:p>
    <w:p w:rsidR="00894DEB" w:rsidRDefault="006C1ED0" w:rsidP="00D85AE5">
      <w:pPr>
        <w:pStyle w:val="34"/>
        <w:tabs>
          <w:tab w:val="right" w:leader="dot" w:pos="9639"/>
        </w:tabs>
        <w:ind w:left="945"/>
        <w:rPr>
          <w:szCs w:val="21"/>
        </w:rPr>
      </w:pPr>
      <w:hyperlink w:anchor="_Toc5060" w:history="1">
        <w:r w:rsidR="001D59F5">
          <w:rPr>
            <w:szCs w:val="21"/>
          </w:rPr>
          <w:t>4</w:t>
        </w:r>
        <w:r w:rsidR="001D59F5">
          <w:rPr>
            <w:rFonts w:ascii="Book Antiqua" w:eastAsia="黑体" w:hAnsi="Book Antiqua" w:cs="Book Antiqua"/>
            <w:bCs/>
            <w:snapToGrid w:val="0"/>
            <w:kern w:val="0"/>
            <w:szCs w:val="32"/>
          </w:rPr>
          <w:t xml:space="preserve">.1.2 </w:t>
        </w:r>
        <w:r w:rsidR="001D59F5">
          <w:rPr>
            <w:rFonts w:hint="eastAsia"/>
            <w:szCs w:val="21"/>
          </w:rPr>
          <w:t>接口协议</w:t>
        </w:r>
        <w:r w:rsidR="001D59F5">
          <w:rPr>
            <w:szCs w:val="21"/>
          </w:rPr>
          <w:tab/>
        </w:r>
        <w:r>
          <w:rPr>
            <w:szCs w:val="21"/>
          </w:rPr>
          <w:fldChar w:fldCharType="begin"/>
        </w:r>
        <w:r w:rsidR="001D59F5">
          <w:rPr>
            <w:szCs w:val="21"/>
          </w:rPr>
          <w:instrText xml:space="preserve"> PAGEREF _Toc5060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25931" w:history="1">
        <w:r w:rsidR="001D59F5">
          <w:rPr>
            <w:szCs w:val="21"/>
          </w:rPr>
          <w:t>4</w:t>
        </w:r>
        <w:r w:rsidR="001D59F5">
          <w:rPr>
            <w:rFonts w:ascii="Book Antiqua" w:eastAsia="黑体" w:hAnsi="Book Antiqua" w:cs="Book Antiqua"/>
            <w:bCs/>
            <w:snapToGrid w:val="0"/>
            <w:kern w:val="0"/>
            <w:szCs w:val="32"/>
          </w:rPr>
          <w:t xml:space="preserve">.1.3 </w:t>
        </w:r>
        <w:r w:rsidR="001D59F5">
          <w:rPr>
            <w:rFonts w:hint="eastAsia"/>
            <w:szCs w:val="21"/>
          </w:rPr>
          <w:t>接口地址</w:t>
        </w:r>
        <w:r w:rsidR="001D59F5">
          <w:rPr>
            <w:szCs w:val="21"/>
          </w:rPr>
          <w:tab/>
        </w:r>
        <w:r>
          <w:rPr>
            <w:szCs w:val="21"/>
          </w:rPr>
          <w:fldChar w:fldCharType="begin"/>
        </w:r>
        <w:r w:rsidR="001D59F5">
          <w:rPr>
            <w:szCs w:val="21"/>
          </w:rPr>
          <w:instrText xml:space="preserve"> PAGEREF _Toc25931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22515" w:history="1">
        <w:r w:rsidR="001D59F5">
          <w:rPr>
            <w:szCs w:val="21"/>
          </w:rPr>
          <w:t>4</w:t>
        </w:r>
        <w:r w:rsidR="001D59F5">
          <w:rPr>
            <w:rFonts w:ascii="Book Antiqua" w:eastAsia="黑体" w:hAnsi="Book Antiqua" w:cs="Book Antiqua"/>
            <w:bCs/>
            <w:snapToGrid w:val="0"/>
            <w:kern w:val="0"/>
            <w:szCs w:val="32"/>
          </w:rPr>
          <w:t xml:space="preserve">.1.4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_Toc22515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18991" w:history="1">
        <w:r w:rsidR="001D59F5">
          <w:rPr>
            <w:szCs w:val="21"/>
          </w:rPr>
          <w:t>4</w:t>
        </w:r>
        <w:r w:rsidR="001D59F5">
          <w:rPr>
            <w:rFonts w:ascii="Book Antiqua" w:eastAsia="黑体" w:hAnsi="Book Antiqua" w:cs="Book Antiqua"/>
            <w:bCs/>
            <w:snapToGrid w:val="0"/>
            <w:kern w:val="0"/>
            <w:szCs w:val="32"/>
          </w:rPr>
          <w:t xml:space="preserve">.1.5 </w:t>
        </w:r>
        <w:r w:rsidR="001D59F5">
          <w:rPr>
            <w:rFonts w:hint="eastAsia"/>
            <w:szCs w:val="21"/>
          </w:rPr>
          <w:t>成功响应报文</w:t>
        </w:r>
        <w:r w:rsidR="001D59F5">
          <w:rPr>
            <w:szCs w:val="21"/>
          </w:rPr>
          <w:tab/>
        </w:r>
        <w:r>
          <w:rPr>
            <w:szCs w:val="21"/>
          </w:rPr>
          <w:fldChar w:fldCharType="begin"/>
        </w:r>
        <w:r w:rsidR="001D59F5">
          <w:rPr>
            <w:szCs w:val="21"/>
          </w:rPr>
          <w:instrText xml:space="preserve"> PAGEREF _Toc18991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21780" w:history="1">
        <w:r w:rsidR="001D59F5">
          <w:rPr>
            <w:szCs w:val="21"/>
          </w:rPr>
          <w:t>4</w:t>
        </w:r>
        <w:r w:rsidR="001D59F5">
          <w:rPr>
            <w:rFonts w:ascii="Book Antiqua" w:eastAsia="黑体" w:hAnsi="Book Antiqua" w:cs="Book Antiqua"/>
            <w:bCs/>
            <w:snapToGrid w:val="0"/>
            <w:kern w:val="0"/>
            <w:szCs w:val="32"/>
          </w:rPr>
          <w:t xml:space="preserve">.1.6 </w:t>
        </w:r>
        <w:r w:rsidR="001D59F5">
          <w:rPr>
            <w:rFonts w:hint="eastAsia"/>
            <w:szCs w:val="21"/>
          </w:rPr>
          <w:t>错误码表</w:t>
        </w:r>
        <w:r w:rsidR="001D59F5">
          <w:rPr>
            <w:szCs w:val="21"/>
          </w:rPr>
          <w:tab/>
        </w:r>
        <w:r>
          <w:rPr>
            <w:szCs w:val="21"/>
          </w:rPr>
          <w:fldChar w:fldCharType="begin"/>
        </w:r>
        <w:r w:rsidR="001D59F5">
          <w:rPr>
            <w:szCs w:val="21"/>
          </w:rPr>
          <w:instrText xml:space="preserve"> PAGEREF _Toc21780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3849" w:history="1">
        <w:r w:rsidR="001D59F5">
          <w:rPr>
            <w:szCs w:val="21"/>
          </w:rPr>
          <w:t>4</w:t>
        </w:r>
        <w:r w:rsidR="001D59F5">
          <w:rPr>
            <w:rFonts w:ascii="Book Antiqua" w:eastAsia="黑体" w:hAnsi="Book Antiqua" w:cs="Book Antiqua"/>
            <w:bCs/>
            <w:snapToGrid w:val="0"/>
            <w:kern w:val="0"/>
            <w:szCs w:val="32"/>
          </w:rPr>
          <w:t xml:space="preserve">.1.7 </w:t>
        </w:r>
        <w:r w:rsidR="001D59F5">
          <w:rPr>
            <w:rFonts w:hint="eastAsia"/>
            <w:szCs w:val="21"/>
          </w:rPr>
          <w:t>请求样例</w:t>
        </w:r>
        <w:r w:rsidR="001D59F5">
          <w:rPr>
            <w:szCs w:val="21"/>
          </w:rPr>
          <w:tab/>
        </w:r>
        <w:r>
          <w:rPr>
            <w:szCs w:val="21"/>
          </w:rPr>
          <w:fldChar w:fldCharType="begin"/>
        </w:r>
        <w:r w:rsidR="001D59F5">
          <w:rPr>
            <w:szCs w:val="21"/>
          </w:rPr>
          <w:instrText xml:space="preserve"> PAGEREF _Toc3849 </w:instrText>
        </w:r>
        <w:r>
          <w:rPr>
            <w:szCs w:val="21"/>
          </w:rPr>
          <w:fldChar w:fldCharType="separate"/>
        </w:r>
        <w:r w:rsidR="001D59F5">
          <w:rPr>
            <w:szCs w:val="21"/>
          </w:rPr>
          <w:t>6</w:t>
        </w:r>
        <w:r>
          <w:rPr>
            <w:szCs w:val="21"/>
          </w:rPr>
          <w:fldChar w:fldCharType="end"/>
        </w:r>
      </w:hyperlink>
    </w:p>
    <w:p w:rsidR="00894DEB" w:rsidRDefault="006C1ED0" w:rsidP="00D85AE5">
      <w:pPr>
        <w:pStyle w:val="34"/>
        <w:tabs>
          <w:tab w:val="right" w:leader="dot" w:pos="9639"/>
        </w:tabs>
        <w:ind w:left="945"/>
        <w:rPr>
          <w:szCs w:val="21"/>
        </w:rPr>
      </w:pPr>
      <w:hyperlink w:anchor="_Toc4844" w:history="1">
        <w:r w:rsidR="001D59F5">
          <w:rPr>
            <w:szCs w:val="21"/>
          </w:rPr>
          <w:t>4</w:t>
        </w:r>
        <w:r w:rsidR="001D59F5">
          <w:rPr>
            <w:rFonts w:ascii="Book Antiqua" w:eastAsia="黑体" w:hAnsi="Book Antiqua" w:cs="Book Antiqua"/>
            <w:bCs/>
            <w:snapToGrid w:val="0"/>
            <w:kern w:val="0"/>
            <w:szCs w:val="32"/>
          </w:rPr>
          <w:t xml:space="preserve">.1.8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_Toc4844 </w:instrText>
        </w:r>
        <w:r>
          <w:rPr>
            <w:szCs w:val="21"/>
          </w:rPr>
          <w:fldChar w:fldCharType="separate"/>
        </w:r>
        <w:r w:rsidR="001D59F5">
          <w:rPr>
            <w:szCs w:val="21"/>
          </w:rPr>
          <w:t>7</w:t>
        </w:r>
        <w:r>
          <w:rPr>
            <w:szCs w:val="21"/>
          </w:rPr>
          <w:fldChar w:fldCharType="end"/>
        </w:r>
      </w:hyperlink>
    </w:p>
    <w:p w:rsidR="00894DEB" w:rsidRDefault="006C1ED0" w:rsidP="00D85AE5">
      <w:pPr>
        <w:pStyle w:val="25"/>
        <w:tabs>
          <w:tab w:val="right" w:leader="dot" w:pos="9639"/>
        </w:tabs>
        <w:ind w:left="630"/>
        <w:rPr>
          <w:szCs w:val="21"/>
        </w:rPr>
      </w:pPr>
      <w:hyperlink w:anchor="_Toc27886" w:history="1">
        <w:r w:rsidR="001D59F5">
          <w:rPr>
            <w:szCs w:val="21"/>
          </w:rPr>
          <w:t>4</w:t>
        </w:r>
        <w:r w:rsidR="001D59F5">
          <w:rPr>
            <w:rFonts w:ascii="Book Antiqua" w:eastAsia="黑体" w:hAnsi="Book Antiqua" w:cs="Book Antiqua"/>
            <w:bCs/>
            <w:snapToGrid w:val="0"/>
            <w:kern w:val="0"/>
            <w:szCs w:val="36"/>
          </w:rPr>
          <w:t xml:space="preserve">.2 </w:t>
        </w:r>
        <w:r w:rsidR="001D59F5">
          <w:rPr>
            <w:rFonts w:hint="eastAsia"/>
            <w:szCs w:val="21"/>
          </w:rPr>
          <w:t>添加收藏列表接口</w:t>
        </w:r>
        <w:r w:rsidR="001D59F5">
          <w:rPr>
            <w:szCs w:val="21"/>
          </w:rPr>
          <w:tab/>
        </w:r>
        <w:r>
          <w:rPr>
            <w:szCs w:val="21"/>
          </w:rPr>
          <w:fldChar w:fldCharType="begin"/>
        </w:r>
        <w:r w:rsidR="001D59F5">
          <w:rPr>
            <w:szCs w:val="21"/>
          </w:rPr>
          <w:instrText xml:space="preserve"> PAGEREF _Toc27886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32024" w:history="1">
        <w:r w:rsidR="001D59F5">
          <w:rPr>
            <w:szCs w:val="21"/>
          </w:rPr>
          <w:t>4</w:t>
        </w:r>
        <w:r w:rsidR="001D59F5">
          <w:rPr>
            <w:rFonts w:ascii="Book Antiqua" w:eastAsia="黑体" w:hAnsi="Book Antiqua" w:cs="Book Antiqua"/>
            <w:bCs/>
            <w:snapToGrid w:val="0"/>
            <w:kern w:val="0"/>
            <w:szCs w:val="32"/>
          </w:rPr>
          <w:t xml:space="preserve">.2.1 </w:t>
        </w:r>
        <w:r w:rsidR="001D59F5">
          <w:rPr>
            <w:rFonts w:hint="eastAsia"/>
            <w:szCs w:val="21"/>
          </w:rPr>
          <w:t>接口说明</w:t>
        </w:r>
        <w:r w:rsidR="001D59F5">
          <w:rPr>
            <w:szCs w:val="21"/>
          </w:rPr>
          <w:tab/>
        </w:r>
        <w:r>
          <w:rPr>
            <w:szCs w:val="21"/>
          </w:rPr>
          <w:fldChar w:fldCharType="begin"/>
        </w:r>
        <w:r w:rsidR="001D59F5">
          <w:rPr>
            <w:szCs w:val="21"/>
          </w:rPr>
          <w:instrText xml:space="preserve"> PAGEREF _Toc32024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17526" w:history="1">
        <w:r w:rsidR="001D59F5">
          <w:rPr>
            <w:szCs w:val="21"/>
          </w:rPr>
          <w:t>4</w:t>
        </w:r>
        <w:r w:rsidR="001D59F5">
          <w:rPr>
            <w:rFonts w:ascii="Book Antiqua" w:eastAsia="黑体" w:hAnsi="Book Antiqua" w:cs="Book Antiqua"/>
            <w:bCs/>
            <w:snapToGrid w:val="0"/>
            <w:kern w:val="0"/>
            <w:szCs w:val="32"/>
          </w:rPr>
          <w:t xml:space="preserve">.2.2 </w:t>
        </w:r>
        <w:r w:rsidR="001D59F5">
          <w:rPr>
            <w:rFonts w:hint="eastAsia"/>
            <w:szCs w:val="21"/>
          </w:rPr>
          <w:t>接口协议</w:t>
        </w:r>
        <w:r w:rsidR="001D59F5">
          <w:rPr>
            <w:szCs w:val="21"/>
          </w:rPr>
          <w:tab/>
        </w:r>
        <w:r>
          <w:rPr>
            <w:szCs w:val="21"/>
          </w:rPr>
          <w:fldChar w:fldCharType="begin"/>
        </w:r>
        <w:r w:rsidR="001D59F5">
          <w:rPr>
            <w:szCs w:val="21"/>
          </w:rPr>
          <w:instrText xml:space="preserve"> PAGEREF _Toc17526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20349" w:history="1">
        <w:r w:rsidR="001D59F5">
          <w:rPr>
            <w:szCs w:val="21"/>
          </w:rPr>
          <w:t>4</w:t>
        </w:r>
        <w:r w:rsidR="001D59F5">
          <w:rPr>
            <w:rFonts w:ascii="Book Antiqua" w:eastAsia="黑体" w:hAnsi="Book Antiqua" w:cs="Book Antiqua"/>
            <w:bCs/>
            <w:snapToGrid w:val="0"/>
            <w:kern w:val="0"/>
            <w:szCs w:val="32"/>
          </w:rPr>
          <w:t xml:space="preserve">.2.3 </w:t>
        </w:r>
        <w:r w:rsidR="001D59F5">
          <w:rPr>
            <w:rFonts w:hint="eastAsia"/>
            <w:szCs w:val="21"/>
          </w:rPr>
          <w:t>接口地址</w:t>
        </w:r>
        <w:r w:rsidR="001D59F5">
          <w:rPr>
            <w:szCs w:val="21"/>
          </w:rPr>
          <w:tab/>
        </w:r>
        <w:r>
          <w:rPr>
            <w:szCs w:val="21"/>
          </w:rPr>
          <w:fldChar w:fldCharType="begin"/>
        </w:r>
        <w:r w:rsidR="001D59F5">
          <w:rPr>
            <w:szCs w:val="21"/>
          </w:rPr>
          <w:instrText xml:space="preserve"> PAGEREF _Toc20349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28918" w:history="1">
        <w:r w:rsidR="001D59F5">
          <w:rPr>
            <w:szCs w:val="21"/>
          </w:rPr>
          <w:t>4</w:t>
        </w:r>
        <w:r w:rsidR="001D59F5">
          <w:rPr>
            <w:rFonts w:ascii="Book Antiqua" w:eastAsia="黑体" w:hAnsi="Book Antiqua" w:cs="Book Antiqua"/>
            <w:bCs/>
            <w:snapToGrid w:val="0"/>
            <w:kern w:val="0"/>
            <w:szCs w:val="32"/>
          </w:rPr>
          <w:t xml:space="preserve">.2.4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_Toc28918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21265" w:history="1">
        <w:r w:rsidR="001D59F5">
          <w:rPr>
            <w:szCs w:val="21"/>
          </w:rPr>
          <w:t>4</w:t>
        </w:r>
        <w:r w:rsidR="001D59F5">
          <w:rPr>
            <w:rFonts w:ascii="Book Antiqua" w:eastAsia="黑体" w:hAnsi="Book Antiqua" w:cs="Book Antiqua"/>
            <w:bCs/>
            <w:snapToGrid w:val="0"/>
            <w:kern w:val="0"/>
            <w:szCs w:val="32"/>
          </w:rPr>
          <w:t xml:space="preserve">.2.5 </w:t>
        </w:r>
        <w:r w:rsidR="001D59F5">
          <w:rPr>
            <w:rFonts w:hint="eastAsia"/>
            <w:szCs w:val="21"/>
          </w:rPr>
          <w:t>响应报文</w:t>
        </w:r>
        <w:r w:rsidR="001D59F5">
          <w:rPr>
            <w:szCs w:val="21"/>
          </w:rPr>
          <w:tab/>
        </w:r>
        <w:r>
          <w:rPr>
            <w:szCs w:val="21"/>
          </w:rPr>
          <w:fldChar w:fldCharType="begin"/>
        </w:r>
        <w:r w:rsidR="001D59F5">
          <w:rPr>
            <w:szCs w:val="21"/>
          </w:rPr>
          <w:instrText xml:space="preserve"> PAGEREF _Toc21265 </w:instrText>
        </w:r>
        <w:r>
          <w:rPr>
            <w:szCs w:val="21"/>
          </w:rPr>
          <w:fldChar w:fldCharType="separate"/>
        </w:r>
        <w:r w:rsidR="001D59F5">
          <w:rPr>
            <w:szCs w:val="21"/>
          </w:rPr>
          <w:t>7</w:t>
        </w:r>
        <w:r>
          <w:rPr>
            <w:szCs w:val="21"/>
          </w:rPr>
          <w:fldChar w:fldCharType="end"/>
        </w:r>
      </w:hyperlink>
    </w:p>
    <w:p w:rsidR="00894DEB" w:rsidRDefault="006C1ED0" w:rsidP="00D85AE5">
      <w:pPr>
        <w:pStyle w:val="34"/>
        <w:tabs>
          <w:tab w:val="right" w:leader="dot" w:pos="9639"/>
        </w:tabs>
        <w:ind w:left="945"/>
        <w:rPr>
          <w:szCs w:val="21"/>
        </w:rPr>
      </w:pPr>
      <w:hyperlink w:anchor="_Toc28317" w:history="1">
        <w:r w:rsidR="001D59F5">
          <w:rPr>
            <w:szCs w:val="21"/>
          </w:rPr>
          <w:t>4</w:t>
        </w:r>
        <w:r w:rsidR="001D59F5">
          <w:rPr>
            <w:rFonts w:ascii="Book Antiqua" w:eastAsia="黑体" w:hAnsi="Book Antiqua" w:cs="Book Antiqua"/>
            <w:bCs/>
            <w:snapToGrid w:val="0"/>
            <w:kern w:val="0"/>
            <w:szCs w:val="32"/>
          </w:rPr>
          <w:t xml:space="preserve">.2.6 </w:t>
        </w:r>
        <w:r w:rsidR="001D59F5">
          <w:rPr>
            <w:rFonts w:hint="eastAsia"/>
            <w:szCs w:val="21"/>
          </w:rPr>
          <w:t>错误码表</w:t>
        </w:r>
        <w:r w:rsidR="001D59F5">
          <w:rPr>
            <w:szCs w:val="21"/>
          </w:rPr>
          <w:tab/>
        </w:r>
        <w:r>
          <w:rPr>
            <w:szCs w:val="21"/>
          </w:rPr>
          <w:fldChar w:fldCharType="begin"/>
        </w:r>
        <w:r w:rsidR="001D59F5">
          <w:rPr>
            <w:szCs w:val="21"/>
          </w:rPr>
          <w:instrText xml:space="preserve"> PAGEREF _Toc28317 </w:instrText>
        </w:r>
        <w:r>
          <w:rPr>
            <w:szCs w:val="21"/>
          </w:rPr>
          <w:fldChar w:fldCharType="separate"/>
        </w:r>
        <w:r w:rsidR="001D59F5">
          <w:rPr>
            <w:szCs w:val="21"/>
          </w:rPr>
          <w:t>8</w:t>
        </w:r>
        <w:r>
          <w:rPr>
            <w:szCs w:val="21"/>
          </w:rPr>
          <w:fldChar w:fldCharType="end"/>
        </w:r>
      </w:hyperlink>
    </w:p>
    <w:p w:rsidR="00894DEB" w:rsidRDefault="006C1ED0" w:rsidP="00D85AE5">
      <w:pPr>
        <w:pStyle w:val="34"/>
        <w:tabs>
          <w:tab w:val="right" w:leader="dot" w:pos="9639"/>
        </w:tabs>
        <w:ind w:left="945"/>
        <w:rPr>
          <w:szCs w:val="21"/>
        </w:rPr>
      </w:pPr>
      <w:hyperlink w:anchor="_Toc22035" w:history="1">
        <w:r w:rsidR="001D59F5">
          <w:rPr>
            <w:szCs w:val="21"/>
          </w:rPr>
          <w:t>4</w:t>
        </w:r>
        <w:r w:rsidR="001D59F5">
          <w:rPr>
            <w:rFonts w:ascii="Book Antiqua" w:eastAsia="黑体" w:hAnsi="Book Antiqua" w:cs="Book Antiqua"/>
            <w:bCs/>
            <w:snapToGrid w:val="0"/>
            <w:kern w:val="0"/>
            <w:szCs w:val="32"/>
          </w:rPr>
          <w:t xml:space="preserve">.2.7 </w:t>
        </w:r>
        <w:r w:rsidR="001D59F5">
          <w:rPr>
            <w:rFonts w:hint="eastAsia"/>
            <w:szCs w:val="21"/>
          </w:rPr>
          <w:t>请求样例</w:t>
        </w:r>
        <w:r w:rsidR="001D59F5">
          <w:rPr>
            <w:szCs w:val="21"/>
          </w:rPr>
          <w:tab/>
        </w:r>
        <w:r>
          <w:rPr>
            <w:szCs w:val="21"/>
          </w:rPr>
          <w:fldChar w:fldCharType="begin"/>
        </w:r>
        <w:r w:rsidR="001D59F5">
          <w:rPr>
            <w:szCs w:val="21"/>
          </w:rPr>
          <w:instrText xml:space="preserve"> PAGEREF _Toc22035 </w:instrText>
        </w:r>
        <w:r>
          <w:rPr>
            <w:szCs w:val="21"/>
          </w:rPr>
          <w:fldChar w:fldCharType="separate"/>
        </w:r>
        <w:r w:rsidR="001D59F5">
          <w:rPr>
            <w:szCs w:val="21"/>
          </w:rPr>
          <w:t>8</w:t>
        </w:r>
        <w:r>
          <w:rPr>
            <w:szCs w:val="21"/>
          </w:rPr>
          <w:fldChar w:fldCharType="end"/>
        </w:r>
      </w:hyperlink>
    </w:p>
    <w:p w:rsidR="00894DEB" w:rsidRDefault="006C1ED0" w:rsidP="00D85AE5">
      <w:pPr>
        <w:pStyle w:val="34"/>
        <w:tabs>
          <w:tab w:val="right" w:leader="dot" w:pos="9639"/>
        </w:tabs>
        <w:ind w:left="945"/>
        <w:rPr>
          <w:szCs w:val="21"/>
        </w:rPr>
      </w:pPr>
      <w:hyperlink w:anchor="_Toc12878" w:history="1">
        <w:r w:rsidR="001D59F5">
          <w:rPr>
            <w:szCs w:val="21"/>
          </w:rPr>
          <w:t>4</w:t>
        </w:r>
        <w:r w:rsidR="001D59F5">
          <w:rPr>
            <w:rFonts w:ascii="Book Antiqua" w:eastAsia="黑体" w:hAnsi="Book Antiqua" w:cs="Book Antiqua"/>
            <w:bCs/>
            <w:snapToGrid w:val="0"/>
            <w:kern w:val="0"/>
            <w:szCs w:val="32"/>
          </w:rPr>
          <w:t xml:space="preserve">.2.8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_Toc12878 </w:instrText>
        </w:r>
        <w:r>
          <w:rPr>
            <w:szCs w:val="21"/>
          </w:rPr>
          <w:fldChar w:fldCharType="separate"/>
        </w:r>
        <w:r w:rsidR="001D59F5">
          <w:rPr>
            <w:szCs w:val="21"/>
          </w:rPr>
          <w:t>8</w:t>
        </w:r>
        <w:r>
          <w:rPr>
            <w:szCs w:val="21"/>
          </w:rPr>
          <w:fldChar w:fldCharType="end"/>
        </w:r>
      </w:hyperlink>
    </w:p>
    <w:p w:rsidR="00894DEB" w:rsidRDefault="006C1ED0" w:rsidP="00D85AE5">
      <w:pPr>
        <w:pStyle w:val="25"/>
        <w:tabs>
          <w:tab w:val="right" w:leader="dot" w:pos="9639"/>
        </w:tabs>
        <w:ind w:left="630"/>
        <w:rPr>
          <w:szCs w:val="21"/>
        </w:rPr>
      </w:pPr>
      <w:hyperlink w:anchor="_Toc25332" w:history="1">
        <w:r w:rsidR="001D59F5">
          <w:rPr>
            <w:szCs w:val="21"/>
          </w:rPr>
          <w:t>4</w:t>
        </w:r>
        <w:r w:rsidR="001D59F5">
          <w:rPr>
            <w:rFonts w:ascii="Book Antiqua" w:eastAsia="黑体" w:hAnsi="Book Antiqua" w:cs="Book Antiqua"/>
            <w:bCs/>
            <w:snapToGrid w:val="0"/>
            <w:kern w:val="0"/>
            <w:szCs w:val="36"/>
          </w:rPr>
          <w:t xml:space="preserve">.3 </w:t>
        </w:r>
        <w:r w:rsidR="001D59F5">
          <w:rPr>
            <w:rFonts w:hint="eastAsia"/>
            <w:szCs w:val="21"/>
          </w:rPr>
          <w:t>取消收藏列表接口</w:t>
        </w:r>
        <w:r w:rsidR="001D59F5">
          <w:rPr>
            <w:szCs w:val="21"/>
          </w:rPr>
          <w:tab/>
        </w:r>
        <w:r>
          <w:rPr>
            <w:szCs w:val="21"/>
          </w:rPr>
          <w:fldChar w:fldCharType="begin"/>
        </w:r>
        <w:r w:rsidR="001D59F5">
          <w:rPr>
            <w:szCs w:val="21"/>
          </w:rPr>
          <w:instrText xml:space="preserve"> PAGEREF _Toc25332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18798" w:history="1">
        <w:r w:rsidR="001D59F5">
          <w:rPr>
            <w:szCs w:val="21"/>
          </w:rPr>
          <w:t>4</w:t>
        </w:r>
        <w:r w:rsidR="001D59F5">
          <w:rPr>
            <w:rFonts w:ascii="Book Antiqua" w:eastAsia="黑体" w:hAnsi="Book Antiqua" w:cs="Book Antiqua"/>
            <w:bCs/>
            <w:snapToGrid w:val="0"/>
            <w:kern w:val="0"/>
            <w:szCs w:val="32"/>
          </w:rPr>
          <w:t xml:space="preserve">.3.1 </w:t>
        </w:r>
        <w:r w:rsidR="001D59F5">
          <w:rPr>
            <w:rFonts w:hint="eastAsia"/>
            <w:szCs w:val="21"/>
          </w:rPr>
          <w:t>接口说明</w:t>
        </w:r>
        <w:r w:rsidR="001D59F5">
          <w:rPr>
            <w:szCs w:val="21"/>
          </w:rPr>
          <w:tab/>
        </w:r>
        <w:r>
          <w:rPr>
            <w:szCs w:val="21"/>
          </w:rPr>
          <w:fldChar w:fldCharType="begin"/>
        </w:r>
        <w:r w:rsidR="001D59F5">
          <w:rPr>
            <w:szCs w:val="21"/>
          </w:rPr>
          <w:instrText xml:space="preserve"> PAGEREF _Toc18798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4978" w:history="1">
        <w:r w:rsidR="001D59F5">
          <w:rPr>
            <w:szCs w:val="21"/>
          </w:rPr>
          <w:t>4</w:t>
        </w:r>
        <w:r w:rsidR="001D59F5">
          <w:rPr>
            <w:rFonts w:ascii="Book Antiqua" w:eastAsia="黑体" w:hAnsi="Book Antiqua" w:cs="Book Antiqua"/>
            <w:bCs/>
            <w:snapToGrid w:val="0"/>
            <w:kern w:val="0"/>
            <w:szCs w:val="32"/>
          </w:rPr>
          <w:t xml:space="preserve">.3.2 </w:t>
        </w:r>
        <w:r w:rsidR="001D59F5">
          <w:rPr>
            <w:rFonts w:hint="eastAsia"/>
            <w:szCs w:val="21"/>
          </w:rPr>
          <w:t>接口协议</w:t>
        </w:r>
        <w:r w:rsidR="001D59F5">
          <w:rPr>
            <w:szCs w:val="21"/>
          </w:rPr>
          <w:tab/>
        </w:r>
        <w:r>
          <w:rPr>
            <w:szCs w:val="21"/>
          </w:rPr>
          <w:fldChar w:fldCharType="begin"/>
        </w:r>
        <w:r w:rsidR="001D59F5">
          <w:rPr>
            <w:szCs w:val="21"/>
          </w:rPr>
          <w:instrText xml:space="preserve"> PAGEREF _Toc4978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18686" w:history="1">
        <w:r w:rsidR="001D59F5">
          <w:rPr>
            <w:szCs w:val="21"/>
          </w:rPr>
          <w:t>4</w:t>
        </w:r>
        <w:r w:rsidR="001D59F5">
          <w:rPr>
            <w:rFonts w:ascii="Book Antiqua" w:eastAsia="黑体" w:hAnsi="Book Antiqua" w:cs="Book Antiqua"/>
            <w:bCs/>
            <w:snapToGrid w:val="0"/>
            <w:kern w:val="0"/>
            <w:szCs w:val="32"/>
          </w:rPr>
          <w:t xml:space="preserve">.3.3 </w:t>
        </w:r>
        <w:r w:rsidR="001D59F5">
          <w:rPr>
            <w:rFonts w:hint="eastAsia"/>
            <w:szCs w:val="21"/>
          </w:rPr>
          <w:t>接口地址</w:t>
        </w:r>
        <w:r w:rsidR="001D59F5">
          <w:rPr>
            <w:szCs w:val="21"/>
          </w:rPr>
          <w:tab/>
        </w:r>
        <w:r>
          <w:rPr>
            <w:szCs w:val="21"/>
          </w:rPr>
          <w:fldChar w:fldCharType="begin"/>
        </w:r>
        <w:r w:rsidR="001D59F5">
          <w:rPr>
            <w:szCs w:val="21"/>
          </w:rPr>
          <w:instrText xml:space="preserve"> PAGEREF _Toc18686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2496" w:history="1">
        <w:r w:rsidR="001D59F5">
          <w:rPr>
            <w:szCs w:val="21"/>
          </w:rPr>
          <w:t>4</w:t>
        </w:r>
        <w:r w:rsidR="001D59F5">
          <w:rPr>
            <w:rFonts w:ascii="Book Antiqua" w:eastAsia="黑体" w:hAnsi="Book Antiqua" w:cs="Book Antiqua"/>
            <w:bCs/>
            <w:snapToGrid w:val="0"/>
            <w:kern w:val="0"/>
            <w:szCs w:val="32"/>
          </w:rPr>
          <w:t xml:space="preserve">.3.4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_Toc2496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3774" w:history="1">
        <w:r w:rsidR="001D59F5">
          <w:rPr>
            <w:szCs w:val="21"/>
          </w:rPr>
          <w:t>4</w:t>
        </w:r>
        <w:r w:rsidR="001D59F5">
          <w:rPr>
            <w:rFonts w:ascii="Book Antiqua" w:eastAsia="黑体" w:hAnsi="Book Antiqua" w:cs="Book Antiqua"/>
            <w:bCs/>
            <w:snapToGrid w:val="0"/>
            <w:kern w:val="0"/>
            <w:szCs w:val="32"/>
          </w:rPr>
          <w:t xml:space="preserve">.3.5 </w:t>
        </w:r>
        <w:r w:rsidR="001D59F5">
          <w:rPr>
            <w:rFonts w:hint="eastAsia"/>
            <w:szCs w:val="21"/>
          </w:rPr>
          <w:t>响应报文</w:t>
        </w:r>
        <w:r w:rsidR="001D59F5">
          <w:rPr>
            <w:szCs w:val="21"/>
          </w:rPr>
          <w:tab/>
        </w:r>
        <w:r>
          <w:rPr>
            <w:szCs w:val="21"/>
          </w:rPr>
          <w:fldChar w:fldCharType="begin"/>
        </w:r>
        <w:r w:rsidR="001D59F5">
          <w:rPr>
            <w:szCs w:val="21"/>
          </w:rPr>
          <w:instrText xml:space="preserve"> PAGEREF _Toc3774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10152" w:history="1">
        <w:r w:rsidR="001D59F5">
          <w:rPr>
            <w:szCs w:val="21"/>
          </w:rPr>
          <w:t>4</w:t>
        </w:r>
        <w:r w:rsidR="001D59F5">
          <w:rPr>
            <w:rFonts w:ascii="Book Antiqua" w:eastAsia="黑体" w:hAnsi="Book Antiqua" w:cs="Book Antiqua"/>
            <w:bCs/>
            <w:snapToGrid w:val="0"/>
            <w:kern w:val="0"/>
            <w:szCs w:val="32"/>
          </w:rPr>
          <w:t xml:space="preserve">.3.6 </w:t>
        </w:r>
        <w:r w:rsidR="001D59F5">
          <w:rPr>
            <w:rFonts w:hint="eastAsia"/>
            <w:szCs w:val="21"/>
          </w:rPr>
          <w:t>错误码表</w:t>
        </w:r>
        <w:r w:rsidR="001D59F5">
          <w:rPr>
            <w:szCs w:val="21"/>
          </w:rPr>
          <w:tab/>
        </w:r>
        <w:r>
          <w:rPr>
            <w:szCs w:val="21"/>
          </w:rPr>
          <w:fldChar w:fldCharType="begin"/>
        </w:r>
        <w:r w:rsidR="001D59F5">
          <w:rPr>
            <w:szCs w:val="21"/>
          </w:rPr>
          <w:instrText xml:space="preserve"> PAGEREF _Toc10152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11307" w:history="1">
        <w:r w:rsidR="001D59F5">
          <w:rPr>
            <w:szCs w:val="21"/>
          </w:rPr>
          <w:t>4</w:t>
        </w:r>
        <w:r w:rsidR="001D59F5">
          <w:rPr>
            <w:rFonts w:ascii="Book Antiqua" w:eastAsia="黑体" w:hAnsi="Book Antiqua" w:cs="Book Antiqua"/>
            <w:bCs/>
            <w:snapToGrid w:val="0"/>
            <w:kern w:val="0"/>
            <w:szCs w:val="32"/>
          </w:rPr>
          <w:t xml:space="preserve">.3.7 </w:t>
        </w:r>
        <w:r w:rsidR="001D59F5">
          <w:rPr>
            <w:rFonts w:hint="eastAsia"/>
            <w:szCs w:val="21"/>
          </w:rPr>
          <w:t>请求样例</w:t>
        </w:r>
        <w:r w:rsidR="001D59F5">
          <w:rPr>
            <w:szCs w:val="21"/>
          </w:rPr>
          <w:tab/>
        </w:r>
        <w:r>
          <w:rPr>
            <w:szCs w:val="21"/>
          </w:rPr>
          <w:fldChar w:fldCharType="begin"/>
        </w:r>
        <w:r w:rsidR="001D59F5">
          <w:rPr>
            <w:szCs w:val="21"/>
          </w:rPr>
          <w:instrText xml:space="preserve"> PAGEREF _Toc11307 </w:instrText>
        </w:r>
        <w:r>
          <w:rPr>
            <w:szCs w:val="21"/>
          </w:rPr>
          <w:fldChar w:fldCharType="separate"/>
        </w:r>
        <w:r w:rsidR="001D59F5">
          <w:rPr>
            <w:szCs w:val="21"/>
          </w:rPr>
          <w:t>9</w:t>
        </w:r>
        <w:r>
          <w:rPr>
            <w:szCs w:val="21"/>
          </w:rPr>
          <w:fldChar w:fldCharType="end"/>
        </w:r>
      </w:hyperlink>
    </w:p>
    <w:p w:rsidR="00894DEB" w:rsidRDefault="006C1ED0" w:rsidP="00D85AE5">
      <w:pPr>
        <w:pStyle w:val="34"/>
        <w:tabs>
          <w:tab w:val="right" w:leader="dot" w:pos="9639"/>
        </w:tabs>
        <w:ind w:left="945"/>
        <w:rPr>
          <w:szCs w:val="21"/>
        </w:rPr>
      </w:pPr>
      <w:hyperlink w:anchor="_Toc7182" w:history="1">
        <w:r w:rsidR="001D59F5">
          <w:rPr>
            <w:szCs w:val="21"/>
          </w:rPr>
          <w:t>4</w:t>
        </w:r>
        <w:r w:rsidR="001D59F5">
          <w:rPr>
            <w:rFonts w:ascii="Book Antiqua" w:eastAsia="黑体" w:hAnsi="Book Antiqua" w:cs="Book Antiqua"/>
            <w:bCs/>
            <w:snapToGrid w:val="0"/>
            <w:kern w:val="0"/>
            <w:szCs w:val="32"/>
          </w:rPr>
          <w:t xml:space="preserve">.3.8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_Toc7182 </w:instrText>
        </w:r>
        <w:r>
          <w:rPr>
            <w:szCs w:val="21"/>
          </w:rPr>
          <w:fldChar w:fldCharType="separate"/>
        </w:r>
        <w:r w:rsidR="001D59F5">
          <w:rPr>
            <w:szCs w:val="21"/>
          </w:rPr>
          <w:t>10</w:t>
        </w:r>
        <w:r>
          <w:rPr>
            <w:szCs w:val="21"/>
          </w:rPr>
          <w:fldChar w:fldCharType="end"/>
        </w:r>
      </w:hyperlink>
    </w:p>
    <w:p w:rsidR="00894DEB" w:rsidRDefault="006C1ED0" w:rsidP="00D85AE5">
      <w:pPr>
        <w:pStyle w:val="25"/>
        <w:tabs>
          <w:tab w:val="right" w:leader="dot" w:pos="9639"/>
        </w:tabs>
        <w:ind w:left="630"/>
        <w:rPr>
          <w:szCs w:val="21"/>
        </w:rPr>
      </w:pPr>
      <w:hyperlink w:anchor="_Toc21135" w:history="1">
        <w:r w:rsidR="001D59F5">
          <w:rPr>
            <w:szCs w:val="21"/>
          </w:rPr>
          <w:t>4</w:t>
        </w:r>
        <w:r w:rsidR="001D59F5">
          <w:rPr>
            <w:rFonts w:ascii="Book Antiqua" w:eastAsia="黑体" w:hAnsi="Book Antiqua" w:cs="Book Antiqua"/>
            <w:bCs/>
            <w:snapToGrid w:val="0"/>
            <w:kern w:val="0"/>
            <w:szCs w:val="36"/>
          </w:rPr>
          <w:t xml:space="preserve">.4 </w:t>
        </w:r>
        <w:r w:rsidR="001D59F5">
          <w:rPr>
            <w:rFonts w:hint="eastAsia"/>
            <w:szCs w:val="21"/>
          </w:rPr>
          <w:t>获取用户收藏列表接口</w:t>
        </w:r>
        <w:r w:rsidR="001D59F5">
          <w:rPr>
            <w:szCs w:val="21"/>
          </w:rPr>
          <w:tab/>
        </w:r>
        <w:r>
          <w:rPr>
            <w:szCs w:val="21"/>
          </w:rPr>
          <w:fldChar w:fldCharType="begin"/>
        </w:r>
        <w:r w:rsidR="001D59F5">
          <w:rPr>
            <w:szCs w:val="21"/>
          </w:rPr>
          <w:instrText xml:space="preserve"> PAGEREF _Toc21135 </w:instrText>
        </w:r>
        <w:r>
          <w:rPr>
            <w:szCs w:val="21"/>
          </w:rPr>
          <w:fldChar w:fldCharType="separate"/>
        </w:r>
        <w:r w:rsidR="001D59F5">
          <w:rPr>
            <w:szCs w:val="21"/>
          </w:rPr>
          <w:t>10</w:t>
        </w:r>
        <w:r>
          <w:rPr>
            <w:szCs w:val="21"/>
          </w:rPr>
          <w:fldChar w:fldCharType="end"/>
        </w:r>
      </w:hyperlink>
    </w:p>
    <w:p w:rsidR="00894DEB" w:rsidRDefault="006C1ED0" w:rsidP="00D85AE5">
      <w:pPr>
        <w:pStyle w:val="34"/>
        <w:tabs>
          <w:tab w:val="right" w:leader="dot" w:pos="9639"/>
        </w:tabs>
        <w:ind w:left="945"/>
        <w:rPr>
          <w:szCs w:val="21"/>
        </w:rPr>
      </w:pPr>
      <w:hyperlink w:anchor="_Toc24895" w:history="1">
        <w:r w:rsidR="001D59F5">
          <w:rPr>
            <w:szCs w:val="21"/>
          </w:rPr>
          <w:t>4</w:t>
        </w:r>
        <w:r w:rsidR="001D59F5">
          <w:rPr>
            <w:rFonts w:ascii="Book Antiqua" w:eastAsia="黑体" w:hAnsi="Book Antiqua" w:cs="Book Antiqua"/>
            <w:bCs/>
            <w:snapToGrid w:val="0"/>
            <w:kern w:val="0"/>
            <w:szCs w:val="32"/>
          </w:rPr>
          <w:t xml:space="preserve">.4.1 </w:t>
        </w:r>
        <w:r w:rsidR="001D59F5">
          <w:rPr>
            <w:rFonts w:hint="eastAsia"/>
            <w:szCs w:val="21"/>
          </w:rPr>
          <w:t>接口说明</w:t>
        </w:r>
        <w:r w:rsidR="001D59F5">
          <w:rPr>
            <w:szCs w:val="21"/>
          </w:rPr>
          <w:tab/>
        </w:r>
        <w:r>
          <w:rPr>
            <w:szCs w:val="21"/>
          </w:rPr>
          <w:fldChar w:fldCharType="begin"/>
        </w:r>
        <w:r w:rsidR="001D59F5">
          <w:rPr>
            <w:szCs w:val="21"/>
          </w:rPr>
          <w:instrText xml:space="preserve"> PAGEREF _Toc24895 </w:instrText>
        </w:r>
        <w:r>
          <w:rPr>
            <w:szCs w:val="21"/>
          </w:rPr>
          <w:fldChar w:fldCharType="separate"/>
        </w:r>
        <w:r w:rsidR="001D59F5">
          <w:rPr>
            <w:szCs w:val="21"/>
          </w:rPr>
          <w:t>10</w:t>
        </w:r>
        <w:r>
          <w:rPr>
            <w:szCs w:val="21"/>
          </w:rPr>
          <w:fldChar w:fldCharType="end"/>
        </w:r>
      </w:hyperlink>
    </w:p>
    <w:p w:rsidR="00894DEB" w:rsidRDefault="006C1ED0" w:rsidP="00D85AE5">
      <w:pPr>
        <w:pStyle w:val="34"/>
        <w:tabs>
          <w:tab w:val="right" w:leader="dot" w:pos="9639"/>
        </w:tabs>
        <w:ind w:left="945"/>
        <w:rPr>
          <w:szCs w:val="21"/>
        </w:rPr>
      </w:pPr>
      <w:hyperlink w:anchor="_Toc4227" w:history="1">
        <w:r w:rsidR="001D59F5">
          <w:rPr>
            <w:szCs w:val="21"/>
          </w:rPr>
          <w:t>4</w:t>
        </w:r>
        <w:r w:rsidR="001D59F5">
          <w:rPr>
            <w:rFonts w:ascii="Book Antiqua" w:eastAsia="黑体" w:hAnsi="Book Antiqua" w:cs="Book Antiqua"/>
            <w:bCs/>
            <w:snapToGrid w:val="0"/>
            <w:kern w:val="0"/>
            <w:szCs w:val="32"/>
          </w:rPr>
          <w:t xml:space="preserve">.4.2 </w:t>
        </w:r>
        <w:r w:rsidR="001D59F5">
          <w:rPr>
            <w:rFonts w:hint="eastAsia"/>
            <w:szCs w:val="21"/>
          </w:rPr>
          <w:t>接口协议</w:t>
        </w:r>
        <w:r w:rsidR="001D59F5">
          <w:rPr>
            <w:szCs w:val="21"/>
          </w:rPr>
          <w:tab/>
        </w:r>
        <w:r>
          <w:rPr>
            <w:szCs w:val="21"/>
          </w:rPr>
          <w:fldChar w:fldCharType="begin"/>
        </w:r>
        <w:r w:rsidR="001D59F5">
          <w:rPr>
            <w:szCs w:val="21"/>
          </w:rPr>
          <w:instrText xml:space="preserve"> PAGEREF _Toc4227 </w:instrText>
        </w:r>
        <w:r>
          <w:rPr>
            <w:szCs w:val="21"/>
          </w:rPr>
          <w:fldChar w:fldCharType="separate"/>
        </w:r>
        <w:r w:rsidR="001D59F5">
          <w:rPr>
            <w:szCs w:val="21"/>
          </w:rPr>
          <w:t>10</w:t>
        </w:r>
        <w:r>
          <w:rPr>
            <w:szCs w:val="21"/>
          </w:rPr>
          <w:fldChar w:fldCharType="end"/>
        </w:r>
      </w:hyperlink>
    </w:p>
    <w:p w:rsidR="00894DEB" w:rsidRDefault="006C1ED0" w:rsidP="00D85AE5">
      <w:pPr>
        <w:pStyle w:val="34"/>
        <w:tabs>
          <w:tab w:val="right" w:leader="dot" w:pos="9639"/>
        </w:tabs>
        <w:ind w:left="945"/>
        <w:rPr>
          <w:szCs w:val="21"/>
        </w:rPr>
      </w:pPr>
      <w:hyperlink w:anchor="_Toc23273" w:history="1">
        <w:r w:rsidR="001D59F5">
          <w:rPr>
            <w:szCs w:val="21"/>
          </w:rPr>
          <w:t>4</w:t>
        </w:r>
        <w:r w:rsidR="001D59F5">
          <w:rPr>
            <w:rFonts w:ascii="Book Antiqua" w:eastAsia="黑体" w:hAnsi="Book Antiqua" w:cs="Book Antiqua"/>
            <w:bCs/>
            <w:snapToGrid w:val="0"/>
            <w:kern w:val="0"/>
            <w:szCs w:val="32"/>
          </w:rPr>
          <w:t xml:space="preserve">.4.3 </w:t>
        </w:r>
        <w:r w:rsidR="001D59F5">
          <w:rPr>
            <w:rFonts w:hint="eastAsia"/>
            <w:szCs w:val="21"/>
          </w:rPr>
          <w:t>接口地址</w:t>
        </w:r>
        <w:r w:rsidR="001D59F5">
          <w:rPr>
            <w:szCs w:val="21"/>
          </w:rPr>
          <w:tab/>
        </w:r>
        <w:r>
          <w:rPr>
            <w:szCs w:val="21"/>
          </w:rPr>
          <w:fldChar w:fldCharType="begin"/>
        </w:r>
        <w:r w:rsidR="001D59F5">
          <w:rPr>
            <w:szCs w:val="21"/>
          </w:rPr>
          <w:instrText xml:space="preserve"> PAGEREF _Toc23273 </w:instrText>
        </w:r>
        <w:r>
          <w:rPr>
            <w:szCs w:val="21"/>
          </w:rPr>
          <w:fldChar w:fldCharType="separate"/>
        </w:r>
        <w:r w:rsidR="001D59F5">
          <w:rPr>
            <w:szCs w:val="21"/>
          </w:rPr>
          <w:t>10</w:t>
        </w:r>
        <w:r>
          <w:rPr>
            <w:szCs w:val="21"/>
          </w:rPr>
          <w:fldChar w:fldCharType="end"/>
        </w:r>
      </w:hyperlink>
    </w:p>
    <w:p w:rsidR="00894DEB" w:rsidRDefault="006C1ED0" w:rsidP="00D85AE5">
      <w:pPr>
        <w:pStyle w:val="34"/>
        <w:tabs>
          <w:tab w:val="right" w:leader="dot" w:pos="9639"/>
        </w:tabs>
        <w:ind w:left="945"/>
        <w:rPr>
          <w:szCs w:val="21"/>
        </w:rPr>
      </w:pPr>
      <w:hyperlink w:anchor="_Toc29842" w:history="1">
        <w:r w:rsidR="001D59F5">
          <w:rPr>
            <w:szCs w:val="21"/>
          </w:rPr>
          <w:t>4</w:t>
        </w:r>
        <w:r w:rsidR="001D59F5">
          <w:rPr>
            <w:rFonts w:ascii="Book Antiqua" w:eastAsia="黑体" w:hAnsi="Book Antiqua" w:cs="Book Antiqua"/>
            <w:bCs/>
            <w:snapToGrid w:val="0"/>
            <w:kern w:val="0"/>
            <w:szCs w:val="32"/>
          </w:rPr>
          <w:t xml:space="preserve">.4.4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_Toc29842 </w:instrText>
        </w:r>
        <w:r>
          <w:rPr>
            <w:szCs w:val="21"/>
          </w:rPr>
          <w:fldChar w:fldCharType="separate"/>
        </w:r>
        <w:r w:rsidR="001D59F5">
          <w:rPr>
            <w:szCs w:val="21"/>
          </w:rPr>
          <w:t>10</w:t>
        </w:r>
        <w:r>
          <w:rPr>
            <w:szCs w:val="21"/>
          </w:rPr>
          <w:fldChar w:fldCharType="end"/>
        </w:r>
      </w:hyperlink>
    </w:p>
    <w:p w:rsidR="00894DEB" w:rsidRDefault="006C1ED0" w:rsidP="00D85AE5">
      <w:pPr>
        <w:pStyle w:val="34"/>
        <w:tabs>
          <w:tab w:val="right" w:leader="dot" w:pos="9639"/>
        </w:tabs>
        <w:ind w:left="945"/>
        <w:rPr>
          <w:szCs w:val="21"/>
        </w:rPr>
      </w:pPr>
      <w:hyperlink w:anchor="_Toc30903" w:history="1">
        <w:r w:rsidR="001D59F5">
          <w:rPr>
            <w:szCs w:val="21"/>
          </w:rPr>
          <w:t>4</w:t>
        </w:r>
        <w:r w:rsidR="001D59F5">
          <w:rPr>
            <w:rFonts w:ascii="Book Antiqua" w:eastAsia="黑体" w:hAnsi="Book Antiqua" w:cs="Book Antiqua"/>
            <w:bCs/>
            <w:snapToGrid w:val="0"/>
            <w:kern w:val="0"/>
            <w:szCs w:val="32"/>
          </w:rPr>
          <w:t xml:space="preserve">.4.5 </w:t>
        </w:r>
        <w:r w:rsidR="001D59F5">
          <w:rPr>
            <w:rFonts w:hint="eastAsia"/>
            <w:szCs w:val="21"/>
          </w:rPr>
          <w:t>响应报文</w:t>
        </w:r>
        <w:r w:rsidR="001D59F5">
          <w:rPr>
            <w:szCs w:val="21"/>
          </w:rPr>
          <w:tab/>
        </w:r>
        <w:r>
          <w:rPr>
            <w:szCs w:val="21"/>
          </w:rPr>
          <w:fldChar w:fldCharType="begin"/>
        </w:r>
        <w:r w:rsidR="001D59F5">
          <w:rPr>
            <w:szCs w:val="21"/>
          </w:rPr>
          <w:instrText xml:space="preserve"> PAGEREF _Toc30903 </w:instrText>
        </w:r>
        <w:r>
          <w:rPr>
            <w:szCs w:val="21"/>
          </w:rPr>
          <w:fldChar w:fldCharType="separate"/>
        </w:r>
        <w:r w:rsidR="001D59F5">
          <w:rPr>
            <w:szCs w:val="21"/>
          </w:rPr>
          <w:t>11</w:t>
        </w:r>
        <w:r>
          <w:rPr>
            <w:szCs w:val="21"/>
          </w:rPr>
          <w:fldChar w:fldCharType="end"/>
        </w:r>
      </w:hyperlink>
    </w:p>
    <w:p w:rsidR="00894DEB" w:rsidRDefault="006C1ED0" w:rsidP="00D85AE5">
      <w:pPr>
        <w:pStyle w:val="34"/>
        <w:tabs>
          <w:tab w:val="right" w:leader="dot" w:pos="9639"/>
        </w:tabs>
        <w:ind w:left="945"/>
        <w:rPr>
          <w:szCs w:val="21"/>
        </w:rPr>
      </w:pPr>
      <w:hyperlink w:anchor="_Toc1500" w:history="1">
        <w:r w:rsidR="001D59F5">
          <w:rPr>
            <w:szCs w:val="21"/>
          </w:rPr>
          <w:t>4</w:t>
        </w:r>
        <w:r w:rsidR="001D59F5">
          <w:rPr>
            <w:rFonts w:ascii="Book Antiqua" w:eastAsia="黑体" w:hAnsi="Book Antiqua" w:cs="Book Antiqua"/>
            <w:bCs/>
            <w:snapToGrid w:val="0"/>
            <w:kern w:val="0"/>
            <w:szCs w:val="32"/>
          </w:rPr>
          <w:t xml:space="preserve">.4.6 </w:t>
        </w:r>
        <w:r w:rsidR="001D59F5">
          <w:rPr>
            <w:rFonts w:hint="eastAsia"/>
            <w:szCs w:val="21"/>
          </w:rPr>
          <w:t>错误码表</w:t>
        </w:r>
        <w:r w:rsidR="001D59F5">
          <w:rPr>
            <w:szCs w:val="21"/>
          </w:rPr>
          <w:tab/>
        </w:r>
        <w:r>
          <w:rPr>
            <w:szCs w:val="21"/>
          </w:rPr>
          <w:fldChar w:fldCharType="begin"/>
        </w:r>
        <w:r w:rsidR="001D59F5">
          <w:rPr>
            <w:szCs w:val="21"/>
          </w:rPr>
          <w:instrText xml:space="preserve"> PAGEREF _Toc1500 </w:instrText>
        </w:r>
        <w:r>
          <w:rPr>
            <w:szCs w:val="21"/>
          </w:rPr>
          <w:fldChar w:fldCharType="separate"/>
        </w:r>
        <w:r w:rsidR="001D59F5">
          <w:rPr>
            <w:szCs w:val="21"/>
          </w:rPr>
          <w:t>11</w:t>
        </w:r>
        <w:r>
          <w:rPr>
            <w:szCs w:val="21"/>
          </w:rPr>
          <w:fldChar w:fldCharType="end"/>
        </w:r>
      </w:hyperlink>
    </w:p>
    <w:p w:rsidR="00894DEB" w:rsidRDefault="006C1ED0" w:rsidP="00D85AE5">
      <w:pPr>
        <w:pStyle w:val="34"/>
        <w:tabs>
          <w:tab w:val="right" w:leader="dot" w:pos="9639"/>
        </w:tabs>
        <w:ind w:left="945"/>
        <w:rPr>
          <w:szCs w:val="21"/>
        </w:rPr>
      </w:pPr>
      <w:hyperlink w:anchor="_Toc10977" w:history="1">
        <w:r w:rsidR="001D59F5">
          <w:rPr>
            <w:szCs w:val="21"/>
          </w:rPr>
          <w:t>4</w:t>
        </w:r>
        <w:r w:rsidR="001D59F5">
          <w:rPr>
            <w:rFonts w:ascii="Book Antiqua" w:eastAsia="黑体" w:hAnsi="Book Antiqua" w:cs="Book Antiqua"/>
            <w:bCs/>
            <w:snapToGrid w:val="0"/>
            <w:kern w:val="0"/>
            <w:szCs w:val="32"/>
          </w:rPr>
          <w:t xml:space="preserve">.4.7 </w:t>
        </w:r>
        <w:r w:rsidR="001D59F5">
          <w:rPr>
            <w:rFonts w:hint="eastAsia"/>
            <w:szCs w:val="21"/>
          </w:rPr>
          <w:t>请求样例</w:t>
        </w:r>
        <w:r w:rsidR="001D59F5">
          <w:rPr>
            <w:szCs w:val="21"/>
          </w:rPr>
          <w:tab/>
        </w:r>
        <w:r>
          <w:rPr>
            <w:szCs w:val="21"/>
          </w:rPr>
          <w:fldChar w:fldCharType="begin"/>
        </w:r>
        <w:r w:rsidR="001D59F5">
          <w:rPr>
            <w:szCs w:val="21"/>
          </w:rPr>
          <w:instrText xml:space="preserve"> PAGEREF _Toc10977 </w:instrText>
        </w:r>
        <w:r>
          <w:rPr>
            <w:szCs w:val="21"/>
          </w:rPr>
          <w:fldChar w:fldCharType="separate"/>
        </w:r>
        <w:r w:rsidR="001D59F5">
          <w:rPr>
            <w:szCs w:val="21"/>
          </w:rPr>
          <w:t>11</w:t>
        </w:r>
        <w:r>
          <w:rPr>
            <w:szCs w:val="21"/>
          </w:rPr>
          <w:fldChar w:fldCharType="end"/>
        </w:r>
      </w:hyperlink>
    </w:p>
    <w:p w:rsidR="00894DEB" w:rsidRDefault="006C1ED0" w:rsidP="00D85AE5">
      <w:pPr>
        <w:pStyle w:val="34"/>
        <w:tabs>
          <w:tab w:val="right" w:leader="dot" w:pos="9639"/>
        </w:tabs>
        <w:ind w:left="945"/>
        <w:rPr>
          <w:szCs w:val="21"/>
        </w:rPr>
      </w:pPr>
      <w:hyperlink w:anchor="_Toc19178" w:history="1">
        <w:r w:rsidR="001D59F5">
          <w:rPr>
            <w:szCs w:val="21"/>
          </w:rPr>
          <w:t>4</w:t>
        </w:r>
        <w:r w:rsidR="001D59F5">
          <w:rPr>
            <w:rFonts w:ascii="Book Antiqua" w:eastAsia="黑体" w:hAnsi="Book Antiqua" w:cs="Book Antiqua"/>
            <w:bCs/>
            <w:snapToGrid w:val="0"/>
            <w:kern w:val="0"/>
            <w:szCs w:val="32"/>
          </w:rPr>
          <w:t xml:space="preserve">.4.8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_Toc19178 </w:instrText>
        </w:r>
        <w:r>
          <w:rPr>
            <w:szCs w:val="21"/>
          </w:rPr>
          <w:fldChar w:fldCharType="separate"/>
        </w:r>
        <w:r w:rsidR="001D59F5">
          <w:rPr>
            <w:szCs w:val="21"/>
          </w:rPr>
          <w:t>12</w:t>
        </w:r>
        <w:r>
          <w:rPr>
            <w:szCs w:val="21"/>
          </w:rPr>
          <w:fldChar w:fldCharType="end"/>
        </w:r>
      </w:hyperlink>
    </w:p>
    <w:p w:rsidR="00894DEB" w:rsidRDefault="006C1ED0" w:rsidP="00D85AE5">
      <w:pPr>
        <w:pStyle w:val="25"/>
        <w:tabs>
          <w:tab w:val="right" w:leader="dot" w:pos="9639"/>
        </w:tabs>
        <w:ind w:left="630"/>
        <w:rPr>
          <w:szCs w:val="21"/>
        </w:rPr>
      </w:pPr>
      <w:hyperlink w:anchor="_Toc8244" w:history="1">
        <w:r w:rsidR="001D59F5">
          <w:rPr>
            <w:szCs w:val="21"/>
          </w:rPr>
          <w:t>4</w:t>
        </w:r>
        <w:r w:rsidR="001D59F5">
          <w:rPr>
            <w:rFonts w:ascii="Book Antiqua" w:eastAsia="黑体" w:hAnsi="Book Antiqua" w:cs="Book Antiqua"/>
            <w:bCs/>
            <w:snapToGrid w:val="0"/>
            <w:kern w:val="0"/>
            <w:szCs w:val="36"/>
          </w:rPr>
          <w:t xml:space="preserve">.5 </w:t>
        </w:r>
        <w:r w:rsidR="001D59F5">
          <w:rPr>
            <w:rFonts w:hint="eastAsia"/>
            <w:szCs w:val="21"/>
          </w:rPr>
          <w:t>添加播放记录接口</w:t>
        </w:r>
        <w:r w:rsidR="001D59F5">
          <w:rPr>
            <w:szCs w:val="21"/>
          </w:rPr>
          <w:tab/>
        </w:r>
        <w:r>
          <w:rPr>
            <w:szCs w:val="21"/>
          </w:rPr>
          <w:fldChar w:fldCharType="begin"/>
        </w:r>
        <w:r w:rsidR="001D59F5">
          <w:rPr>
            <w:szCs w:val="21"/>
          </w:rPr>
          <w:instrText xml:space="preserve"> PAGEREF _Toc8244 </w:instrText>
        </w:r>
        <w:r>
          <w:rPr>
            <w:szCs w:val="21"/>
          </w:rPr>
          <w:fldChar w:fldCharType="separate"/>
        </w:r>
        <w:r w:rsidR="001D59F5">
          <w:rPr>
            <w:szCs w:val="21"/>
          </w:rPr>
          <w:t>12</w:t>
        </w:r>
        <w:r>
          <w:rPr>
            <w:szCs w:val="21"/>
          </w:rPr>
          <w:fldChar w:fldCharType="end"/>
        </w:r>
      </w:hyperlink>
    </w:p>
    <w:p w:rsidR="00894DEB" w:rsidRDefault="006C1ED0" w:rsidP="00D85AE5">
      <w:pPr>
        <w:pStyle w:val="34"/>
        <w:tabs>
          <w:tab w:val="right" w:leader="dot" w:pos="9639"/>
        </w:tabs>
        <w:ind w:left="945"/>
        <w:rPr>
          <w:szCs w:val="21"/>
        </w:rPr>
      </w:pPr>
      <w:hyperlink w:anchor="_Toc6167" w:history="1">
        <w:r w:rsidR="001D59F5">
          <w:rPr>
            <w:szCs w:val="21"/>
          </w:rPr>
          <w:t>4</w:t>
        </w:r>
        <w:r w:rsidR="001D59F5">
          <w:rPr>
            <w:rFonts w:ascii="Book Antiqua" w:eastAsia="黑体" w:hAnsi="Book Antiqua" w:cs="Book Antiqua"/>
            <w:bCs/>
            <w:snapToGrid w:val="0"/>
            <w:kern w:val="0"/>
            <w:szCs w:val="32"/>
          </w:rPr>
          <w:t xml:space="preserve">.5.1 </w:t>
        </w:r>
        <w:r w:rsidR="001D59F5">
          <w:rPr>
            <w:rFonts w:hint="eastAsia"/>
            <w:szCs w:val="21"/>
          </w:rPr>
          <w:t>接口说明</w:t>
        </w:r>
        <w:r w:rsidR="001D59F5">
          <w:rPr>
            <w:szCs w:val="21"/>
          </w:rPr>
          <w:tab/>
        </w:r>
        <w:r>
          <w:rPr>
            <w:szCs w:val="21"/>
          </w:rPr>
          <w:fldChar w:fldCharType="begin"/>
        </w:r>
        <w:r w:rsidR="001D59F5">
          <w:rPr>
            <w:szCs w:val="21"/>
          </w:rPr>
          <w:instrText xml:space="preserve"> PAGEREF _Toc6167 </w:instrText>
        </w:r>
        <w:r>
          <w:rPr>
            <w:szCs w:val="21"/>
          </w:rPr>
          <w:fldChar w:fldCharType="separate"/>
        </w:r>
        <w:r w:rsidR="001D59F5">
          <w:rPr>
            <w:szCs w:val="21"/>
          </w:rPr>
          <w:t>12</w:t>
        </w:r>
        <w:r>
          <w:rPr>
            <w:szCs w:val="21"/>
          </w:rPr>
          <w:fldChar w:fldCharType="end"/>
        </w:r>
      </w:hyperlink>
    </w:p>
    <w:p w:rsidR="00894DEB" w:rsidRDefault="006C1ED0" w:rsidP="00D85AE5">
      <w:pPr>
        <w:pStyle w:val="34"/>
        <w:tabs>
          <w:tab w:val="right" w:leader="dot" w:pos="9639"/>
        </w:tabs>
        <w:ind w:left="945"/>
        <w:rPr>
          <w:szCs w:val="21"/>
        </w:rPr>
      </w:pPr>
      <w:hyperlink w:anchor="_Toc16731" w:history="1">
        <w:r w:rsidR="001D59F5">
          <w:rPr>
            <w:szCs w:val="21"/>
          </w:rPr>
          <w:t>4</w:t>
        </w:r>
        <w:r w:rsidR="001D59F5">
          <w:rPr>
            <w:rFonts w:ascii="Book Antiqua" w:eastAsia="黑体" w:hAnsi="Book Antiqua" w:cs="Book Antiqua"/>
            <w:bCs/>
            <w:snapToGrid w:val="0"/>
            <w:kern w:val="0"/>
            <w:szCs w:val="32"/>
          </w:rPr>
          <w:t xml:space="preserve">.5.2 </w:t>
        </w:r>
        <w:r w:rsidR="001D59F5">
          <w:rPr>
            <w:rFonts w:hint="eastAsia"/>
            <w:szCs w:val="21"/>
          </w:rPr>
          <w:t>接口协议</w:t>
        </w:r>
        <w:r w:rsidR="001D59F5">
          <w:rPr>
            <w:szCs w:val="21"/>
          </w:rPr>
          <w:tab/>
        </w:r>
        <w:r>
          <w:rPr>
            <w:szCs w:val="21"/>
          </w:rPr>
          <w:fldChar w:fldCharType="begin"/>
        </w:r>
        <w:r w:rsidR="001D59F5">
          <w:rPr>
            <w:szCs w:val="21"/>
          </w:rPr>
          <w:instrText xml:space="preserve"> PAGEREF _Toc16731 </w:instrText>
        </w:r>
        <w:r>
          <w:rPr>
            <w:szCs w:val="21"/>
          </w:rPr>
          <w:fldChar w:fldCharType="separate"/>
        </w:r>
        <w:r w:rsidR="001D59F5">
          <w:rPr>
            <w:szCs w:val="21"/>
          </w:rPr>
          <w:t>12</w:t>
        </w:r>
        <w:r>
          <w:rPr>
            <w:szCs w:val="21"/>
          </w:rPr>
          <w:fldChar w:fldCharType="end"/>
        </w:r>
      </w:hyperlink>
    </w:p>
    <w:p w:rsidR="00894DEB" w:rsidRDefault="006C1ED0" w:rsidP="00D85AE5">
      <w:pPr>
        <w:pStyle w:val="34"/>
        <w:tabs>
          <w:tab w:val="right" w:leader="dot" w:pos="9639"/>
        </w:tabs>
        <w:ind w:left="945"/>
        <w:rPr>
          <w:szCs w:val="21"/>
        </w:rPr>
      </w:pPr>
      <w:hyperlink w:anchor="_Toc27187" w:history="1">
        <w:r w:rsidR="001D59F5">
          <w:rPr>
            <w:szCs w:val="21"/>
          </w:rPr>
          <w:t>4</w:t>
        </w:r>
        <w:r w:rsidR="001D59F5">
          <w:rPr>
            <w:rFonts w:ascii="Book Antiqua" w:eastAsia="黑体" w:hAnsi="Book Antiqua" w:cs="Book Antiqua"/>
            <w:bCs/>
            <w:snapToGrid w:val="0"/>
            <w:kern w:val="0"/>
            <w:szCs w:val="32"/>
          </w:rPr>
          <w:t xml:space="preserve">.5.3 </w:t>
        </w:r>
        <w:r w:rsidR="001D59F5">
          <w:rPr>
            <w:rFonts w:hint="eastAsia"/>
            <w:szCs w:val="21"/>
          </w:rPr>
          <w:t>接口地址</w:t>
        </w:r>
        <w:r w:rsidR="001D59F5">
          <w:rPr>
            <w:szCs w:val="21"/>
          </w:rPr>
          <w:tab/>
        </w:r>
        <w:r>
          <w:rPr>
            <w:szCs w:val="21"/>
          </w:rPr>
          <w:fldChar w:fldCharType="begin"/>
        </w:r>
        <w:r w:rsidR="001D59F5">
          <w:rPr>
            <w:szCs w:val="21"/>
          </w:rPr>
          <w:instrText xml:space="preserve"> PAGEREF _Toc27187 </w:instrText>
        </w:r>
        <w:r>
          <w:rPr>
            <w:szCs w:val="21"/>
          </w:rPr>
          <w:fldChar w:fldCharType="separate"/>
        </w:r>
        <w:r w:rsidR="001D59F5">
          <w:rPr>
            <w:szCs w:val="21"/>
          </w:rPr>
          <w:t>12</w:t>
        </w:r>
        <w:r>
          <w:rPr>
            <w:szCs w:val="21"/>
          </w:rPr>
          <w:fldChar w:fldCharType="end"/>
        </w:r>
      </w:hyperlink>
    </w:p>
    <w:p w:rsidR="00894DEB" w:rsidRDefault="006C1ED0" w:rsidP="00D85AE5">
      <w:pPr>
        <w:pStyle w:val="34"/>
        <w:tabs>
          <w:tab w:val="right" w:leader="dot" w:pos="9639"/>
        </w:tabs>
        <w:ind w:left="945"/>
        <w:rPr>
          <w:szCs w:val="21"/>
        </w:rPr>
      </w:pPr>
      <w:hyperlink w:anchor="_Toc15219" w:history="1">
        <w:r w:rsidR="001D59F5">
          <w:rPr>
            <w:szCs w:val="21"/>
          </w:rPr>
          <w:t>4</w:t>
        </w:r>
        <w:r w:rsidR="001D59F5">
          <w:rPr>
            <w:rFonts w:ascii="Book Antiqua" w:eastAsia="黑体" w:hAnsi="Book Antiqua" w:cs="Book Antiqua"/>
            <w:bCs/>
            <w:snapToGrid w:val="0"/>
            <w:kern w:val="0"/>
            <w:szCs w:val="32"/>
          </w:rPr>
          <w:t xml:space="preserve">.5.4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_Toc15219 </w:instrText>
        </w:r>
        <w:r>
          <w:rPr>
            <w:szCs w:val="21"/>
          </w:rPr>
          <w:fldChar w:fldCharType="separate"/>
        </w:r>
        <w:r w:rsidR="001D59F5">
          <w:rPr>
            <w:szCs w:val="21"/>
          </w:rPr>
          <w:t>13</w:t>
        </w:r>
        <w:r>
          <w:rPr>
            <w:szCs w:val="21"/>
          </w:rPr>
          <w:fldChar w:fldCharType="end"/>
        </w:r>
      </w:hyperlink>
    </w:p>
    <w:p w:rsidR="00894DEB" w:rsidRDefault="006C1ED0" w:rsidP="00D85AE5">
      <w:pPr>
        <w:pStyle w:val="34"/>
        <w:tabs>
          <w:tab w:val="right" w:leader="dot" w:pos="9639"/>
        </w:tabs>
        <w:ind w:left="945"/>
        <w:rPr>
          <w:szCs w:val="21"/>
        </w:rPr>
      </w:pPr>
      <w:hyperlink w:anchor="_Toc30539" w:history="1">
        <w:r w:rsidR="001D59F5">
          <w:rPr>
            <w:szCs w:val="21"/>
          </w:rPr>
          <w:t>4</w:t>
        </w:r>
        <w:r w:rsidR="001D59F5">
          <w:rPr>
            <w:rFonts w:ascii="Book Antiqua" w:eastAsia="黑体" w:hAnsi="Book Antiqua" w:cs="Book Antiqua"/>
            <w:bCs/>
            <w:snapToGrid w:val="0"/>
            <w:kern w:val="0"/>
            <w:szCs w:val="32"/>
          </w:rPr>
          <w:t xml:space="preserve">.5.5 </w:t>
        </w:r>
        <w:r w:rsidR="001D59F5">
          <w:rPr>
            <w:rFonts w:hint="eastAsia"/>
            <w:szCs w:val="21"/>
          </w:rPr>
          <w:t>响应报文</w:t>
        </w:r>
        <w:r w:rsidR="001D59F5">
          <w:rPr>
            <w:szCs w:val="21"/>
          </w:rPr>
          <w:tab/>
        </w:r>
        <w:r>
          <w:rPr>
            <w:szCs w:val="21"/>
          </w:rPr>
          <w:fldChar w:fldCharType="begin"/>
        </w:r>
        <w:r w:rsidR="001D59F5">
          <w:rPr>
            <w:szCs w:val="21"/>
          </w:rPr>
          <w:instrText xml:space="preserve"> PAGEREF _Toc30539 </w:instrText>
        </w:r>
        <w:r>
          <w:rPr>
            <w:szCs w:val="21"/>
          </w:rPr>
          <w:fldChar w:fldCharType="separate"/>
        </w:r>
        <w:r w:rsidR="001D59F5">
          <w:rPr>
            <w:szCs w:val="21"/>
          </w:rPr>
          <w:t>13</w:t>
        </w:r>
        <w:r>
          <w:rPr>
            <w:szCs w:val="21"/>
          </w:rPr>
          <w:fldChar w:fldCharType="end"/>
        </w:r>
      </w:hyperlink>
    </w:p>
    <w:p w:rsidR="00894DEB" w:rsidRDefault="006C1ED0" w:rsidP="00D85AE5">
      <w:pPr>
        <w:pStyle w:val="34"/>
        <w:tabs>
          <w:tab w:val="right" w:leader="dot" w:pos="9639"/>
        </w:tabs>
        <w:ind w:left="945"/>
        <w:rPr>
          <w:szCs w:val="21"/>
        </w:rPr>
      </w:pPr>
      <w:hyperlink w:anchor="_Toc15403" w:history="1">
        <w:r w:rsidR="001D59F5">
          <w:rPr>
            <w:szCs w:val="21"/>
          </w:rPr>
          <w:t>4</w:t>
        </w:r>
        <w:r w:rsidR="001D59F5">
          <w:rPr>
            <w:rFonts w:ascii="Book Antiqua" w:eastAsia="黑体" w:hAnsi="Book Antiqua" w:cs="Book Antiqua"/>
            <w:bCs/>
            <w:snapToGrid w:val="0"/>
            <w:kern w:val="0"/>
            <w:szCs w:val="32"/>
          </w:rPr>
          <w:t xml:space="preserve">.5.6 </w:t>
        </w:r>
        <w:r w:rsidR="001D59F5">
          <w:rPr>
            <w:rFonts w:hint="eastAsia"/>
            <w:szCs w:val="21"/>
          </w:rPr>
          <w:t>错误码表</w:t>
        </w:r>
        <w:r w:rsidR="001D59F5">
          <w:rPr>
            <w:szCs w:val="21"/>
          </w:rPr>
          <w:tab/>
        </w:r>
        <w:r>
          <w:rPr>
            <w:szCs w:val="21"/>
          </w:rPr>
          <w:fldChar w:fldCharType="begin"/>
        </w:r>
        <w:r w:rsidR="001D59F5">
          <w:rPr>
            <w:szCs w:val="21"/>
          </w:rPr>
          <w:instrText xml:space="preserve"> PAGEREF _Toc15403 </w:instrText>
        </w:r>
        <w:r>
          <w:rPr>
            <w:szCs w:val="21"/>
          </w:rPr>
          <w:fldChar w:fldCharType="separate"/>
        </w:r>
        <w:r w:rsidR="001D59F5">
          <w:rPr>
            <w:szCs w:val="21"/>
          </w:rPr>
          <w:t>13</w:t>
        </w:r>
        <w:r>
          <w:rPr>
            <w:szCs w:val="21"/>
          </w:rPr>
          <w:fldChar w:fldCharType="end"/>
        </w:r>
      </w:hyperlink>
    </w:p>
    <w:p w:rsidR="00894DEB" w:rsidRDefault="006C1ED0" w:rsidP="00D85AE5">
      <w:pPr>
        <w:pStyle w:val="34"/>
        <w:tabs>
          <w:tab w:val="right" w:leader="dot" w:pos="9639"/>
        </w:tabs>
        <w:ind w:left="945"/>
        <w:rPr>
          <w:szCs w:val="21"/>
        </w:rPr>
      </w:pPr>
      <w:hyperlink w:anchor="_Toc11971" w:history="1">
        <w:r w:rsidR="001D59F5">
          <w:rPr>
            <w:szCs w:val="21"/>
          </w:rPr>
          <w:t>4</w:t>
        </w:r>
        <w:r w:rsidR="001D59F5">
          <w:rPr>
            <w:rFonts w:ascii="Book Antiqua" w:eastAsia="黑体" w:hAnsi="Book Antiqua" w:cs="Book Antiqua"/>
            <w:bCs/>
            <w:snapToGrid w:val="0"/>
            <w:kern w:val="0"/>
            <w:szCs w:val="32"/>
          </w:rPr>
          <w:t xml:space="preserve">.5.7 </w:t>
        </w:r>
        <w:r w:rsidR="001D59F5">
          <w:rPr>
            <w:rFonts w:hint="eastAsia"/>
            <w:szCs w:val="21"/>
          </w:rPr>
          <w:t>请求样例</w:t>
        </w:r>
        <w:r w:rsidR="001D59F5">
          <w:rPr>
            <w:szCs w:val="21"/>
          </w:rPr>
          <w:tab/>
        </w:r>
        <w:r>
          <w:rPr>
            <w:szCs w:val="21"/>
          </w:rPr>
          <w:fldChar w:fldCharType="begin"/>
        </w:r>
        <w:r w:rsidR="001D59F5">
          <w:rPr>
            <w:szCs w:val="21"/>
          </w:rPr>
          <w:instrText xml:space="preserve"> PAGEREF _Toc11971 </w:instrText>
        </w:r>
        <w:r>
          <w:rPr>
            <w:szCs w:val="21"/>
          </w:rPr>
          <w:fldChar w:fldCharType="separate"/>
        </w:r>
        <w:r w:rsidR="001D59F5">
          <w:rPr>
            <w:szCs w:val="21"/>
          </w:rPr>
          <w:t>13</w:t>
        </w:r>
        <w:r>
          <w:rPr>
            <w:szCs w:val="21"/>
          </w:rPr>
          <w:fldChar w:fldCharType="end"/>
        </w:r>
      </w:hyperlink>
    </w:p>
    <w:p w:rsidR="00894DEB" w:rsidRDefault="006C1ED0" w:rsidP="00D85AE5">
      <w:pPr>
        <w:pStyle w:val="34"/>
        <w:tabs>
          <w:tab w:val="right" w:leader="dot" w:pos="9639"/>
        </w:tabs>
        <w:ind w:left="945"/>
        <w:rPr>
          <w:szCs w:val="21"/>
        </w:rPr>
      </w:pPr>
      <w:hyperlink w:anchor="_Toc21506" w:history="1">
        <w:r w:rsidR="001D59F5">
          <w:rPr>
            <w:szCs w:val="21"/>
          </w:rPr>
          <w:t>4</w:t>
        </w:r>
        <w:r w:rsidR="001D59F5">
          <w:rPr>
            <w:rFonts w:ascii="Book Antiqua" w:eastAsia="黑体" w:hAnsi="Book Antiqua" w:cs="Book Antiqua"/>
            <w:bCs/>
            <w:snapToGrid w:val="0"/>
            <w:kern w:val="0"/>
            <w:szCs w:val="32"/>
          </w:rPr>
          <w:t xml:space="preserve">.5.8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_Toc21506 </w:instrText>
        </w:r>
        <w:r>
          <w:rPr>
            <w:szCs w:val="21"/>
          </w:rPr>
          <w:fldChar w:fldCharType="separate"/>
        </w:r>
        <w:r w:rsidR="001D59F5">
          <w:rPr>
            <w:szCs w:val="21"/>
          </w:rPr>
          <w:t>14</w:t>
        </w:r>
        <w:r>
          <w:rPr>
            <w:szCs w:val="21"/>
          </w:rPr>
          <w:fldChar w:fldCharType="end"/>
        </w:r>
      </w:hyperlink>
    </w:p>
    <w:p w:rsidR="00894DEB" w:rsidRDefault="006C1ED0" w:rsidP="00D85AE5">
      <w:pPr>
        <w:pStyle w:val="25"/>
        <w:tabs>
          <w:tab w:val="right" w:leader="dot" w:pos="9639"/>
        </w:tabs>
        <w:ind w:left="630"/>
        <w:rPr>
          <w:szCs w:val="21"/>
        </w:rPr>
      </w:pPr>
      <w:hyperlink w:anchor="_Toc27424" w:history="1">
        <w:r w:rsidR="001D59F5">
          <w:rPr>
            <w:szCs w:val="21"/>
          </w:rPr>
          <w:t>4</w:t>
        </w:r>
        <w:r w:rsidR="001D59F5">
          <w:rPr>
            <w:rFonts w:ascii="Book Antiqua" w:eastAsia="黑体" w:hAnsi="Book Antiqua" w:cs="Book Antiqua"/>
            <w:bCs/>
            <w:snapToGrid w:val="0"/>
            <w:kern w:val="0"/>
            <w:szCs w:val="36"/>
          </w:rPr>
          <w:t xml:space="preserve">.6 </w:t>
        </w:r>
        <w:r w:rsidR="001D59F5">
          <w:rPr>
            <w:rFonts w:hint="eastAsia"/>
            <w:szCs w:val="21"/>
          </w:rPr>
          <w:t>删除播放记录接口</w:t>
        </w:r>
        <w:r w:rsidR="001D59F5">
          <w:rPr>
            <w:szCs w:val="21"/>
          </w:rPr>
          <w:tab/>
        </w:r>
        <w:r>
          <w:rPr>
            <w:szCs w:val="21"/>
          </w:rPr>
          <w:fldChar w:fldCharType="begin"/>
        </w:r>
        <w:r w:rsidR="001D59F5">
          <w:rPr>
            <w:szCs w:val="21"/>
          </w:rPr>
          <w:instrText xml:space="preserve"> PAGEREF _Toc27424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22373" w:history="1">
        <w:r w:rsidR="001D59F5">
          <w:rPr>
            <w:szCs w:val="21"/>
          </w:rPr>
          <w:t>4</w:t>
        </w:r>
        <w:r w:rsidR="001D59F5">
          <w:rPr>
            <w:rFonts w:ascii="Book Antiqua" w:eastAsia="黑体" w:hAnsi="Book Antiqua" w:cs="Book Antiqua"/>
            <w:bCs/>
            <w:snapToGrid w:val="0"/>
            <w:kern w:val="0"/>
            <w:szCs w:val="32"/>
          </w:rPr>
          <w:t xml:space="preserve">.6.1 </w:t>
        </w:r>
        <w:r w:rsidR="001D59F5">
          <w:rPr>
            <w:rFonts w:hint="eastAsia"/>
            <w:szCs w:val="21"/>
          </w:rPr>
          <w:t>接口说明</w:t>
        </w:r>
        <w:r w:rsidR="001D59F5">
          <w:rPr>
            <w:szCs w:val="21"/>
          </w:rPr>
          <w:tab/>
        </w:r>
        <w:r>
          <w:rPr>
            <w:szCs w:val="21"/>
          </w:rPr>
          <w:fldChar w:fldCharType="begin"/>
        </w:r>
        <w:r w:rsidR="001D59F5">
          <w:rPr>
            <w:szCs w:val="21"/>
          </w:rPr>
          <w:instrText xml:space="preserve"> PAGEREF _Toc22373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27439" w:history="1">
        <w:r w:rsidR="001D59F5">
          <w:rPr>
            <w:szCs w:val="21"/>
          </w:rPr>
          <w:t>4</w:t>
        </w:r>
        <w:r w:rsidR="001D59F5">
          <w:rPr>
            <w:rFonts w:ascii="Book Antiqua" w:eastAsia="黑体" w:hAnsi="Book Antiqua" w:cs="Book Antiqua"/>
            <w:bCs/>
            <w:snapToGrid w:val="0"/>
            <w:kern w:val="0"/>
            <w:szCs w:val="32"/>
          </w:rPr>
          <w:t xml:space="preserve">.6.2 </w:t>
        </w:r>
        <w:r w:rsidR="001D59F5">
          <w:rPr>
            <w:rFonts w:hint="eastAsia"/>
            <w:szCs w:val="21"/>
          </w:rPr>
          <w:t>接口协议</w:t>
        </w:r>
        <w:r w:rsidR="001D59F5">
          <w:rPr>
            <w:szCs w:val="21"/>
          </w:rPr>
          <w:tab/>
        </w:r>
        <w:r>
          <w:rPr>
            <w:szCs w:val="21"/>
          </w:rPr>
          <w:fldChar w:fldCharType="begin"/>
        </w:r>
        <w:r w:rsidR="001D59F5">
          <w:rPr>
            <w:szCs w:val="21"/>
          </w:rPr>
          <w:instrText xml:space="preserve"> PAGEREF _Toc27439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7601" w:history="1">
        <w:r w:rsidR="001D59F5">
          <w:rPr>
            <w:szCs w:val="21"/>
          </w:rPr>
          <w:t>4</w:t>
        </w:r>
        <w:r w:rsidR="001D59F5">
          <w:rPr>
            <w:rFonts w:ascii="Book Antiqua" w:eastAsia="黑体" w:hAnsi="Book Antiqua" w:cs="Book Antiqua"/>
            <w:bCs/>
            <w:snapToGrid w:val="0"/>
            <w:kern w:val="0"/>
            <w:szCs w:val="32"/>
          </w:rPr>
          <w:t xml:space="preserve">.6.3 </w:t>
        </w:r>
        <w:r w:rsidR="001D59F5">
          <w:rPr>
            <w:rFonts w:hint="eastAsia"/>
            <w:szCs w:val="21"/>
          </w:rPr>
          <w:t>接口地址</w:t>
        </w:r>
        <w:r w:rsidR="001D59F5">
          <w:rPr>
            <w:szCs w:val="21"/>
          </w:rPr>
          <w:tab/>
        </w:r>
        <w:r>
          <w:rPr>
            <w:szCs w:val="21"/>
          </w:rPr>
          <w:fldChar w:fldCharType="begin"/>
        </w:r>
        <w:r w:rsidR="001D59F5">
          <w:rPr>
            <w:szCs w:val="21"/>
          </w:rPr>
          <w:instrText xml:space="preserve"> PAGEREF _Toc7601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5496" w:history="1">
        <w:r w:rsidR="001D59F5">
          <w:rPr>
            <w:szCs w:val="21"/>
          </w:rPr>
          <w:t>4</w:t>
        </w:r>
        <w:r w:rsidR="001D59F5">
          <w:rPr>
            <w:rFonts w:ascii="Book Antiqua" w:eastAsia="黑体" w:hAnsi="Book Antiqua" w:cs="Book Antiqua"/>
            <w:bCs/>
            <w:snapToGrid w:val="0"/>
            <w:kern w:val="0"/>
            <w:szCs w:val="32"/>
          </w:rPr>
          <w:t xml:space="preserve">.6.4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_Toc5496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13679" w:history="1">
        <w:r w:rsidR="001D59F5">
          <w:rPr>
            <w:szCs w:val="21"/>
          </w:rPr>
          <w:t>4</w:t>
        </w:r>
        <w:r w:rsidR="001D59F5">
          <w:rPr>
            <w:rFonts w:ascii="Book Antiqua" w:eastAsia="黑体" w:hAnsi="Book Antiqua" w:cs="Book Antiqua"/>
            <w:bCs/>
            <w:snapToGrid w:val="0"/>
            <w:kern w:val="0"/>
            <w:szCs w:val="32"/>
          </w:rPr>
          <w:t xml:space="preserve">.6.5 </w:t>
        </w:r>
        <w:r w:rsidR="001D59F5">
          <w:rPr>
            <w:rFonts w:hint="eastAsia"/>
            <w:szCs w:val="21"/>
          </w:rPr>
          <w:t>响应报文</w:t>
        </w:r>
        <w:r w:rsidR="001D59F5">
          <w:rPr>
            <w:szCs w:val="21"/>
          </w:rPr>
          <w:tab/>
        </w:r>
        <w:r>
          <w:rPr>
            <w:szCs w:val="21"/>
          </w:rPr>
          <w:fldChar w:fldCharType="begin"/>
        </w:r>
        <w:r w:rsidR="001D59F5">
          <w:rPr>
            <w:szCs w:val="21"/>
          </w:rPr>
          <w:instrText xml:space="preserve"> PAGEREF _Toc13679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24593" w:history="1">
        <w:r w:rsidR="001D59F5">
          <w:rPr>
            <w:szCs w:val="21"/>
          </w:rPr>
          <w:t>4</w:t>
        </w:r>
        <w:r w:rsidR="001D59F5">
          <w:rPr>
            <w:rFonts w:ascii="Book Antiqua" w:eastAsia="黑体" w:hAnsi="Book Antiqua" w:cs="Book Antiqua"/>
            <w:bCs/>
            <w:snapToGrid w:val="0"/>
            <w:kern w:val="0"/>
            <w:szCs w:val="32"/>
          </w:rPr>
          <w:t xml:space="preserve">.6.6 </w:t>
        </w:r>
        <w:r w:rsidR="001D59F5">
          <w:rPr>
            <w:rFonts w:hint="eastAsia"/>
            <w:szCs w:val="21"/>
          </w:rPr>
          <w:t>错误码表</w:t>
        </w:r>
        <w:r w:rsidR="001D59F5">
          <w:rPr>
            <w:szCs w:val="21"/>
          </w:rPr>
          <w:tab/>
        </w:r>
        <w:r>
          <w:rPr>
            <w:szCs w:val="21"/>
          </w:rPr>
          <w:fldChar w:fldCharType="begin"/>
        </w:r>
        <w:r w:rsidR="001D59F5">
          <w:rPr>
            <w:szCs w:val="21"/>
          </w:rPr>
          <w:instrText xml:space="preserve"> PAGEREF _Toc24593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8004" w:history="1">
        <w:r w:rsidR="001D59F5">
          <w:rPr>
            <w:szCs w:val="21"/>
          </w:rPr>
          <w:t>4</w:t>
        </w:r>
        <w:r w:rsidR="001D59F5">
          <w:rPr>
            <w:rFonts w:ascii="Book Antiqua" w:eastAsia="黑体" w:hAnsi="Book Antiqua" w:cs="Book Antiqua"/>
            <w:bCs/>
            <w:snapToGrid w:val="0"/>
            <w:kern w:val="0"/>
            <w:szCs w:val="32"/>
          </w:rPr>
          <w:t xml:space="preserve">.6.7 </w:t>
        </w:r>
        <w:r w:rsidR="001D59F5">
          <w:rPr>
            <w:rFonts w:hint="eastAsia"/>
            <w:szCs w:val="21"/>
          </w:rPr>
          <w:t>请求样例</w:t>
        </w:r>
        <w:r w:rsidR="001D59F5">
          <w:rPr>
            <w:szCs w:val="21"/>
          </w:rPr>
          <w:tab/>
        </w:r>
        <w:r>
          <w:rPr>
            <w:szCs w:val="21"/>
          </w:rPr>
          <w:fldChar w:fldCharType="begin"/>
        </w:r>
        <w:r w:rsidR="001D59F5">
          <w:rPr>
            <w:szCs w:val="21"/>
          </w:rPr>
          <w:instrText xml:space="preserve"> PAGEREF _Toc8004 </w:instrText>
        </w:r>
        <w:r>
          <w:rPr>
            <w:szCs w:val="21"/>
          </w:rPr>
          <w:fldChar w:fldCharType="separate"/>
        </w:r>
        <w:r w:rsidR="001D59F5">
          <w:rPr>
            <w:szCs w:val="21"/>
          </w:rPr>
          <w:t>14</w:t>
        </w:r>
        <w:r>
          <w:rPr>
            <w:szCs w:val="21"/>
          </w:rPr>
          <w:fldChar w:fldCharType="end"/>
        </w:r>
      </w:hyperlink>
    </w:p>
    <w:p w:rsidR="00894DEB" w:rsidRDefault="006C1ED0" w:rsidP="00D85AE5">
      <w:pPr>
        <w:pStyle w:val="34"/>
        <w:tabs>
          <w:tab w:val="right" w:leader="dot" w:pos="9639"/>
        </w:tabs>
        <w:ind w:left="945"/>
        <w:rPr>
          <w:szCs w:val="21"/>
        </w:rPr>
      </w:pPr>
      <w:hyperlink w:anchor="_Toc18517" w:history="1">
        <w:r w:rsidR="001D59F5">
          <w:rPr>
            <w:szCs w:val="21"/>
          </w:rPr>
          <w:t>4</w:t>
        </w:r>
        <w:r w:rsidR="001D59F5">
          <w:rPr>
            <w:rFonts w:ascii="Book Antiqua" w:eastAsia="黑体" w:hAnsi="Book Antiqua" w:cs="Book Antiqua"/>
            <w:bCs/>
            <w:snapToGrid w:val="0"/>
            <w:kern w:val="0"/>
            <w:szCs w:val="32"/>
          </w:rPr>
          <w:t xml:space="preserve">.6.8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_Toc18517 </w:instrText>
        </w:r>
        <w:r>
          <w:rPr>
            <w:szCs w:val="21"/>
          </w:rPr>
          <w:fldChar w:fldCharType="separate"/>
        </w:r>
        <w:r w:rsidR="001D59F5">
          <w:rPr>
            <w:szCs w:val="21"/>
          </w:rPr>
          <w:t>15</w:t>
        </w:r>
        <w:r>
          <w:rPr>
            <w:szCs w:val="21"/>
          </w:rPr>
          <w:fldChar w:fldCharType="end"/>
        </w:r>
      </w:hyperlink>
    </w:p>
    <w:p w:rsidR="00894DEB" w:rsidRDefault="006C1ED0" w:rsidP="00D85AE5">
      <w:pPr>
        <w:pStyle w:val="25"/>
        <w:tabs>
          <w:tab w:val="right" w:leader="dot" w:pos="9639"/>
        </w:tabs>
        <w:ind w:left="630"/>
        <w:rPr>
          <w:szCs w:val="21"/>
        </w:rPr>
      </w:pPr>
      <w:hyperlink w:anchor="_Toc27995" w:history="1">
        <w:r w:rsidR="001D59F5">
          <w:rPr>
            <w:szCs w:val="21"/>
          </w:rPr>
          <w:t>4</w:t>
        </w:r>
        <w:r w:rsidR="001D59F5">
          <w:rPr>
            <w:rFonts w:ascii="Book Antiqua" w:eastAsia="黑体" w:hAnsi="Book Antiqua" w:cs="Book Antiqua"/>
            <w:bCs/>
            <w:snapToGrid w:val="0"/>
            <w:kern w:val="0"/>
            <w:szCs w:val="36"/>
          </w:rPr>
          <w:t xml:space="preserve">.7 </w:t>
        </w:r>
        <w:r w:rsidR="001D59F5">
          <w:rPr>
            <w:rFonts w:hint="eastAsia"/>
            <w:szCs w:val="21"/>
          </w:rPr>
          <w:t>查询用户播放记录列表接口</w:t>
        </w:r>
        <w:r w:rsidR="001D59F5">
          <w:rPr>
            <w:szCs w:val="21"/>
          </w:rPr>
          <w:tab/>
        </w:r>
        <w:r>
          <w:rPr>
            <w:szCs w:val="21"/>
          </w:rPr>
          <w:fldChar w:fldCharType="begin"/>
        </w:r>
        <w:r w:rsidR="001D59F5">
          <w:rPr>
            <w:szCs w:val="21"/>
          </w:rPr>
          <w:instrText xml:space="preserve"> PAGEREF _Toc27995 </w:instrText>
        </w:r>
        <w:r>
          <w:rPr>
            <w:szCs w:val="21"/>
          </w:rPr>
          <w:fldChar w:fldCharType="separate"/>
        </w:r>
        <w:r w:rsidR="001D59F5">
          <w:rPr>
            <w:szCs w:val="21"/>
          </w:rPr>
          <w:t>15</w:t>
        </w:r>
        <w:r>
          <w:rPr>
            <w:szCs w:val="21"/>
          </w:rPr>
          <w:fldChar w:fldCharType="end"/>
        </w:r>
      </w:hyperlink>
    </w:p>
    <w:p w:rsidR="00894DEB" w:rsidRDefault="006C1ED0" w:rsidP="00D85AE5">
      <w:pPr>
        <w:pStyle w:val="34"/>
        <w:tabs>
          <w:tab w:val="right" w:leader="dot" w:pos="9639"/>
        </w:tabs>
        <w:ind w:left="945"/>
        <w:rPr>
          <w:szCs w:val="21"/>
        </w:rPr>
      </w:pPr>
      <w:hyperlink w:anchor="_Toc24841" w:history="1">
        <w:r w:rsidR="001D59F5">
          <w:rPr>
            <w:szCs w:val="21"/>
          </w:rPr>
          <w:t>4</w:t>
        </w:r>
        <w:r w:rsidR="001D59F5">
          <w:rPr>
            <w:rFonts w:ascii="Book Antiqua" w:eastAsia="黑体" w:hAnsi="Book Antiqua" w:cs="Book Antiqua"/>
            <w:bCs/>
            <w:snapToGrid w:val="0"/>
            <w:kern w:val="0"/>
            <w:szCs w:val="32"/>
          </w:rPr>
          <w:t xml:space="preserve">.7.1 </w:t>
        </w:r>
        <w:r w:rsidR="001D59F5">
          <w:rPr>
            <w:rFonts w:hint="eastAsia"/>
            <w:szCs w:val="21"/>
          </w:rPr>
          <w:t>接口说明</w:t>
        </w:r>
        <w:r w:rsidR="001D59F5">
          <w:rPr>
            <w:szCs w:val="21"/>
          </w:rPr>
          <w:tab/>
        </w:r>
        <w:r>
          <w:rPr>
            <w:szCs w:val="21"/>
          </w:rPr>
          <w:fldChar w:fldCharType="begin"/>
        </w:r>
        <w:r w:rsidR="001D59F5">
          <w:rPr>
            <w:szCs w:val="21"/>
          </w:rPr>
          <w:instrText xml:space="preserve"> PAGEREF _Toc24841 </w:instrText>
        </w:r>
        <w:r>
          <w:rPr>
            <w:szCs w:val="21"/>
          </w:rPr>
          <w:fldChar w:fldCharType="separate"/>
        </w:r>
        <w:r w:rsidR="001D59F5">
          <w:rPr>
            <w:szCs w:val="21"/>
          </w:rPr>
          <w:t>15</w:t>
        </w:r>
        <w:r>
          <w:rPr>
            <w:szCs w:val="21"/>
          </w:rPr>
          <w:fldChar w:fldCharType="end"/>
        </w:r>
      </w:hyperlink>
    </w:p>
    <w:p w:rsidR="00894DEB" w:rsidRDefault="006C1ED0" w:rsidP="00D85AE5">
      <w:pPr>
        <w:pStyle w:val="34"/>
        <w:tabs>
          <w:tab w:val="right" w:leader="dot" w:pos="9639"/>
        </w:tabs>
        <w:ind w:left="945"/>
        <w:rPr>
          <w:szCs w:val="21"/>
        </w:rPr>
      </w:pPr>
      <w:hyperlink w:anchor="_Toc21354" w:history="1">
        <w:r w:rsidR="001D59F5">
          <w:rPr>
            <w:szCs w:val="21"/>
          </w:rPr>
          <w:t>4</w:t>
        </w:r>
        <w:r w:rsidR="001D59F5">
          <w:rPr>
            <w:rFonts w:ascii="Book Antiqua" w:eastAsia="黑体" w:hAnsi="Book Antiqua" w:cs="Book Antiqua"/>
            <w:bCs/>
            <w:snapToGrid w:val="0"/>
            <w:kern w:val="0"/>
            <w:szCs w:val="32"/>
          </w:rPr>
          <w:t xml:space="preserve">.7.2 </w:t>
        </w:r>
        <w:r w:rsidR="001D59F5">
          <w:rPr>
            <w:rFonts w:hint="eastAsia"/>
            <w:szCs w:val="21"/>
          </w:rPr>
          <w:t>接口协议</w:t>
        </w:r>
        <w:r w:rsidR="001D59F5">
          <w:rPr>
            <w:szCs w:val="21"/>
          </w:rPr>
          <w:tab/>
        </w:r>
        <w:r>
          <w:rPr>
            <w:szCs w:val="21"/>
          </w:rPr>
          <w:fldChar w:fldCharType="begin"/>
        </w:r>
        <w:r w:rsidR="001D59F5">
          <w:rPr>
            <w:szCs w:val="21"/>
          </w:rPr>
          <w:instrText xml:space="preserve"> PAGEREF _Toc21354 </w:instrText>
        </w:r>
        <w:r>
          <w:rPr>
            <w:szCs w:val="21"/>
          </w:rPr>
          <w:fldChar w:fldCharType="separate"/>
        </w:r>
        <w:r w:rsidR="001D59F5">
          <w:rPr>
            <w:szCs w:val="21"/>
          </w:rPr>
          <w:t>15</w:t>
        </w:r>
        <w:r>
          <w:rPr>
            <w:szCs w:val="21"/>
          </w:rPr>
          <w:fldChar w:fldCharType="end"/>
        </w:r>
      </w:hyperlink>
    </w:p>
    <w:p w:rsidR="00894DEB" w:rsidRDefault="006C1ED0" w:rsidP="00D85AE5">
      <w:pPr>
        <w:pStyle w:val="34"/>
        <w:tabs>
          <w:tab w:val="right" w:leader="dot" w:pos="9639"/>
        </w:tabs>
        <w:ind w:left="945"/>
        <w:rPr>
          <w:szCs w:val="21"/>
        </w:rPr>
      </w:pPr>
      <w:hyperlink w:anchor="_Toc29431" w:history="1">
        <w:r w:rsidR="001D59F5">
          <w:rPr>
            <w:szCs w:val="21"/>
          </w:rPr>
          <w:t>4</w:t>
        </w:r>
        <w:r w:rsidR="001D59F5">
          <w:rPr>
            <w:rFonts w:ascii="Book Antiqua" w:eastAsia="黑体" w:hAnsi="Book Antiqua" w:cs="Book Antiqua"/>
            <w:bCs/>
            <w:snapToGrid w:val="0"/>
            <w:kern w:val="0"/>
            <w:szCs w:val="32"/>
          </w:rPr>
          <w:t xml:space="preserve">.7.3 </w:t>
        </w:r>
        <w:r w:rsidR="001D59F5">
          <w:rPr>
            <w:rFonts w:hint="eastAsia"/>
            <w:szCs w:val="21"/>
          </w:rPr>
          <w:t>接口地址</w:t>
        </w:r>
        <w:r w:rsidR="001D59F5">
          <w:rPr>
            <w:szCs w:val="21"/>
          </w:rPr>
          <w:tab/>
        </w:r>
        <w:r>
          <w:rPr>
            <w:szCs w:val="21"/>
          </w:rPr>
          <w:fldChar w:fldCharType="begin"/>
        </w:r>
        <w:r w:rsidR="001D59F5">
          <w:rPr>
            <w:szCs w:val="21"/>
          </w:rPr>
          <w:instrText xml:space="preserve"> PAGEREF _Toc29431 </w:instrText>
        </w:r>
        <w:r>
          <w:rPr>
            <w:szCs w:val="21"/>
          </w:rPr>
          <w:fldChar w:fldCharType="separate"/>
        </w:r>
        <w:r w:rsidR="001D59F5">
          <w:rPr>
            <w:szCs w:val="21"/>
          </w:rPr>
          <w:t>15</w:t>
        </w:r>
        <w:r>
          <w:rPr>
            <w:szCs w:val="21"/>
          </w:rPr>
          <w:fldChar w:fldCharType="end"/>
        </w:r>
      </w:hyperlink>
    </w:p>
    <w:p w:rsidR="00894DEB" w:rsidRDefault="006C1ED0" w:rsidP="00D85AE5">
      <w:pPr>
        <w:pStyle w:val="34"/>
        <w:tabs>
          <w:tab w:val="right" w:leader="dot" w:pos="9639"/>
        </w:tabs>
        <w:ind w:left="945"/>
        <w:rPr>
          <w:szCs w:val="21"/>
        </w:rPr>
      </w:pPr>
      <w:hyperlink w:anchor="_Toc21364" w:history="1">
        <w:r w:rsidR="001D59F5">
          <w:rPr>
            <w:szCs w:val="21"/>
          </w:rPr>
          <w:t>4</w:t>
        </w:r>
        <w:r w:rsidR="001D59F5">
          <w:rPr>
            <w:rFonts w:ascii="Book Antiqua" w:eastAsia="黑体" w:hAnsi="Book Antiqua" w:cs="Book Antiqua"/>
            <w:bCs/>
            <w:snapToGrid w:val="0"/>
            <w:kern w:val="0"/>
            <w:szCs w:val="32"/>
          </w:rPr>
          <w:t xml:space="preserve">.7.4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_Toc21364 </w:instrText>
        </w:r>
        <w:r>
          <w:rPr>
            <w:szCs w:val="21"/>
          </w:rPr>
          <w:fldChar w:fldCharType="separate"/>
        </w:r>
        <w:r w:rsidR="001D59F5">
          <w:rPr>
            <w:szCs w:val="21"/>
          </w:rPr>
          <w:t>15</w:t>
        </w:r>
        <w:r>
          <w:rPr>
            <w:szCs w:val="21"/>
          </w:rPr>
          <w:fldChar w:fldCharType="end"/>
        </w:r>
      </w:hyperlink>
    </w:p>
    <w:p w:rsidR="00894DEB" w:rsidRDefault="006C1ED0" w:rsidP="00D85AE5">
      <w:pPr>
        <w:pStyle w:val="34"/>
        <w:tabs>
          <w:tab w:val="right" w:leader="dot" w:pos="9639"/>
        </w:tabs>
        <w:ind w:left="945"/>
        <w:rPr>
          <w:szCs w:val="21"/>
        </w:rPr>
      </w:pPr>
      <w:hyperlink w:anchor="_Toc19202" w:history="1">
        <w:r w:rsidR="001D59F5">
          <w:rPr>
            <w:szCs w:val="21"/>
          </w:rPr>
          <w:t>4</w:t>
        </w:r>
        <w:r w:rsidR="001D59F5">
          <w:rPr>
            <w:rFonts w:ascii="Book Antiqua" w:eastAsia="黑体" w:hAnsi="Book Antiqua" w:cs="Book Antiqua"/>
            <w:bCs/>
            <w:snapToGrid w:val="0"/>
            <w:kern w:val="0"/>
            <w:szCs w:val="32"/>
          </w:rPr>
          <w:t xml:space="preserve">.7.5 </w:t>
        </w:r>
        <w:r w:rsidR="001D59F5">
          <w:rPr>
            <w:rFonts w:hint="eastAsia"/>
            <w:szCs w:val="21"/>
          </w:rPr>
          <w:t>响应报文</w:t>
        </w:r>
        <w:r w:rsidR="001D59F5">
          <w:rPr>
            <w:szCs w:val="21"/>
          </w:rPr>
          <w:tab/>
        </w:r>
        <w:r>
          <w:rPr>
            <w:szCs w:val="21"/>
          </w:rPr>
          <w:fldChar w:fldCharType="begin"/>
        </w:r>
        <w:r w:rsidR="001D59F5">
          <w:rPr>
            <w:szCs w:val="21"/>
          </w:rPr>
          <w:instrText xml:space="preserve"> PAGEREF _Toc19202 </w:instrText>
        </w:r>
        <w:r>
          <w:rPr>
            <w:szCs w:val="21"/>
          </w:rPr>
          <w:fldChar w:fldCharType="separate"/>
        </w:r>
        <w:r w:rsidR="001D59F5">
          <w:rPr>
            <w:szCs w:val="21"/>
          </w:rPr>
          <w:t>16</w:t>
        </w:r>
        <w:r>
          <w:rPr>
            <w:szCs w:val="21"/>
          </w:rPr>
          <w:fldChar w:fldCharType="end"/>
        </w:r>
      </w:hyperlink>
    </w:p>
    <w:p w:rsidR="00894DEB" w:rsidRDefault="006C1ED0" w:rsidP="00D85AE5">
      <w:pPr>
        <w:pStyle w:val="34"/>
        <w:tabs>
          <w:tab w:val="right" w:leader="dot" w:pos="9639"/>
        </w:tabs>
        <w:ind w:left="945"/>
        <w:rPr>
          <w:szCs w:val="21"/>
        </w:rPr>
      </w:pPr>
      <w:hyperlink w:anchor="_Toc22003" w:history="1">
        <w:r w:rsidR="001D59F5">
          <w:rPr>
            <w:szCs w:val="21"/>
          </w:rPr>
          <w:t>4</w:t>
        </w:r>
        <w:r w:rsidR="001D59F5">
          <w:rPr>
            <w:rFonts w:ascii="Book Antiqua" w:eastAsia="黑体" w:hAnsi="Book Antiqua" w:cs="Book Antiqua"/>
            <w:bCs/>
            <w:snapToGrid w:val="0"/>
            <w:kern w:val="0"/>
            <w:szCs w:val="32"/>
          </w:rPr>
          <w:t xml:space="preserve">.7.6 </w:t>
        </w:r>
        <w:r w:rsidR="001D59F5">
          <w:rPr>
            <w:rFonts w:hint="eastAsia"/>
            <w:szCs w:val="21"/>
          </w:rPr>
          <w:t>错误码表</w:t>
        </w:r>
        <w:r w:rsidR="001D59F5">
          <w:rPr>
            <w:szCs w:val="21"/>
          </w:rPr>
          <w:tab/>
        </w:r>
        <w:r>
          <w:rPr>
            <w:szCs w:val="21"/>
          </w:rPr>
          <w:fldChar w:fldCharType="begin"/>
        </w:r>
        <w:r w:rsidR="001D59F5">
          <w:rPr>
            <w:szCs w:val="21"/>
          </w:rPr>
          <w:instrText xml:space="preserve"> PAGEREF _Toc22003 </w:instrText>
        </w:r>
        <w:r>
          <w:rPr>
            <w:szCs w:val="21"/>
          </w:rPr>
          <w:fldChar w:fldCharType="separate"/>
        </w:r>
        <w:r w:rsidR="001D59F5">
          <w:rPr>
            <w:szCs w:val="21"/>
          </w:rPr>
          <w:t>16</w:t>
        </w:r>
        <w:r>
          <w:rPr>
            <w:szCs w:val="21"/>
          </w:rPr>
          <w:fldChar w:fldCharType="end"/>
        </w:r>
      </w:hyperlink>
    </w:p>
    <w:p w:rsidR="00894DEB" w:rsidRDefault="006C1ED0" w:rsidP="00D85AE5">
      <w:pPr>
        <w:pStyle w:val="34"/>
        <w:tabs>
          <w:tab w:val="right" w:leader="dot" w:pos="9639"/>
        </w:tabs>
        <w:ind w:left="945"/>
        <w:rPr>
          <w:szCs w:val="21"/>
        </w:rPr>
      </w:pPr>
      <w:hyperlink w:anchor="_Toc27204" w:history="1">
        <w:r w:rsidR="001D59F5">
          <w:rPr>
            <w:szCs w:val="21"/>
          </w:rPr>
          <w:t>4</w:t>
        </w:r>
        <w:r w:rsidR="001D59F5">
          <w:rPr>
            <w:rFonts w:ascii="Book Antiqua" w:eastAsia="黑体" w:hAnsi="Book Antiqua" w:cs="Book Antiqua"/>
            <w:bCs/>
            <w:snapToGrid w:val="0"/>
            <w:kern w:val="0"/>
            <w:szCs w:val="32"/>
          </w:rPr>
          <w:t xml:space="preserve">.7.7 </w:t>
        </w:r>
        <w:r w:rsidR="001D59F5">
          <w:rPr>
            <w:rFonts w:hint="eastAsia"/>
            <w:szCs w:val="21"/>
          </w:rPr>
          <w:t>请求样例</w:t>
        </w:r>
        <w:r w:rsidR="001D59F5">
          <w:rPr>
            <w:szCs w:val="21"/>
          </w:rPr>
          <w:tab/>
        </w:r>
        <w:r>
          <w:rPr>
            <w:szCs w:val="21"/>
          </w:rPr>
          <w:fldChar w:fldCharType="begin"/>
        </w:r>
        <w:r w:rsidR="001D59F5">
          <w:rPr>
            <w:szCs w:val="21"/>
          </w:rPr>
          <w:instrText xml:space="preserve"> PAGEREF _Toc27204 </w:instrText>
        </w:r>
        <w:r>
          <w:rPr>
            <w:szCs w:val="21"/>
          </w:rPr>
          <w:fldChar w:fldCharType="separate"/>
        </w:r>
        <w:r w:rsidR="001D59F5">
          <w:rPr>
            <w:szCs w:val="21"/>
          </w:rPr>
          <w:t>16</w:t>
        </w:r>
        <w:r>
          <w:rPr>
            <w:szCs w:val="21"/>
          </w:rPr>
          <w:fldChar w:fldCharType="end"/>
        </w:r>
      </w:hyperlink>
    </w:p>
    <w:p w:rsidR="00894DEB" w:rsidRDefault="006C1ED0" w:rsidP="00D85AE5">
      <w:pPr>
        <w:pStyle w:val="34"/>
        <w:tabs>
          <w:tab w:val="right" w:leader="dot" w:pos="9639"/>
        </w:tabs>
        <w:ind w:left="945"/>
        <w:rPr>
          <w:szCs w:val="21"/>
        </w:rPr>
      </w:pPr>
      <w:hyperlink w:anchor="_Toc12311" w:history="1">
        <w:r w:rsidR="001D59F5">
          <w:rPr>
            <w:szCs w:val="21"/>
          </w:rPr>
          <w:t>4</w:t>
        </w:r>
        <w:r w:rsidR="001D59F5">
          <w:rPr>
            <w:rFonts w:ascii="Book Antiqua" w:eastAsia="黑体" w:hAnsi="Book Antiqua" w:cs="Book Antiqua"/>
            <w:bCs/>
            <w:snapToGrid w:val="0"/>
            <w:kern w:val="0"/>
            <w:szCs w:val="32"/>
          </w:rPr>
          <w:t xml:space="preserve">.7.8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_Toc12311 </w:instrText>
        </w:r>
        <w:r>
          <w:rPr>
            <w:szCs w:val="21"/>
          </w:rPr>
          <w:fldChar w:fldCharType="separate"/>
        </w:r>
        <w:r w:rsidR="001D59F5">
          <w:rPr>
            <w:szCs w:val="21"/>
          </w:rPr>
          <w:t>17</w:t>
        </w:r>
        <w:r>
          <w:rPr>
            <w:szCs w:val="21"/>
          </w:rPr>
          <w:fldChar w:fldCharType="end"/>
        </w:r>
      </w:hyperlink>
    </w:p>
    <w:p w:rsidR="00894DEB" w:rsidRDefault="006C1ED0">
      <w:pPr>
        <w:pStyle w:val="10"/>
        <w:tabs>
          <w:tab w:val="right" w:leader="dot" w:pos="9639"/>
        </w:tabs>
        <w:rPr>
          <w:rFonts w:ascii="Times New Roman" w:hAnsi="Times New Roman" w:cs="Arial"/>
          <w:szCs w:val="21"/>
        </w:rPr>
      </w:pPr>
      <w:hyperlink w:anchor="_Toc12215" w:history="1">
        <w:r w:rsidR="001D59F5">
          <w:rPr>
            <w:rFonts w:ascii="Times New Roman" w:hAnsi="Times New Roman" w:cs="Arial"/>
            <w:szCs w:val="21"/>
          </w:rPr>
          <w:t>5</w:t>
        </w:r>
        <w:r w:rsidR="001D59F5">
          <w:rPr>
            <w:rFonts w:eastAsia="黑体"/>
            <w:szCs w:val="144"/>
          </w:rPr>
          <w:t xml:space="preserve"> </w:t>
        </w:r>
        <w:r w:rsidR="001D59F5">
          <w:rPr>
            <w:rFonts w:ascii="Times New Roman" w:hAnsi="Times New Roman" w:cs="Arial" w:hint="eastAsia"/>
            <w:szCs w:val="21"/>
          </w:rPr>
          <w:t>白牌服务端调用接口</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_Toc12215 </w:instrText>
        </w:r>
        <w:r>
          <w:rPr>
            <w:rFonts w:ascii="Times New Roman" w:hAnsi="Times New Roman" w:cs="Arial"/>
            <w:szCs w:val="21"/>
          </w:rPr>
          <w:fldChar w:fldCharType="separate"/>
        </w:r>
        <w:r w:rsidR="001D59F5">
          <w:rPr>
            <w:rFonts w:ascii="Times New Roman" w:hAnsi="Times New Roman" w:cs="Arial"/>
            <w:szCs w:val="21"/>
          </w:rPr>
          <w:t>18</w:t>
        </w:r>
        <w:r>
          <w:rPr>
            <w:rFonts w:ascii="Times New Roman" w:hAnsi="Times New Roman" w:cs="Arial"/>
            <w:szCs w:val="21"/>
          </w:rPr>
          <w:fldChar w:fldCharType="end"/>
        </w:r>
      </w:hyperlink>
    </w:p>
    <w:p w:rsidR="00894DEB" w:rsidRDefault="006C1ED0" w:rsidP="00D85AE5">
      <w:pPr>
        <w:pStyle w:val="25"/>
        <w:tabs>
          <w:tab w:val="right" w:leader="dot" w:pos="9639"/>
        </w:tabs>
        <w:ind w:left="630"/>
        <w:rPr>
          <w:szCs w:val="21"/>
        </w:rPr>
      </w:pPr>
      <w:hyperlink w:anchor="_Toc28989" w:history="1">
        <w:r w:rsidR="001D59F5">
          <w:rPr>
            <w:szCs w:val="21"/>
          </w:rPr>
          <w:t>5</w:t>
        </w:r>
        <w:r w:rsidR="001D59F5">
          <w:rPr>
            <w:rFonts w:ascii="Book Antiqua" w:eastAsia="黑体" w:hAnsi="Book Antiqua" w:cs="Book Antiqua"/>
            <w:bCs/>
            <w:snapToGrid w:val="0"/>
            <w:kern w:val="0"/>
            <w:szCs w:val="36"/>
          </w:rPr>
          <w:t xml:space="preserve">.1 </w:t>
        </w:r>
        <w:r w:rsidR="001D59F5">
          <w:rPr>
            <w:rFonts w:hint="eastAsia"/>
            <w:szCs w:val="21"/>
          </w:rPr>
          <w:t>添加收藏列表接口</w:t>
        </w:r>
        <w:r w:rsidR="001D59F5">
          <w:rPr>
            <w:szCs w:val="21"/>
          </w:rPr>
          <w:tab/>
        </w:r>
        <w:r>
          <w:rPr>
            <w:szCs w:val="21"/>
          </w:rPr>
          <w:fldChar w:fldCharType="begin"/>
        </w:r>
        <w:r w:rsidR="001D59F5">
          <w:rPr>
            <w:szCs w:val="21"/>
          </w:rPr>
          <w:instrText xml:space="preserve"> PAGEREF _Toc28989 </w:instrText>
        </w:r>
        <w:r>
          <w:rPr>
            <w:szCs w:val="21"/>
          </w:rPr>
          <w:fldChar w:fldCharType="separate"/>
        </w:r>
        <w:r w:rsidR="001D59F5">
          <w:rPr>
            <w:szCs w:val="21"/>
          </w:rPr>
          <w:t>18</w:t>
        </w:r>
        <w:r>
          <w:rPr>
            <w:szCs w:val="21"/>
          </w:rPr>
          <w:fldChar w:fldCharType="end"/>
        </w:r>
      </w:hyperlink>
    </w:p>
    <w:p w:rsidR="00894DEB" w:rsidRDefault="006C1ED0" w:rsidP="00D85AE5">
      <w:pPr>
        <w:pStyle w:val="34"/>
        <w:tabs>
          <w:tab w:val="right" w:leader="dot" w:pos="9639"/>
        </w:tabs>
        <w:ind w:left="945"/>
        <w:rPr>
          <w:szCs w:val="21"/>
        </w:rPr>
      </w:pPr>
      <w:hyperlink w:anchor="_Toc4205" w:history="1">
        <w:r w:rsidR="001D59F5">
          <w:rPr>
            <w:szCs w:val="21"/>
          </w:rPr>
          <w:t>5</w:t>
        </w:r>
        <w:r w:rsidR="001D59F5">
          <w:rPr>
            <w:rFonts w:ascii="Book Antiqua" w:eastAsia="黑体" w:hAnsi="Book Antiqua" w:cs="Book Antiqua"/>
            <w:bCs/>
            <w:snapToGrid w:val="0"/>
            <w:kern w:val="0"/>
            <w:szCs w:val="32"/>
          </w:rPr>
          <w:t xml:space="preserve">.1.1 </w:t>
        </w:r>
        <w:r w:rsidR="001D59F5">
          <w:rPr>
            <w:rFonts w:hint="eastAsia"/>
            <w:szCs w:val="21"/>
          </w:rPr>
          <w:t>接口说明</w:t>
        </w:r>
        <w:r w:rsidR="001D59F5">
          <w:rPr>
            <w:szCs w:val="21"/>
          </w:rPr>
          <w:tab/>
        </w:r>
        <w:r>
          <w:rPr>
            <w:szCs w:val="21"/>
          </w:rPr>
          <w:fldChar w:fldCharType="begin"/>
        </w:r>
        <w:r w:rsidR="001D59F5">
          <w:rPr>
            <w:szCs w:val="21"/>
          </w:rPr>
          <w:instrText xml:space="preserve"> PAGEREF _Toc4205 </w:instrText>
        </w:r>
        <w:r>
          <w:rPr>
            <w:szCs w:val="21"/>
          </w:rPr>
          <w:fldChar w:fldCharType="separate"/>
        </w:r>
        <w:r w:rsidR="001D59F5">
          <w:rPr>
            <w:szCs w:val="21"/>
          </w:rPr>
          <w:t>18</w:t>
        </w:r>
        <w:r>
          <w:rPr>
            <w:szCs w:val="21"/>
          </w:rPr>
          <w:fldChar w:fldCharType="end"/>
        </w:r>
      </w:hyperlink>
    </w:p>
    <w:p w:rsidR="00894DEB" w:rsidRDefault="006C1ED0" w:rsidP="00D85AE5">
      <w:pPr>
        <w:pStyle w:val="34"/>
        <w:tabs>
          <w:tab w:val="right" w:leader="dot" w:pos="9639"/>
        </w:tabs>
        <w:ind w:left="945"/>
        <w:rPr>
          <w:szCs w:val="21"/>
        </w:rPr>
      </w:pPr>
      <w:hyperlink w:anchor="_Toc22725" w:history="1">
        <w:r w:rsidR="001D59F5">
          <w:rPr>
            <w:szCs w:val="21"/>
          </w:rPr>
          <w:t>5</w:t>
        </w:r>
        <w:r w:rsidR="001D59F5">
          <w:rPr>
            <w:rFonts w:ascii="Book Antiqua" w:eastAsia="黑体" w:hAnsi="Book Antiqua" w:cs="Book Antiqua"/>
            <w:bCs/>
            <w:snapToGrid w:val="0"/>
            <w:kern w:val="0"/>
            <w:szCs w:val="32"/>
          </w:rPr>
          <w:t xml:space="preserve">.1.2 </w:t>
        </w:r>
        <w:r w:rsidR="001D59F5">
          <w:rPr>
            <w:rFonts w:hint="eastAsia"/>
            <w:szCs w:val="21"/>
          </w:rPr>
          <w:t>接口协议</w:t>
        </w:r>
        <w:r w:rsidR="001D59F5">
          <w:rPr>
            <w:szCs w:val="21"/>
          </w:rPr>
          <w:tab/>
        </w:r>
        <w:r>
          <w:rPr>
            <w:szCs w:val="21"/>
          </w:rPr>
          <w:fldChar w:fldCharType="begin"/>
        </w:r>
        <w:r w:rsidR="001D59F5">
          <w:rPr>
            <w:szCs w:val="21"/>
          </w:rPr>
          <w:instrText xml:space="preserve"> PAGEREF _Toc22725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23157" w:history="1">
        <w:r w:rsidR="001D59F5">
          <w:rPr>
            <w:szCs w:val="21"/>
          </w:rPr>
          <w:t>5</w:t>
        </w:r>
        <w:r w:rsidR="001D59F5">
          <w:rPr>
            <w:rFonts w:ascii="Book Antiqua" w:eastAsia="黑体" w:hAnsi="Book Antiqua" w:cs="Book Antiqua"/>
            <w:bCs/>
            <w:snapToGrid w:val="0"/>
            <w:kern w:val="0"/>
            <w:szCs w:val="32"/>
          </w:rPr>
          <w:t xml:space="preserve">.1.3 </w:t>
        </w:r>
        <w:r w:rsidR="001D59F5">
          <w:rPr>
            <w:rFonts w:hint="eastAsia"/>
            <w:szCs w:val="21"/>
          </w:rPr>
          <w:t>接口地址</w:t>
        </w:r>
        <w:r w:rsidR="001D59F5">
          <w:rPr>
            <w:szCs w:val="21"/>
          </w:rPr>
          <w:tab/>
        </w:r>
        <w:r>
          <w:rPr>
            <w:szCs w:val="21"/>
          </w:rPr>
          <w:fldChar w:fldCharType="begin"/>
        </w:r>
        <w:r w:rsidR="001D59F5">
          <w:rPr>
            <w:szCs w:val="21"/>
          </w:rPr>
          <w:instrText xml:space="preserve"> PAGEREF _Toc23157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8175" w:history="1">
        <w:r w:rsidR="001D59F5">
          <w:rPr>
            <w:szCs w:val="21"/>
          </w:rPr>
          <w:t>5</w:t>
        </w:r>
        <w:r w:rsidR="001D59F5">
          <w:rPr>
            <w:rFonts w:ascii="Book Antiqua" w:eastAsia="黑体" w:hAnsi="Book Antiqua" w:cs="Book Antiqua"/>
            <w:bCs/>
            <w:snapToGrid w:val="0"/>
            <w:kern w:val="0"/>
            <w:szCs w:val="32"/>
          </w:rPr>
          <w:t xml:space="preserve">.1.4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_Toc8175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8143" w:history="1">
        <w:r w:rsidR="001D59F5">
          <w:rPr>
            <w:szCs w:val="21"/>
          </w:rPr>
          <w:t>5</w:t>
        </w:r>
        <w:r w:rsidR="001D59F5">
          <w:rPr>
            <w:rFonts w:ascii="Book Antiqua" w:eastAsia="黑体" w:hAnsi="Book Antiqua" w:cs="Book Antiqua"/>
            <w:bCs/>
            <w:snapToGrid w:val="0"/>
            <w:kern w:val="0"/>
            <w:szCs w:val="32"/>
          </w:rPr>
          <w:t xml:space="preserve">.1.5 </w:t>
        </w:r>
        <w:r w:rsidR="001D59F5">
          <w:rPr>
            <w:rFonts w:hint="eastAsia"/>
            <w:szCs w:val="21"/>
          </w:rPr>
          <w:t>响应报文</w:t>
        </w:r>
        <w:r w:rsidR="001D59F5">
          <w:rPr>
            <w:szCs w:val="21"/>
          </w:rPr>
          <w:tab/>
        </w:r>
        <w:r>
          <w:rPr>
            <w:szCs w:val="21"/>
          </w:rPr>
          <w:fldChar w:fldCharType="begin"/>
        </w:r>
        <w:r w:rsidR="001D59F5">
          <w:rPr>
            <w:szCs w:val="21"/>
          </w:rPr>
          <w:instrText xml:space="preserve"> PAGEREF _Toc8143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24437" w:history="1">
        <w:r w:rsidR="001D59F5">
          <w:rPr>
            <w:szCs w:val="21"/>
          </w:rPr>
          <w:t>5</w:t>
        </w:r>
        <w:r w:rsidR="001D59F5">
          <w:rPr>
            <w:rFonts w:ascii="Book Antiqua" w:eastAsia="黑体" w:hAnsi="Book Antiqua" w:cs="Book Antiqua"/>
            <w:bCs/>
            <w:snapToGrid w:val="0"/>
            <w:kern w:val="0"/>
            <w:szCs w:val="32"/>
          </w:rPr>
          <w:t xml:space="preserve">.1.6 </w:t>
        </w:r>
        <w:r w:rsidR="001D59F5">
          <w:rPr>
            <w:rFonts w:hint="eastAsia"/>
            <w:szCs w:val="21"/>
          </w:rPr>
          <w:t>错误码表</w:t>
        </w:r>
        <w:r w:rsidR="001D59F5">
          <w:rPr>
            <w:szCs w:val="21"/>
          </w:rPr>
          <w:tab/>
        </w:r>
        <w:r>
          <w:rPr>
            <w:szCs w:val="21"/>
          </w:rPr>
          <w:fldChar w:fldCharType="begin"/>
        </w:r>
        <w:r w:rsidR="001D59F5">
          <w:rPr>
            <w:szCs w:val="21"/>
          </w:rPr>
          <w:instrText xml:space="preserve"> PAGEREF _Toc24437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4642" w:history="1">
        <w:r w:rsidR="001D59F5">
          <w:rPr>
            <w:szCs w:val="21"/>
          </w:rPr>
          <w:t>5</w:t>
        </w:r>
        <w:r w:rsidR="001D59F5">
          <w:rPr>
            <w:rFonts w:ascii="Book Antiqua" w:eastAsia="黑体" w:hAnsi="Book Antiqua" w:cs="Book Antiqua"/>
            <w:bCs/>
            <w:snapToGrid w:val="0"/>
            <w:kern w:val="0"/>
            <w:szCs w:val="32"/>
          </w:rPr>
          <w:t xml:space="preserve">.1.7 </w:t>
        </w:r>
        <w:r w:rsidR="001D59F5">
          <w:rPr>
            <w:rFonts w:hint="eastAsia"/>
            <w:szCs w:val="21"/>
          </w:rPr>
          <w:t>请求样例</w:t>
        </w:r>
        <w:r w:rsidR="001D59F5">
          <w:rPr>
            <w:szCs w:val="21"/>
          </w:rPr>
          <w:tab/>
        </w:r>
        <w:r>
          <w:rPr>
            <w:szCs w:val="21"/>
          </w:rPr>
          <w:fldChar w:fldCharType="begin"/>
        </w:r>
        <w:r w:rsidR="001D59F5">
          <w:rPr>
            <w:szCs w:val="21"/>
          </w:rPr>
          <w:instrText xml:space="preserve"> PAGEREF _Toc4642 </w:instrText>
        </w:r>
        <w:r>
          <w:rPr>
            <w:szCs w:val="21"/>
          </w:rPr>
          <w:fldChar w:fldCharType="separate"/>
        </w:r>
        <w:r w:rsidR="001D59F5">
          <w:rPr>
            <w:szCs w:val="21"/>
          </w:rPr>
          <w:t>19</w:t>
        </w:r>
        <w:r>
          <w:rPr>
            <w:szCs w:val="21"/>
          </w:rPr>
          <w:fldChar w:fldCharType="end"/>
        </w:r>
      </w:hyperlink>
    </w:p>
    <w:p w:rsidR="00894DEB" w:rsidRDefault="006C1ED0" w:rsidP="00D85AE5">
      <w:pPr>
        <w:pStyle w:val="34"/>
        <w:tabs>
          <w:tab w:val="right" w:leader="dot" w:pos="9639"/>
        </w:tabs>
        <w:ind w:left="945"/>
        <w:rPr>
          <w:szCs w:val="21"/>
        </w:rPr>
      </w:pPr>
      <w:hyperlink w:anchor="_Toc22250" w:history="1">
        <w:r w:rsidR="001D59F5">
          <w:rPr>
            <w:szCs w:val="21"/>
          </w:rPr>
          <w:t>5</w:t>
        </w:r>
        <w:r w:rsidR="001D59F5">
          <w:rPr>
            <w:rFonts w:ascii="Book Antiqua" w:eastAsia="黑体" w:hAnsi="Book Antiqua" w:cs="Book Antiqua"/>
            <w:bCs/>
            <w:snapToGrid w:val="0"/>
            <w:kern w:val="0"/>
            <w:szCs w:val="32"/>
          </w:rPr>
          <w:t xml:space="preserve">.1.8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_Toc22250 </w:instrText>
        </w:r>
        <w:r>
          <w:rPr>
            <w:szCs w:val="21"/>
          </w:rPr>
          <w:fldChar w:fldCharType="separate"/>
        </w:r>
        <w:r w:rsidR="001D59F5">
          <w:rPr>
            <w:szCs w:val="21"/>
          </w:rPr>
          <w:t>20</w:t>
        </w:r>
        <w:r>
          <w:rPr>
            <w:szCs w:val="21"/>
          </w:rPr>
          <w:fldChar w:fldCharType="end"/>
        </w:r>
      </w:hyperlink>
    </w:p>
    <w:p w:rsidR="00894DEB" w:rsidRDefault="006C1ED0" w:rsidP="00D85AE5">
      <w:pPr>
        <w:pStyle w:val="25"/>
        <w:tabs>
          <w:tab w:val="right" w:leader="dot" w:pos="9639"/>
        </w:tabs>
        <w:ind w:left="630"/>
        <w:rPr>
          <w:szCs w:val="21"/>
        </w:rPr>
      </w:pPr>
      <w:hyperlink w:anchor="_Toc7447" w:history="1">
        <w:r w:rsidR="001D59F5">
          <w:rPr>
            <w:szCs w:val="21"/>
          </w:rPr>
          <w:t>5</w:t>
        </w:r>
        <w:r w:rsidR="001D59F5">
          <w:rPr>
            <w:rFonts w:ascii="Book Antiqua" w:eastAsia="黑体" w:hAnsi="Book Antiqua" w:cs="Book Antiqua"/>
            <w:bCs/>
            <w:snapToGrid w:val="0"/>
            <w:kern w:val="0"/>
            <w:szCs w:val="36"/>
          </w:rPr>
          <w:t xml:space="preserve">.2 </w:t>
        </w:r>
        <w:r w:rsidR="001D59F5">
          <w:rPr>
            <w:rFonts w:hint="eastAsia"/>
            <w:szCs w:val="21"/>
          </w:rPr>
          <w:t>取消收藏列表接口</w:t>
        </w:r>
        <w:r w:rsidR="001D59F5">
          <w:rPr>
            <w:szCs w:val="21"/>
          </w:rPr>
          <w:tab/>
        </w:r>
        <w:r>
          <w:rPr>
            <w:szCs w:val="21"/>
          </w:rPr>
          <w:fldChar w:fldCharType="begin"/>
        </w:r>
        <w:r w:rsidR="001D59F5">
          <w:rPr>
            <w:szCs w:val="21"/>
          </w:rPr>
          <w:instrText xml:space="preserve"> PAGEREF _Toc7447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9503" w:history="1">
        <w:r w:rsidR="001D59F5">
          <w:rPr>
            <w:szCs w:val="21"/>
          </w:rPr>
          <w:t>5</w:t>
        </w:r>
        <w:r w:rsidR="001D59F5">
          <w:rPr>
            <w:rFonts w:ascii="Book Antiqua" w:eastAsia="黑体" w:hAnsi="Book Antiqua" w:cs="Book Antiqua"/>
            <w:bCs/>
            <w:snapToGrid w:val="0"/>
            <w:kern w:val="0"/>
            <w:szCs w:val="32"/>
          </w:rPr>
          <w:t xml:space="preserve">.2.1 </w:t>
        </w:r>
        <w:r w:rsidR="001D59F5">
          <w:rPr>
            <w:rFonts w:hint="eastAsia"/>
            <w:szCs w:val="21"/>
          </w:rPr>
          <w:t>接口说明</w:t>
        </w:r>
        <w:r w:rsidR="001D59F5">
          <w:rPr>
            <w:szCs w:val="21"/>
          </w:rPr>
          <w:tab/>
        </w:r>
        <w:r>
          <w:rPr>
            <w:szCs w:val="21"/>
          </w:rPr>
          <w:fldChar w:fldCharType="begin"/>
        </w:r>
        <w:r w:rsidR="001D59F5">
          <w:rPr>
            <w:szCs w:val="21"/>
          </w:rPr>
          <w:instrText xml:space="preserve"> PAGEREF _Toc19503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5486" w:history="1">
        <w:r w:rsidR="001D59F5">
          <w:rPr>
            <w:szCs w:val="21"/>
          </w:rPr>
          <w:t>5</w:t>
        </w:r>
        <w:r w:rsidR="001D59F5">
          <w:rPr>
            <w:rFonts w:ascii="Book Antiqua" w:eastAsia="黑体" w:hAnsi="Book Antiqua" w:cs="Book Antiqua"/>
            <w:bCs/>
            <w:snapToGrid w:val="0"/>
            <w:kern w:val="0"/>
            <w:szCs w:val="32"/>
          </w:rPr>
          <w:t xml:space="preserve">.2.2 </w:t>
        </w:r>
        <w:r w:rsidR="001D59F5">
          <w:rPr>
            <w:rFonts w:hint="eastAsia"/>
            <w:szCs w:val="21"/>
          </w:rPr>
          <w:t>接口协议</w:t>
        </w:r>
        <w:r w:rsidR="001D59F5">
          <w:rPr>
            <w:szCs w:val="21"/>
          </w:rPr>
          <w:tab/>
        </w:r>
        <w:r>
          <w:rPr>
            <w:szCs w:val="21"/>
          </w:rPr>
          <w:fldChar w:fldCharType="begin"/>
        </w:r>
        <w:r w:rsidR="001D59F5">
          <w:rPr>
            <w:szCs w:val="21"/>
          </w:rPr>
          <w:instrText xml:space="preserve"> PAGEREF _Toc15486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1133" w:history="1">
        <w:r w:rsidR="001D59F5">
          <w:rPr>
            <w:szCs w:val="21"/>
          </w:rPr>
          <w:t>5</w:t>
        </w:r>
        <w:r w:rsidR="001D59F5">
          <w:rPr>
            <w:rFonts w:ascii="Book Antiqua" w:eastAsia="黑体" w:hAnsi="Book Antiqua" w:cs="Book Antiqua"/>
            <w:bCs/>
            <w:snapToGrid w:val="0"/>
            <w:kern w:val="0"/>
            <w:szCs w:val="32"/>
          </w:rPr>
          <w:t xml:space="preserve">.2.3 </w:t>
        </w:r>
        <w:r w:rsidR="001D59F5">
          <w:rPr>
            <w:rFonts w:hint="eastAsia"/>
            <w:szCs w:val="21"/>
          </w:rPr>
          <w:t>接口地址</w:t>
        </w:r>
        <w:r w:rsidR="001D59F5">
          <w:rPr>
            <w:szCs w:val="21"/>
          </w:rPr>
          <w:tab/>
        </w:r>
        <w:r>
          <w:rPr>
            <w:szCs w:val="21"/>
          </w:rPr>
          <w:fldChar w:fldCharType="begin"/>
        </w:r>
        <w:r w:rsidR="001D59F5">
          <w:rPr>
            <w:szCs w:val="21"/>
          </w:rPr>
          <w:instrText xml:space="preserve"> PAGEREF _Toc11133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3482" w:history="1">
        <w:r w:rsidR="001D59F5">
          <w:rPr>
            <w:szCs w:val="21"/>
          </w:rPr>
          <w:t>5</w:t>
        </w:r>
        <w:r w:rsidR="001D59F5">
          <w:rPr>
            <w:rFonts w:ascii="Book Antiqua" w:eastAsia="黑体" w:hAnsi="Book Antiqua" w:cs="Book Antiqua"/>
            <w:bCs/>
            <w:snapToGrid w:val="0"/>
            <w:kern w:val="0"/>
            <w:szCs w:val="32"/>
          </w:rPr>
          <w:t xml:space="preserve">.2.4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_Toc13482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5334" w:history="1">
        <w:r w:rsidR="001D59F5">
          <w:rPr>
            <w:szCs w:val="21"/>
          </w:rPr>
          <w:t>5</w:t>
        </w:r>
        <w:r w:rsidR="001D59F5">
          <w:rPr>
            <w:rFonts w:ascii="Book Antiqua" w:eastAsia="黑体" w:hAnsi="Book Antiqua" w:cs="Book Antiqua"/>
            <w:bCs/>
            <w:snapToGrid w:val="0"/>
            <w:kern w:val="0"/>
            <w:szCs w:val="32"/>
          </w:rPr>
          <w:t xml:space="preserve">.2.5 </w:t>
        </w:r>
        <w:r w:rsidR="001D59F5">
          <w:rPr>
            <w:rFonts w:hint="eastAsia"/>
            <w:szCs w:val="21"/>
          </w:rPr>
          <w:t>响应报文</w:t>
        </w:r>
        <w:r w:rsidR="001D59F5">
          <w:rPr>
            <w:szCs w:val="21"/>
          </w:rPr>
          <w:tab/>
        </w:r>
        <w:r>
          <w:rPr>
            <w:szCs w:val="21"/>
          </w:rPr>
          <w:fldChar w:fldCharType="begin"/>
        </w:r>
        <w:r w:rsidR="001D59F5">
          <w:rPr>
            <w:szCs w:val="21"/>
          </w:rPr>
          <w:instrText xml:space="preserve"> PAGEREF _Toc5334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8089" w:history="1">
        <w:r w:rsidR="001D59F5">
          <w:rPr>
            <w:szCs w:val="21"/>
          </w:rPr>
          <w:t>5</w:t>
        </w:r>
        <w:r w:rsidR="001D59F5">
          <w:rPr>
            <w:rFonts w:ascii="Book Antiqua" w:eastAsia="黑体" w:hAnsi="Book Antiqua" w:cs="Book Antiqua"/>
            <w:bCs/>
            <w:snapToGrid w:val="0"/>
            <w:kern w:val="0"/>
            <w:szCs w:val="32"/>
          </w:rPr>
          <w:t xml:space="preserve">.2.6 </w:t>
        </w:r>
        <w:r w:rsidR="001D59F5">
          <w:rPr>
            <w:rFonts w:hint="eastAsia"/>
            <w:szCs w:val="21"/>
          </w:rPr>
          <w:t>错误码表</w:t>
        </w:r>
        <w:r w:rsidR="001D59F5">
          <w:rPr>
            <w:szCs w:val="21"/>
          </w:rPr>
          <w:tab/>
        </w:r>
        <w:r>
          <w:rPr>
            <w:szCs w:val="21"/>
          </w:rPr>
          <w:fldChar w:fldCharType="begin"/>
        </w:r>
        <w:r w:rsidR="001D59F5">
          <w:rPr>
            <w:szCs w:val="21"/>
          </w:rPr>
          <w:instrText xml:space="preserve"> PAGEREF _Toc18089 </w:instrText>
        </w:r>
        <w:r>
          <w:rPr>
            <w:szCs w:val="21"/>
          </w:rPr>
          <w:fldChar w:fldCharType="separate"/>
        </w:r>
        <w:r w:rsidR="001D59F5">
          <w:rPr>
            <w:szCs w:val="21"/>
          </w:rPr>
          <w:t>20</w:t>
        </w:r>
        <w:r>
          <w:rPr>
            <w:szCs w:val="21"/>
          </w:rPr>
          <w:fldChar w:fldCharType="end"/>
        </w:r>
      </w:hyperlink>
    </w:p>
    <w:p w:rsidR="00894DEB" w:rsidRDefault="006C1ED0" w:rsidP="00D85AE5">
      <w:pPr>
        <w:pStyle w:val="34"/>
        <w:tabs>
          <w:tab w:val="right" w:leader="dot" w:pos="9639"/>
        </w:tabs>
        <w:ind w:left="945"/>
        <w:rPr>
          <w:szCs w:val="21"/>
        </w:rPr>
      </w:pPr>
      <w:hyperlink w:anchor="_Toc10712" w:history="1">
        <w:r w:rsidR="001D59F5">
          <w:rPr>
            <w:szCs w:val="21"/>
          </w:rPr>
          <w:t>5</w:t>
        </w:r>
        <w:r w:rsidR="001D59F5">
          <w:rPr>
            <w:rFonts w:ascii="Book Antiqua" w:eastAsia="黑体" w:hAnsi="Book Antiqua" w:cs="Book Antiqua"/>
            <w:bCs/>
            <w:snapToGrid w:val="0"/>
            <w:kern w:val="0"/>
            <w:szCs w:val="32"/>
          </w:rPr>
          <w:t xml:space="preserve">.2.7 </w:t>
        </w:r>
        <w:r w:rsidR="001D59F5">
          <w:rPr>
            <w:rFonts w:hint="eastAsia"/>
            <w:szCs w:val="21"/>
          </w:rPr>
          <w:t>请求样例</w:t>
        </w:r>
        <w:r w:rsidR="001D59F5">
          <w:rPr>
            <w:szCs w:val="21"/>
          </w:rPr>
          <w:tab/>
        </w:r>
        <w:r>
          <w:rPr>
            <w:szCs w:val="21"/>
          </w:rPr>
          <w:fldChar w:fldCharType="begin"/>
        </w:r>
        <w:r w:rsidR="001D59F5">
          <w:rPr>
            <w:szCs w:val="21"/>
          </w:rPr>
          <w:instrText xml:space="preserve"> PAGEREF _Toc10712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1860" w:history="1">
        <w:r w:rsidR="001D59F5">
          <w:rPr>
            <w:szCs w:val="21"/>
          </w:rPr>
          <w:t>5</w:t>
        </w:r>
        <w:r w:rsidR="001D59F5">
          <w:rPr>
            <w:rFonts w:ascii="Book Antiqua" w:eastAsia="黑体" w:hAnsi="Book Antiqua" w:cs="Book Antiqua"/>
            <w:bCs/>
            <w:snapToGrid w:val="0"/>
            <w:kern w:val="0"/>
            <w:szCs w:val="32"/>
          </w:rPr>
          <w:t xml:space="preserve">.2.8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_Toc1860 </w:instrText>
        </w:r>
        <w:r>
          <w:rPr>
            <w:szCs w:val="21"/>
          </w:rPr>
          <w:fldChar w:fldCharType="separate"/>
        </w:r>
        <w:r w:rsidR="001D59F5">
          <w:rPr>
            <w:szCs w:val="21"/>
          </w:rPr>
          <w:t>21</w:t>
        </w:r>
        <w:r>
          <w:rPr>
            <w:szCs w:val="21"/>
          </w:rPr>
          <w:fldChar w:fldCharType="end"/>
        </w:r>
      </w:hyperlink>
    </w:p>
    <w:p w:rsidR="00894DEB" w:rsidRDefault="006C1ED0" w:rsidP="00D85AE5">
      <w:pPr>
        <w:pStyle w:val="25"/>
        <w:tabs>
          <w:tab w:val="right" w:leader="dot" w:pos="9639"/>
        </w:tabs>
        <w:ind w:left="630"/>
        <w:rPr>
          <w:szCs w:val="21"/>
        </w:rPr>
      </w:pPr>
      <w:hyperlink w:anchor="_Toc18246" w:history="1">
        <w:r w:rsidR="001D59F5">
          <w:rPr>
            <w:szCs w:val="21"/>
          </w:rPr>
          <w:t>5</w:t>
        </w:r>
        <w:r w:rsidR="001D59F5">
          <w:rPr>
            <w:rFonts w:ascii="Book Antiqua" w:eastAsia="黑体" w:hAnsi="Book Antiqua" w:cs="Book Antiqua"/>
            <w:bCs/>
            <w:snapToGrid w:val="0"/>
            <w:kern w:val="0"/>
            <w:szCs w:val="36"/>
          </w:rPr>
          <w:t xml:space="preserve">.3 </w:t>
        </w:r>
        <w:r w:rsidR="001D59F5">
          <w:rPr>
            <w:rFonts w:hint="eastAsia"/>
            <w:szCs w:val="21"/>
          </w:rPr>
          <w:t>获取用户收藏列表接口</w:t>
        </w:r>
        <w:r w:rsidR="001D59F5">
          <w:rPr>
            <w:szCs w:val="21"/>
          </w:rPr>
          <w:tab/>
        </w:r>
        <w:r>
          <w:rPr>
            <w:szCs w:val="21"/>
          </w:rPr>
          <w:fldChar w:fldCharType="begin"/>
        </w:r>
        <w:r w:rsidR="001D59F5">
          <w:rPr>
            <w:szCs w:val="21"/>
          </w:rPr>
          <w:instrText xml:space="preserve"> PAGEREF _Toc18246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30438" w:history="1">
        <w:r w:rsidR="001D59F5">
          <w:rPr>
            <w:szCs w:val="21"/>
          </w:rPr>
          <w:t>5</w:t>
        </w:r>
        <w:r w:rsidR="001D59F5">
          <w:rPr>
            <w:rFonts w:ascii="Book Antiqua" w:eastAsia="黑体" w:hAnsi="Book Antiqua" w:cs="Book Antiqua"/>
            <w:bCs/>
            <w:snapToGrid w:val="0"/>
            <w:kern w:val="0"/>
            <w:szCs w:val="32"/>
          </w:rPr>
          <w:t xml:space="preserve">.3.1 </w:t>
        </w:r>
        <w:r w:rsidR="001D59F5">
          <w:rPr>
            <w:rFonts w:hint="eastAsia"/>
            <w:szCs w:val="21"/>
          </w:rPr>
          <w:t>接口说明</w:t>
        </w:r>
        <w:r w:rsidR="001D59F5">
          <w:rPr>
            <w:szCs w:val="21"/>
          </w:rPr>
          <w:tab/>
        </w:r>
        <w:r>
          <w:rPr>
            <w:szCs w:val="21"/>
          </w:rPr>
          <w:fldChar w:fldCharType="begin"/>
        </w:r>
        <w:r w:rsidR="001D59F5">
          <w:rPr>
            <w:szCs w:val="21"/>
          </w:rPr>
          <w:instrText xml:space="preserve"> PAGEREF _Toc30438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28612" w:history="1">
        <w:r w:rsidR="001D59F5">
          <w:rPr>
            <w:szCs w:val="21"/>
          </w:rPr>
          <w:t>5</w:t>
        </w:r>
        <w:r w:rsidR="001D59F5">
          <w:rPr>
            <w:rFonts w:ascii="Book Antiqua" w:eastAsia="黑体" w:hAnsi="Book Antiqua" w:cs="Book Antiqua"/>
            <w:bCs/>
            <w:snapToGrid w:val="0"/>
            <w:kern w:val="0"/>
            <w:szCs w:val="32"/>
          </w:rPr>
          <w:t xml:space="preserve">.3.2 </w:t>
        </w:r>
        <w:r w:rsidR="001D59F5">
          <w:rPr>
            <w:rFonts w:hint="eastAsia"/>
            <w:szCs w:val="21"/>
          </w:rPr>
          <w:t>接口协议</w:t>
        </w:r>
        <w:r w:rsidR="001D59F5">
          <w:rPr>
            <w:szCs w:val="21"/>
          </w:rPr>
          <w:tab/>
        </w:r>
        <w:r>
          <w:rPr>
            <w:szCs w:val="21"/>
          </w:rPr>
          <w:fldChar w:fldCharType="begin"/>
        </w:r>
        <w:r w:rsidR="001D59F5">
          <w:rPr>
            <w:szCs w:val="21"/>
          </w:rPr>
          <w:instrText xml:space="preserve"> PAGEREF _Toc28612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10718" w:history="1">
        <w:r w:rsidR="001D59F5">
          <w:rPr>
            <w:szCs w:val="21"/>
          </w:rPr>
          <w:t>5</w:t>
        </w:r>
        <w:r w:rsidR="001D59F5">
          <w:rPr>
            <w:rFonts w:ascii="Book Antiqua" w:eastAsia="黑体" w:hAnsi="Book Antiqua" w:cs="Book Antiqua"/>
            <w:bCs/>
            <w:snapToGrid w:val="0"/>
            <w:kern w:val="0"/>
            <w:szCs w:val="32"/>
          </w:rPr>
          <w:t xml:space="preserve">.3.3 </w:t>
        </w:r>
        <w:r w:rsidR="001D59F5">
          <w:rPr>
            <w:rFonts w:hint="eastAsia"/>
            <w:szCs w:val="21"/>
          </w:rPr>
          <w:t>接口地址</w:t>
        </w:r>
        <w:r w:rsidR="001D59F5">
          <w:rPr>
            <w:szCs w:val="21"/>
          </w:rPr>
          <w:tab/>
        </w:r>
        <w:r>
          <w:rPr>
            <w:szCs w:val="21"/>
          </w:rPr>
          <w:fldChar w:fldCharType="begin"/>
        </w:r>
        <w:r w:rsidR="001D59F5">
          <w:rPr>
            <w:szCs w:val="21"/>
          </w:rPr>
          <w:instrText xml:space="preserve"> PAGEREF _Toc10718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6559" w:history="1">
        <w:r w:rsidR="001D59F5">
          <w:rPr>
            <w:szCs w:val="21"/>
          </w:rPr>
          <w:t>5</w:t>
        </w:r>
        <w:r w:rsidR="001D59F5">
          <w:rPr>
            <w:rFonts w:ascii="Book Antiqua" w:eastAsia="黑体" w:hAnsi="Book Antiqua" w:cs="Book Antiqua"/>
            <w:bCs/>
            <w:snapToGrid w:val="0"/>
            <w:kern w:val="0"/>
            <w:szCs w:val="32"/>
          </w:rPr>
          <w:t xml:space="preserve">.3.4 </w:t>
        </w:r>
        <w:r w:rsidR="001D59F5">
          <w:rPr>
            <w:rFonts w:hint="eastAsia"/>
            <w:szCs w:val="21"/>
          </w:rPr>
          <w:t>请求参数说明</w:t>
        </w:r>
        <w:r w:rsidR="001D59F5">
          <w:rPr>
            <w:szCs w:val="21"/>
          </w:rPr>
          <w:tab/>
        </w:r>
        <w:r>
          <w:rPr>
            <w:szCs w:val="21"/>
          </w:rPr>
          <w:fldChar w:fldCharType="begin"/>
        </w:r>
        <w:r w:rsidR="001D59F5">
          <w:rPr>
            <w:szCs w:val="21"/>
          </w:rPr>
          <w:instrText xml:space="preserve"> PAGEREF _Toc6559 </w:instrText>
        </w:r>
        <w:r>
          <w:rPr>
            <w:szCs w:val="21"/>
          </w:rPr>
          <w:fldChar w:fldCharType="separate"/>
        </w:r>
        <w:r w:rsidR="001D59F5">
          <w:rPr>
            <w:szCs w:val="21"/>
          </w:rPr>
          <w:t>21</w:t>
        </w:r>
        <w:r>
          <w:rPr>
            <w:szCs w:val="21"/>
          </w:rPr>
          <w:fldChar w:fldCharType="end"/>
        </w:r>
      </w:hyperlink>
    </w:p>
    <w:p w:rsidR="00894DEB" w:rsidRDefault="006C1ED0" w:rsidP="00D85AE5">
      <w:pPr>
        <w:pStyle w:val="34"/>
        <w:tabs>
          <w:tab w:val="right" w:leader="dot" w:pos="9639"/>
        </w:tabs>
        <w:ind w:left="945"/>
        <w:rPr>
          <w:szCs w:val="21"/>
        </w:rPr>
      </w:pPr>
      <w:hyperlink w:anchor="_Toc2974" w:history="1">
        <w:r w:rsidR="001D59F5">
          <w:rPr>
            <w:szCs w:val="21"/>
          </w:rPr>
          <w:t>5</w:t>
        </w:r>
        <w:r w:rsidR="001D59F5">
          <w:rPr>
            <w:rFonts w:ascii="Book Antiqua" w:eastAsia="黑体" w:hAnsi="Book Antiqua" w:cs="Book Antiqua"/>
            <w:bCs/>
            <w:snapToGrid w:val="0"/>
            <w:kern w:val="0"/>
            <w:szCs w:val="32"/>
          </w:rPr>
          <w:t xml:space="preserve">.3.5 </w:t>
        </w:r>
        <w:r w:rsidR="001D59F5">
          <w:rPr>
            <w:rFonts w:hint="eastAsia"/>
            <w:szCs w:val="21"/>
          </w:rPr>
          <w:t>响应报文</w:t>
        </w:r>
        <w:r w:rsidR="001D59F5">
          <w:rPr>
            <w:szCs w:val="21"/>
          </w:rPr>
          <w:tab/>
        </w:r>
        <w:r>
          <w:rPr>
            <w:szCs w:val="21"/>
          </w:rPr>
          <w:fldChar w:fldCharType="begin"/>
        </w:r>
        <w:r w:rsidR="001D59F5">
          <w:rPr>
            <w:szCs w:val="21"/>
          </w:rPr>
          <w:instrText xml:space="preserve"> PAGEREF _Toc2974 </w:instrText>
        </w:r>
        <w:r>
          <w:rPr>
            <w:szCs w:val="21"/>
          </w:rPr>
          <w:fldChar w:fldCharType="separate"/>
        </w:r>
        <w:r w:rsidR="001D59F5">
          <w:rPr>
            <w:szCs w:val="21"/>
          </w:rPr>
          <w:t>22</w:t>
        </w:r>
        <w:r>
          <w:rPr>
            <w:szCs w:val="21"/>
          </w:rPr>
          <w:fldChar w:fldCharType="end"/>
        </w:r>
      </w:hyperlink>
    </w:p>
    <w:p w:rsidR="00894DEB" w:rsidRDefault="006C1ED0" w:rsidP="00D85AE5">
      <w:pPr>
        <w:pStyle w:val="34"/>
        <w:tabs>
          <w:tab w:val="right" w:leader="dot" w:pos="9639"/>
        </w:tabs>
        <w:ind w:left="945"/>
        <w:rPr>
          <w:szCs w:val="21"/>
        </w:rPr>
      </w:pPr>
      <w:hyperlink w:anchor="_Toc24465" w:history="1">
        <w:r w:rsidR="001D59F5">
          <w:rPr>
            <w:szCs w:val="21"/>
          </w:rPr>
          <w:t>5</w:t>
        </w:r>
        <w:r w:rsidR="001D59F5">
          <w:rPr>
            <w:rFonts w:ascii="Book Antiqua" w:eastAsia="黑体" w:hAnsi="Book Antiqua" w:cs="Book Antiqua"/>
            <w:bCs/>
            <w:snapToGrid w:val="0"/>
            <w:kern w:val="0"/>
            <w:szCs w:val="32"/>
          </w:rPr>
          <w:t xml:space="preserve">.3.6 </w:t>
        </w:r>
        <w:r w:rsidR="001D59F5">
          <w:rPr>
            <w:rFonts w:hint="eastAsia"/>
            <w:szCs w:val="21"/>
          </w:rPr>
          <w:t>错误码表</w:t>
        </w:r>
        <w:r w:rsidR="001D59F5">
          <w:rPr>
            <w:szCs w:val="21"/>
          </w:rPr>
          <w:tab/>
        </w:r>
        <w:r>
          <w:rPr>
            <w:szCs w:val="21"/>
          </w:rPr>
          <w:fldChar w:fldCharType="begin"/>
        </w:r>
        <w:r w:rsidR="001D59F5">
          <w:rPr>
            <w:szCs w:val="21"/>
          </w:rPr>
          <w:instrText xml:space="preserve"> PAGEREF _Toc24465 </w:instrText>
        </w:r>
        <w:r>
          <w:rPr>
            <w:szCs w:val="21"/>
          </w:rPr>
          <w:fldChar w:fldCharType="separate"/>
        </w:r>
        <w:r w:rsidR="001D59F5">
          <w:rPr>
            <w:szCs w:val="21"/>
          </w:rPr>
          <w:t>22</w:t>
        </w:r>
        <w:r>
          <w:rPr>
            <w:szCs w:val="21"/>
          </w:rPr>
          <w:fldChar w:fldCharType="end"/>
        </w:r>
      </w:hyperlink>
    </w:p>
    <w:p w:rsidR="00894DEB" w:rsidRDefault="006C1ED0" w:rsidP="00D85AE5">
      <w:pPr>
        <w:pStyle w:val="34"/>
        <w:tabs>
          <w:tab w:val="right" w:leader="dot" w:pos="9639"/>
        </w:tabs>
        <w:ind w:left="945"/>
        <w:rPr>
          <w:szCs w:val="21"/>
        </w:rPr>
      </w:pPr>
      <w:hyperlink w:anchor="_Toc23766" w:history="1">
        <w:r w:rsidR="001D59F5">
          <w:rPr>
            <w:szCs w:val="21"/>
          </w:rPr>
          <w:t>5</w:t>
        </w:r>
        <w:r w:rsidR="001D59F5">
          <w:rPr>
            <w:rFonts w:ascii="Book Antiqua" w:eastAsia="黑体" w:hAnsi="Book Antiqua" w:cs="Book Antiqua"/>
            <w:bCs/>
            <w:snapToGrid w:val="0"/>
            <w:kern w:val="0"/>
            <w:szCs w:val="32"/>
          </w:rPr>
          <w:t xml:space="preserve">.3.7 </w:t>
        </w:r>
        <w:r w:rsidR="001D59F5">
          <w:rPr>
            <w:rFonts w:hint="eastAsia"/>
            <w:szCs w:val="21"/>
          </w:rPr>
          <w:t>请求样例</w:t>
        </w:r>
        <w:r w:rsidR="001D59F5">
          <w:rPr>
            <w:szCs w:val="21"/>
          </w:rPr>
          <w:tab/>
        </w:r>
        <w:r>
          <w:rPr>
            <w:szCs w:val="21"/>
          </w:rPr>
          <w:fldChar w:fldCharType="begin"/>
        </w:r>
        <w:r w:rsidR="001D59F5">
          <w:rPr>
            <w:szCs w:val="21"/>
          </w:rPr>
          <w:instrText xml:space="preserve"> PAGEREF _Toc23766 </w:instrText>
        </w:r>
        <w:r>
          <w:rPr>
            <w:szCs w:val="21"/>
          </w:rPr>
          <w:fldChar w:fldCharType="separate"/>
        </w:r>
        <w:r w:rsidR="001D59F5">
          <w:rPr>
            <w:szCs w:val="21"/>
          </w:rPr>
          <w:t>22</w:t>
        </w:r>
        <w:r>
          <w:rPr>
            <w:szCs w:val="21"/>
          </w:rPr>
          <w:fldChar w:fldCharType="end"/>
        </w:r>
      </w:hyperlink>
    </w:p>
    <w:p w:rsidR="00894DEB" w:rsidRDefault="006C1ED0" w:rsidP="00D85AE5">
      <w:pPr>
        <w:pStyle w:val="34"/>
        <w:tabs>
          <w:tab w:val="right" w:leader="dot" w:pos="9639"/>
        </w:tabs>
        <w:ind w:left="945"/>
        <w:rPr>
          <w:szCs w:val="21"/>
        </w:rPr>
      </w:pPr>
      <w:hyperlink w:anchor="_Toc21727" w:history="1">
        <w:r w:rsidR="001D59F5">
          <w:rPr>
            <w:szCs w:val="21"/>
          </w:rPr>
          <w:t>5</w:t>
        </w:r>
        <w:r w:rsidR="001D59F5">
          <w:rPr>
            <w:rFonts w:ascii="Book Antiqua" w:eastAsia="黑体" w:hAnsi="Book Antiqua" w:cs="Book Antiqua"/>
            <w:bCs/>
            <w:snapToGrid w:val="0"/>
            <w:kern w:val="0"/>
            <w:szCs w:val="32"/>
          </w:rPr>
          <w:t xml:space="preserve">.3.8 </w:t>
        </w:r>
        <w:r w:rsidR="001D59F5">
          <w:rPr>
            <w:rFonts w:hint="eastAsia"/>
            <w:szCs w:val="21"/>
          </w:rPr>
          <w:t>成功响应样例</w:t>
        </w:r>
        <w:r w:rsidR="001D59F5">
          <w:rPr>
            <w:szCs w:val="21"/>
          </w:rPr>
          <w:tab/>
        </w:r>
        <w:r>
          <w:rPr>
            <w:szCs w:val="21"/>
          </w:rPr>
          <w:fldChar w:fldCharType="begin"/>
        </w:r>
        <w:r w:rsidR="001D59F5">
          <w:rPr>
            <w:szCs w:val="21"/>
          </w:rPr>
          <w:instrText xml:space="preserve"> PAGEREF _Toc21727 </w:instrText>
        </w:r>
        <w:r>
          <w:rPr>
            <w:szCs w:val="21"/>
          </w:rPr>
          <w:fldChar w:fldCharType="separate"/>
        </w:r>
        <w:r w:rsidR="001D59F5">
          <w:rPr>
            <w:szCs w:val="21"/>
          </w:rPr>
          <w:t>22</w:t>
        </w:r>
        <w:r>
          <w:rPr>
            <w:szCs w:val="21"/>
          </w:rPr>
          <w:fldChar w:fldCharType="end"/>
        </w:r>
      </w:hyperlink>
    </w:p>
    <w:p w:rsidR="00894DEB" w:rsidRDefault="006C1ED0">
      <w:pPr>
        <w:pStyle w:val="10"/>
        <w:tabs>
          <w:tab w:val="right" w:leader="dot" w:pos="9639"/>
        </w:tabs>
        <w:rPr>
          <w:rFonts w:ascii="Times New Roman" w:hAnsi="Times New Roman" w:cs="Arial"/>
          <w:szCs w:val="21"/>
        </w:rPr>
      </w:pPr>
      <w:hyperlink w:anchor="_Toc19368" w:history="1">
        <w:r w:rsidR="001D59F5">
          <w:rPr>
            <w:rFonts w:ascii="Times New Roman" w:hAnsi="Times New Roman" w:cs="Arial"/>
            <w:szCs w:val="21"/>
          </w:rPr>
          <w:t>6</w:t>
        </w:r>
        <w:r w:rsidR="001D59F5">
          <w:rPr>
            <w:rFonts w:eastAsia="黑体"/>
            <w:szCs w:val="144"/>
          </w:rPr>
          <w:t xml:space="preserve"> </w:t>
        </w:r>
        <w:r w:rsidR="001D59F5">
          <w:rPr>
            <w:rFonts w:ascii="Times New Roman" w:hAnsi="Times New Roman" w:cs="Arial" w:hint="eastAsia"/>
            <w:szCs w:val="21"/>
          </w:rPr>
          <w:t>数据对象</w:t>
        </w:r>
        <w:r w:rsidR="001D59F5">
          <w:rPr>
            <w:rFonts w:ascii="Times New Roman" w:hAnsi="Times New Roman" w:cs="Arial"/>
            <w:szCs w:val="21"/>
          </w:rPr>
          <w:tab/>
        </w:r>
        <w:r>
          <w:rPr>
            <w:rFonts w:ascii="Times New Roman" w:hAnsi="Times New Roman" w:cs="Arial"/>
            <w:szCs w:val="21"/>
          </w:rPr>
          <w:fldChar w:fldCharType="begin"/>
        </w:r>
        <w:r w:rsidR="001D59F5">
          <w:rPr>
            <w:rFonts w:ascii="Times New Roman" w:hAnsi="Times New Roman" w:cs="Arial"/>
            <w:szCs w:val="21"/>
          </w:rPr>
          <w:instrText xml:space="preserve"> PAGEREF _Toc19368 </w:instrText>
        </w:r>
        <w:r>
          <w:rPr>
            <w:rFonts w:ascii="Times New Roman" w:hAnsi="Times New Roman" w:cs="Arial"/>
            <w:szCs w:val="21"/>
          </w:rPr>
          <w:fldChar w:fldCharType="separate"/>
        </w:r>
        <w:r w:rsidR="001D59F5">
          <w:rPr>
            <w:rFonts w:ascii="Times New Roman" w:hAnsi="Times New Roman" w:cs="Arial"/>
            <w:szCs w:val="21"/>
          </w:rPr>
          <w:t>23</w:t>
        </w:r>
        <w:r>
          <w:rPr>
            <w:rFonts w:ascii="Times New Roman" w:hAnsi="Times New Roman" w:cs="Arial"/>
            <w:szCs w:val="21"/>
          </w:rPr>
          <w:fldChar w:fldCharType="end"/>
        </w:r>
      </w:hyperlink>
    </w:p>
    <w:p w:rsidR="00894DEB" w:rsidRDefault="006C1ED0" w:rsidP="00D85AE5">
      <w:pPr>
        <w:pStyle w:val="25"/>
        <w:tabs>
          <w:tab w:val="right" w:leader="dot" w:pos="9639"/>
        </w:tabs>
        <w:ind w:left="630"/>
        <w:rPr>
          <w:szCs w:val="21"/>
        </w:rPr>
      </w:pPr>
      <w:hyperlink w:anchor="_Toc32591" w:history="1">
        <w:r w:rsidR="001D59F5">
          <w:rPr>
            <w:szCs w:val="21"/>
          </w:rPr>
          <w:t>6</w:t>
        </w:r>
        <w:r w:rsidR="001D59F5">
          <w:rPr>
            <w:rFonts w:ascii="Book Antiqua" w:eastAsia="黑体" w:hAnsi="Book Antiqua" w:cs="Book Antiqua"/>
            <w:bCs/>
            <w:snapToGrid w:val="0"/>
            <w:kern w:val="0"/>
            <w:szCs w:val="36"/>
          </w:rPr>
          <w:t xml:space="preserve">.1 </w:t>
        </w:r>
        <w:r w:rsidR="001D59F5">
          <w:rPr>
            <w:rFonts w:hint="eastAsia"/>
            <w:szCs w:val="21"/>
          </w:rPr>
          <w:t>Favorite</w:t>
        </w:r>
        <w:r w:rsidR="001D59F5">
          <w:rPr>
            <w:rFonts w:hint="eastAsia"/>
            <w:szCs w:val="21"/>
          </w:rPr>
          <w:t>收藏</w:t>
        </w:r>
        <w:r w:rsidR="001D59F5">
          <w:rPr>
            <w:szCs w:val="21"/>
          </w:rPr>
          <w:tab/>
        </w:r>
        <w:r>
          <w:rPr>
            <w:szCs w:val="21"/>
          </w:rPr>
          <w:fldChar w:fldCharType="begin"/>
        </w:r>
        <w:r w:rsidR="001D59F5">
          <w:rPr>
            <w:szCs w:val="21"/>
          </w:rPr>
          <w:instrText xml:space="preserve"> PAGEREF _Toc32591 </w:instrText>
        </w:r>
        <w:r>
          <w:rPr>
            <w:szCs w:val="21"/>
          </w:rPr>
          <w:fldChar w:fldCharType="separate"/>
        </w:r>
        <w:r w:rsidR="001D59F5">
          <w:rPr>
            <w:szCs w:val="21"/>
          </w:rPr>
          <w:t>23</w:t>
        </w:r>
        <w:r>
          <w:rPr>
            <w:szCs w:val="21"/>
          </w:rPr>
          <w:fldChar w:fldCharType="end"/>
        </w:r>
      </w:hyperlink>
    </w:p>
    <w:p w:rsidR="00894DEB" w:rsidRDefault="006C1ED0" w:rsidP="00D85AE5">
      <w:pPr>
        <w:pStyle w:val="25"/>
        <w:tabs>
          <w:tab w:val="right" w:leader="dot" w:pos="9639"/>
        </w:tabs>
        <w:ind w:left="630"/>
        <w:rPr>
          <w:szCs w:val="21"/>
        </w:rPr>
      </w:pPr>
      <w:hyperlink w:anchor="_Toc15946" w:history="1">
        <w:r w:rsidR="001D59F5">
          <w:rPr>
            <w:szCs w:val="21"/>
          </w:rPr>
          <w:t>6</w:t>
        </w:r>
        <w:r w:rsidR="001D59F5">
          <w:rPr>
            <w:rFonts w:ascii="Book Antiqua" w:eastAsia="黑体" w:hAnsi="Book Antiqua" w:cs="Book Antiqua"/>
            <w:bCs/>
            <w:snapToGrid w:val="0"/>
            <w:kern w:val="0"/>
            <w:szCs w:val="36"/>
          </w:rPr>
          <w:t xml:space="preserve">.2 </w:t>
        </w:r>
        <w:r w:rsidR="001D59F5">
          <w:rPr>
            <w:rFonts w:hint="eastAsia"/>
            <w:szCs w:val="21"/>
          </w:rPr>
          <w:t>PlayRecord</w:t>
        </w:r>
        <w:r w:rsidR="001D59F5">
          <w:rPr>
            <w:rFonts w:hint="eastAsia"/>
            <w:szCs w:val="21"/>
          </w:rPr>
          <w:t>播放记录</w:t>
        </w:r>
        <w:r w:rsidR="001D59F5">
          <w:rPr>
            <w:szCs w:val="21"/>
          </w:rPr>
          <w:tab/>
        </w:r>
        <w:r>
          <w:rPr>
            <w:szCs w:val="21"/>
          </w:rPr>
          <w:fldChar w:fldCharType="begin"/>
        </w:r>
        <w:r w:rsidR="001D59F5">
          <w:rPr>
            <w:szCs w:val="21"/>
          </w:rPr>
          <w:instrText xml:space="preserve"> PAGEREF _Toc15946 </w:instrText>
        </w:r>
        <w:r>
          <w:rPr>
            <w:szCs w:val="21"/>
          </w:rPr>
          <w:fldChar w:fldCharType="separate"/>
        </w:r>
        <w:r w:rsidR="001D59F5">
          <w:rPr>
            <w:szCs w:val="21"/>
          </w:rPr>
          <w:t>24</w:t>
        </w:r>
        <w:r>
          <w:rPr>
            <w:szCs w:val="21"/>
          </w:rPr>
          <w:fldChar w:fldCharType="end"/>
        </w:r>
      </w:hyperlink>
    </w:p>
    <w:p w:rsidR="00894DEB" w:rsidRDefault="006C1ED0" w:rsidP="00D85AE5">
      <w:pPr>
        <w:pStyle w:val="25"/>
        <w:tabs>
          <w:tab w:val="right" w:leader="dot" w:pos="9639"/>
        </w:tabs>
        <w:ind w:left="630"/>
        <w:rPr>
          <w:szCs w:val="21"/>
        </w:rPr>
      </w:pPr>
      <w:hyperlink w:anchor="_Toc19895" w:history="1">
        <w:r w:rsidR="001D59F5">
          <w:rPr>
            <w:szCs w:val="21"/>
          </w:rPr>
          <w:t>6</w:t>
        </w:r>
        <w:r w:rsidR="001D59F5">
          <w:rPr>
            <w:rFonts w:ascii="Book Antiqua" w:eastAsia="黑体" w:hAnsi="Book Antiqua" w:cs="Book Antiqua"/>
            <w:bCs/>
            <w:snapToGrid w:val="0"/>
            <w:kern w:val="0"/>
            <w:szCs w:val="36"/>
          </w:rPr>
          <w:t xml:space="preserve">.3 </w:t>
        </w:r>
        <w:r w:rsidR="001D59F5">
          <w:rPr>
            <w:rFonts w:hint="eastAsia"/>
            <w:szCs w:val="21"/>
          </w:rPr>
          <w:t>Vod</w:t>
        </w:r>
        <w:r w:rsidR="001D59F5">
          <w:rPr>
            <w:rFonts w:hint="eastAsia"/>
            <w:szCs w:val="21"/>
          </w:rPr>
          <w:t>视频内容</w:t>
        </w:r>
        <w:r w:rsidR="001D59F5">
          <w:rPr>
            <w:szCs w:val="21"/>
          </w:rPr>
          <w:tab/>
        </w:r>
        <w:r>
          <w:rPr>
            <w:szCs w:val="21"/>
          </w:rPr>
          <w:fldChar w:fldCharType="begin"/>
        </w:r>
        <w:r w:rsidR="001D59F5">
          <w:rPr>
            <w:szCs w:val="21"/>
          </w:rPr>
          <w:instrText xml:space="preserve"> PAGEREF _Toc19895 </w:instrText>
        </w:r>
        <w:r>
          <w:rPr>
            <w:szCs w:val="21"/>
          </w:rPr>
          <w:fldChar w:fldCharType="separate"/>
        </w:r>
        <w:r w:rsidR="001D59F5">
          <w:rPr>
            <w:szCs w:val="21"/>
          </w:rPr>
          <w:t>25</w:t>
        </w:r>
        <w:r>
          <w:rPr>
            <w:szCs w:val="21"/>
          </w:rPr>
          <w:fldChar w:fldCharType="end"/>
        </w:r>
      </w:hyperlink>
    </w:p>
    <w:p w:rsidR="00894DEB" w:rsidRDefault="006C1ED0">
      <w:pPr>
        <w:rPr>
          <w:rFonts w:ascii="Book Antiqua" w:hAnsi="Book Antiqua" w:cs="Book Antiqua"/>
          <w:b/>
          <w:bCs/>
          <w:sz w:val="24"/>
          <w:szCs w:val="24"/>
        </w:rPr>
        <w:sectPr w:rsidR="00894DEB">
          <w:headerReference w:type="even" r:id="rId13"/>
          <w:headerReference w:type="default" r:id="rId14"/>
          <w:pgSz w:w="11907" w:h="16840"/>
          <w:pgMar w:top="1701" w:right="1134" w:bottom="1701" w:left="1134" w:header="567" w:footer="567" w:gutter="0"/>
          <w:pgNumType w:fmt="lowerRoman"/>
          <w:cols w:space="425"/>
          <w:docGrid w:linePitch="312"/>
        </w:sectPr>
      </w:pPr>
      <w:r>
        <w:rPr>
          <w:rFonts w:ascii="Book Antiqua" w:hAnsi="Book Antiqua" w:cs="Book Antiqua"/>
          <w:bCs/>
          <w:szCs w:val="24"/>
        </w:rPr>
        <w:fldChar w:fldCharType="end"/>
      </w:r>
    </w:p>
    <w:p w:rsidR="00894DEB" w:rsidRDefault="001D59F5">
      <w:pPr>
        <w:pStyle w:val="1"/>
      </w:pPr>
      <w:bookmarkStart w:id="6" w:name="_Toc300580824"/>
      <w:bookmarkStart w:id="7" w:name="_Toc211400755"/>
      <w:bookmarkStart w:id="8" w:name="_Toc211412858"/>
      <w:bookmarkStart w:id="9" w:name="_Toc16931"/>
      <w:bookmarkStart w:id="10" w:name="_Toc202766603"/>
      <w:r>
        <w:rPr>
          <w:rFonts w:hint="eastAsia"/>
        </w:rPr>
        <w:lastRenderedPageBreak/>
        <w:t>适用范围</w:t>
      </w:r>
      <w:bookmarkEnd w:id="6"/>
      <w:bookmarkEnd w:id="7"/>
      <w:bookmarkEnd w:id="8"/>
      <w:bookmarkEnd w:id="9"/>
      <w:bookmarkEnd w:id="10"/>
    </w:p>
    <w:p w:rsidR="00894DEB" w:rsidRDefault="001D59F5">
      <w:pPr>
        <w:sectPr w:rsidR="00894DEB">
          <w:headerReference w:type="default" r:id="rId15"/>
          <w:pgSz w:w="11906" w:h="16838"/>
          <w:pgMar w:top="1701" w:right="1134" w:bottom="1701" w:left="1134" w:header="567" w:footer="567" w:gutter="0"/>
          <w:pgNumType w:start="1"/>
          <w:cols w:space="425"/>
          <w:docGrid w:linePitch="312"/>
        </w:sectPr>
      </w:pPr>
      <w:r>
        <w:rPr>
          <w:rFonts w:hint="eastAsia"/>
        </w:rPr>
        <w:t>本规范规定了华为视频云与白牌视频服务端、白牌视频客户端之间交互的接口规范，适用于华为视频云、白牌视频服务端、白牌视频客户端的开发人员。</w:t>
      </w:r>
      <w:bookmarkStart w:id="11" w:name="_Toc211412861"/>
      <w:bookmarkStart w:id="12" w:name="_Toc211400758"/>
      <w:bookmarkStart w:id="13" w:name="_Toc30602085"/>
    </w:p>
    <w:p w:rsidR="00894DEB" w:rsidRDefault="001D59F5">
      <w:pPr>
        <w:pStyle w:val="1"/>
      </w:pPr>
      <w:bookmarkStart w:id="14" w:name="_Toc31412"/>
      <w:bookmarkStart w:id="15" w:name="_Toc300580825"/>
      <w:r>
        <w:rPr>
          <w:rFonts w:hint="eastAsia"/>
        </w:rPr>
        <w:lastRenderedPageBreak/>
        <w:t>概述</w:t>
      </w:r>
      <w:bookmarkEnd w:id="11"/>
      <w:bookmarkEnd w:id="12"/>
      <w:bookmarkEnd w:id="14"/>
      <w:bookmarkEnd w:id="15"/>
    </w:p>
    <w:p w:rsidR="00894DEB" w:rsidRDefault="001D59F5">
      <w:pPr>
        <w:pStyle w:val="21"/>
      </w:pPr>
      <w:bookmarkStart w:id="16" w:name="_Toc300580826"/>
      <w:bookmarkStart w:id="17" w:name="_Toc2657"/>
      <w:r>
        <w:rPr>
          <w:rFonts w:hint="eastAsia"/>
        </w:rPr>
        <w:t>术语、定义和缩略语</w:t>
      </w:r>
      <w:bookmarkEnd w:id="16"/>
      <w:bookmarkEnd w:id="17"/>
    </w:p>
    <w:p w:rsidR="00894DEB" w:rsidRDefault="001D59F5">
      <w:pPr>
        <w:pStyle w:val="ItemList"/>
      </w:pPr>
      <w:r>
        <w:rPr>
          <w:rFonts w:hint="eastAsia"/>
        </w:rPr>
        <w:t>HTTP</w:t>
      </w:r>
      <w:r>
        <w:rPr>
          <w:rFonts w:hint="eastAsia"/>
        </w:rPr>
        <w:t>：</w:t>
      </w:r>
      <w:r>
        <w:rPr>
          <w:rFonts w:hint="eastAsia"/>
        </w:rPr>
        <w:t>Hyper Text Transfer Protocol</w:t>
      </w:r>
      <w:r>
        <w:rPr>
          <w:rFonts w:hint="eastAsia"/>
        </w:rPr>
        <w:t>，超文本传输协议</w:t>
      </w:r>
    </w:p>
    <w:p w:rsidR="00894DEB" w:rsidRDefault="001D59F5">
      <w:pPr>
        <w:pStyle w:val="21"/>
      </w:pPr>
      <w:bookmarkStart w:id="18" w:name="_Toc211412862"/>
      <w:bookmarkStart w:id="19" w:name="_Toc211158376"/>
      <w:bookmarkStart w:id="20" w:name="_Toc174158840"/>
      <w:bookmarkStart w:id="21" w:name="_Toc24108"/>
      <w:bookmarkStart w:id="22" w:name="_Toc211400759"/>
      <w:bookmarkStart w:id="23" w:name="_Toc300580828"/>
      <w:bookmarkStart w:id="24" w:name="_Toc34157547"/>
      <w:r>
        <w:rPr>
          <w:rFonts w:hint="eastAsia"/>
        </w:rPr>
        <w:t>接口设计原则</w:t>
      </w:r>
      <w:bookmarkEnd w:id="18"/>
      <w:bookmarkEnd w:id="19"/>
      <w:bookmarkEnd w:id="20"/>
      <w:bookmarkEnd w:id="21"/>
      <w:bookmarkEnd w:id="22"/>
      <w:bookmarkEnd w:id="23"/>
      <w:bookmarkEnd w:id="24"/>
    </w:p>
    <w:p w:rsidR="00894DEB" w:rsidRDefault="00894DEB">
      <w:pPr>
        <w:pStyle w:val="ItemList"/>
        <w:numPr>
          <w:ilvl w:val="0"/>
          <w:numId w:val="0"/>
        </w:numPr>
        <w:ind w:left="1701"/>
      </w:pPr>
    </w:p>
    <w:p w:rsidR="00894DEB" w:rsidRDefault="001D59F5">
      <w:pPr>
        <w:pStyle w:val="21"/>
        <w:rPr>
          <w:szCs w:val="21"/>
        </w:rPr>
      </w:pPr>
      <w:bookmarkStart w:id="25" w:name="_Toc174158842"/>
      <w:bookmarkStart w:id="26" w:name="_Toc211400761"/>
      <w:bookmarkStart w:id="27" w:name="_Toc3460"/>
      <w:bookmarkStart w:id="28" w:name="_Toc211158385"/>
      <w:bookmarkStart w:id="29" w:name="_Toc300580830"/>
      <w:bookmarkStart w:id="30" w:name="_Toc211412864"/>
      <w:r>
        <w:rPr>
          <w:rFonts w:hint="eastAsia"/>
          <w:szCs w:val="21"/>
        </w:rPr>
        <w:t>接口安全</w:t>
      </w:r>
      <w:bookmarkEnd w:id="25"/>
      <w:bookmarkEnd w:id="26"/>
      <w:bookmarkEnd w:id="27"/>
      <w:bookmarkEnd w:id="28"/>
      <w:bookmarkEnd w:id="29"/>
      <w:bookmarkEnd w:id="30"/>
    </w:p>
    <w:p w:rsidR="00894DEB" w:rsidRDefault="001D59F5">
      <w:pPr>
        <w:pStyle w:val="ItemList"/>
        <w:numPr>
          <w:ilvl w:val="0"/>
          <w:numId w:val="0"/>
        </w:numPr>
        <w:ind w:left="1701"/>
      </w:pPr>
      <w:r>
        <w:rPr>
          <w:rFonts w:hint="eastAsia"/>
        </w:rPr>
        <w:t>面向客户端的接口：使用</w:t>
      </w:r>
      <w:r>
        <w:rPr>
          <w:rFonts w:hint="eastAsia"/>
        </w:rPr>
        <w:t>HTTPS</w:t>
      </w:r>
      <w:r>
        <w:rPr>
          <w:rFonts w:hint="eastAsia"/>
        </w:rPr>
        <w:t>认证和加密</w:t>
      </w:r>
      <w:r>
        <w:rPr>
          <w:rFonts w:hint="eastAsia"/>
        </w:rPr>
        <w:t xml:space="preserve"> + </w:t>
      </w:r>
      <w:r>
        <w:rPr>
          <w:rFonts w:hint="eastAsia"/>
        </w:rPr>
        <w:t>签名校验。</w:t>
      </w:r>
    </w:p>
    <w:p w:rsidR="00894DEB" w:rsidRDefault="001D59F5">
      <w:pPr>
        <w:pStyle w:val="ItemList"/>
        <w:numPr>
          <w:ilvl w:val="0"/>
          <w:numId w:val="0"/>
        </w:numPr>
        <w:ind w:left="1701"/>
      </w:pPr>
      <w:r>
        <w:rPr>
          <w:rFonts w:hint="eastAsia"/>
        </w:rPr>
        <w:t>面向服务端的接口：使用签名校验</w:t>
      </w:r>
      <w:r>
        <w:rPr>
          <w:rFonts w:hint="eastAsia"/>
        </w:rPr>
        <w:t xml:space="preserve"> +  IP</w:t>
      </w:r>
      <w:r>
        <w:rPr>
          <w:rFonts w:hint="eastAsia"/>
        </w:rPr>
        <w:t>白名单方式。</w:t>
      </w:r>
    </w:p>
    <w:p w:rsidR="00894DEB" w:rsidRDefault="001D59F5">
      <w:pPr>
        <w:pStyle w:val="21"/>
      </w:pPr>
      <w:bookmarkStart w:id="31" w:name="_接口说明"/>
      <w:bookmarkStart w:id="32" w:name="_Toc211400762"/>
      <w:bookmarkStart w:id="33" w:name="_Toc211158386"/>
      <w:bookmarkStart w:id="34" w:name="_Toc300580831"/>
      <w:bookmarkStart w:id="35" w:name="_Toc211412865"/>
      <w:bookmarkStart w:id="36" w:name="_Toc174158843"/>
      <w:bookmarkStart w:id="37" w:name="_Toc9670"/>
      <w:bookmarkEnd w:id="31"/>
      <w:r>
        <w:rPr>
          <w:rFonts w:hint="eastAsia"/>
        </w:rPr>
        <w:t>接口说明</w:t>
      </w:r>
      <w:bookmarkEnd w:id="32"/>
      <w:bookmarkEnd w:id="33"/>
      <w:bookmarkEnd w:id="34"/>
      <w:bookmarkEnd w:id="35"/>
      <w:bookmarkEnd w:id="36"/>
      <w:bookmarkEnd w:id="37"/>
    </w:p>
    <w:p w:rsidR="00894DEB" w:rsidRDefault="001D59F5">
      <w:pPr>
        <w:pStyle w:val="ItemList"/>
        <w:numPr>
          <w:ilvl w:val="0"/>
          <w:numId w:val="0"/>
        </w:numPr>
        <w:ind w:left="1701"/>
      </w:pPr>
      <w:bookmarkStart w:id="38" w:name="_Toc300580869"/>
      <w:bookmarkEnd w:id="13"/>
      <w:r>
        <w:rPr>
          <w:rFonts w:hint="eastAsia"/>
        </w:rPr>
        <w:t>请求参数使用</w:t>
      </w:r>
      <w:r>
        <w:rPr>
          <w:rFonts w:hint="eastAsia"/>
        </w:rPr>
        <w:t>JSON</w:t>
      </w:r>
      <w:r>
        <w:rPr>
          <w:rFonts w:hint="eastAsia"/>
        </w:rPr>
        <w:t>数据格式序列化后，用</w:t>
      </w:r>
      <w:r>
        <w:rPr>
          <w:rFonts w:hint="eastAsia"/>
        </w:rPr>
        <w:t>post</w:t>
      </w:r>
      <w:r>
        <w:rPr>
          <w:rFonts w:hint="eastAsia"/>
        </w:rPr>
        <w:t>方式提交。响应参数使用</w:t>
      </w:r>
      <w:r>
        <w:rPr>
          <w:rFonts w:hint="eastAsia"/>
        </w:rPr>
        <w:t>JSON</w:t>
      </w:r>
      <w:r>
        <w:rPr>
          <w:rFonts w:hint="eastAsia"/>
        </w:rPr>
        <w:t>格式。</w:t>
      </w:r>
    </w:p>
    <w:p w:rsidR="00894DEB" w:rsidRDefault="001D59F5">
      <w:pPr>
        <w:pStyle w:val="21"/>
        <w:rPr>
          <w:lang w:eastAsia="zh-CN"/>
        </w:rPr>
      </w:pPr>
      <w:bookmarkStart w:id="39" w:name="_Toc14029"/>
      <w:r>
        <w:rPr>
          <w:rFonts w:hint="eastAsia"/>
          <w:lang w:eastAsia="zh-CN"/>
        </w:rPr>
        <w:t>公共错误码表</w:t>
      </w:r>
      <w:bookmarkEnd w:id="39"/>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159"/>
        <w:gridCol w:w="2385"/>
        <w:gridCol w:w="4665"/>
      </w:tblGrid>
      <w:tr w:rsidR="00894DEB">
        <w:trPr>
          <w:cantSplit/>
        </w:trPr>
        <w:tc>
          <w:tcPr>
            <w:tcW w:w="115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238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错误描述</w:t>
            </w:r>
          </w:p>
        </w:tc>
        <w:tc>
          <w:tcPr>
            <w:tcW w:w="4665"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1159" w:type="dxa"/>
            <w:shd w:val="clear" w:color="auto" w:fill="auto"/>
          </w:tcPr>
          <w:p w:rsidR="00894DEB" w:rsidRDefault="001D59F5">
            <w:pPr>
              <w:pStyle w:val="TableText"/>
            </w:pPr>
            <w:r>
              <w:rPr>
                <w:rFonts w:hint="eastAsia"/>
              </w:rPr>
              <w:t>0</w:t>
            </w:r>
          </w:p>
        </w:tc>
        <w:tc>
          <w:tcPr>
            <w:tcW w:w="2385" w:type="dxa"/>
            <w:shd w:val="clear" w:color="auto" w:fill="auto"/>
          </w:tcPr>
          <w:p w:rsidR="00894DEB" w:rsidRDefault="001D59F5">
            <w:pPr>
              <w:pStyle w:val="TableText"/>
            </w:pPr>
            <w:r>
              <w:rPr>
                <w:rFonts w:hint="eastAsia"/>
              </w:rPr>
              <w:t>操作成功</w:t>
            </w:r>
          </w:p>
        </w:tc>
        <w:tc>
          <w:tcPr>
            <w:tcW w:w="4665" w:type="dxa"/>
            <w:shd w:val="clear" w:color="auto" w:fill="auto"/>
          </w:tcPr>
          <w:p w:rsidR="00894DEB" w:rsidRDefault="001D59F5">
            <w:pPr>
              <w:pStyle w:val="TableText"/>
            </w:pPr>
            <w:r>
              <w:rPr>
                <w:rFonts w:hint="eastAsia"/>
              </w:rPr>
              <w:t>无错误</w:t>
            </w:r>
          </w:p>
        </w:tc>
      </w:tr>
      <w:tr w:rsidR="00894DEB">
        <w:trPr>
          <w:cantSplit/>
        </w:trPr>
        <w:tc>
          <w:tcPr>
            <w:tcW w:w="1159" w:type="dxa"/>
            <w:shd w:val="clear" w:color="auto" w:fill="auto"/>
          </w:tcPr>
          <w:p w:rsidR="00894DEB" w:rsidRDefault="001D59F5">
            <w:pPr>
              <w:pStyle w:val="TableText"/>
            </w:pPr>
            <w:r>
              <w:rPr>
                <w:rFonts w:hint="eastAsia"/>
              </w:rPr>
              <w:t>1</w:t>
            </w:r>
          </w:p>
        </w:tc>
        <w:tc>
          <w:tcPr>
            <w:tcW w:w="2385" w:type="dxa"/>
            <w:shd w:val="clear" w:color="auto" w:fill="auto"/>
          </w:tcPr>
          <w:p w:rsidR="00894DEB" w:rsidRDefault="001D59F5">
            <w:pPr>
              <w:pStyle w:val="TableText"/>
            </w:pPr>
            <w:r>
              <w:rPr>
                <w:rFonts w:hint="eastAsia"/>
              </w:rPr>
              <w:t>参数非法</w:t>
            </w:r>
          </w:p>
        </w:tc>
        <w:tc>
          <w:tcPr>
            <w:tcW w:w="4665" w:type="dxa"/>
            <w:shd w:val="clear" w:color="auto" w:fill="auto"/>
          </w:tcPr>
          <w:p w:rsidR="00894DEB" w:rsidRDefault="001D59F5">
            <w:pPr>
              <w:pStyle w:val="TableText"/>
            </w:pPr>
            <w:r>
              <w:rPr>
                <w:rFonts w:hint="eastAsia"/>
              </w:rPr>
              <w:t>参数格式错误或缺少必要参数</w:t>
            </w:r>
          </w:p>
        </w:tc>
      </w:tr>
      <w:tr w:rsidR="00894DEB">
        <w:trPr>
          <w:cantSplit/>
        </w:trPr>
        <w:tc>
          <w:tcPr>
            <w:tcW w:w="1159" w:type="dxa"/>
            <w:shd w:val="clear" w:color="auto" w:fill="auto"/>
          </w:tcPr>
          <w:p w:rsidR="00894DEB" w:rsidRDefault="001D59F5">
            <w:pPr>
              <w:pStyle w:val="TableText"/>
            </w:pPr>
            <w:r>
              <w:rPr>
                <w:rFonts w:hint="eastAsia"/>
              </w:rPr>
              <w:t>2</w:t>
            </w:r>
          </w:p>
        </w:tc>
        <w:tc>
          <w:tcPr>
            <w:tcW w:w="2385" w:type="dxa"/>
            <w:shd w:val="clear" w:color="auto" w:fill="auto"/>
          </w:tcPr>
          <w:p w:rsidR="00894DEB" w:rsidRDefault="001D59F5">
            <w:pPr>
              <w:pStyle w:val="TableText"/>
            </w:pPr>
            <w:r>
              <w:rPr>
                <w:rFonts w:hint="eastAsia"/>
              </w:rPr>
              <w:t>非法访问来源</w:t>
            </w:r>
          </w:p>
        </w:tc>
        <w:tc>
          <w:tcPr>
            <w:tcW w:w="4665" w:type="dxa"/>
            <w:shd w:val="clear" w:color="auto" w:fill="auto"/>
          </w:tcPr>
          <w:p w:rsidR="00894DEB" w:rsidRDefault="001D59F5">
            <w:pPr>
              <w:pStyle w:val="TableText"/>
            </w:pPr>
            <w:r>
              <w:rPr>
                <w:rFonts w:hint="eastAsia"/>
              </w:rPr>
              <w:t>签名校验失败</w:t>
            </w:r>
          </w:p>
        </w:tc>
      </w:tr>
      <w:tr w:rsidR="00894DEB">
        <w:trPr>
          <w:cantSplit/>
        </w:trPr>
        <w:tc>
          <w:tcPr>
            <w:tcW w:w="1159" w:type="dxa"/>
            <w:shd w:val="clear" w:color="auto" w:fill="auto"/>
          </w:tcPr>
          <w:p w:rsidR="00894DEB" w:rsidRDefault="001D59F5">
            <w:pPr>
              <w:pStyle w:val="TableText"/>
            </w:pPr>
            <w:r>
              <w:rPr>
                <w:rFonts w:hint="eastAsia"/>
              </w:rPr>
              <w:t>3</w:t>
            </w:r>
          </w:p>
        </w:tc>
        <w:tc>
          <w:tcPr>
            <w:tcW w:w="2385" w:type="dxa"/>
            <w:shd w:val="clear" w:color="auto" w:fill="auto"/>
          </w:tcPr>
          <w:p w:rsidR="00894DEB" w:rsidRDefault="001D59F5">
            <w:pPr>
              <w:pStyle w:val="TableText"/>
            </w:pPr>
            <w:r>
              <w:rPr>
                <w:rFonts w:hint="eastAsia"/>
              </w:rPr>
              <w:t>服务器忙，需稍后重试</w:t>
            </w:r>
          </w:p>
        </w:tc>
        <w:tc>
          <w:tcPr>
            <w:tcW w:w="4665" w:type="dxa"/>
            <w:shd w:val="clear" w:color="auto" w:fill="auto"/>
          </w:tcPr>
          <w:p w:rsidR="00894DEB" w:rsidRDefault="001D59F5">
            <w:pPr>
              <w:pStyle w:val="TableText"/>
            </w:pPr>
            <w:r>
              <w:rPr>
                <w:rFonts w:hint="eastAsia"/>
              </w:rPr>
              <w:t>服务器内部异常</w:t>
            </w:r>
          </w:p>
        </w:tc>
      </w:tr>
      <w:tr w:rsidR="00894DEB">
        <w:trPr>
          <w:cantSplit/>
        </w:trPr>
        <w:tc>
          <w:tcPr>
            <w:tcW w:w="1159" w:type="dxa"/>
            <w:shd w:val="clear" w:color="auto" w:fill="auto"/>
          </w:tcPr>
          <w:p w:rsidR="00894DEB" w:rsidRDefault="001D59F5">
            <w:pPr>
              <w:pStyle w:val="TableText"/>
            </w:pPr>
            <w:r>
              <w:t>4</w:t>
            </w:r>
          </w:p>
        </w:tc>
        <w:tc>
          <w:tcPr>
            <w:tcW w:w="2385" w:type="dxa"/>
            <w:shd w:val="clear" w:color="auto" w:fill="auto"/>
          </w:tcPr>
          <w:p w:rsidR="00894DEB" w:rsidRDefault="001D59F5">
            <w:pPr>
              <w:pStyle w:val="TableText"/>
            </w:pPr>
            <w:r>
              <w:rPr>
                <w:rFonts w:hint="eastAsia"/>
              </w:rPr>
              <w:t>接口频繁访问</w:t>
            </w:r>
          </w:p>
        </w:tc>
        <w:tc>
          <w:tcPr>
            <w:tcW w:w="4665" w:type="dxa"/>
            <w:shd w:val="clear" w:color="auto" w:fill="auto"/>
          </w:tcPr>
          <w:p w:rsidR="00894DEB" w:rsidRDefault="001D59F5">
            <w:pPr>
              <w:pStyle w:val="TableText"/>
            </w:pPr>
            <w:r>
              <w:rPr>
                <w:rFonts w:hint="eastAsia"/>
              </w:rPr>
              <w:t>接口频繁访问</w:t>
            </w:r>
            <w:bookmarkStart w:id="40" w:name="_GoBack"/>
            <w:bookmarkEnd w:id="40"/>
          </w:p>
        </w:tc>
      </w:tr>
    </w:tbl>
    <w:p w:rsidR="00894DEB" w:rsidRDefault="00894DEB"/>
    <w:p w:rsidR="00894DEB" w:rsidRDefault="001D59F5">
      <w:pPr>
        <w:pStyle w:val="1"/>
      </w:pPr>
      <w:bookmarkStart w:id="41" w:name="_Toc20543"/>
      <w:r>
        <w:rPr>
          <w:rFonts w:hint="eastAsia"/>
        </w:rPr>
        <w:t>处理流程</w:t>
      </w:r>
      <w:bookmarkEnd w:id="41"/>
    </w:p>
    <w:p w:rsidR="00894DEB" w:rsidRDefault="001D59F5">
      <w:pPr>
        <w:pStyle w:val="21"/>
        <w:rPr>
          <w:lang w:eastAsia="zh-CN"/>
        </w:rPr>
      </w:pPr>
      <w:bookmarkStart w:id="42" w:name="_Toc20613"/>
      <w:r>
        <w:rPr>
          <w:rFonts w:hint="eastAsia"/>
          <w:lang w:eastAsia="zh-CN"/>
        </w:rPr>
        <w:t>收藏和播放记录数据同步处理流程</w:t>
      </w:r>
      <w:bookmarkEnd w:id="42"/>
    </w:p>
    <w:p w:rsidR="00894DEB" w:rsidRDefault="001D59F5">
      <w:pPr>
        <w:pStyle w:val="ItemList"/>
        <w:numPr>
          <w:ilvl w:val="0"/>
          <w:numId w:val="0"/>
        </w:numPr>
        <w:ind w:left="1701"/>
      </w:pPr>
      <w:r>
        <w:rPr>
          <w:rFonts w:hint="eastAsia"/>
        </w:rPr>
        <w:t>为了拉通接入视频云的各个终端与白牌终端的用户体验，用户数据统一由视频云来存储和处理。</w:t>
      </w:r>
    </w:p>
    <w:p w:rsidR="00894DEB" w:rsidRDefault="001D59F5">
      <w:pPr>
        <w:pStyle w:val="ItemList"/>
        <w:numPr>
          <w:ilvl w:val="0"/>
          <w:numId w:val="0"/>
        </w:numPr>
        <w:ind w:left="1701"/>
      </w:pPr>
      <w:r>
        <w:rPr>
          <w:rFonts w:hint="eastAsia"/>
        </w:rPr>
        <w:t>涉及到的播放和收藏数据的同步包括：</w:t>
      </w:r>
    </w:p>
    <w:p w:rsidR="00894DEB" w:rsidRDefault="001D59F5">
      <w:pPr>
        <w:pStyle w:val="ItemList"/>
        <w:numPr>
          <w:ilvl w:val="0"/>
          <w:numId w:val="0"/>
        </w:numPr>
        <w:ind w:left="1701"/>
      </w:pPr>
      <w:r>
        <w:rPr>
          <w:rFonts w:hint="eastAsia"/>
        </w:rPr>
        <w:t>1</w:t>
      </w:r>
      <w:r>
        <w:rPr>
          <w:rFonts w:hint="eastAsia"/>
        </w:rPr>
        <w:t>）白牌已有收藏记录迁移到视频云：从白牌的数据库导出后转换格式再导入到视频云的数据库；</w:t>
      </w:r>
    </w:p>
    <w:p w:rsidR="00894DEB" w:rsidRDefault="001D59F5">
      <w:pPr>
        <w:pStyle w:val="ItemList"/>
        <w:numPr>
          <w:ilvl w:val="0"/>
          <w:numId w:val="0"/>
        </w:numPr>
        <w:ind w:left="1701"/>
      </w:pPr>
      <w:r>
        <w:rPr>
          <w:rFonts w:hint="eastAsia"/>
        </w:rPr>
        <w:t>2</w:t>
      </w:r>
      <w:r>
        <w:rPr>
          <w:rFonts w:hint="eastAsia"/>
        </w:rPr>
        <w:t>）已发布的白牌客户端收藏数据同步：已发布的白牌客户端继续访问原来的白牌服务端接口，此时白牌服务端作为代理，将请求转发给视频云的对应接口，并对请求数据和返回数据做格式转换；</w:t>
      </w:r>
    </w:p>
    <w:p w:rsidR="00894DEB" w:rsidRDefault="001D59F5">
      <w:pPr>
        <w:pStyle w:val="ItemList"/>
        <w:numPr>
          <w:ilvl w:val="0"/>
          <w:numId w:val="0"/>
        </w:numPr>
        <w:ind w:left="1701"/>
      </w:pPr>
      <w:r>
        <w:rPr>
          <w:rFonts w:hint="eastAsia"/>
        </w:rPr>
        <w:t>3</w:t>
      </w:r>
      <w:r>
        <w:rPr>
          <w:rFonts w:hint="eastAsia"/>
        </w:rPr>
        <w:t>）新的白牌客户端收藏数据和播放记录数据同步：新发布的白牌客户端直接访问视频云的接口。在访问视频云接口前需要做用户鉴权：客户端先调用华为</w:t>
      </w:r>
      <w:r>
        <w:rPr>
          <w:rFonts w:hint="eastAsia"/>
        </w:rPr>
        <w:t>UP</w:t>
      </w:r>
      <w:r>
        <w:rPr>
          <w:rFonts w:hint="eastAsia"/>
        </w:rPr>
        <w:t>账号</w:t>
      </w:r>
      <w:r>
        <w:rPr>
          <w:rFonts w:hint="eastAsia"/>
        </w:rPr>
        <w:t>SDK</w:t>
      </w:r>
      <w:r>
        <w:rPr>
          <w:rFonts w:hint="eastAsia"/>
        </w:rPr>
        <w:t>，从</w:t>
      </w:r>
      <w:r>
        <w:rPr>
          <w:rFonts w:hint="eastAsia"/>
        </w:rPr>
        <w:t>UP</w:t>
      </w:r>
      <w:r>
        <w:rPr>
          <w:rFonts w:hint="eastAsia"/>
        </w:rPr>
        <w:t>服务器获取</w:t>
      </w:r>
      <w:r>
        <w:rPr>
          <w:rFonts w:hint="eastAsia"/>
        </w:rPr>
        <w:t>Service Token</w:t>
      </w:r>
      <w:r>
        <w:rPr>
          <w:rFonts w:hint="eastAsia"/>
        </w:rPr>
        <w:t>（</w:t>
      </w:r>
      <w:r>
        <w:rPr>
          <w:rFonts w:hint="eastAsia"/>
        </w:rPr>
        <w:t>ST</w:t>
      </w:r>
      <w:r>
        <w:rPr>
          <w:rFonts w:hint="eastAsia"/>
        </w:rPr>
        <w:t>），然后请求视频云的用户鉴权接口，传入</w:t>
      </w:r>
      <w:r>
        <w:rPr>
          <w:rFonts w:hint="eastAsia"/>
        </w:rPr>
        <w:t>ST</w:t>
      </w:r>
      <w:r>
        <w:rPr>
          <w:rFonts w:hint="eastAsia"/>
        </w:rPr>
        <w:t>，获得视频云的</w:t>
      </w:r>
      <w:r>
        <w:rPr>
          <w:rFonts w:hint="eastAsia"/>
        </w:rPr>
        <w:t>Access Token</w:t>
      </w:r>
      <w:r>
        <w:rPr>
          <w:rFonts w:hint="eastAsia"/>
        </w:rPr>
        <w:t>（</w:t>
      </w:r>
      <w:r>
        <w:rPr>
          <w:rFonts w:hint="eastAsia"/>
        </w:rPr>
        <w:t>AT</w:t>
      </w:r>
      <w:r>
        <w:rPr>
          <w:rFonts w:hint="eastAsia"/>
        </w:rPr>
        <w:t>）；客户端访问视频云的播放收藏等数据同步接口时需要将</w:t>
      </w:r>
      <w:r>
        <w:rPr>
          <w:rFonts w:hint="eastAsia"/>
        </w:rPr>
        <w:t>AT</w:t>
      </w:r>
      <w:r>
        <w:rPr>
          <w:rFonts w:hint="eastAsia"/>
        </w:rPr>
        <w:t>作为请求参数；</w:t>
      </w:r>
      <w:r>
        <w:rPr>
          <w:rFonts w:hint="eastAsia"/>
        </w:rPr>
        <w:t>AT</w:t>
      </w:r>
      <w:r>
        <w:rPr>
          <w:rFonts w:hint="eastAsia"/>
        </w:rPr>
        <w:t>有有效期的限制，客户端需要在</w:t>
      </w:r>
      <w:r>
        <w:rPr>
          <w:rFonts w:hint="eastAsia"/>
        </w:rPr>
        <w:t>AT</w:t>
      </w:r>
      <w:r>
        <w:rPr>
          <w:rFonts w:hint="eastAsia"/>
        </w:rPr>
        <w:t>过期之前重新进行用户鉴权。</w:t>
      </w:r>
    </w:p>
    <w:p w:rsidR="00894DEB" w:rsidRDefault="001D59F5">
      <w:pPr>
        <w:pStyle w:val="ItemList"/>
        <w:numPr>
          <w:ilvl w:val="0"/>
          <w:numId w:val="0"/>
        </w:numPr>
        <w:ind w:left="1701"/>
      </w:pPr>
      <w:r>
        <w:rPr>
          <w:noProof/>
        </w:rPr>
        <w:lastRenderedPageBreak/>
        <w:drawing>
          <wp:inline distT="0" distB="0" distL="114300" distR="114300">
            <wp:extent cx="5128895" cy="5624195"/>
            <wp:effectExtent l="0" t="0" r="6985" b="1460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6" cstate="print"/>
                    <a:stretch>
                      <a:fillRect/>
                    </a:stretch>
                  </pic:blipFill>
                  <pic:spPr>
                    <a:xfrm>
                      <a:off x="0" y="0"/>
                      <a:ext cx="5128895" cy="5624195"/>
                    </a:xfrm>
                    <a:prstGeom prst="rect">
                      <a:avLst/>
                    </a:prstGeom>
                    <a:noFill/>
                    <a:ln w="9525">
                      <a:noFill/>
                      <a:miter/>
                    </a:ln>
                  </pic:spPr>
                </pic:pic>
              </a:graphicData>
            </a:graphic>
          </wp:inline>
        </w:drawing>
      </w:r>
    </w:p>
    <w:p w:rsidR="00894DEB" w:rsidRDefault="001D59F5">
      <w:pPr>
        <w:pStyle w:val="1"/>
      </w:pPr>
      <w:bookmarkStart w:id="43" w:name="_Toc4944"/>
      <w:r>
        <w:rPr>
          <w:rFonts w:hint="eastAsia"/>
        </w:rPr>
        <w:t>客户端调用接口</w:t>
      </w:r>
      <w:bookmarkEnd w:id="43"/>
    </w:p>
    <w:p w:rsidR="00894DEB" w:rsidRDefault="001D59F5">
      <w:r>
        <w:rPr>
          <w:rFonts w:hint="eastAsia"/>
        </w:rPr>
        <w:t>公共</w:t>
      </w:r>
      <w:r>
        <w:rPr>
          <w:rFonts w:hint="eastAsia"/>
        </w:rPr>
        <w:t>URL</w:t>
      </w:r>
      <w:r>
        <w:rPr>
          <w:rFonts w:hint="eastAsia"/>
        </w:rPr>
        <w:t>请求参数（</w:t>
      </w:r>
      <w:r>
        <w:rPr>
          <w:rFonts w:hint="eastAsia"/>
        </w:rPr>
        <w:t>query string</w:t>
      </w:r>
      <w:r>
        <w:rPr>
          <w:rFonts w:hint="eastAsia"/>
        </w:rPr>
        <w:t>）：</w:t>
      </w:r>
    </w:p>
    <w:tbl>
      <w:tblPr>
        <w:tblW w:w="8217"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390"/>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lastRenderedPageBreak/>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3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appId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390" w:type="dxa"/>
            <w:shd w:val="clear" w:color="auto" w:fill="auto"/>
          </w:tcPr>
          <w:p w:rsidR="00894DEB" w:rsidRDefault="001D59F5">
            <w:pPr>
              <w:pStyle w:val="TableText"/>
            </w:pPr>
            <w:r>
              <w:rPr>
                <w:rFonts w:hint="eastAsia"/>
              </w:rPr>
              <w:t>应用</w:t>
            </w:r>
            <w:r>
              <w:rPr>
                <w:rFonts w:hint="eastAsia"/>
              </w:rPr>
              <w:t>ID</w:t>
            </w:r>
            <w:r>
              <w:rPr>
                <w:rFonts w:hint="eastAsia"/>
              </w:rPr>
              <w:t>，由视频云分配</w:t>
            </w:r>
          </w:p>
        </w:tc>
      </w:tr>
    </w:tbl>
    <w:p w:rsidR="00894DEB" w:rsidRDefault="001D59F5">
      <w:r>
        <w:rPr>
          <w:rFonts w:hint="eastAsia"/>
        </w:rPr>
        <w:t>公共请求体参数（</w:t>
      </w:r>
      <w:r>
        <w:rPr>
          <w:rFonts w:hint="eastAsia"/>
        </w:rPr>
        <w:t>post form</w:t>
      </w:r>
      <w:r>
        <w:rPr>
          <w:rFonts w:hint="eastAsia"/>
        </w:rPr>
        <w:t>）：</w:t>
      </w:r>
    </w:p>
    <w:tbl>
      <w:tblPr>
        <w:tblW w:w="8217"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390"/>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3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terminalType</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390" w:type="dxa"/>
            <w:shd w:val="clear" w:color="auto" w:fill="auto"/>
          </w:tcPr>
          <w:p w:rsidR="00894DEB" w:rsidRDefault="001D59F5">
            <w:pPr>
              <w:pStyle w:val="TableText"/>
            </w:pPr>
            <w:r>
              <w:rPr>
                <w:rFonts w:asciiTheme="minorEastAsia" w:eastAsiaTheme="minorEastAsia" w:hAnsiTheme="minorEastAsia" w:cstheme="minorEastAsia" w:hint="eastAsia"/>
              </w:rPr>
              <w:t>终端类型（机型）</w:t>
            </w:r>
          </w:p>
        </w:tc>
      </w:tr>
      <w:tr w:rsidR="00894DEB">
        <w:trPr>
          <w:cantSplit/>
        </w:trPr>
        <w:tc>
          <w:tcPr>
            <w:tcW w:w="1577" w:type="dxa"/>
            <w:shd w:val="clear" w:color="auto" w:fill="auto"/>
          </w:tcPr>
          <w:p w:rsidR="00894DEB" w:rsidRDefault="001D59F5">
            <w:pPr>
              <w:pStyle w:val="TableText"/>
            </w:pPr>
            <w:r>
              <w:rPr>
                <w:rFonts w:hint="eastAsia"/>
              </w:rPr>
              <w:t>deviceId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390" w:type="dxa"/>
            <w:shd w:val="clear" w:color="auto" w:fill="auto"/>
          </w:tcPr>
          <w:p w:rsidR="00894DEB" w:rsidRDefault="001D59F5">
            <w:pPr>
              <w:pStyle w:val="TableText"/>
            </w:pPr>
            <w:r>
              <w:rPr>
                <w:rFonts w:hint="eastAsia"/>
              </w:rPr>
              <w:t>终端标识（</w:t>
            </w:r>
            <w:r>
              <w:rPr>
                <w:rFonts w:hint="eastAsia"/>
              </w:rPr>
              <w:t>MAC</w:t>
            </w:r>
            <w:r>
              <w:rPr>
                <w:rFonts w:hint="eastAsia"/>
              </w:rPr>
              <w:t>地址，大写、去掉</w:t>
            </w:r>
            <w:r>
              <w:t>:</w:t>
            </w:r>
            <w:r>
              <w:rPr>
                <w:rFonts w:hint="eastAsia"/>
              </w:rPr>
              <w:t>符号）</w:t>
            </w:r>
          </w:p>
        </w:tc>
      </w:tr>
      <w:tr w:rsidR="00894DEB">
        <w:trPr>
          <w:cantSplit/>
        </w:trPr>
        <w:tc>
          <w:tcPr>
            <w:tcW w:w="1577" w:type="dxa"/>
            <w:shd w:val="clear" w:color="auto" w:fill="auto"/>
          </w:tcPr>
          <w:p w:rsidR="00894DEB" w:rsidRDefault="001D59F5">
            <w:pPr>
              <w:pStyle w:val="TableText"/>
            </w:pPr>
            <w:r>
              <w:rPr>
                <w:rFonts w:hint="eastAsia"/>
              </w:rPr>
              <w:t>appId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390" w:type="dxa"/>
            <w:shd w:val="clear" w:color="auto" w:fill="auto"/>
          </w:tcPr>
          <w:p w:rsidR="00894DEB" w:rsidRDefault="001D59F5">
            <w:pPr>
              <w:pStyle w:val="TableText"/>
            </w:pPr>
            <w:r>
              <w:rPr>
                <w:rFonts w:hint="eastAsia"/>
              </w:rPr>
              <w:t>应用</w:t>
            </w:r>
            <w:r>
              <w:rPr>
                <w:rFonts w:hint="eastAsia"/>
              </w:rPr>
              <w:t>ID</w:t>
            </w:r>
            <w:r>
              <w:rPr>
                <w:rFonts w:hint="eastAsia"/>
              </w:rPr>
              <w:t>，由视频云分配</w:t>
            </w:r>
          </w:p>
        </w:tc>
      </w:tr>
      <w:tr w:rsidR="00894DEB">
        <w:trPr>
          <w:cantSplit/>
        </w:trPr>
        <w:tc>
          <w:tcPr>
            <w:tcW w:w="1577" w:type="dxa"/>
            <w:shd w:val="clear" w:color="auto" w:fill="auto"/>
          </w:tcPr>
          <w:p w:rsidR="00894DEB" w:rsidRDefault="001D59F5">
            <w:pPr>
              <w:pStyle w:val="TableText"/>
            </w:pPr>
            <w:r>
              <w:rPr>
                <w:rFonts w:hint="eastAsia"/>
              </w:rPr>
              <w:t>ts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w:t>
            </w:r>
          </w:p>
        </w:tc>
        <w:tc>
          <w:tcPr>
            <w:tcW w:w="4390" w:type="dxa"/>
            <w:shd w:val="clear" w:color="auto" w:fill="auto"/>
          </w:tcPr>
          <w:p w:rsidR="00894DEB" w:rsidRDefault="001D59F5">
            <w:pPr>
              <w:pStyle w:val="TableText"/>
            </w:pPr>
            <w:r>
              <w:rPr>
                <w:rFonts w:hint="eastAsia"/>
              </w:rPr>
              <w:t>请求时间戳</w:t>
            </w:r>
          </w:p>
        </w:tc>
      </w:tr>
      <w:tr w:rsidR="00894DEB">
        <w:trPr>
          <w:cantSplit/>
        </w:trPr>
        <w:tc>
          <w:tcPr>
            <w:tcW w:w="1577" w:type="dxa"/>
            <w:shd w:val="clear" w:color="auto" w:fill="auto"/>
          </w:tcPr>
          <w:p w:rsidR="00894DEB" w:rsidRDefault="001D59F5">
            <w:pPr>
              <w:pStyle w:val="TableText"/>
            </w:pPr>
            <w:r>
              <w:rPr>
                <w:rFonts w:hint="eastAsia"/>
              </w:rPr>
              <w:t>sign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string(1~320)</w:t>
            </w:r>
          </w:p>
        </w:tc>
        <w:tc>
          <w:tcPr>
            <w:tcW w:w="4390" w:type="dxa"/>
            <w:shd w:val="clear" w:color="auto" w:fill="auto"/>
          </w:tcPr>
          <w:p w:rsidR="00894DEB" w:rsidRDefault="001D59F5">
            <w:pPr>
              <w:pStyle w:val="TableText"/>
            </w:pPr>
            <w:r>
              <w:rPr>
                <w:rFonts w:hint="eastAsia"/>
              </w:rPr>
              <w:t>校验码（由视频云为每个应用分配密钥，将请求参数名和参数值按参数名的字母顺序排序拼接后使用</w:t>
            </w:r>
            <w:r>
              <w:rPr>
                <w:rFonts w:hint="eastAsia"/>
              </w:rPr>
              <w:t>HmacSHA256</w:t>
            </w:r>
            <w:r>
              <w:rPr>
                <w:rFonts w:hint="eastAsia"/>
              </w:rPr>
              <w:t>加密生成校验码）</w:t>
            </w:r>
          </w:p>
        </w:tc>
      </w:tr>
      <w:tr w:rsidR="00894DEB">
        <w:trPr>
          <w:cantSplit/>
        </w:trPr>
        <w:tc>
          <w:tcPr>
            <w:tcW w:w="1577" w:type="dxa"/>
            <w:shd w:val="clear" w:color="auto" w:fill="auto"/>
          </w:tcPr>
          <w:p w:rsidR="00894DEB" w:rsidRDefault="001D59F5">
            <w:pPr>
              <w:pStyle w:val="TableText"/>
            </w:pPr>
            <w:r>
              <w:rPr>
                <w:rFonts w:hint="eastAsia"/>
              </w:rPr>
              <w:t>i18n</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string(1~8)</w:t>
            </w:r>
          </w:p>
        </w:tc>
        <w:tc>
          <w:tcPr>
            <w:tcW w:w="4390" w:type="dxa"/>
            <w:shd w:val="clear" w:color="auto" w:fill="auto"/>
          </w:tcPr>
          <w:p w:rsidR="00894DEB" w:rsidRDefault="001D59F5">
            <w:pPr>
              <w:pStyle w:val="TableText"/>
            </w:pPr>
            <w:r>
              <w:rPr>
                <w:rFonts w:hint="eastAsia"/>
              </w:rPr>
              <w:t>国家语言</w:t>
            </w:r>
          </w:p>
        </w:tc>
      </w:tr>
    </w:tbl>
    <w:p w:rsidR="00894DEB" w:rsidRDefault="001D59F5">
      <w:r>
        <w:rPr>
          <w:rFonts w:hint="eastAsia"/>
        </w:rPr>
        <w:t>公共响应参数：</w:t>
      </w:r>
    </w:p>
    <w:tbl>
      <w:tblPr>
        <w:tblW w:w="8217"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390"/>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3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retCode</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int</w:t>
            </w:r>
          </w:p>
        </w:tc>
        <w:tc>
          <w:tcPr>
            <w:tcW w:w="4390" w:type="dxa"/>
            <w:shd w:val="clear" w:color="auto" w:fill="auto"/>
          </w:tcPr>
          <w:p w:rsidR="00894DEB" w:rsidRDefault="001D59F5">
            <w:pPr>
              <w:pStyle w:val="TableText"/>
            </w:pPr>
            <w:r>
              <w:rPr>
                <w:rFonts w:hint="eastAsia"/>
              </w:rPr>
              <w:t>错误码，操作成功时为</w:t>
            </w:r>
            <w:r>
              <w:rPr>
                <w:rFonts w:hint="eastAsia"/>
              </w:rPr>
              <w:t>0</w:t>
            </w:r>
          </w:p>
        </w:tc>
      </w:tr>
      <w:tr w:rsidR="00894DEB">
        <w:trPr>
          <w:cantSplit/>
        </w:trPr>
        <w:tc>
          <w:tcPr>
            <w:tcW w:w="1577" w:type="dxa"/>
            <w:shd w:val="clear" w:color="auto" w:fill="auto"/>
          </w:tcPr>
          <w:p w:rsidR="00894DEB" w:rsidRDefault="001D59F5">
            <w:pPr>
              <w:pStyle w:val="TableText"/>
            </w:pPr>
            <w:r>
              <w:rPr>
                <w:rFonts w:hint="eastAsia"/>
              </w:rPr>
              <w:t>retMsg</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string(1~128)</w:t>
            </w:r>
          </w:p>
        </w:tc>
        <w:tc>
          <w:tcPr>
            <w:tcW w:w="4390" w:type="dxa"/>
            <w:shd w:val="clear" w:color="auto" w:fill="auto"/>
          </w:tcPr>
          <w:p w:rsidR="00894DEB" w:rsidRDefault="001D59F5">
            <w:pPr>
              <w:pStyle w:val="TableText"/>
            </w:pPr>
            <w:r>
              <w:rPr>
                <w:rFonts w:hint="eastAsia"/>
              </w:rPr>
              <w:t>操作失败时的提示信息</w:t>
            </w:r>
          </w:p>
          <w:p w:rsidR="00894DEB" w:rsidRDefault="001D59F5">
            <w:pPr>
              <w:pStyle w:val="TableText"/>
            </w:pPr>
            <w:r>
              <w:rPr>
                <w:rFonts w:hint="eastAsia"/>
              </w:rPr>
              <w:t>操作成功无此字段。</w:t>
            </w:r>
          </w:p>
        </w:tc>
      </w:tr>
    </w:tbl>
    <w:p w:rsidR="00894DEB" w:rsidRDefault="001D59F5">
      <w:r>
        <w:rPr>
          <w:rFonts w:hint="eastAsia"/>
        </w:rPr>
        <w:t>白牌客户端访问视频云接口时，除上述的公共请求参数外，其他参数使用</w:t>
      </w:r>
      <w:r>
        <w:rPr>
          <w:rFonts w:hint="eastAsia"/>
        </w:rPr>
        <w:t>json</w:t>
      </w:r>
      <w:r>
        <w:rPr>
          <w:rFonts w:hint="eastAsia"/>
        </w:rPr>
        <w:t>序列化后放在</w:t>
      </w:r>
      <w:r>
        <w:rPr>
          <w:rFonts w:hint="eastAsia"/>
        </w:rPr>
        <w:t>data</w:t>
      </w:r>
      <w:r>
        <w:rPr>
          <w:rFonts w:hint="eastAsia"/>
        </w:rPr>
        <w:t>参数里面去，</w:t>
      </w:r>
      <w:r>
        <w:rPr>
          <w:rFonts w:hint="eastAsia"/>
        </w:rPr>
        <w:t>data</w:t>
      </w:r>
      <w:r>
        <w:rPr>
          <w:rFonts w:hint="eastAsia"/>
        </w:rPr>
        <w:t>参数放到</w:t>
      </w:r>
      <w:r>
        <w:rPr>
          <w:rFonts w:hint="eastAsia"/>
        </w:rPr>
        <w:t>post form</w:t>
      </w:r>
      <w:r>
        <w:rPr>
          <w:rFonts w:hint="eastAsia"/>
        </w:rPr>
        <w:t>中提交。</w:t>
      </w:r>
    </w:p>
    <w:p w:rsidR="00894DEB" w:rsidRDefault="001D59F5">
      <w:r>
        <w:rPr>
          <w:rFonts w:hint="eastAsia"/>
        </w:rPr>
        <w:t>“</w:t>
      </w:r>
      <w:r>
        <w:rPr>
          <w:rFonts w:hint="eastAsia"/>
        </w:rPr>
        <w:t>sign</w:t>
      </w:r>
      <w:r>
        <w:rPr>
          <w:rFonts w:hint="eastAsia"/>
        </w:rPr>
        <w:t>”参数的计算方法为，使用</w:t>
      </w:r>
      <w:r>
        <w:rPr>
          <w:rFonts w:hint="eastAsia"/>
        </w:rPr>
        <w:t>HmacSHA256</w:t>
      </w:r>
      <w:r>
        <w:rPr>
          <w:rFonts w:hint="eastAsia"/>
        </w:rPr>
        <w:t>算法加密生成字节数组后再用</w:t>
      </w:r>
      <w:r>
        <w:rPr>
          <w:rFonts w:hint="eastAsia"/>
        </w:rPr>
        <w:t>base64</w:t>
      </w:r>
      <w:r>
        <w:rPr>
          <w:rFonts w:hint="eastAsia"/>
        </w:rPr>
        <w:t>编码。签名的对象为：</w:t>
      </w:r>
      <w:r>
        <w:rPr>
          <w:rFonts w:hint="eastAsia"/>
        </w:rPr>
        <w:t>appId${appId}data${data}deviceId${deviceId}i18n${i18n}terminalType${terminalType}ts${ts}</w:t>
      </w:r>
    </w:p>
    <w:p w:rsidR="00894DEB" w:rsidRDefault="001D59F5">
      <w:r>
        <w:rPr>
          <w:rFonts w:hint="eastAsia"/>
        </w:rPr>
        <w:t>（其中，</w:t>
      </w:r>
      <w:r>
        <w:rPr>
          <w:rFonts w:hint="eastAsia"/>
        </w:rPr>
        <w:t>data${data}</w:t>
      </w:r>
      <w:r>
        <w:rPr>
          <w:rFonts w:hint="eastAsia"/>
        </w:rPr>
        <w:t>和</w:t>
      </w:r>
      <w:r>
        <w:rPr>
          <w:rFonts w:hint="eastAsia"/>
        </w:rPr>
        <w:t>i18n${i18n}</w:t>
      </w:r>
      <w:r>
        <w:rPr>
          <w:rFonts w:hint="eastAsia"/>
        </w:rPr>
        <w:t>两部分是可选字段，根据具体情况可能会省略）</w:t>
      </w:r>
    </w:p>
    <w:p w:rsidR="00894DEB" w:rsidRDefault="001D59F5">
      <w:r>
        <w:rPr>
          <w:rFonts w:hint="eastAsia"/>
        </w:rPr>
        <w:t>白牌客户端访问视频云接口的响应参数里面会包含上述的公共响应参数。</w:t>
      </w:r>
    </w:p>
    <w:p w:rsidR="00894DEB" w:rsidRDefault="001D59F5">
      <w:pPr>
        <w:pStyle w:val="21"/>
        <w:rPr>
          <w:lang w:eastAsia="zh-CN"/>
        </w:rPr>
      </w:pPr>
      <w:bookmarkStart w:id="44" w:name="_Toc17352"/>
      <w:r>
        <w:rPr>
          <w:rFonts w:hint="eastAsia"/>
          <w:lang w:eastAsia="zh-CN"/>
        </w:rPr>
        <w:t>用户鉴权接口</w:t>
      </w:r>
      <w:bookmarkEnd w:id="44"/>
    </w:p>
    <w:p w:rsidR="00894DEB" w:rsidRDefault="001D59F5">
      <w:pPr>
        <w:pStyle w:val="31"/>
      </w:pPr>
      <w:bookmarkStart w:id="45" w:name="_Toc15560"/>
      <w:r>
        <w:rPr>
          <w:rFonts w:hint="eastAsia"/>
        </w:rPr>
        <w:t>接口说明</w:t>
      </w:r>
      <w:bookmarkEnd w:id="45"/>
    </w:p>
    <w:p w:rsidR="00894DEB" w:rsidRDefault="001D59F5">
      <w:r>
        <w:rPr>
          <w:rFonts w:hint="eastAsia"/>
        </w:rPr>
        <w:t>白牌客户端调用该接口获取视频云的</w:t>
      </w:r>
      <w:r>
        <w:rPr>
          <w:rFonts w:hint="eastAsia"/>
        </w:rPr>
        <w:t>access token</w:t>
      </w:r>
      <w:r>
        <w:rPr>
          <w:rFonts w:hint="eastAsia"/>
        </w:rPr>
        <w:t>（</w:t>
      </w:r>
      <w:r>
        <w:rPr>
          <w:rFonts w:hint="eastAsia"/>
        </w:rPr>
        <w:t>AT</w:t>
      </w:r>
      <w:r>
        <w:rPr>
          <w:rFonts w:hint="eastAsia"/>
        </w:rPr>
        <w:t>）。</w:t>
      </w:r>
    </w:p>
    <w:p w:rsidR="00894DEB" w:rsidRDefault="001D59F5">
      <w:pPr>
        <w:rPr>
          <w:b/>
        </w:rPr>
      </w:pPr>
      <w:r>
        <w:rPr>
          <w:rFonts w:hint="eastAsia"/>
          <w:b/>
        </w:rPr>
        <w:t>注意：</w:t>
      </w:r>
    </w:p>
    <w:p w:rsidR="00894DEB" w:rsidRDefault="001D59F5">
      <w:pPr>
        <w:rPr>
          <w:b/>
        </w:rPr>
      </w:pPr>
      <w:r>
        <w:rPr>
          <w:rFonts w:hint="eastAsia"/>
          <w:b/>
        </w:rPr>
        <w:t>AT</w:t>
      </w:r>
      <w:r>
        <w:rPr>
          <w:rFonts w:hint="eastAsia"/>
          <w:b/>
        </w:rPr>
        <w:t>有有效期限制，客户端需要在</w:t>
      </w:r>
      <w:r>
        <w:rPr>
          <w:rFonts w:hint="eastAsia"/>
          <w:b/>
        </w:rPr>
        <w:t>AT</w:t>
      </w:r>
      <w:r>
        <w:rPr>
          <w:rFonts w:hint="eastAsia"/>
          <w:b/>
        </w:rPr>
        <w:t>过期之前重新调用此接口获取新的</w:t>
      </w:r>
      <w:r>
        <w:rPr>
          <w:rFonts w:hint="eastAsia"/>
          <w:b/>
        </w:rPr>
        <w:t>AT</w:t>
      </w:r>
      <w:r>
        <w:rPr>
          <w:rFonts w:hint="eastAsia"/>
          <w:b/>
        </w:rPr>
        <w:t>。</w:t>
      </w:r>
    </w:p>
    <w:p w:rsidR="00894DEB" w:rsidRDefault="001D59F5">
      <w:pPr>
        <w:rPr>
          <w:b/>
        </w:rPr>
      </w:pPr>
      <w:r>
        <w:rPr>
          <w:rFonts w:hint="eastAsia"/>
          <w:b/>
        </w:rPr>
        <w:lastRenderedPageBreak/>
        <w:t>在过期之前</w:t>
      </w:r>
      <w:r>
        <w:rPr>
          <w:rFonts w:hint="eastAsia"/>
          <w:b/>
        </w:rPr>
        <w:t>AT</w:t>
      </w:r>
      <w:r>
        <w:rPr>
          <w:rFonts w:hint="eastAsia"/>
          <w:b/>
        </w:rPr>
        <w:t>可以重复使用；</w:t>
      </w:r>
      <w:r>
        <w:rPr>
          <w:rFonts w:hint="eastAsia"/>
          <w:b/>
        </w:rPr>
        <w:t>AT</w:t>
      </w:r>
      <w:r>
        <w:rPr>
          <w:rFonts w:hint="eastAsia"/>
          <w:b/>
        </w:rPr>
        <w:t>应当尽量复用，避免频繁申请。</w:t>
      </w:r>
    </w:p>
    <w:p w:rsidR="00894DEB" w:rsidRDefault="001D59F5">
      <w:pPr>
        <w:rPr>
          <w:b/>
        </w:rPr>
      </w:pPr>
      <w:r>
        <w:rPr>
          <w:rFonts w:hint="eastAsia"/>
          <w:b/>
        </w:rPr>
        <w:t>客户端访问数据同步接口时，需要传入</w:t>
      </w:r>
      <w:r>
        <w:rPr>
          <w:rFonts w:hint="eastAsia"/>
          <w:b/>
        </w:rPr>
        <w:t>AT</w:t>
      </w:r>
      <w:r>
        <w:rPr>
          <w:rFonts w:hint="eastAsia"/>
          <w:b/>
        </w:rPr>
        <w:t>参数。</w:t>
      </w:r>
    </w:p>
    <w:p w:rsidR="00894DEB" w:rsidRDefault="001D59F5">
      <w:pPr>
        <w:pStyle w:val="31"/>
      </w:pPr>
      <w:bookmarkStart w:id="46" w:name="_Toc5060"/>
      <w:r>
        <w:rPr>
          <w:rFonts w:hint="eastAsia"/>
        </w:rPr>
        <w:t>接口协议</w:t>
      </w:r>
      <w:bookmarkEnd w:id="46"/>
    </w:p>
    <w:p w:rsidR="00894DEB" w:rsidRDefault="001D59F5">
      <w:r>
        <w:rPr>
          <w:rFonts w:hint="eastAsia"/>
        </w:rPr>
        <w:t>HTTPS POST</w:t>
      </w:r>
    </w:p>
    <w:p w:rsidR="00894DEB" w:rsidRDefault="001D59F5">
      <w:pPr>
        <w:pStyle w:val="31"/>
      </w:pPr>
      <w:bookmarkStart w:id="47" w:name="_Toc25931"/>
      <w:r>
        <w:rPr>
          <w:rFonts w:hint="eastAsia"/>
        </w:rPr>
        <w:t>接口地址</w:t>
      </w:r>
      <w:bookmarkEnd w:id="47"/>
    </w:p>
    <w:p w:rsidR="00894DEB" w:rsidRDefault="001D59F5">
      <w:r>
        <w:rPr>
          <w:rFonts w:hint="eastAsia"/>
        </w:rPr>
        <w:t>https://${HOST}:${PORT}/cloudservice/user/certificateUser</w:t>
      </w:r>
    </w:p>
    <w:p w:rsidR="00894DEB" w:rsidRDefault="001D59F5">
      <w:pPr>
        <w:pStyle w:val="31"/>
      </w:pPr>
      <w:bookmarkStart w:id="48" w:name="_Toc22515"/>
      <w:r>
        <w:rPr>
          <w:rFonts w:hint="eastAsia"/>
        </w:rPr>
        <w:t>请求参数说明</w:t>
      </w:r>
      <w:bookmarkEnd w:id="48"/>
    </w:p>
    <w:p w:rsidR="00894DEB" w:rsidRDefault="001D59F5">
      <w:r>
        <w:rPr>
          <w:rFonts w:hint="eastAsia"/>
        </w:rPr>
        <w:t>见白牌客户端公共请求参数。</w:t>
      </w:r>
    </w:p>
    <w:tbl>
      <w:tblPr>
        <w:tblW w:w="8217"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390"/>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3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sso_st</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390" w:type="dxa"/>
            <w:shd w:val="clear" w:color="auto" w:fill="auto"/>
          </w:tcPr>
          <w:p w:rsidR="00894DEB" w:rsidRDefault="001D59F5">
            <w:pPr>
              <w:pStyle w:val="TableText"/>
            </w:pPr>
            <w:r>
              <w:rPr>
                <w:rFonts w:asciiTheme="minorEastAsia" w:eastAsiaTheme="minorEastAsia" w:hAnsiTheme="minorEastAsia" w:cstheme="minorEastAsia" w:hint="eastAsia"/>
              </w:rPr>
              <w:t>终端调用华为UP账号SDK，从UP服务器获取的Service Token</w:t>
            </w:r>
          </w:p>
        </w:tc>
      </w:tr>
    </w:tbl>
    <w:p w:rsidR="00894DEB" w:rsidRDefault="001D59F5">
      <w:pPr>
        <w:pStyle w:val="31"/>
      </w:pPr>
      <w:bookmarkStart w:id="49" w:name="_Toc18991"/>
      <w:r>
        <w:rPr>
          <w:rFonts w:hint="eastAsia"/>
        </w:rPr>
        <w:t>成功响应报文</w:t>
      </w:r>
      <w:bookmarkEnd w:id="49"/>
    </w:p>
    <w:p w:rsidR="00894DEB" w:rsidRDefault="001D59F5">
      <w:r>
        <w:rPr>
          <w:rFonts w:hint="eastAsia"/>
        </w:rPr>
        <w:t>见白牌客户端公共响应参数。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视频云为通过用户鉴权的终端生成的access token</w:t>
            </w:r>
          </w:p>
        </w:tc>
      </w:tr>
      <w:tr w:rsidR="00894DEB">
        <w:trPr>
          <w:cantSplit/>
        </w:trPr>
        <w:tc>
          <w:tcPr>
            <w:tcW w:w="1577" w:type="dxa"/>
            <w:shd w:val="clear" w:color="auto" w:fill="auto"/>
          </w:tcPr>
          <w:p w:rsidR="00894DEB" w:rsidRDefault="001D59F5">
            <w:pPr>
              <w:pStyle w:val="TableText"/>
            </w:pPr>
            <w:r>
              <w:rPr>
                <w:rFonts w:hint="eastAsia"/>
              </w:rPr>
              <w:t>expires_in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long</w:t>
            </w:r>
          </w:p>
        </w:tc>
        <w:tc>
          <w:tcPr>
            <w:tcW w:w="4403" w:type="dxa"/>
            <w:shd w:val="clear" w:color="auto" w:fill="auto"/>
          </w:tcPr>
          <w:p w:rsidR="00894DEB" w:rsidRDefault="001D59F5">
            <w:pPr>
              <w:pStyle w:val="TableText"/>
            </w:pPr>
            <w:r>
              <w:rPr>
                <w:rFonts w:hint="eastAsia"/>
              </w:rPr>
              <w:t>access token</w:t>
            </w:r>
            <w:r>
              <w:rPr>
                <w:rFonts w:hint="eastAsia"/>
              </w:rPr>
              <w:t>的有效时间（秒）</w:t>
            </w:r>
          </w:p>
        </w:tc>
      </w:tr>
    </w:tbl>
    <w:p w:rsidR="00894DEB" w:rsidRDefault="001D59F5">
      <w:pPr>
        <w:pStyle w:val="31"/>
      </w:pPr>
      <w:bookmarkStart w:id="50" w:name="_Toc21780"/>
      <w:r>
        <w:rPr>
          <w:rFonts w:hint="eastAsia"/>
        </w:rPr>
        <w:t>错误码表</w:t>
      </w:r>
      <w:bookmarkEnd w:id="50"/>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1D59F5">
            <w:pPr>
              <w:pStyle w:val="TableText"/>
            </w:pPr>
            <w:r>
              <w:rPr>
                <w:rFonts w:hint="eastAsia"/>
              </w:rPr>
              <w:t>1002</w:t>
            </w:r>
          </w:p>
        </w:tc>
        <w:tc>
          <w:tcPr>
            <w:tcW w:w="5890" w:type="dxa"/>
            <w:shd w:val="clear" w:color="auto" w:fill="auto"/>
          </w:tcPr>
          <w:p w:rsidR="00894DEB" w:rsidRDefault="001D59F5">
            <w:pPr>
              <w:pStyle w:val="TableText"/>
            </w:pPr>
            <w:r>
              <w:rPr>
                <w:rFonts w:hint="eastAsia"/>
              </w:rPr>
              <w:t>ST</w:t>
            </w:r>
            <w:r>
              <w:rPr>
                <w:rFonts w:hint="eastAsia"/>
              </w:rPr>
              <w:t>无效</w:t>
            </w:r>
          </w:p>
        </w:tc>
      </w:tr>
    </w:tbl>
    <w:p w:rsidR="00894DEB" w:rsidRDefault="001D59F5">
      <w:pPr>
        <w:pStyle w:val="31"/>
      </w:pPr>
      <w:bookmarkStart w:id="51" w:name="_Toc3849"/>
      <w:r>
        <w:rPr>
          <w:rFonts w:hint="eastAsia"/>
        </w:rPr>
        <w:t>请求样例</w:t>
      </w:r>
      <w:bookmarkEnd w:id="51"/>
    </w:p>
    <w:p w:rsidR="00894DEB" w:rsidRDefault="001D59F5">
      <w:r>
        <w:t>Query string:</w:t>
      </w:r>
    </w:p>
    <w:p w:rsidR="00894DEB" w:rsidRDefault="006C1ED0">
      <w:hyperlink w:history="1">
        <w:r w:rsidR="001D59F5">
          <w:rPr>
            <w:rStyle w:val="afff"/>
            <w:rFonts w:hint="eastAsia"/>
          </w:rPr>
          <w:t>https://${HOST}:${PORT}/cloudservice/user/certificateUser</w:t>
        </w:r>
        <w:r w:rsidR="001D59F5">
          <w:rPr>
            <w:rStyle w:val="afff"/>
          </w:rPr>
          <w:t>?</w:t>
        </w:r>
        <w:r w:rsidR="001D59F5">
          <w:rPr>
            <w:rStyle w:val="afff"/>
            <w:rFonts w:hint="eastAsia"/>
          </w:rPr>
          <w:t>appId=100012</w:t>
        </w:r>
      </w:hyperlink>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lastRenderedPageBreak/>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rPr>
          <w:rFonts w:hint="eastAsia"/>
        </w:rPr>
        <w:t xml:space="preserve">    </w:t>
      </w:r>
      <w:r>
        <w:t>"</w:t>
      </w:r>
      <w:r>
        <w:rPr>
          <w:rFonts w:hint="eastAsia"/>
        </w:rPr>
        <w:t>sso_st</w:t>
      </w:r>
      <w:r>
        <w:t>"</w:t>
      </w:r>
      <w:r>
        <w:rPr>
          <w:rFonts w:hint="eastAsia"/>
        </w:rPr>
        <w:t>:</w:t>
      </w:r>
      <w:r>
        <w:t>"</w:t>
      </w:r>
      <w:r>
        <w:rPr>
          <w:rFonts w:hint="eastAsia"/>
        </w:rPr>
        <w:t>service_token_example</w:t>
      </w:r>
      <w:r>
        <w:t>"</w:t>
      </w:r>
    </w:p>
    <w:p w:rsidR="00894DEB" w:rsidRDefault="001D59F5">
      <w:r>
        <w:rPr>
          <w:rFonts w:hint="eastAsia"/>
        </w:rPr>
        <w:t>}</w:t>
      </w:r>
    </w:p>
    <w:p w:rsidR="00894DEB" w:rsidRDefault="001D59F5">
      <w:pPr>
        <w:pStyle w:val="31"/>
      </w:pPr>
      <w:bookmarkStart w:id="52" w:name="_Toc4844"/>
      <w:r>
        <w:rPr>
          <w:rFonts w:hint="eastAsia"/>
        </w:rPr>
        <w:t>成功响应样例</w:t>
      </w:r>
      <w:bookmarkEnd w:id="52"/>
    </w:p>
    <w:p w:rsidR="00894DEB" w:rsidRDefault="001D59F5">
      <w:r>
        <w:rPr>
          <w:rFonts w:hint="eastAsia"/>
        </w:rPr>
        <w:t>{</w:t>
      </w:r>
    </w:p>
    <w:p w:rsidR="00894DEB" w:rsidRDefault="001D59F5">
      <w:r>
        <w:rPr>
          <w:rFonts w:hint="eastAsia"/>
        </w:rPr>
        <w:t xml:space="preserve">  </w:t>
      </w:r>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rPr>
          <w:rFonts w:hint="eastAsia"/>
        </w:rPr>
        <w:t xml:space="preserve">  </w:t>
      </w:r>
      <w:r>
        <w:t>"</w:t>
      </w:r>
      <w:r>
        <w:rPr>
          <w:rFonts w:hint="eastAsia"/>
        </w:rPr>
        <w:t>expires_in</w:t>
      </w:r>
      <w:r>
        <w:t>"</w:t>
      </w:r>
      <w:r>
        <w:rPr>
          <w:rFonts w:hint="eastAsia"/>
        </w:rPr>
        <w:t>:604800,</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53" w:name="_Toc27886"/>
      <w:r>
        <w:rPr>
          <w:rFonts w:hint="eastAsia"/>
          <w:lang w:eastAsia="zh-CN"/>
        </w:rPr>
        <w:t>添加收藏列表接口</w:t>
      </w:r>
      <w:bookmarkEnd w:id="53"/>
    </w:p>
    <w:p w:rsidR="00894DEB" w:rsidRDefault="001D59F5">
      <w:pPr>
        <w:pStyle w:val="31"/>
      </w:pPr>
      <w:bookmarkStart w:id="54" w:name="_Toc32024"/>
      <w:r>
        <w:rPr>
          <w:rFonts w:hint="eastAsia"/>
        </w:rPr>
        <w:t>接口说明</w:t>
      </w:r>
      <w:bookmarkEnd w:id="54"/>
    </w:p>
    <w:p w:rsidR="00894DEB" w:rsidRDefault="001D59F5">
      <w:r>
        <w:rPr>
          <w:rFonts w:hint="eastAsia"/>
        </w:rPr>
        <w:t>白牌客户端调用该接口上传用户收藏信息。</w:t>
      </w:r>
    </w:p>
    <w:p w:rsidR="00894DEB" w:rsidRDefault="001D59F5">
      <w:r>
        <w:rPr>
          <w:rFonts w:hint="eastAsia"/>
        </w:rPr>
        <w:t>用户最多可收藏</w:t>
      </w:r>
      <w:r>
        <w:rPr>
          <w:rFonts w:hint="eastAsia"/>
        </w:rPr>
        <w:t>100</w:t>
      </w:r>
      <w:r>
        <w:rPr>
          <w:rFonts w:hint="eastAsia"/>
        </w:rPr>
        <w:t>条记录。</w:t>
      </w:r>
    </w:p>
    <w:p w:rsidR="00894DEB" w:rsidRDefault="001D59F5">
      <w:pPr>
        <w:pStyle w:val="31"/>
      </w:pPr>
      <w:bookmarkStart w:id="55" w:name="_Toc17526"/>
      <w:r>
        <w:rPr>
          <w:rFonts w:hint="eastAsia"/>
        </w:rPr>
        <w:t>接口协议</w:t>
      </w:r>
      <w:bookmarkEnd w:id="55"/>
    </w:p>
    <w:p w:rsidR="00894DEB" w:rsidRDefault="001D59F5">
      <w:r>
        <w:rPr>
          <w:rFonts w:hint="eastAsia"/>
        </w:rPr>
        <w:t>HTTPS POST</w:t>
      </w:r>
    </w:p>
    <w:p w:rsidR="00894DEB" w:rsidRDefault="001D59F5">
      <w:pPr>
        <w:pStyle w:val="31"/>
      </w:pPr>
      <w:bookmarkStart w:id="56" w:name="_Toc20349"/>
      <w:r>
        <w:rPr>
          <w:rFonts w:hint="eastAsia"/>
        </w:rPr>
        <w:t>接口地址</w:t>
      </w:r>
      <w:bookmarkEnd w:id="56"/>
    </w:p>
    <w:p w:rsidR="00894DEB" w:rsidRDefault="001D59F5">
      <w:r>
        <w:rPr>
          <w:rFonts w:hint="eastAsia"/>
        </w:rPr>
        <w:t>https://${HOST}:${PORT}/cloudservice/collect/addCollection</w:t>
      </w:r>
    </w:p>
    <w:p w:rsidR="00894DEB" w:rsidRDefault="001D59F5">
      <w:pPr>
        <w:pStyle w:val="31"/>
      </w:pPr>
      <w:bookmarkStart w:id="57" w:name="_Toc28918"/>
      <w:r>
        <w:rPr>
          <w:rFonts w:hint="eastAsia"/>
        </w:rPr>
        <w:t>请求参数说明</w:t>
      </w:r>
      <w:bookmarkEnd w:id="57"/>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用户要添加的收藏信息</w:t>
            </w:r>
          </w:p>
        </w:tc>
      </w:tr>
    </w:tbl>
    <w:p w:rsidR="00894DEB" w:rsidRDefault="001D59F5">
      <w:pPr>
        <w:pStyle w:val="31"/>
      </w:pPr>
      <w:bookmarkStart w:id="58" w:name="_Toc21265"/>
      <w:r>
        <w:rPr>
          <w:rFonts w:hint="eastAsia"/>
        </w:rPr>
        <w:t>响应报文</w:t>
      </w:r>
      <w:bookmarkEnd w:id="58"/>
    </w:p>
    <w:p w:rsidR="00894DEB" w:rsidRDefault="001D59F5">
      <w:r>
        <w:rPr>
          <w:rFonts w:hint="eastAsia"/>
        </w:rPr>
        <w:t>见白牌客户端公共响应参数。</w:t>
      </w:r>
    </w:p>
    <w:p w:rsidR="00894DEB" w:rsidRDefault="001D59F5">
      <w:pPr>
        <w:pStyle w:val="31"/>
      </w:pPr>
      <w:bookmarkStart w:id="59" w:name="_Toc28317"/>
      <w:r>
        <w:rPr>
          <w:rFonts w:hint="eastAsia"/>
        </w:rPr>
        <w:lastRenderedPageBreak/>
        <w:t>错误码表</w:t>
      </w:r>
      <w:bookmarkEnd w:id="59"/>
    </w:p>
    <w:tbl>
      <w:tblPr>
        <w:tblW w:w="8222" w:type="dxa"/>
        <w:tblInd w:w="1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32"/>
        <w:gridCol w:w="5890"/>
      </w:tblGrid>
      <w:tr w:rsidR="00894DEB">
        <w:trPr>
          <w:cantSplit/>
        </w:trPr>
        <w:tc>
          <w:tcPr>
            <w:tcW w:w="23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32"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r w:rsidR="00894DEB">
        <w:trPr>
          <w:cantSplit/>
        </w:trPr>
        <w:tc>
          <w:tcPr>
            <w:tcW w:w="2332" w:type="dxa"/>
            <w:shd w:val="clear" w:color="auto" w:fill="auto"/>
          </w:tcPr>
          <w:p w:rsidR="00894DEB" w:rsidRDefault="001D59F5">
            <w:pPr>
              <w:pStyle w:val="TableText"/>
            </w:pPr>
            <w:r>
              <w:rPr>
                <w:rFonts w:hint="eastAsia"/>
              </w:rPr>
              <w:t>1003</w:t>
            </w:r>
          </w:p>
        </w:tc>
        <w:tc>
          <w:tcPr>
            <w:tcW w:w="5890" w:type="dxa"/>
            <w:shd w:val="clear" w:color="auto" w:fill="auto"/>
          </w:tcPr>
          <w:p w:rsidR="00894DEB" w:rsidRDefault="001D59F5">
            <w:pPr>
              <w:pStyle w:val="TableText"/>
            </w:pPr>
            <w:r>
              <w:rPr>
                <w:rFonts w:hint="eastAsia"/>
              </w:rPr>
              <w:t>添加收藏失败，超过收藏个数限制</w:t>
            </w:r>
          </w:p>
        </w:tc>
      </w:tr>
    </w:tbl>
    <w:p w:rsidR="00894DEB" w:rsidRDefault="001D59F5">
      <w:pPr>
        <w:pStyle w:val="31"/>
      </w:pPr>
      <w:bookmarkStart w:id="60" w:name="_Toc22035"/>
      <w:r>
        <w:rPr>
          <w:rFonts w:hint="eastAsia"/>
        </w:rPr>
        <w:t>请求样例</w:t>
      </w:r>
      <w:bookmarkEnd w:id="60"/>
    </w:p>
    <w:p w:rsidR="00894DEB" w:rsidRDefault="001D59F5">
      <w:r>
        <w:t>Query string:</w:t>
      </w:r>
    </w:p>
    <w:p w:rsidR="00894DEB" w:rsidRDefault="006C1ED0">
      <w:hyperlink w:history="1">
        <w:r w:rsidR="001D59F5">
          <w:rPr>
            <w:rStyle w:val="afff"/>
            <w:rFonts w:hint="eastAsia"/>
          </w:rPr>
          <w:t>https://${HOST}:${PORT}/cloudservice/collect/addCollection</w:t>
        </w:r>
        <w:r w:rsidR="001D59F5">
          <w:rPr>
            <w:rStyle w:val="afff"/>
          </w:rPr>
          <w:t>?</w:t>
        </w:r>
        <w:r w:rsidR="001D59F5">
          <w:rPr>
            <w:rStyle w:val="afff"/>
            <w:rFonts w:hint="eastAsia"/>
          </w:rPr>
          <w:t>appId=100012</w:t>
        </w:r>
      </w:hyperlink>
    </w:p>
    <w:p w:rsidR="00894DEB" w:rsidRDefault="00894DEB"/>
    <w:p w:rsidR="00894DEB" w:rsidRDefault="001D59F5">
      <w:r>
        <w:t>Post form:</w:t>
      </w:r>
    </w:p>
    <w:p w:rsidR="00894DEB" w:rsidRDefault="001D59F5">
      <w:r>
        <w:rPr>
          <w:rFonts w:hint="eastAsia"/>
        </w:rPr>
        <w:t>terminalType=PE-TL00M</w:t>
      </w:r>
    </w:p>
    <w:p w:rsidR="00894DEB" w:rsidRDefault="001D59F5">
      <w:r>
        <w:rPr>
          <w:rFonts w:hint="eastAsia"/>
        </w:rPr>
        <w:t>deviceId=</w:t>
      </w:r>
      <w:r>
        <w:t>A8532E895774</w:t>
      </w:r>
    </w:p>
    <w:p w:rsidR="00894DEB" w:rsidRDefault="001D59F5">
      <w:r>
        <w:rPr>
          <w:rFonts w:hint="eastAsia"/>
        </w:rPr>
        <w:t>i18n=zh_CN</w:t>
      </w:r>
    </w:p>
    <w:p w:rsidR="00894DEB" w:rsidRDefault="001D59F5">
      <w:r>
        <w:rPr>
          <w:rFonts w:hint="eastAsia"/>
        </w:rPr>
        <w:t>ts=1459411863546</w:t>
      </w:r>
    </w:p>
    <w:p w:rsidR="00894DEB" w:rsidRDefault="001D59F5">
      <w:r>
        <w:rPr>
          <w:rFonts w:hint="eastAsia"/>
        </w:rPr>
        <w:t>sign=sign_example</w:t>
      </w:r>
    </w:p>
    <w:p w:rsidR="00894DEB" w:rsidRDefault="001D59F5">
      <w:r>
        <w:rPr>
          <w:rFonts w:hint="eastAsia"/>
        </w:rPr>
        <w:t>data={</w:t>
      </w:r>
    </w:p>
    <w:p w:rsidR="00894DEB" w:rsidRDefault="001D59F5">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:"{\"resourcetype\": \"1\",\"resourceid\": \"123\",\"resourcename\": \"</w:t>
      </w:r>
      <w:r>
        <w:rPr>
          <w:rFonts w:hint="eastAsia"/>
        </w:rPr>
        <w:t>古剑奇谭</w:t>
      </w:r>
      <w:r>
        <w:rPr>
          <w:rFonts w:hint="eastAsia"/>
        </w:rPr>
        <w:t>1\",\"categorytype\": \"2\",\"imageurl\": \"http://www.baidu.com\",\"videourl\": \"http://www.sohu.com\"}</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\"1\",\"resourceid\": \"12</w:t>
      </w:r>
      <w:r>
        <w:rPr>
          <w:rFonts w:hint="eastAsia"/>
        </w:rPr>
        <w:t>4</w:t>
      </w:r>
      <w:r>
        <w:t>\",\"resourcename\": \"</w:t>
      </w:r>
      <w:r>
        <w:t>古剑奇谭</w:t>
      </w:r>
      <w:r>
        <w:rPr>
          <w:rFonts w:hint="eastAsia"/>
        </w:rPr>
        <w:t>2</w:t>
      </w:r>
      <w:r>
        <w:t>\",\"categorytype\": \"2\",\"imageurl\": \"http://www.baidu.com\",\"videourl\": \"http://www.sohu.com\"}"</w:t>
      </w:r>
      <w:r>
        <w:rPr>
          <w:rFonts w:hint="eastAsia"/>
        </w:rPr>
        <w:t>}</w:t>
      </w:r>
    </w:p>
    <w:p w:rsidR="00894DEB" w:rsidRDefault="001D59F5">
      <w:r>
        <w:rPr>
          <w:rFonts w:hint="eastAsia"/>
        </w:rPr>
        <w:t xml:space="preserve">  ]</w:t>
      </w:r>
    </w:p>
    <w:p w:rsidR="00894DEB" w:rsidRDefault="001D59F5" w:rsidP="00576810">
      <w:pPr>
        <w:spacing w:beforeLines="50" w:afterLines="50" w:line="260" w:lineRule="atLeast"/>
      </w:pPr>
      <w:r>
        <w:rPr>
          <w:rFonts w:hint="eastAsia"/>
        </w:rPr>
        <w:t>}</w:t>
      </w:r>
    </w:p>
    <w:p w:rsidR="00894DEB" w:rsidRDefault="001D59F5">
      <w:pPr>
        <w:pStyle w:val="31"/>
      </w:pPr>
      <w:bookmarkStart w:id="61" w:name="_Toc12878"/>
      <w:r>
        <w:rPr>
          <w:rFonts w:hint="eastAsia"/>
        </w:rPr>
        <w:t>成功响应样例</w:t>
      </w:r>
      <w:bookmarkEnd w:id="61"/>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62" w:name="_Toc25332"/>
      <w:r>
        <w:rPr>
          <w:rFonts w:hint="eastAsia"/>
          <w:lang w:eastAsia="zh-CN"/>
        </w:rPr>
        <w:lastRenderedPageBreak/>
        <w:t>取消收藏列表接口</w:t>
      </w:r>
      <w:bookmarkEnd w:id="62"/>
    </w:p>
    <w:p w:rsidR="00894DEB" w:rsidRDefault="001D59F5">
      <w:pPr>
        <w:pStyle w:val="31"/>
      </w:pPr>
      <w:bookmarkStart w:id="63" w:name="_Toc18798"/>
      <w:r>
        <w:rPr>
          <w:rFonts w:hint="eastAsia"/>
        </w:rPr>
        <w:t>接口说明</w:t>
      </w:r>
      <w:bookmarkEnd w:id="63"/>
    </w:p>
    <w:p w:rsidR="00894DEB" w:rsidRDefault="001D59F5">
      <w:r>
        <w:rPr>
          <w:rFonts w:hint="eastAsia"/>
        </w:rPr>
        <w:t>白牌客户端调用该接口取消用户指定的收藏信息，或清空用户的所有收藏信息。如果指定的收藏关系不存在，则该条将被忽略。</w:t>
      </w:r>
    </w:p>
    <w:p w:rsidR="00894DEB" w:rsidRDefault="001D59F5">
      <w:pPr>
        <w:pStyle w:val="31"/>
      </w:pPr>
      <w:bookmarkStart w:id="64" w:name="_Toc4978"/>
      <w:r>
        <w:rPr>
          <w:rFonts w:hint="eastAsia"/>
        </w:rPr>
        <w:t>接口协议</w:t>
      </w:r>
      <w:bookmarkEnd w:id="64"/>
    </w:p>
    <w:p w:rsidR="00894DEB" w:rsidRDefault="001D59F5">
      <w:r>
        <w:rPr>
          <w:rFonts w:hint="eastAsia"/>
        </w:rPr>
        <w:t>HTTPS POST</w:t>
      </w:r>
    </w:p>
    <w:p w:rsidR="00894DEB" w:rsidRDefault="001D59F5">
      <w:pPr>
        <w:pStyle w:val="31"/>
      </w:pPr>
      <w:bookmarkStart w:id="65" w:name="_Toc18686"/>
      <w:r>
        <w:rPr>
          <w:rFonts w:hint="eastAsia"/>
        </w:rPr>
        <w:t>接口地址</w:t>
      </w:r>
      <w:bookmarkEnd w:id="65"/>
    </w:p>
    <w:p w:rsidR="00894DEB" w:rsidRDefault="001D59F5">
      <w:r>
        <w:rPr>
          <w:rFonts w:hint="eastAsia"/>
        </w:rPr>
        <w:t>https://${HOST}:${PORT}/cloudservice/collect/cancelCollection</w:t>
      </w:r>
    </w:p>
    <w:p w:rsidR="00894DEB" w:rsidRDefault="001D59F5">
      <w:pPr>
        <w:pStyle w:val="31"/>
      </w:pPr>
      <w:bookmarkStart w:id="66" w:name="_Toc2496"/>
      <w:r>
        <w:rPr>
          <w:rFonts w:hint="eastAsia"/>
        </w:rPr>
        <w:t>请求参数说明</w:t>
      </w:r>
      <w:bookmarkEnd w:id="66"/>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用户欲取消的收藏信息。</w:t>
            </w:r>
          </w:p>
          <w:p w:rsidR="00894DEB" w:rsidRDefault="001D59F5">
            <w:pPr>
              <w:pStyle w:val="TableText"/>
            </w:pPr>
            <w:r>
              <w:rPr>
                <w:rFonts w:hint="eastAsia"/>
              </w:rPr>
              <w:t>若数组长度为</w:t>
            </w:r>
            <w:r>
              <w:rPr>
                <w:rFonts w:hint="eastAsia"/>
              </w:rPr>
              <w:t>0</w:t>
            </w:r>
            <w:r>
              <w:rPr>
                <w:rFonts w:hint="eastAsia"/>
              </w:rPr>
              <w:t>，即</w:t>
            </w:r>
            <w:r>
              <w:t>"favorites":[]</w:t>
            </w:r>
            <w:r>
              <w:rPr>
                <w:rFonts w:hint="eastAsia"/>
              </w:rPr>
              <w:t>，则清空收藏列表。</w:t>
            </w:r>
          </w:p>
        </w:tc>
      </w:tr>
    </w:tbl>
    <w:p w:rsidR="00894DEB" w:rsidRDefault="001D59F5">
      <w:pPr>
        <w:pStyle w:val="31"/>
      </w:pPr>
      <w:bookmarkStart w:id="67" w:name="_Toc3774"/>
      <w:r>
        <w:rPr>
          <w:rFonts w:hint="eastAsia"/>
        </w:rPr>
        <w:t>响应报文</w:t>
      </w:r>
      <w:bookmarkEnd w:id="67"/>
    </w:p>
    <w:p w:rsidR="00894DEB" w:rsidRDefault="001D59F5">
      <w:r>
        <w:rPr>
          <w:rFonts w:hint="eastAsia"/>
        </w:rPr>
        <w:t>见白牌客户端公共响应参数。</w:t>
      </w:r>
    </w:p>
    <w:p w:rsidR="00894DEB" w:rsidRDefault="001D59F5">
      <w:pPr>
        <w:pStyle w:val="31"/>
      </w:pPr>
      <w:bookmarkStart w:id="68" w:name="_Toc10152"/>
      <w:r>
        <w:rPr>
          <w:rFonts w:hint="eastAsia"/>
        </w:rPr>
        <w:t>错误码表</w:t>
      </w:r>
      <w:bookmarkEnd w:id="68"/>
    </w:p>
    <w:tbl>
      <w:tblPr>
        <w:tblW w:w="8222" w:type="dxa"/>
        <w:tblInd w:w="1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32"/>
        <w:gridCol w:w="5890"/>
      </w:tblGrid>
      <w:tr w:rsidR="00894DEB">
        <w:trPr>
          <w:cantSplit/>
        </w:trPr>
        <w:tc>
          <w:tcPr>
            <w:tcW w:w="23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32"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bl>
    <w:p w:rsidR="00894DEB" w:rsidRDefault="001D59F5">
      <w:pPr>
        <w:pStyle w:val="31"/>
      </w:pPr>
      <w:bookmarkStart w:id="69" w:name="_Toc11307"/>
      <w:r>
        <w:rPr>
          <w:rFonts w:hint="eastAsia"/>
        </w:rPr>
        <w:t>请求样例</w:t>
      </w:r>
      <w:bookmarkEnd w:id="69"/>
    </w:p>
    <w:p w:rsidR="00894DEB" w:rsidRDefault="001D59F5">
      <w:r>
        <w:t>Query string:</w:t>
      </w:r>
    </w:p>
    <w:p w:rsidR="00894DEB" w:rsidRDefault="001D59F5">
      <w:r>
        <w:rPr>
          <w:rFonts w:hint="eastAsia"/>
        </w:rPr>
        <w:t>https://${HOST}:${PORT}/cloudservice/collect/cancelCollection</w:t>
      </w:r>
      <w:r>
        <w:t>?</w:t>
      </w:r>
      <w:r>
        <w:rPr>
          <w:rFonts w:hint="eastAsia"/>
        </w:rPr>
        <w:t>appId=100012</w:t>
      </w:r>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lastRenderedPageBreak/>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10001241dace3c</w:t>
      </w:r>
      <w:r>
        <w:t>"</w:t>
      </w:r>
      <w:r>
        <w:rPr>
          <w:rFonts w:hint="eastAsia"/>
        </w:rPr>
        <w:t>,</w:t>
      </w:r>
      <w:r>
        <w:t>"</w:t>
      </w:r>
      <w:r>
        <w:rPr>
          <w:rFonts w:hint="eastAsia"/>
        </w:rPr>
        <w:t>extra</w:t>
      </w:r>
      <w:r>
        <w:t>"</w:t>
      </w:r>
      <w:r>
        <w:rPr>
          <w:rFonts w:hint="eastAsia"/>
        </w:rPr>
        <w:t>:"{\"resourcetype\": \"1\",\"resourceid\": \"123\"}</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extra</w:t>
      </w:r>
      <w:r>
        <w:t>"</w:t>
      </w:r>
      <w:r>
        <w:rPr>
          <w:rFonts w:hint="eastAsia"/>
        </w:rPr>
        <w:t>:</w:t>
      </w:r>
      <w:r>
        <w:t>"{\"resourcetype\": \"1\",\"resourceid\": \"12</w:t>
      </w:r>
      <w:r>
        <w:rPr>
          <w:rFonts w:hint="eastAsia"/>
        </w:rPr>
        <w:t>4</w:t>
      </w:r>
      <w:r>
        <w:t>\"}"</w:t>
      </w:r>
      <w:r>
        <w:rPr>
          <w:rFonts w:hint="eastAsia"/>
        </w:rPr>
        <w:t>}</w:t>
      </w:r>
    </w:p>
    <w:p w:rsidR="00894DEB" w:rsidRDefault="001D59F5">
      <w:r>
        <w:rPr>
          <w:rFonts w:hint="eastAsia"/>
        </w:rPr>
        <w:t xml:space="preserve">  ]</w:t>
      </w:r>
    </w:p>
    <w:p w:rsidR="00894DEB" w:rsidRDefault="001D59F5">
      <w:r>
        <w:rPr>
          <w:rFonts w:hint="eastAsia"/>
        </w:rPr>
        <w:t>}</w:t>
      </w:r>
    </w:p>
    <w:p w:rsidR="00894DEB" w:rsidRDefault="001D59F5">
      <w:pPr>
        <w:pStyle w:val="31"/>
      </w:pPr>
      <w:bookmarkStart w:id="70" w:name="_Toc7182"/>
      <w:r>
        <w:rPr>
          <w:rFonts w:hint="eastAsia"/>
        </w:rPr>
        <w:t>成功响应样例</w:t>
      </w:r>
      <w:bookmarkEnd w:id="70"/>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71" w:name="_Toc21135"/>
      <w:r>
        <w:rPr>
          <w:rFonts w:hint="eastAsia"/>
          <w:lang w:eastAsia="zh-CN"/>
        </w:rPr>
        <w:t>获取用户收藏列表接口</w:t>
      </w:r>
      <w:bookmarkEnd w:id="71"/>
    </w:p>
    <w:p w:rsidR="00894DEB" w:rsidRDefault="001D59F5">
      <w:pPr>
        <w:pStyle w:val="31"/>
      </w:pPr>
      <w:bookmarkStart w:id="72" w:name="_Toc24895"/>
      <w:r>
        <w:rPr>
          <w:rFonts w:hint="eastAsia"/>
        </w:rPr>
        <w:t>接口说明</w:t>
      </w:r>
      <w:bookmarkEnd w:id="72"/>
    </w:p>
    <w:p w:rsidR="00894DEB" w:rsidRDefault="001D59F5">
      <w:r>
        <w:rPr>
          <w:rFonts w:hint="eastAsia"/>
        </w:rPr>
        <w:t>客户端调用该接口获取用户收藏列表信息，按照用户收藏时间降序排列。</w:t>
      </w:r>
    </w:p>
    <w:p w:rsidR="00894DEB" w:rsidRDefault="001D59F5">
      <w:r>
        <w:rPr>
          <w:rFonts w:hint="eastAsia"/>
        </w:rPr>
        <w:t>客户端获取收藏列表之后，应当将最新的版本号记录下来；下次获取收藏列表时传入本地的版本号。</w:t>
      </w:r>
    </w:p>
    <w:p w:rsidR="00894DEB" w:rsidRDefault="001D59F5">
      <w:pPr>
        <w:pStyle w:val="31"/>
      </w:pPr>
      <w:bookmarkStart w:id="73" w:name="_Toc4227"/>
      <w:r>
        <w:rPr>
          <w:rFonts w:hint="eastAsia"/>
        </w:rPr>
        <w:t>接口协议</w:t>
      </w:r>
      <w:bookmarkEnd w:id="73"/>
    </w:p>
    <w:p w:rsidR="00894DEB" w:rsidRDefault="001D59F5">
      <w:r>
        <w:rPr>
          <w:rFonts w:hint="eastAsia"/>
        </w:rPr>
        <w:t>HTTPS POST</w:t>
      </w:r>
    </w:p>
    <w:p w:rsidR="00894DEB" w:rsidRDefault="001D59F5">
      <w:pPr>
        <w:pStyle w:val="31"/>
      </w:pPr>
      <w:bookmarkStart w:id="74" w:name="_Toc23273"/>
      <w:r>
        <w:rPr>
          <w:rFonts w:hint="eastAsia"/>
        </w:rPr>
        <w:t>接口地址</w:t>
      </w:r>
      <w:bookmarkEnd w:id="74"/>
    </w:p>
    <w:p w:rsidR="00894DEB" w:rsidRDefault="001D59F5">
      <w:r>
        <w:rPr>
          <w:rFonts w:hint="eastAsia"/>
        </w:rPr>
        <w:t>https://${HOST}:${PORT}/cloudservice/collect/getCollections</w:t>
      </w:r>
    </w:p>
    <w:p w:rsidR="00894DEB" w:rsidRDefault="001D59F5">
      <w:pPr>
        <w:pStyle w:val="31"/>
      </w:pPr>
      <w:bookmarkStart w:id="75" w:name="_Toc29842"/>
      <w:r>
        <w:rPr>
          <w:rFonts w:hint="eastAsia"/>
        </w:rPr>
        <w:t>请求参数说明</w:t>
      </w:r>
      <w:bookmarkEnd w:id="75"/>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最近一次获取收藏列表时，视频云返回的版本号。</w:t>
            </w:r>
          </w:p>
          <w:p w:rsidR="00894DEB" w:rsidRDefault="001D59F5">
            <w:pPr>
              <w:pStyle w:val="TableText"/>
            </w:pPr>
            <w:r>
              <w:rPr>
                <w:rFonts w:hint="eastAsia"/>
              </w:rPr>
              <w:t>首次调用此接口时，传入</w:t>
            </w:r>
            <w:r>
              <w:t>”</w:t>
            </w:r>
            <w:r>
              <w:rPr>
                <w:rFonts w:hint="eastAsia"/>
              </w:rPr>
              <w:t>0</w:t>
            </w:r>
            <w:r>
              <w:t>”</w:t>
            </w:r>
          </w:p>
        </w:tc>
      </w:tr>
      <w:tr w:rsidR="00894DEB">
        <w:trPr>
          <w:cantSplit/>
        </w:trPr>
        <w:tc>
          <w:tcPr>
            <w:tcW w:w="1577" w:type="dxa"/>
            <w:shd w:val="clear" w:color="auto" w:fill="auto"/>
          </w:tcPr>
          <w:p w:rsidR="00894DEB" w:rsidRDefault="001D59F5">
            <w:pPr>
              <w:pStyle w:val="TableText"/>
            </w:pPr>
            <w:r>
              <w:rPr>
                <w:rFonts w:hint="eastAsia"/>
              </w:rPr>
              <w:lastRenderedPageBreak/>
              <w:t>restrict</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int</w:t>
            </w:r>
          </w:p>
        </w:tc>
        <w:tc>
          <w:tcPr>
            <w:tcW w:w="4403" w:type="dxa"/>
            <w:shd w:val="clear" w:color="auto" w:fill="auto"/>
          </w:tcPr>
          <w:p w:rsidR="00894DEB" w:rsidRDefault="001D59F5">
            <w:pPr>
              <w:pStyle w:val="TableText"/>
            </w:pPr>
            <w:r>
              <w:rPr>
                <w:rFonts w:hint="eastAsia"/>
              </w:rPr>
              <w:t>返回结果限制。</w:t>
            </w:r>
          </w:p>
          <w:p w:rsidR="00894DEB" w:rsidRDefault="001D59F5">
            <w:pPr>
              <w:pStyle w:val="TableText"/>
            </w:pPr>
            <w:r>
              <w:rPr>
                <w:rFonts w:hint="eastAsia"/>
              </w:rPr>
              <w:t>参数取值涵义：</w:t>
            </w:r>
          </w:p>
          <w:p w:rsidR="00894DEB" w:rsidRDefault="001D59F5">
            <w:pPr>
              <w:pStyle w:val="TableText"/>
            </w:pPr>
            <w:r>
              <w:rPr>
                <w:rFonts w:hint="eastAsia"/>
              </w:rPr>
              <w:t>0</w:t>
            </w:r>
            <w:r>
              <w:rPr>
                <w:rFonts w:hint="eastAsia"/>
              </w:rPr>
              <w:t>：无限制</w:t>
            </w:r>
          </w:p>
          <w:p w:rsidR="00894DEB" w:rsidRDefault="001D59F5">
            <w:pPr>
              <w:pStyle w:val="TableText"/>
            </w:pPr>
            <w:r>
              <w:rPr>
                <w:rFonts w:hint="eastAsia"/>
              </w:rPr>
              <w:t>1</w:t>
            </w:r>
            <w:r>
              <w:rPr>
                <w:rFonts w:hint="eastAsia"/>
              </w:rPr>
              <w:t>：过滤掉当前终端不可播放的内容</w:t>
            </w:r>
          </w:p>
          <w:p w:rsidR="00894DEB" w:rsidRDefault="001D59F5">
            <w:pPr>
              <w:pStyle w:val="TableText"/>
            </w:pPr>
            <w:r>
              <w:rPr>
                <w:rFonts w:hint="eastAsia"/>
              </w:rPr>
              <w:t>此字段默认为</w:t>
            </w:r>
            <w:r>
              <w:rPr>
                <w:rFonts w:hint="eastAsia"/>
              </w:rPr>
              <w:t>0</w:t>
            </w:r>
            <w:r>
              <w:rPr>
                <w:rFonts w:hint="eastAsia"/>
              </w:rPr>
              <w:t>。</w:t>
            </w:r>
          </w:p>
        </w:tc>
      </w:tr>
    </w:tbl>
    <w:p w:rsidR="00894DEB" w:rsidRDefault="001D59F5">
      <w:pPr>
        <w:pStyle w:val="31"/>
      </w:pPr>
      <w:bookmarkStart w:id="76" w:name="_Toc30903"/>
      <w:r>
        <w:rPr>
          <w:rFonts w:hint="eastAsia"/>
        </w:rPr>
        <w:t>响应报文</w:t>
      </w:r>
      <w:bookmarkEnd w:id="76"/>
    </w:p>
    <w:p w:rsidR="00894DEB" w:rsidRDefault="001D59F5">
      <w:r>
        <w:rPr>
          <w:rFonts w:hint="eastAsia"/>
        </w:rPr>
        <w:t>见白牌客户端公共响应参数。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用户的收藏列表。</w:t>
            </w:r>
          </w:p>
          <w:p w:rsidR="00894DEB" w:rsidRDefault="001D59F5">
            <w:pPr>
              <w:pStyle w:val="TableText"/>
            </w:pPr>
            <w:r>
              <w:rPr>
                <w:rFonts w:hint="eastAsia"/>
              </w:rPr>
              <w:t>如果传入的版本号参数是最新版本号，即表明当前终端已获取的收藏列表与云端一致，则返回无此字段</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最新的收藏列表版本号</w:t>
            </w:r>
          </w:p>
        </w:tc>
      </w:tr>
    </w:tbl>
    <w:p w:rsidR="00894DEB" w:rsidRDefault="001D59F5">
      <w:pPr>
        <w:pStyle w:val="31"/>
      </w:pPr>
      <w:bookmarkStart w:id="77" w:name="_Toc1500"/>
      <w:r>
        <w:rPr>
          <w:rFonts w:hint="eastAsia"/>
        </w:rPr>
        <w:t>错误码表</w:t>
      </w:r>
      <w:bookmarkEnd w:id="77"/>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bl>
    <w:p w:rsidR="00894DEB" w:rsidRDefault="001D59F5">
      <w:pPr>
        <w:pStyle w:val="31"/>
      </w:pPr>
      <w:bookmarkStart w:id="78" w:name="_Toc10977"/>
      <w:r>
        <w:rPr>
          <w:rFonts w:hint="eastAsia"/>
        </w:rPr>
        <w:t>请求样例</w:t>
      </w:r>
      <w:bookmarkEnd w:id="78"/>
    </w:p>
    <w:p w:rsidR="00894DEB" w:rsidRDefault="001D59F5">
      <w:r>
        <w:t>Query string</w:t>
      </w:r>
    </w:p>
    <w:p w:rsidR="00894DEB" w:rsidRDefault="001D59F5">
      <w:r>
        <w:rPr>
          <w:rFonts w:hint="eastAsia"/>
        </w:rPr>
        <w:t>https://${HOST}:${PORT}/cloudservice/collect/getCollections</w:t>
      </w:r>
      <w:r>
        <w:t>?</w:t>
      </w:r>
      <w:r>
        <w:rPr>
          <w:rFonts w:hint="eastAsia"/>
        </w:rPr>
        <w:t>appId=100012</w:t>
      </w:r>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rPr>
          <w:rFonts w:hint="eastAsia"/>
        </w:rPr>
        <w:t xml:space="preserve">  </w:t>
      </w:r>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rPr>
          <w:rFonts w:hint="eastAsia"/>
        </w:rPr>
        <w:t xml:space="preserve">  </w:t>
      </w:r>
      <w:r>
        <w:t>"</w:t>
      </w:r>
      <w:r>
        <w:rPr>
          <w:rFonts w:hint="eastAsia"/>
        </w:rPr>
        <w:t>lastVersion</w:t>
      </w:r>
      <w:r>
        <w:t>"</w:t>
      </w:r>
      <w:r>
        <w:rPr>
          <w:rFonts w:hint="eastAsia"/>
        </w:rPr>
        <w:t>:</w:t>
      </w:r>
      <w:r>
        <w:t>"</w:t>
      </w:r>
      <w:r>
        <w:rPr>
          <w:rFonts w:hint="eastAsia"/>
        </w:rPr>
        <w:t>58</w:t>
      </w:r>
      <w:r>
        <w:t>"</w:t>
      </w:r>
    </w:p>
    <w:p w:rsidR="00894DEB" w:rsidRDefault="001D59F5">
      <w:r>
        <w:rPr>
          <w:rFonts w:hint="eastAsia"/>
        </w:rPr>
        <w:t>}</w:t>
      </w:r>
    </w:p>
    <w:p w:rsidR="00894DEB" w:rsidRDefault="00894DEB"/>
    <w:p w:rsidR="00894DEB" w:rsidRDefault="001D59F5">
      <w:pPr>
        <w:pStyle w:val="31"/>
      </w:pPr>
      <w:bookmarkStart w:id="79" w:name="_Toc19178"/>
      <w:r>
        <w:rPr>
          <w:rFonts w:hint="eastAsia"/>
        </w:rPr>
        <w:t>成功响应样例</w:t>
      </w:r>
      <w:bookmarkEnd w:id="79"/>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 xml:space="preserve">  </w:t>
      </w:r>
      <w:r>
        <w:t>"</w:t>
      </w:r>
      <w:r>
        <w:rPr>
          <w:rFonts w:hint="eastAsia"/>
        </w:rPr>
        <w:t>lastVersion</w:t>
      </w:r>
      <w:r>
        <w:t>"</w:t>
      </w:r>
      <w:r>
        <w:rPr>
          <w:rFonts w:hint="eastAsia"/>
        </w:rPr>
        <w:t>:</w:t>
      </w:r>
      <w:r>
        <w:t>"</w:t>
      </w:r>
      <w:r>
        <w:rPr>
          <w:rFonts w:hint="eastAsia"/>
        </w:rPr>
        <w:t>58</w:t>
      </w:r>
      <w:r>
        <w:t>"</w:t>
      </w:r>
    </w:p>
    <w:p w:rsidR="00894DEB" w:rsidRDefault="001D59F5">
      <w:r>
        <w:rPr>
          <w:rFonts w:hint="eastAsia"/>
        </w:rPr>
        <w:t>}</w:t>
      </w:r>
    </w:p>
    <w:p w:rsidR="00894DEB" w:rsidRDefault="001D59F5">
      <w:r>
        <w:rPr>
          <w:rFonts w:hint="eastAsia"/>
        </w:rPr>
        <w:t>或：</w:t>
      </w:r>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 xml:space="preserve">  </w:t>
      </w:r>
      <w:r>
        <w:t>"</w:t>
      </w:r>
      <w:r>
        <w:rPr>
          <w:rFonts w:hint="eastAsia"/>
        </w:rPr>
        <w:t>lastVersion</w:t>
      </w:r>
      <w:r>
        <w:t>"</w:t>
      </w:r>
      <w:r>
        <w:rPr>
          <w:rFonts w:hint="eastAsia"/>
        </w:rPr>
        <w:t>:</w:t>
      </w:r>
      <w:r>
        <w:t>"</w:t>
      </w:r>
      <w:r>
        <w:rPr>
          <w:rFonts w:hint="eastAsia"/>
        </w:rPr>
        <w:t>59</w:t>
      </w:r>
      <w:r>
        <w:t>"</w:t>
      </w:r>
      <w:r>
        <w:rPr>
          <w:rFonts w:hint="eastAsia"/>
        </w:rPr>
        <w:t>,</w:t>
      </w:r>
    </w:p>
    <w:p w:rsidR="00894DEB" w:rsidRDefault="001D59F5">
      <w:r>
        <w:rPr>
          <w:rFonts w:hint="eastAsia"/>
        </w:rPr>
        <w:t xml:space="preserve">  </w:t>
      </w:r>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10001241dace3c</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:"{\"resourcetype\": \"1\",\"resourceid\": \"123\",\"resourcename\": \"</w:t>
      </w:r>
      <w:r>
        <w:rPr>
          <w:rFonts w:hint="eastAsia"/>
        </w:rPr>
        <w:t>古剑奇谭</w:t>
      </w:r>
      <w:r>
        <w:rPr>
          <w:rFonts w:hint="eastAsia"/>
        </w:rPr>
        <w:t>1\",\"categorytype\": \"2\",\"imageurl\": \"http://www.baidu.com\",\"videourl\": \"http://www.sohu.com\"}</w:t>
      </w:r>
      <w:r>
        <w:t>"</w:t>
      </w:r>
      <w:r>
        <w:rPr>
          <w:rFonts w:hint="eastAsia"/>
        </w:rPr>
        <w:t>,</w:t>
      </w:r>
      <w:r>
        <w:t>"</w:t>
      </w:r>
      <w:r>
        <w:rPr>
          <w:rFonts w:hint="eastAsia"/>
        </w:rPr>
        <w:t>state</w:t>
      </w:r>
      <w:r>
        <w:t>"</w:t>
      </w:r>
      <w:r>
        <w:rPr>
          <w:rFonts w:hint="eastAsia"/>
        </w:rPr>
        <w:t>:0},</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\"1\",\"resourceid\": \"12</w:t>
      </w:r>
      <w:r>
        <w:rPr>
          <w:rFonts w:hint="eastAsia"/>
        </w:rPr>
        <w:t>4</w:t>
      </w:r>
      <w:r>
        <w:t>\",\"resourcename\": \"</w:t>
      </w:r>
      <w:r>
        <w:t>古剑奇谭</w:t>
      </w:r>
      <w:r>
        <w:rPr>
          <w:rFonts w:hint="eastAsia"/>
        </w:rPr>
        <w:t>2</w:t>
      </w:r>
      <w:r>
        <w:t>\",\"categorytype\": \"2\",\"imageurl\": \"http://www.baidu.com\",\"videourl\": \"http://www.sohu.com\"}"</w:t>
      </w:r>
      <w:r>
        <w:rPr>
          <w:rFonts w:hint="eastAsia"/>
        </w:rPr>
        <w:t>,</w:t>
      </w:r>
      <w:r>
        <w:t>"</w:t>
      </w:r>
      <w:r>
        <w:rPr>
          <w:rFonts w:hint="eastAsia"/>
        </w:rPr>
        <w:t>state</w:t>
      </w:r>
      <w:r>
        <w:t>"</w:t>
      </w:r>
      <w:r>
        <w:rPr>
          <w:rFonts w:hint="eastAsia"/>
        </w:rPr>
        <w:t>:0}</w:t>
      </w:r>
      <w: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10001241dace4f</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\"1\",\"resourcename\": \"</w:t>
      </w:r>
      <w:r>
        <w:rPr>
          <w:rFonts w:hint="eastAsia"/>
        </w:rPr>
        <w:t>澳门风云</w:t>
      </w:r>
      <w:r>
        <w:t>\",\"categorytype\": \"2\",\"imageurl\": \"http://www.baidu.com\",\"videourl\": \"http://www.sohu.com\"}"</w:t>
      </w:r>
      <w:r>
        <w:rPr>
          <w:rFonts w:hint="eastAsia"/>
        </w:rPr>
        <w:t>,</w:t>
      </w:r>
      <w:r>
        <w:t>"</w:t>
      </w:r>
      <w:r>
        <w:rPr>
          <w:rFonts w:hint="eastAsia"/>
        </w:rPr>
        <w:t>state</w:t>
      </w:r>
      <w:r>
        <w:t>"</w:t>
      </w:r>
      <w:r>
        <w:rPr>
          <w:rFonts w:hint="eastAsia"/>
        </w:rPr>
        <w:t>:2}</w:t>
      </w:r>
    </w:p>
    <w:p w:rsidR="00894DEB" w:rsidRDefault="001D59F5">
      <w:r>
        <w:rPr>
          <w:rFonts w:hint="eastAsia"/>
        </w:rPr>
        <w:t xml:space="preserve">  ]</w:t>
      </w:r>
    </w:p>
    <w:p w:rsidR="00894DEB" w:rsidRDefault="001D59F5">
      <w:r>
        <w:rPr>
          <w:rFonts w:hint="eastAsia"/>
        </w:rPr>
        <w:t>}</w:t>
      </w:r>
    </w:p>
    <w:p w:rsidR="00894DEB" w:rsidRDefault="001D59F5">
      <w:pPr>
        <w:pStyle w:val="21"/>
        <w:rPr>
          <w:lang w:eastAsia="zh-CN"/>
        </w:rPr>
      </w:pPr>
      <w:bookmarkStart w:id="80" w:name="_Toc8244"/>
      <w:r>
        <w:rPr>
          <w:rFonts w:hint="eastAsia"/>
          <w:lang w:eastAsia="zh-CN"/>
        </w:rPr>
        <w:t>添加播放记录接口</w:t>
      </w:r>
      <w:bookmarkEnd w:id="80"/>
    </w:p>
    <w:p w:rsidR="00894DEB" w:rsidRDefault="001D59F5">
      <w:pPr>
        <w:pStyle w:val="31"/>
      </w:pPr>
      <w:bookmarkStart w:id="81" w:name="_Toc6167"/>
      <w:r>
        <w:rPr>
          <w:rFonts w:hint="eastAsia"/>
        </w:rPr>
        <w:t>接口说明</w:t>
      </w:r>
      <w:bookmarkEnd w:id="81"/>
    </w:p>
    <w:p w:rsidR="00894DEB" w:rsidRDefault="001D59F5">
      <w:r>
        <w:rPr>
          <w:rFonts w:hint="eastAsia"/>
        </w:rPr>
        <w:t>白牌客户端调用该接口上传用户播放记录。</w:t>
      </w:r>
    </w:p>
    <w:p w:rsidR="00894DEB" w:rsidRDefault="001D59F5">
      <w:r>
        <w:rPr>
          <w:rFonts w:hint="eastAsia"/>
        </w:rPr>
        <w:t>用户最多可添加</w:t>
      </w:r>
      <w:commentRangeStart w:id="82"/>
      <w:r>
        <w:rPr>
          <w:rFonts w:hint="eastAsia"/>
        </w:rPr>
        <w:t>100</w:t>
      </w:r>
      <w:r>
        <w:rPr>
          <w:rFonts w:hint="eastAsia"/>
        </w:rPr>
        <w:t>条播放记录</w:t>
      </w:r>
      <w:commentRangeEnd w:id="82"/>
      <w:r>
        <w:commentReference w:id="82"/>
      </w:r>
      <w:r>
        <w:rPr>
          <w:rFonts w:hint="eastAsia"/>
        </w:rPr>
        <w:t>。超过限制时，最早的播放记录将被自动清除。</w:t>
      </w:r>
    </w:p>
    <w:p w:rsidR="00894DEB" w:rsidRDefault="001D59F5">
      <w:pPr>
        <w:pStyle w:val="31"/>
      </w:pPr>
      <w:bookmarkStart w:id="83" w:name="_Toc16731"/>
      <w:r>
        <w:rPr>
          <w:rFonts w:hint="eastAsia"/>
        </w:rPr>
        <w:t>接口协议</w:t>
      </w:r>
      <w:bookmarkEnd w:id="83"/>
    </w:p>
    <w:p w:rsidR="00894DEB" w:rsidRDefault="001D59F5">
      <w:r>
        <w:rPr>
          <w:rFonts w:hint="eastAsia"/>
        </w:rPr>
        <w:t>HTTPS POST</w:t>
      </w:r>
    </w:p>
    <w:p w:rsidR="00894DEB" w:rsidRDefault="001D59F5">
      <w:pPr>
        <w:pStyle w:val="31"/>
      </w:pPr>
      <w:bookmarkStart w:id="84" w:name="_Toc27187"/>
      <w:r>
        <w:rPr>
          <w:rFonts w:hint="eastAsia"/>
        </w:rPr>
        <w:t>接口地址</w:t>
      </w:r>
      <w:bookmarkEnd w:id="84"/>
    </w:p>
    <w:p w:rsidR="00894DEB" w:rsidRDefault="001D59F5">
      <w:r>
        <w:rPr>
          <w:rFonts w:hint="eastAsia"/>
        </w:rPr>
        <w:t>https://${HOST}:${PORT}/cloudservice/record/addPlayRecord</w:t>
      </w:r>
    </w:p>
    <w:p w:rsidR="00894DEB" w:rsidRDefault="001D59F5">
      <w:pPr>
        <w:pStyle w:val="31"/>
      </w:pPr>
      <w:bookmarkStart w:id="85" w:name="_Toc15219"/>
      <w:r>
        <w:rPr>
          <w:rFonts w:hint="eastAsia"/>
        </w:rPr>
        <w:lastRenderedPageBreak/>
        <w:t>请求参数说明</w:t>
      </w:r>
      <w:bookmarkEnd w:id="85"/>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records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PlayRecord[]</w:t>
            </w:r>
          </w:p>
        </w:tc>
        <w:tc>
          <w:tcPr>
            <w:tcW w:w="4403" w:type="dxa"/>
            <w:shd w:val="clear" w:color="auto" w:fill="auto"/>
          </w:tcPr>
          <w:p w:rsidR="00894DEB" w:rsidRDefault="001D59F5">
            <w:pPr>
              <w:pStyle w:val="TableText"/>
            </w:pPr>
            <w:r>
              <w:rPr>
                <w:rFonts w:hint="eastAsia"/>
              </w:rPr>
              <w:t>用户要添加的播放记录列表</w:t>
            </w:r>
          </w:p>
        </w:tc>
      </w:tr>
      <w:tr w:rsidR="00233D5C">
        <w:trPr>
          <w:cantSplit/>
        </w:trPr>
        <w:tc>
          <w:tcPr>
            <w:tcW w:w="1577" w:type="dxa"/>
            <w:shd w:val="clear" w:color="auto" w:fill="auto"/>
          </w:tcPr>
          <w:p w:rsidR="00233D5C" w:rsidRPr="00233D5C" w:rsidRDefault="00233D5C">
            <w:pPr>
              <w:pStyle w:val="TableText"/>
              <w:rPr>
                <w:rFonts w:hint="eastAsia"/>
              </w:rPr>
            </w:pPr>
          </w:p>
        </w:tc>
        <w:tc>
          <w:tcPr>
            <w:tcW w:w="773" w:type="dxa"/>
            <w:shd w:val="clear" w:color="auto" w:fill="auto"/>
          </w:tcPr>
          <w:p w:rsidR="00233D5C" w:rsidRDefault="00233D5C">
            <w:pPr>
              <w:pStyle w:val="TableText"/>
              <w:rPr>
                <w:rFonts w:hint="eastAsia"/>
              </w:rPr>
            </w:pPr>
          </w:p>
        </w:tc>
        <w:tc>
          <w:tcPr>
            <w:tcW w:w="1477" w:type="dxa"/>
            <w:shd w:val="clear" w:color="auto" w:fill="auto"/>
          </w:tcPr>
          <w:p w:rsidR="00233D5C" w:rsidRDefault="00233D5C">
            <w:pPr>
              <w:pStyle w:val="TableText"/>
              <w:rPr>
                <w:rFonts w:hint="eastAsia"/>
              </w:rPr>
            </w:pPr>
          </w:p>
        </w:tc>
        <w:tc>
          <w:tcPr>
            <w:tcW w:w="4403" w:type="dxa"/>
            <w:shd w:val="clear" w:color="auto" w:fill="auto"/>
          </w:tcPr>
          <w:p w:rsidR="00233D5C" w:rsidRDefault="00233D5C">
            <w:pPr>
              <w:pStyle w:val="TableText"/>
              <w:rPr>
                <w:rFonts w:hint="eastAsia"/>
              </w:rPr>
            </w:pPr>
          </w:p>
        </w:tc>
      </w:tr>
    </w:tbl>
    <w:p w:rsidR="00233D5C" w:rsidRDefault="00233D5C" w:rsidP="00233D5C">
      <w:pPr>
        <w:rPr>
          <w:rFonts w:hint="eastAsia"/>
        </w:rPr>
      </w:pPr>
      <w:bookmarkStart w:id="86" w:name="_Toc30539"/>
      <w:r>
        <w:t>R</w:t>
      </w:r>
      <w:r>
        <w:rPr>
          <w:rFonts w:hint="eastAsia"/>
        </w:rPr>
        <w:t xml:space="preserve">ecords </w:t>
      </w:r>
      <w:r>
        <w:rPr>
          <w:rFonts w:hint="eastAsia"/>
        </w:rPr>
        <w:t>定义</w:t>
      </w:r>
    </w:p>
    <w:tbl>
      <w:tblPr>
        <w:tblW w:w="7935" w:type="dxa"/>
        <w:tblInd w:w="1814" w:type="dxa"/>
        <w:tblCellMar>
          <w:left w:w="0" w:type="dxa"/>
          <w:right w:w="0" w:type="dxa"/>
        </w:tblCellMar>
        <w:tblLook w:val="04A0"/>
      </w:tblPr>
      <w:tblGrid>
        <w:gridCol w:w="1413"/>
        <w:gridCol w:w="711"/>
        <w:gridCol w:w="1561"/>
        <w:gridCol w:w="4250"/>
      </w:tblGrid>
      <w:tr w:rsidR="00233D5C" w:rsidTr="00233D5C">
        <w:trPr>
          <w:cantSplit/>
          <w:tblHeader/>
        </w:trPr>
        <w:tc>
          <w:tcPr>
            <w:tcW w:w="1413"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rsidR="00233D5C" w:rsidRDefault="00233D5C">
            <w:pPr>
              <w:pStyle w:val="tableheading0"/>
              <w:keepNext/>
              <w:spacing w:line="240" w:lineRule="atLeast"/>
              <w:rPr>
                <w:color w:val="000000"/>
                <w:kern w:val="2"/>
              </w:rPr>
            </w:pPr>
            <w:r>
              <w:rPr>
                <w:rFonts w:ascii="黑体" w:eastAsia="黑体" w:hAnsi="黑体" w:hint="eastAsia"/>
                <w:color w:val="000000"/>
                <w:kern w:val="2"/>
                <w:sz w:val="21"/>
                <w:szCs w:val="21"/>
              </w:rPr>
              <w:t>元素名称</w:t>
            </w:r>
          </w:p>
        </w:tc>
        <w:tc>
          <w:tcPr>
            <w:tcW w:w="71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3D5C" w:rsidRDefault="00233D5C">
            <w:pPr>
              <w:pStyle w:val="tableheading0"/>
              <w:keepNext/>
              <w:spacing w:line="240" w:lineRule="atLeast"/>
              <w:rPr>
                <w:color w:val="000000"/>
                <w:kern w:val="2"/>
              </w:rPr>
            </w:pPr>
            <w:r>
              <w:rPr>
                <w:rFonts w:ascii="Book Antiqua" w:hAnsi="Book Antiqua"/>
                <w:color w:val="000000"/>
                <w:kern w:val="2"/>
                <w:sz w:val="21"/>
                <w:szCs w:val="21"/>
              </w:rPr>
              <w:t>M/O</w:t>
            </w:r>
          </w:p>
        </w:tc>
        <w:tc>
          <w:tcPr>
            <w:tcW w:w="1561"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3D5C" w:rsidRDefault="00233D5C">
            <w:pPr>
              <w:pStyle w:val="tableheading0"/>
              <w:keepNext/>
              <w:spacing w:line="240" w:lineRule="atLeast"/>
              <w:rPr>
                <w:color w:val="000000"/>
                <w:kern w:val="2"/>
              </w:rPr>
            </w:pPr>
            <w:r>
              <w:rPr>
                <w:rFonts w:ascii="黑体" w:eastAsia="黑体" w:hAnsi="黑体" w:hint="eastAsia"/>
                <w:color w:val="000000"/>
                <w:kern w:val="2"/>
                <w:sz w:val="21"/>
                <w:szCs w:val="21"/>
              </w:rPr>
              <w:t>类型</w:t>
            </w:r>
          </w:p>
        </w:tc>
        <w:tc>
          <w:tcPr>
            <w:tcW w:w="425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rsidR="00233D5C" w:rsidRDefault="00233D5C">
            <w:pPr>
              <w:pStyle w:val="tableheading0"/>
              <w:keepNext/>
              <w:spacing w:line="240" w:lineRule="atLeast"/>
              <w:rPr>
                <w:color w:val="000000"/>
                <w:kern w:val="2"/>
              </w:rPr>
            </w:pPr>
            <w:r>
              <w:rPr>
                <w:rFonts w:ascii="黑体" w:eastAsia="黑体" w:hAnsi="黑体" w:hint="eastAsia"/>
                <w:color w:val="000000"/>
                <w:kern w:val="2"/>
                <w:sz w:val="21"/>
                <w:szCs w:val="21"/>
              </w:rPr>
              <w:t>描述</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FF0000"/>
                <w:kern w:val="2"/>
                <w:sz w:val="21"/>
                <w:szCs w:val="21"/>
              </w:rPr>
              <w:t>vodId</w:t>
            </w:r>
            <w:proofErr w:type="spellEnd"/>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M</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string(1~128)</w:t>
            </w:r>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FF0000"/>
                <w:kern w:val="2"/>
                <w:sz w:val="21"/>
                <w:szCs w:val="21"/>
              </w:rPr>
              <w:t>视频</w:t>
            </w:r>
            <w:r>
              <w:rPr>
                <w:rFonts w:ascii="Arial" w:hAnsi="Arial" w:cs="Arial"/>
                <w:color w:val="FF0000"/>
                <w:kern w:val="2"/>
                <w:sz w:val="21"/>
                <w:szCs w:val="21"/>
              </w:rPr>
              <w:t>ID</w:t>
            </w:r>
            <w:r>
              <w:rPr>
                <w:rFonts w:hint="eastAsia"/>
                <w:color w:val="FF0000"/>
                <w:kern w:val="2"/>
                <w:sz w:val="21"/>
                <w:szCs w:val="21"/>
              </w:rPr>
              <w:t>（视频云聚合后的</w:t>
            </w:r>
            <w:r>
              <w:rPr>
                <w:rFonts w:ascii="Arial" w:hAnsi="Arial" w:cs="Arial"/>
                <w:color w:val="FF0000"/>
                <w:kern w:val="2"/>
                <w:sz w:val="21"/>
                <w:szCs w:val="21"/>
              </w:rPr>
              <w:t>ID</w:t>
            </w:r>
            <w:r>
              <w:rPr>
                <w:rFonts w:hint="eastAsia"/>
                <w:color w:val="FF0000"/>
                <w:kern w:val="2"/>
                <w:sz w:val="21"/>
                <w:szCs w:val="21"/>
              </w:rPr>
              <w:t>）。</w:t>
            </w:r>
          </w:p>
          <w:p w:rsidR="00233D5C" w:rsidRDefault="00233D5C">
            <w:pPr>
              <w:pStyle w:val="tabletext0"/>
              <w:spacing w:line="240" w:lineRule="atLeast"/>
              <w:rPr>
                <w:color w:val="000000"/>
                <w:kern w:val="2"/>
              </w:rPr>
            </w:pPr>
            <w:r>
              <w:rPr>
                <w:rFonts w:hint="eastAsia"/>
                <w:color w:val="FF0000"/>
                <w:kern w:val="2"/>
                <w:sz w:val="21"/>
                <w:szCs w:val="21"/>
              </w:rPr>
              <w:t>视频云的影片库中若无对应的聚合影片，此字段为</w:t>
            </w:r>
            <w:r>
              <w:rPr>
                <w:rFonts w:ascii="Arial" w:hAnsi="Arial" w:cs="Arial"/>
                <w:color w:val="FF0000"/>
                <w:kern w:val="2"/>
                <w:sz w:val="21"/>
                <w:szCs w:val="21"/>
              </w:rPr>
              <w:t>”0”</w:t>
            </w:r>
            <w:r>
              <w:rPr>
                <w:rFonts w:hint="eastAsia"/>
                <w:color w:val="FF0000"/>
                <w:kern w:val="2"/>
                <w:sz w:val="21"/>
                <w:szCs w:val="21"/>
              </w:rPr>
              <w:t>。</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000000"/>
                <w:kern w:val="2"/>
                <w:sz w:val="21"/>
                <w:szCs w:val="21"/>
              </w:rPr>
              <w:t>volumeId</w:t>
            </w:r>
            <w:proofErr w:type="spellEnd"/>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t>O</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t>string(1~128)</w:t>
            </w:r>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000000"/>
                <w:kern w:val="2"/>
                <w:sz w:val="21"/>
                <w:szCs w:val="21"/>
              </w:rPr>
              <w:t>剧集</w:t>
            </w:r>
            <w:r>
              <w:rPr>
                <w:rFonts w:ascii="Arial" w:hAnsi="Arial" w:cs="Arial"/>
                <w:color w:val="000000"/>
                <w:kern w:val="2"/>
                <w:sz w:val="21"/>
                <w:szCs w:val="21"/>
              </w:rPr>
              <w:t>ID</w:t>
            </w:r>
            <w:r>
              <w:rPr>
                <w:rFonts w:hint="eastAsia"/>
                <w:color w:val="000000"/>
                <w:kern w:val="2"/>
                <w:sz w:val="21"/>
                <w:szCs w:val="21"/>
              </w:rPr>
              <w:t>（视频云聚合后的</w:t>
            </w:r>
            <w:r>
              <w:rPr>
                <w:rFonts w:ascii="Arial" w:hAnsi="Arial" w:cs="Arial"/>
                <w:color w:val="000000"/>
                <w:kern w:val="2"/>
                <w:sz w:val="21"/>
                <w:szCs w:val="21"/>
              </w:rPr>
              <w:t>ID</w:t>
            </w:r>
            <w:r>
              <w:rPr>
                <w:rFonts w:hint="eastAsia"/>
                <w:color w:val="000000"/>
                <w:kern w:val="2"/>
                <w:sz w:val="21"/>
                <w:szCs w:val="21"/>
              </w:rPr>
              <w:t>）。</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000000"/>
                <w:kern w:val="2"/>
                <w:sz w:val="21"/>
                <w:szCs w:val="21"/>
              </w:rPr>
              <w:t>vod</w:t>
            </w:r>
            <w:proofErr w:type="spellEnd"/>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t>O</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000000"/>
                <w:kern w:val="2"/>
                <w:sz w:val="21"/>
                <w:szCs w:val="21"/>
              </w:rPr>
              <w:t>Vod</w:t>
            </w:r>
            <w:proofErr w:type="spellEnd"/>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000000"/>
                <w:kern w:val="2"/>
                <w:sz w:val="21"/>
                <w:szCs w:val="21"/>
              </w:rPr>
              <w:t>视频内容。</w:t>
            </w:r>
          </w:p>
          <w:p w:rsidR="00233D5C" w:rsidRDefault="00233D5C">
            <w:pPr>
              <w:pStyle w:val="tabletext0"/>
              <w:spacing w:line="240" w:lineRule="atLeast"/>
              <w:rPr>
                <w:rFonts w:hint="eastAsia"/>
                <w:color w:val="000000"/>
                <w:kern w:val="2"/>
              </w:rPr>
            </w:pPr>
            <w:r>
              <w:rPr>
                <w:rFonts w:hint="eastAsia"/>
                <w:color w:val="000000"/>
                <w:kern w:val="2"/>
                <w:sz w:val="21"/>
                <w:szCs w:val="21"/>
              </w:rPr>
              <w:t>视频云的影片库中若无对应的聚合影片，则无此字段。</w:t>
            </w:r>
          </w:p>
          <w:p w:rsidR="00233D5C" w:rsidRDefault="00233D5C">
            <w:pPr>
              <w:pStyle w:val="tabletext0"/>
              <w:spacing w:line="240" w:lineRule="atLeast"/>
              <w:rPr>
                <w:color w:val="000000"/>
                <w:kern w:val="2"/>
              </w:rPr>
            </w:pPr>
            <w:r>
              <w:rPr>
                <w:rFonts w:hint="eastAsia"/>
                <w:color w:val="000000"/>
                <w:kern w:val="2"/>
                <w:sz w:val="21"/>
                <w:szCs w:val="21"/>
              </w:rPr>
              <w:t>（白牌客户端和服务端无需理解此字段也无需传入此字段，接入视频云的终端需要使用。）</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FF0000"/>
                <w:kern w:val="2"/>
                <w:sz w:val="21"/>
                <w:szCs w:val="21"/>
              </w:rPr>
              <w:t>createTime</w:t>
            </w:r>
            <w:proofErr w:type="spellEnd"/>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O</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long</w:t>
            </w:r>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FF0000"/>
                <w:kern w:val="2"/>
                <w:sz w:val="21"/>
                <w:szCs w:val="21"/>
              </w:rPr>
              <w:t>播放记录时间，由客户端生成，云端不保证时间正确性</w:t>
            </w:r>
          </w:p>
          <w:p w:rsidR="00233D5C" w:rsidRDefault="00233D5C">
            <w:pPr>
              <w:pStyle w:val="tabletext0"/>
              <w:spacing w:line="240" w:lineRule="atLeast"/>
              <w:rPr>
                <w:color w:val="000000"/>
                <w:kern w:val="2"/>
              </w:rPr>
            </w:pPr>
            <w:r>
              <w:rPr>
                <w:rFonts w:hint="eastAsia"/>
                <w:color w:val="FF0000"/>
                <w:kern w:val="2"/>
                <w:sz w:val="21"/>
                <w:szCs w:val="21"/>
              </w:rPr>
              <w:t>删除播放记录接口的请求参数无此字段</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FF0000"/>
                <w:kern w:val="2"/>
                <w:sz w:val="21"/>
                <w:szCs w:val="21"/>
              </w:rPr>
              <w:t>playTime</w:t>
            </w:r>
            <w:proofErr w:type="spellEnd"/>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O</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FF0000"/>
                <w:kern w:val="2"/>
                <w:sz w:val="21"/>
                <w:szCs w:val="21"/>
              </w:rPr>
              <w:t>int</w:t>
            </w:r>
            <w:proofErr w:type="spellEnd"/>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FF0000"/>
                <w:kern w:val="2"/>
                <w:sz w:val="21"/>
                <w:szCs w:val="21"/>
              </w:rPr>
              <w:t>已播放时长（秒）</w:t>
            </w:r>
          </w:p>
          <w:p w:rsidR="00233D5C" w:rsidRDefault="00233D5C">
            <w:pPr>
              <w:pStyle w:val="tabletext0"/>
              <w:spacing w:line="240" w:lineRule="atLeast"/>
              <w:rPr>
                <w:color w:val="000000"/>
                <w:kern w:val="2"/>
              </w:rPr>
            </w:pPr>
            <w:r>
              <w:rPr>
                <w:rFonts w:hint="eastAsia"/>
                <w:color w:val="FF0000"/>
                <w:kern w:val="2"/>
                <w:sz w:val="21"/>
                <w:szCs w:val="21"/>
              </w:rPr>
              <w:t>删除播放记录接口的请求参数无此字段</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state</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FF0000"/>
                <w:kern w:val="2"/>
                <w:sz w:val="21"/>
                <w:szCs w:val="21"/>
              </w:rPr>
              <w:t>O</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proofErr w:type="spellStart"/>
            <w:r>
              <w:rPr>
                <w:rFonts w:ascii="Arial" w:hAnsi="Arial" w:cs="Arial"/>
                <w:color w:val="FF0000"/>
                <w:kern w:val="2"/>
                <w:sz w:val="21"/>
                <w:szCs w:val="21"/>
              </w:rPr>
              <w:t>int</w:t>
            </w:r>
            <w:proofErr w:type="spellEnd"/>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keepNext/>
              <w:jc w:val="both"/>
              <w:rPr>
                <w:rFonts w:ascii="宋体" w:hAnsi="宋体" w:cs="宋体"/>
                <w:color w:val="000000"/>
                <w:sz w:val="24"/>
                <w:szCs w:val="24"/>
              </w:rPr>
            </w:pPr>
            <w:r>
              <w:rPr>
                <w:rFonts w:hint="eastAsia"/>
                <w:color w:val="FF0000"/>
              </w:rPr>
              <w:t>该视频在当前终端是否可播放</w:t>
            </w:r>
          </w:p>
          <w:p w:rsidR="00233D5C" w:rsidRDefault="00233D5C">
            <w:pPr>
              <w:keepNext/>
              <w:jc w:val="both"/>
              <w:rPr>
                <w:rFonts w:hint="eastAsia"/>
                <w:color w:val="000000"/>
              </w:rPr>
            </w:pPr>
            <w:r>
              <w:rPr>
                <w:rFonts w:hint="eastAsia"/>
                <w:color w:val="FF0000"/>
              </w:rPr>
              <w:t>（</w:t>
            </w:r>
            <w:r>
              <w:rPr>
                <w:rFonts w:hint="eastAsia"/>
                <w:color w:val="FF0000"/>
              </w:rPr>
              <w:t>0</w:t>
            </w:r>
            <w:r>
              <w:rPr>
                <w:rFonts w:hint="eastAsia"/>
                <w:color w:val="FF0000"/>
              </w:rPr>
              <w:t>可用</w:t>
            </w:r>
            <w:r>
              <w:rPr>
                <w:rFonts w:hint="eastAsia"/>
                <w:color w:val="FF0000"/>
              </w:rPr>
              <w:t xml:space="preserve"> 1</w:t>
            </w:r>
            <w:r>
              <w:rPr>
                <w:rFonts w:hint="eastAsia"/>
                <w:color w:val="FF0000"/>
              </w:rPr>
              <w:t>已下线</w:t>
            </w:r>
            <w:r>
              <w:rPr>
                <w:rFonts w:hint="eastAsia"/>
                <w:color w:val="FF0000"/>
              </w:rPr>
              <w:t xml:space="preserve"> 2</w:t>
            </w:r>
            <w:r>
              <w:rPr>
                <w:rFonts w:hint="eastAsia"/>
                <w:color w:val="FF0000"/>
              </w:rPr>
              <w:t>版权受限）</w:t>
            </w:r>
          </w:p>
          <w:p w:rsidR="00233D5C" w:rsidRDefault="00233D5C">
            <w:pPr>
              <w:keepNext/>
              <w:jc w:val="both"/>
              <w:rPr>
                <w:rFonts w:hint="eastAsia"/>
                <w:color w:val="000000"/>
              </w:rPr>
            </w:pPr>
            <w:r>
              <w:rPr>
                <w:rFonts w:hint="eastAsia"/>
                <w:color w:val="FF0000"/>
              </w:rPr>
              <w:t>视频云下发播放记录时包含此字段，终端上传播放记录时无此字段</w:t>
            </w:r>
          </w:p>
          <w:p w:rsidR="00233D5C" w:rsidRDefault="00233D5C">
            <w:pPr>
              <w:keepNext/>
              <w:jc w:val="both"/>
              <w:rPr>
                <w:rFonts w:ascii="宋体" w:hAnsi="宋体" w:cs="宋体"/>
                <w:color w:val="000000"/>
                <w:sz w:val="24"/>
                <w:szCs w:val="24"/>
              </w:rPr>
            </w:pPr>
            <w:r>
              <w:rPr>
                <w:rFonts w:hint="eastAsia"/>
                <w:color w:val="FF0000"/>
              </w:rPr>
              <w:t>----0</w:t>
            </w:r>
          </w:p>
        </w:tc>
      </w:tr>
      <w:tr w:rsidR="00233D5C" w:rsidTr="00233D5C">
        <w:trPr>
          <w:cantSplit/>
        </w:trPr>
        <w:tc>
          <w:tcPr>
            <w:tcW w:w="1413"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lastRenderedPageBreak/>
              <w:t>extra</w:t>
            </w:r>
          </w:p>
        </w:tc>
        <w:tc>
          <w:tcPr>
            <w:tcW w:w="71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t>M</w:t>
            </w:r>
          </w:p>
        </w:tc>
        <w:tc>
          <w:tcPr>
            <w:tcW w:w="1561"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ascii="Arial" w:hAnsi="Arial" w:cs="Arial"/>
                <w:color w:val="000000"/>
                <w:kern w:val="2"/>
                <w:sz w:val="21"/>
                <w:szCs w:val="21"/>
              </w:rPr>
              <w:t>string(1~512)</w:t>
            </w:r>
          </w:p>
        </w:tc>
        <w:tc>
          <w:tcPr>
            <w:tcW w:w="4250" w:type="dxa"/>
            <w:tcBorders>
              <w:top w:val="nil"/>
              <w:left w:val="nil"/>
              <w:bottom w:val="single" w:sz="8" w:space="0" w:color="000000"/>
              <w:right w:val="single" w:sz="8" w:space="0" w:color="000000"/>
            </w:tcBorders>
            <w:tcMar>
              <w:top w:w="0" w:type="dxa"/>
              <w:left w:w="108" w:type="dxa"/>
              <w:bottom w:w="0" w:type="dxa"/>
              <w:right w:w="108" w:type="dxa"/>
            </w:tcMar>
            <w:hideMark/>
          </w:tcPr>
          <w:p w:rsidR="00233D5C" w:rsidRDefault="00233D5C">
            <w:pPr>
              <w:pStyle w:val="tabletext0"/>
              <w:spacing w:line="240" w:lineRule="atLeast"/>
              <w:rPr>
                <w:color w:val="000000"/>
                <w:kern w:val="2"/>
              </w:rPr>
            </w:pPr>
            <w:r>
              <w:rPr>
                <w:rFonts w:hint="eastAsia"/>
                <w:color w:val="000000"/>
                <w:kern w:val="2"/>
                <w:sz w:val="21"/>
                <w:szCs w:val="21"/>
              </w:rPr>
              <w:t>该字段记录白牌的视频数据，如：</w:t>
            </w:r>
          </w:p>
          <w:p w:rsidR="00233D5C" w:rsidRDefault="00233D5C">
            <w:pPr>
              <w:pStyle w:val="tabletext0"/>
              <w:spacing w:line="240" w:lineRule="atLeast"/>
              <w:rPr>
                <w:rFonts w:hint="eastAsia"/>
                <w:color w:val="000000"/>
                <w:kern w:val="2"/>
              </w:rPr>
            </w:pPr>
            <w:r>
              <w:rPr>
                <w:rFonts w:hint="eastAsia"/>
                <w:color w:val="000000"/>
                <w:kern w:val="2"/>
                <w:sz w:val="21"/>
                <w:szCs w:val="21"/>
              </w:rPr>
              <w:t>{</w:t>
            </w:r>
          </w:p>
          <w:p w:rsidR="00233D5C" w:rsidRDefault="00233D5C">
            <w:pPr>
              <w:pStyle w:val="tabletext0"/>
              <w:spacing w:line="240" w:lineRule="atLeast"/>
              <w:rPr>
                <w:rFonts w:hint="eastAsia"/>
                <w:color w:val="000000"/>
                <w:kern w:val="2"/>
              </w:rPr>
            </w:pPr>
            <w:r>
              <w:rPr>
                <w:rFonts w:hint="eastAsia"/>
                <w:color w:val="000000"/>
                <w:kern w:val="2"/>
                <w:sz w:val="21"/>
                <w:szCs w:val="21"/>
              </w:rPr>
              <w:t>"</w:t>
            </w:r>
            <w:proofErr w:type="spellStart"/>
            <w:r>
              <w:rPr>
                <w:rFonts w:hint="eastAsia"/>
                <w:color w:val="000000"/>
                <w:kern w:val="2"/>
                <w:sz w:val="21"/>
                <w:szCs w:val="21"/>
              </w:rPr>
              <w:t>resourcetype</w:t>
            </w:r>
            <w:proofErr w:type="spellEnd"/>
            <w:r>
              <w:rPr>
                <w:rFonts w:hint="eastAsia"/>
                <w:color w:val="000000"/>
                <w:kern w:val="2"/>
                <w:sz w:val="21"/>
                <w:szCs w:val="21"/>
              </w:rPr>
              <w:t>": "1",  --剧集或视频</w:t>
            </w:r>
          </w:p>
          <w:p w:rsidR="00233D5C" w:rsidRDefault="00233D5C">
            <w:pPr>
              <w:pStyle w:val="tabletext0"/>
              <w:spacing w:line="240" w:lineRule="atLeast"/>
              <w:rPr>
                <w:rFonts w:hint="eastAsia"/>
                <w:color w:val="000000"/>
                <w:kern w:val="2"/>
              </w:rPr>
            </w:pPr>
            <w:r>
              <w:rPr>
                <w:rFonts w:hint="eastAsia"/>
                <w:color w:val="000000"/>
                <w:kern w:val="2"/>
                <w:sz w:val="21"/>
                <w:szCs w:val="21"/>
              </w:rPr>
              <w:t>"</w:t>
            </w:r>
            <w:proofErr w:type="spellStart"/>
            <w:r>
              <w:rPr>
                <w:rFonts w:hint="eastAsia"/>
                <w:color w:val="000000"/>
                <w:kern w:val="2"/>
                <w:sz w:val="21"/>
                <w:szCs w:val="21"/>
              </w:rPr>
              <w:t>resourceid</w:t>
            </w:r>
            <w:proofErr w:type="spellEnd"/>
            <w:r>
              <w:rPr>
                <w:rFonts w:hint="eastAsia"/>
                <w:color w:val="000000"/>
                <w:kern w:val="2"/>
                <w:sz w:val="21"/>
                <w:szCs w:val="21"/>
              </w:rPr>
              <w:t>": "123",  --剧集ID或者视频ID</w:t>
            </w:r>
          </w:p>
          <w:p w:rsidR="00233D5C" w:rsidRDefault="00233D5C">
            <w:pPr>
              <w:pStyle w:val="tabletext0"/>
              <w:spacing w:line="240" w:lineRule="atLeast"/>
              <w:rPr>
                <w:rFonts w:hint="eastAsia"/>
                <w:color w:val="000000"/>
                <w:kern w:val="2"/>
              </w:rPr>
            </w:pPr>
            <w:r>
              <w:rPr>
                <w:rFonts w:hint="eastAsia"/>
                <w:color w:val="FF0000"/>
                <w:kern w:val="2"/>
                <w:sz w:val="21"/>
                <w:szCs w:val="21"/>
              </w:rPr>
              <w:t>"</w:t>
            </w:r>
            <w:proofErr w:type="spellStart"/>
            <w:r>
              <w:rPr>
                <w:rFonts w:hint="eastAsia"/>
                <w:color w:val="FF0000"/>
                <w:kern w:val="2"/>
                <w:sz w:val="21"/>
                <w:szCs w:val="21"/>
              </w:rPr>
              <w:t>vid</w:t>
            </w:r>
            <w:proofErr w:type="spellEnd"/>
            <w:r>
              <w:rPr>
                <w:rFonts w:hint="eastAsia"/>
                <w:color w:val="FF0000"/>
                <w:kern w:val="2"/>
                <w:sz w:val="21"/>
                <w:szCs w:val="21"/>
              </w:rPr>
              <w:t>": "123",   --单个视频才有用，控制播放具体剧集。</w:t>
            </w:r>
          </w:p>
          <w:p w:rsidR="00233D5C" w:rsidRDefault="00233D5C">
            <w:pPr>
              <w:pStyle w:val="tabletext0"/>
              <w:spacing w:line="240" w:lineRule="atLeast"/>
              <w:rPr>
                <w:rFonts w:hint="eastAsia"/>
                <w:color w:val="000000"/>
                <w:kern w:val="2"/>
              </w:rPr>
            </w:pPr>
            <w:r>
              <w:rPr>
                <w:rFonts w:hint="eastAsia"/>
                <w:color w:val="FF0000"/>
                <w:kern w:val="2"/>
                <w:sz w:val="21"/>
                <w:szCs w:val="21"/>
              </w:rPr>
              <w:t>"</w:t>
            </w:r>
            <w:proofErr w:type="spellStart"/>
            <w:r>
              <w:rPr>
                <w:rFonts w:hint="eastAsia"/>
                <w:color w:val="FF0000"/>
                <w:kern w:val="2"/>
                <w:sz w:val="21"/>
                <w:szCs w:val="21"/>
              </w:rPr>
              <w:t>totalDuration</w:t>
            </w:r>
            <w:proofErr w:type="spellEnd"/>
            <w:r>
              <w:rPr>
                <w:rFonts w:hint="eastAsia"/>
                <w:color w:val="FF0000"/>
                <w:kern w:val="2"/>
                <w:sz w:val="21"/>
                <w:szCs w:val="21"/>
              </w:rPr>
              <w:t>": 总时长，单位是秒</w:t>
            </w:r>
          </w:p>
          <w:p w:rsidR="00233D5C" w:rsidRDefault="00233D5C">
            <w:pPr>
              <w:pStyle w:val="tabletext0"/>
              <w:spacing w:line="240" w:lineRule="atLeast"/>
              <w:rPr>
                <w:rFonts w:hint="eastAsia"/>
                <w:color w:val="000000"/>
                <w:kern w:val="2"/>
              </w:rPr>
            </w:pPr>
            <w:r>
              <w:rPr>
                <w:rFonts w:hint="eastAsia"/>
                <w:color w:val="FF0000"/>
                <w:kern w:val="2"/>
                <w:sz w:val="21"/>
                <w:szCs w:val="21"/>
              </w:rPr>
              <w:t>--【可以为空】用来展示还有剩余多少时间未播放，没有展示不了还剩多少，不影响播放功能。</w:t>
            </w:r>
          </w:p>
          <w:p w:rsidR="00233D5C" w:rsidRDefault="00233D5C">
            <w:pPr>
              <w:pStyle w:val="tabletext0"/>
              <w:spacing w:line="240" w:lineRule="atLeast"/>
              <w:rPr>
                <w:rFonts w:hint="eastAsia"/>
                <w:color w:val="000000"/>
                <w:kern w:val="2"/>
              </w:rPr>
            </w:pPr>
            <w:r>
              <w:rPr>
                <w:rFonts w:hint="eastAsia"/>
                <w:color w:val="000000"/>
                <w:kern w:val="2"/>
                <w:sz w:val="21"/>
                <w:szCs w:val="21"/>
              </w:rPr>
              <w:t>"</w:t>
            </w:r>
            <w:proofErr w:type="spellStart"/>
            <w:r>
              <w:rPr>
                <w:rFonts w:hint="eastAsia"/>
                <w:color w:val="000000"/>
                <w:kern w:val="2"/>
                <w:sz w:val="21"/>
                <w:szCs w:val="21"/>
              </w:rPr>
              <w:t>resourcename</w:t>
            </w:r>
            <w:proofErr w:type="spellEnd"/>
            <w:r>
              <w:rPr>
                <w:rFonts w:hint="eastAsia"/>
                <w:color w:val="000000"/>
                <w:kern w:val="2"/>
                <w:sz w:val="21"/>
                <w:szCs w:val="21"/>
              </w:rPr>
              <w:t>": "古剑奇谭",</w:t>
            </w:r>
          </w:p>
          <w:p w:rsidR="00233D5C" w:rsidRDefault="00233D5C">
            <w:pPr>
              <w:pStyle w:val="tabletext0"/>
              <w:spacing w:line="240" w:lineRule="atLeast"/>
              <w:rPr>
                <w:rFonts w:hint="eastAsia"/>
                <w:color w:val="000000"/>
                <w:kern w:val="2"/>
              </w:rPr>
            </w:pPr>
            <w:r>
              <w:rPr>
                <w:rFonts w:hint="eastAsia"/>
                <w:color w:val="000000"/>
                <w:kern w:val="2"/>
                <w:sz w:val="21"/>
                <w:szCs w:val="21"/>
              </w:rPr>
              <w:t>"</w:t>
            </w:r>
            <w:proofErr w:type="spellStart"/>
            <w:r>
              <w:rPr>
                <w:rFonts w:hint="eastAsia"/>
                <w:color w:val="000000"/>
                <w:kern w:val="2"/>
                <w:sz w:val="21"/>
                <w:szCs w:val="21"/>
              </w:rPr>
              <w:t>categorytype</w:t>
            </w:r>
            <w:proofErr w:type="spellEnd"/>
            <w:r>
              <w:rPr>
                <w:rFonts w:hint="eastAsia"/>
                <w:color w:val="000000"/>
                <w:kern w:val="2"/>
                <w:sz w:val="21"/>
                <w:szCs w:val="21"/>
              </w:rPr>
              <w:t xml:space="preserve">": "2",  </w:t>
            </w:r>
            <w:r>
              <w:rPr>
                <w:rFonts w:hint="eastAsia"/>
                <w:color w:val="FF0000"/>
                <w:kern w:val="2"/>
                <w:sz w:val="21"/>
                <w:szCs w:val="21"/>
              </w:rPr>
              <w:t>--【可以默认值】类型：电视剧、电影。</w:t>
            </w:r>
            <w:r>
              <w:rPr>
                <w:rFonts w:ascii="Arial" w:hAnsi="Arial" w:cs="Arial"/>
                <w:color w:val="FF0000"/>
                <w:kern w:val="2"/>
                <w:sz w:val="21"/>
                <w:szCs w:val="21"/>
              </w:rPr>
              <w:t>1-</w:t>
            </w:r>
            <w:r>
              <w:rPr>
                <w:rFonts w:hint="eastAsia"/>
                <w:color w:val="FF0000"/>
                <w:kern w:val="2"/>
                <w:sz w:val="21"/>
                <w:szCs w:val="21"/>
              </w:rPr>
              <w:t>电影</w:t>
            </w:r>
            <w:r>
              <w:rPr>
                <w:rFonts w:ascii="Arial" w:hAnsi="Arial" w:cs="Arial"/>
                <w:color w:val="FF0000"/>
                <w:kern w:val="2"/>
                <w:sz w:val="21"/>
                <w:szCs w:val="21"/>
              </w:rPr>
              <w:t>;2-</w:t>
            </w:r>
            <w:r>
              <w:rPr>
                <w:rFonts w:hint="eastAsia"/>
                <w:color w:val="FF0000"/>
                <w:kern w:val="2"/>
                <w:sz w:val="21"/>
                <w:szCs w:val="21"/>
              </w:rPr>
              <w:t>电视剧</w:t>
            </w:r>
            <w:r>
              <w:rPr>
                <w:rFonts w:ascii="Arial" w:hAnsi="Arial" w:cs="Arial"/>
                <w:color w:val="FF0000"/>
                <w:kern w:val="2"/>
                <w:sz w:val="21"/>
                <w:szCs w:val="21"/>
              </w:rPr>
              <w:t>;16-</w:t>
            </w:r>
            <w:r>
              <w:rPr>
                <w:rFonts w:hint="eastAsia"/>
                <w:color w:val="FF0000"/>
                <w:kern w:val="2"/>
                <w:sz w:val="21"/>
                <w:szCs w:val="21"/>
              </w:rPr>
              <w:t>动漫</w:t>
            </w:r>
            <w:r>
              <w:rPr>
                <w:rFonts w:ascii="Arial" w:hAnsi="Arial" w:cs="Arial"/>
                <w:color w:val="FF0000"/>
                <w:kern w:val="2"/>
                <w:sz w:val="21"/>
                <w:szCs w:val="21"/>
              </w:rPr>
              <w:t>; 8-</w:t>
            </w:r>
            <w:r>
              <w:rPr>
                <w:rFonts w:hint="eastAsia"/>
                <w:color w:val="FF0000"/>
                <w:kern w:val="2"/>
                <w:sz w:val="21"/>
                <w:szCs w:val="21"/>
              </w:rPr>
              <w:t>纪录片；</w:t>
            </w:r>
            <w:r>
              <w:rPr>
                <w:rFonts w:ascii="Arial" w:hAnsi="Arial" w:cs="Arial"/>
                <w:color w:val="FF0000"/>
                <w:kern w:val="2"/>
                <w:sz w:val="21"/>
                <w:szCs w:val="21"/>
              </w:rPr>
              <w:t>24-</w:t>
            </w:r>
            <w:r>
              <w:rPr>
                <w:rFonts w:hint="eastAsia"/>
                <w:color w:val="FF0000"/>
                <w:kern w:val="2"/>
                <w:sz w:val="21"/>
                <w:szCs w:val="21"/>
              </w:rPr>
              <w:t>音乐</w:t>
            </w:r>
            <w:r>
              <w:rPr>
                <w:rFonts w:ascii="Arial" w:hAnsi="Arial" w:cs="Arial"/>
                <w:color w:val="FF0000"/>
                <w:kern w:val="2"/>
                <w:sz w:val="21"/>
                <w:szCs w:val="21"/>
              </w:rPr>
              <w:t>; 7-</w:t>
            </w:r>
            <w:r>
              <w:rPr>
                <w:rFonts w:hint="eastAsia"/>
                <w:color w:val="FF0000"/>
                <w:kern w:val="2"/>
                <w:sz w:val="21"/>
                <w:szCs w:val="21"/>
              </w:rPr>
              <w:t>综艺；</w:t>
            </w:r>
            <w:r>
              <w:rPr>
                <w:rFonts w:ascii="Arial" w:hAnsi="Arial" w:cs="Arial"/>
                <w:color w:val="FF0000"/>
                <w:kern w:val="2"/>
                <w:sz w:val="21"/>
                <w:szCs w:val="21"/>
              </w:rPr>
              <w:t>13-</w:t>
            </w:r>
            <w:r>
              <w:rPr>
                <w:rFonts w:hint="eastAsia"/>
                <w:color w:val="FF0000"/>
                <w:kern w:val="2"/>
                <w:sz w:val="21"/>
                <w:szCs w:val="21"/>
              </w:rPr>
              <w:t>娱乐新闻</w:t>
            </w:r>
            <w:r>
              <w:rPr>
                <w:rFonts w:ascii="Arial" w:hAnsi="Arial" w:cs="Arial"/>
                <w:color w:val="FF0000"/>
                <w:kern w:val="2"/>
                <w:sz w:val="21"/>
                <w:szCs w:val="21"/>
              </w:rPr>
              <w:t>; 21-</w:t>
            </w:r>
            <w:r>
              <w:rPr>
                <w:rFonts w:hint="eastAsia"/>
                <w:color w:val="FF0000"/>
                <w:kern w:val="2"/>
                <w:sz w:val="21"/>
                <w:szCs w:val="21"/>
              </w:rPr>
              <w:t>教育</w:t>
            </w:r>
            <w:r>
              <w:rPr>
                <w:rFonts w:ascii="Arial" w:hAnsi="Arial" w:cs="Arial"/>
                <w:color w:val="FF0000"/>
                <w:kern w:val="2"/>
                <w:sz w:val="21"/>
                <w:szCs w:val="21"/>
              </w:rPr>
              <w:t>;33-</w:t>
            </w:r>
            <w:r>
              <w:rPr>
                <w:rFonts w:hint="eastAsia"/>
                <w:color w:val="FF0000"/>
                <w:kern w:val="2"/>
                <w:sz w:val="21"/>
                <w:szCs w:val="21"/>
              </w:rPr>
              <w:t>星尚</w:t>
            </w:r>
            <w:r>
              <w:rPr>
                <w:rFonts w:ascii="Arial" w:hAnsi="Arial" w:cs="Arial"/>
                <w:color w:val="FF0000"/>
                <w:kern w:val="2"/>
                <w:sz w:val="21"/>
                <w:szCs w:val="21"/>
              </w:rPr>
              <w:t>;1300-</w:t>
            </w:r>
            <w:r>
              <w:rPr>
                <w:rFonts w:hint="eastAsia"/>
                <w:color w:val="FF0000"/>
                <w:kern w:val="2"/>
                <w:sz w:val="21"/>
                <w:szCs w:val="21"/>
              </w:rPr>
              <w:t>新闻。</w:t>
            </w:r>
          </w:p>
          <w:p w:rsidR="00233D5C" w:rsidRDefault="00233D5C">
            <w:pPr>
              <w:pStyle w:val="tabletext0"/>
              <w:spacing w:line="240" w:lineRule="atLeast"/>
              <w:rPr>
                <w:rFonts w:hint="eastAsia"/>
                <w:color w:val="000000"/>
                <w:kern w:val="2"/>
              </w:rPr>
            </w:pPr>
            <w:r>
              <w:rPr>
                <w:rFonts w:hint="eastAsia"/>
                <w:color w:val="000000"/>
                <w:kern w:val="2"/>
                <w:sz w:val="21"/>
                <w:szCs w:val="21"/>
              </w:rPr>
              <w:t>"</w:t>
            </w:r>
            <w:proofErr w:type="spellStart"/>
            <w:r>
              <w:rPr>
                <w:rFonts w:hint="eastAsia"/>
                <w:color w:val="000000"/>
                <w:kern w:val="2"/>
                <w:sz w:val="21"/>
                <w:szCs w:val="21"/>
              </w:rPr>
              <w:t>imageurl</w:t>
            </w:r>
            <w:proofErr w:type="spellEnd"/>
            <w:r>
              <w:rPr>
                <w:rFonts w:hint="eastAsia"/>
                <w:color w:val="000000"/>
                <w:kern w:val="2"/>
                <w:sz w:val="21"/>
                <w:szCs w:val="21"/>
              </w:rPr>
              <w:t>": "</w:t>
            </w:r>
            <w:hyperlink r:id="rId18" w:history="1">
              <w:r>
                <w:rPr>
                  <w:rStyle w:val="afff"/>
                  <w:rFonts w:hint="eastAsia"/>
                  <w:kern w:val="2"/>
                  <w:sz w:val="21"/>
                  <w:szCs w:val="21"/>
                </w:rPr>
                <w:t>http://www.baidu.com</w:t>
              </w:r>
            </w:hyperlink>
            <w:r>
              <w:rPr>
                <w:rFonts w:hint="eastAsia"/>
                <w:color w:val="000000"/>
                <w:kern w:val="2"/>
                <w:sz w:val="21"/>
                <w:szCs w:val="21"/>
              </w:rPr>
              <w:t>", --图片地址。</w:t>
            </w:r>
          </w:p>
          <w:p w:rsidR="00233D5C" w:rsidRDefault="00233D5C">
            <w:pPr>
              <w:pStyle w:val="tabletext0"/>
              <w:spacing w:line="240" w:lineRule="atLeast"/>
              <w:rPr>
                <w:rFonts w:hint="eastAsia"/>
                <w:color w:val="000000"/>
                <w:kern w:val="2"/>
              </w:rPr>
            </w:pPr>
            <w:r>
              <w:rPr>
                <w:rFonts w:hint="eastAsia"/>
                <w:color w:val="FF0000"/>
                <w:kern w:val="2"/>
                <w:sz w:val="21"/>
                <w:szCs w:val="21"/>
              </w:rPr>
              <w:t>"</w:t>
            </w:r>
            <w:r>
              <w:rPr>
                <w:rFonts w:ascii="Arial" w:hAnsi="Arial" w:cs="Arial"/>
                <w:color w:val="000000"/>
                <w:kern w:val="2"/>
                <w:sz w:val="21"/>
                <w:szCs w:val="21"/>
              </w:rPr>
              <w:t xml:space="preserve"> </w:t>
            </w:r>
            <w:proofErr w:type="spellStart"/>
            <w:r>
              <w:rPr>
                <w:rFonts w:hint="eastAsia"/>
                <w:color w:val="FF0000"/>
                <w:kern w:val="2"/>
                <w:sz w:val="21"/>
                <w:szCs w:val="21"/>
              </w:rPr>
              <w:t>videourl</w:t>
            </w:r>
            <w:proofErr w:type="spellEnd"/>
            <w:r>
              <w:rPr>
                <w:rFonts w:hint="eastAsia"/>
                <w:color w:val="FF0000"/>
                <w:kern w:val="2"/>
                <w:sz w:val="21"/>
                <w:szCs w:val="21"/>
              </w:rPr>
              <w:t>": "</w:t>
            </w:r>
            <w:hyperlink r:id="rId19" w:history="1">
              <w:r>
                <w:rPr>
                  <w:rStyle w:val="afff"/>
                  <w:rFonts w:hint="eastAsia"/>
                  <w:kern w:val="2"/>
                  <w:sz w:val="21"/>
                  <w:szCs w:val="21"/>
                </w:rPr>
                <w:t>http://www.sohu.com</w:t>
              </w:r>
            </w:hyperlink>
            <w:r>
              <w:rPr>
                <w:rFonts w:hint="eastAsia"/>
                <w:color w:val="FF0000"/>
                <w:kern w:val="2"/>
                <w:sz w:val="21"/>
                <w:szCs w:val="21"/>
              </w:rPr>
              <w:t xml:space="preserve">"   --【可以没有】没有没关系，视频的HTTP地址，分享也使用该地址。  </w:t>
            </w:r>
            <w:r>
              <w:rPr>
                <w:rFonts w:hint="eastAsia"/>
                <w:b/>
                <w:bCs/>
                <w:color w:val="FF0000"/>
                <w:kern w:val="2"/>
                <w:sz w:val="21"/>
                <w:szCs w:val="21"/>
              </w:rPr>
              <w:t>//优酷的</w:t>
            </w:r>
            <w:proofErr w:type="spellStart"/>
            <w:r>
              <w:rPr>
                <w:rFonts w:hint="eastAsia"/>
                <w:b/>
                <w:bCs/>
                <w:color w:val="FF0000"/>
                <w:kern w:val="2"/>
                <w:sz w:val="21"/>
                <w:szCs w:val="21"/>
              </w:rPr>
              <w:t>url</w:t>
            </w:r>
            <w:proofErr w:type="spellEnd"/>
            <w:r>
              <w:rPr>
                <w:rFonts w:hint="eastAsia"/>
                <w:b/>
                <w:bCs/>
                <w:color w:val="FF0000"/>
                <w:kern w:val="2"/>
                <w:sz w:val="21"/>
                <w:szCs w:val="21"/>
              </w:rPr>
              <w:t>字段。</w:t>
            </w:r>
          </w:p>
          <w:p w:rsidR="00233D5C" w:rsidRDefault="00233D5C">
            <w:pPr>
              <w:pStyle w:val="tabletext0"/>
              <w:spacing w:line="240" w:lineRule="atLeast"/>
              <w:rPr>
                <w:rFonts w:hint="eastAsia"/>
                <w:color w:val="000000"/>
                <w:kern w:val="2"/>
              </w:rPr>
            </w:pPr>
            <w:r>
              <w:rPr>
                <w:rFonts w:hint="eastAsia"/>
                <w:b/>
                <w:bCs/>
                <w:color w:val="FF0000"/>
                <w:kern w:val="2"/>
                <w:sz w:val="21"/>
                <w:szCs w:val="21"/>
              </w:rPr>
              <w:t>"</w:t>
            </w:r>
            <w:r>
              <w:rPr>
                <w:rFonts w:ascii="Arial" w:hAnsi="Arial" w:cs="Arial"/>
                <w:color w:val="000000"/>
                <w:kern w:val="2"/>
                <w:sz w:val="21"/>
                <w:szCs w:val="21"/>
              </w:rPr>
              <w:t xml:space="preserve"> </w:t>
            </w:r>
            <w:r>
              <w:rPr>
                <w:rFonts w:hint="eastAsia"/>
                <w:b/>
                <w:bCs/>
                <w:color w:val="FF0000"/>
                <w:kern w:val="2"/>
                <w:sz w:val="21"/>
                <w:szCs w:val="21"/>
              </w:rPr>
              <w:t>index":"1"  --播放的第几集（新增字段）</w:t>
            </w:r>
          </w:p>
          <w:p w:rsidR="00233D5C" w:rsidRDefault="00233D5C">
            <w:pPr>
              <w:pStyle w:val="tabletext0"/>
              <w:spacing w:line="240" w:lineRule="atLeast"/>
              <w:rPr>
                <w:rFonts w:hint="eastAsia"/>
                <w:color w:val="000000"/>
                <w:kern w:val="2"/>
              </w:rPr>
            </w:pPr>
            <w:r>
              <w:rPr>
                <w:rFonts w:hint="eastAsia"/>
                <w:color w:val="000000"/>
                <w:kern w:val="2"/>
                <w:sz w:val="21"/>
                <w:szCs w:val="21"/>
              </w:rPr>
              <w:t>}</w:t>
            </w:r>
          </w:p>
          <w:p w:rsidR="00233D5C" w:rsidRDefault="00233D5C">
            <w:pPr>
              <w:pStyle w:val="tabletext0"/>
              <w:spacing w:line="240" w:lineRule="atLeast"/>
              <w:rPr>
                <w:color w:val="000000"/>
                <w:kern w:val="2"/>
              </w:rPr>
            </w:pPr>
            <w:r>
              <w:rPr>
                <w:rFonts w:hint="eastAsia"/>
                <w:color w:val="000000"/>
                <w:kern w:val="2"/>
                <w:sz w:val="21"/>
                <w:szCs w:val="21"/>
              </w:rPr>
              <w:t>白牌客户端和服务端添加播放记录时须指定该字段；白牌客户端和服务端取消播放记录时须指定该字段的主键；白牌客户端和服务端获取播放记录列表时，视频云下发该字段。</w:t>
            </w:r>
          </w:p>
        </w:tc>
      </w:tr>
    </w:tbl>
    <w:p w:rsidR="00233D5C" w:rsidRPr="00233D5C" w:rsidRDefault="00233D5C" w:rsidP="00233D5C">
      <w:pPr>
        <w:rPr>
          <w:rFonts w:hint="eastAsia"/>
        </w:rPr>
      </w:pPr>
    </w:p>
    <w:p w:rsidR="00233D5C" w:rsidRDefault="00233D5C" w:rsidP="00233D5C">
      <w:pPr>
        <w:rPr>
          <w:rFonts w:hint="eastAsia"/>
        </w:rPr>
      </w:pPr>
    </w:p>
    <w:p w:rsidR="00894DEB" w:rsidRDefault="001D59F5">
      <w:pPr>
        <w:pStyle w:val="31"/>
      </w:pPr>
      <w:r>
        <w:rPr>
          <w:rFonts w:hint="eastAsia"/>
        </w:rPr>
        <w:t>响应报文</w:t>
      </w:r>
      <w:bookmarkEnd w:id="86"/>
    </w:p>
    <w:p w:rsidR="00894DEB" w:rsidRDefault="001D59F5">
      <w:r>
        <w:rPr>
          <w:rFonts w:hint="eastAsia"/>
        </w:rPr>
        <w:t>见白牌客户端公共响应参数。</w:t>
      </w:r>
    </w:p>
    <w:p w:rsidR="00894DEB" w:rsidRDefault="001D59F5">
      <w:pPr>
        <w:pStyle w:val="31"/>
      </w:pPr>
      <w:bookmarkStart w:id="87" w:name="_Toc15403"/>
      <w:r>
        <w:rPr>
          <w:rFonts w:hint="eastAsia"/>
        </w:rPr>
        <w:t>错误码表</w:t>
      </w:r>
      <w:bookmarkEnd w:id="87"/>
    </w:p>
    <w:tbl>
      <w:tblPr>
        <w:tblW w:w="8222" w:type="dxa"/>
        <w:tblInd w:w="1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32"/>
        <w:gridCol w:w="5890"/>
      </w:tblGrid>
      <w:tr w:rsidR="00894DEB">
        <w:trPr>
          <w:cantSplit/>
        </w:trPr>
        <w:tc>
          <w:tcPr>
            <w:tcW w:w="23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32"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bl>
    <w:p w:rsidR="00894DEB" w:rsidRDefault="001D59F5">
      <w:pPr>
        <w:pStyle w:val="31"/>
      </w:pPr>
      <w:bookmarkStart w:id="88" w:name="_Toc11971"/>
      <w:r>
        <w:rPr>
          <w:rFonts w:hint="eastAsia"/>
        </w:rPr>
        <w:t>请求样例</w:t>
      </w:r>
      <w:bookmarkEnd w:id="88"/>
    </w:p>
    <w:p w:rsidR="00894DEB" w:rsidRDefault="001D59F5">
      <w:r>
        <w:t>Query string:</w:t>
      </w:r>
    </w:p>
    <w:p w:rsidR="00894DEB" w:rsidRDefault="001D59F5">
      <w:r>
        <w:rPr>
          <w:rFonts w:hint="eastAsia"/>
        </w:rPr>
        <w:t>https://${HOST}:${PORT}/cloudservice/record/addPlayRecord</w:t>
      </w:r>
      <w:r>
        <w:t>?</w:t>
      </w:r>
      <w:r>
        <w:rPr>
          <w:rFonts w:hint="eastAsia"/>
        </w:rPr>
        <w:t>appId=100012</w:t>
      </w:r>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t>"</w:t>
      </w:r>
      <w:r>
        <w:rPr>
          <w:rFonts w:hint="eastAsia"/>
        </w:rPr>
        <w:t>records</w:t>
      </w:r>
      <w:r>
        <w:t>"</w:t>
      </w:r>
      <w:r>
        <w:rPr>
          <w:rFonts w:hint="eastAsia"/>
        </w:rPr>
        <w:t>:[</w:t>
      </w:r>
    </w:p>
    <w:p w:rsidR="00894DEB" w:rsidRDefault="001D59F5">
      <w:pPr>
        <w:rPr>
          <w:rFonts w:hint="eastAsia"/>
        </w:rPr>
      </w:pPr>
      <w:r w:rsidRPr="00233D5C">
        <w:rPr>
          <w:rFonts w:hint="eastAsia"/>
        </w:rPr>
        <w:t xml:space="preserve">  {</w:t>
      </w:r>
      <w:r w:rsidRPr="00233D5C">
        <w:t>"</w:t>
      </w:r>
      <w:r w:rsidRPr="00233D5C">
        <w:rPr>
          <w:rFonts w:hint="eastAsia"/>
        </w:rPr>
        <w:t>vodId</w:t>
      </w:r>
      <w:r w:rsidRPr="00233D5C">
        <w:t>"</w:t>
      </w:r>
      <w:r w:rsidRPr="00233D5C">
        <w:rPr>
          <w:rFonts w:hint="eastAsia"/>
        </w:rPr>
        <w:t>:</w:t>
      </w:r>
      <w:r w:rsidRPr="00233D5C">
        <w:t>"</w:t>
      </w:r>
      <w:r w:rsidRPr="00233D5C">
        <w:rPr>
          <w:rFonts w:hint="eastAsia"/>
        </w:rPr>
        <w:t>0</w:t>
      </w:r>
      <w:r w:rsidRPr="00233D5C">
        <w:t>"</w:t>
      </w:r>
      <w:r w:rsidRPr="00233D5C">
        <w:rPr>
          <w:rFonts w:hint="eastAsia"/>
        </w:rPr>
        <w:t>,</w:t>
      </w:r>
      <w:r w:rsidRPr="00233D5C">
        <w:t>"</w:t>
      </w:r>
      <w:r w:rsidRPr="00233D5C">
        <w:rPr>
          <w:rFonts w:hint="eastAsia"/>
        </w:rPr>
        <w:t>createTime</w:t>
      </w:r>
      <w:r w:rsidRPr="00233D5C">
        <w:t>"</w:t>
      </w:r>
      <w:r w:rsidRPr="00233D5C">
        <w:rPr>
          <w:rFonts w:hint="eastAsia"/>
        </w:rPr>
        <w:t>:1459411863546,</w:t>
      </w:r>
      <w:r w:rsidRPr="00233D5C">
        <w:t>"playTime":2473,"</w:t>
      </w:r>
      <w:r w:rsidRPr="00233D5C">
        <w:rPr>
          <w:rFonts w:hint="eastAsia"/>
        </w:rPr>
        <w:t>extra</w:t>
      </w:r>
      <w:r w:rsidRPr="00233D5C">
        <w:t>"</w:t>
      </w:r>
      <w:r w:rsidRPr="00233D5C">
        <w:rPr>
          <w:rFonts w:hint="eastAsia"/>
        </w:rPr>
        <w:t>:"{\"resourcetype\": \"1\",\"</w:t>
      </w:r>
      <w:proofErr w:type="spellStart"/>
      <w:r w:rsidRPr="00233D5C">
        <w:rPr>
          <w:rFonts w:hint="eastAsia"/>
        </w:rPr>
        <w:t>resourceid</w:t>
      </w:r>
      <w:proofErr w:type="spellEnd"/>
      <w:r w:rsidRPr="00233D5C">
        <w:rPr>
          <w:rFonts w:hint="eastAsia"/>
        </w:rPr>
        <w:t>\": \"123\",</w:t>
      </w:r>
      <w:r w:rsidR="00233D5C" w:rsidRPr="00233D5C">
        <w:rPr>
          <w:rFonts w:hint="eastAsia"/>
        </w:rPr>
        <w:t>\"</w:t>
      </w:r>
      <w:proofErr w:type="spellStart"/>
      <w:r w:rsidR="00233D5C" w:rsidRPr="00233D5C">
        <w:rPr>
          <w:rFonts w:hint="eastAsia"/>
        </w:rPr>
        <w:t>vid</w:t>
      </w:r>
      <w:proofErr w:type="spellEnd"/>
      <w:r w:rsidR="00233D5C" w:rsidRPr="00233D5C">
        <w:rPr>
          <w:rFonts w:hint="eastAsia"/>
        </w:rPr>
        <w:t xml:space="preserve">\": \"1\",\" </w:t>
      </w:r>
      <w:proofErr w:type="spellStart"/>
      <w:r w:rsidR="00233D5C" w:rsidRPr="00233D5C">
        <w:rPr>
          <w:rFonts w:hint="eastAsia"/>
        </w:rPr>
        <w:t>totalDuration</w:t>
      </w:r>
      <w:proofErr w:type="spellEnd"/>
      <w:r w:rsidR="00233D5C" w:rsidRPr="00233D5C">
        <w:rPr>
          <w:rFonts w:hint="eastAsia"/>
        </w:rPr>
        <w:t xml:space="preserve"> \": \"4012\",</w:t>
      </w:r>
      <w:r w:rsidRPr="00233D5C">
        <w:rPr>
          <w:rFonts w:hint="eastAsia"/>
        </w:rPr>
        <w:t>\"</w:t>
      </w:r>
      <w:proofErr w:type="spellStart"/>
      <w:r w:rsidRPr="00233D5C">
        <w:rPr>
          <w:rFonts w:hint="eastAsia"/>
        </w:rPr>
        <w:t>resourcename</w:t>
      </w:r>
      <w:proofErr w:type="spellEnd"/>
      <w:r w:rsidRPr="00233D5C">
        <w:rPr>
          <w:rFonts w:hint="eastAsia"/>
        </w:rPr>
        <w:t>\": \"</w:t>
      </w:r>
      <w:r w:rsidRPr="00233D5C">
        <w:rPr>
          <w:rFonts w:hint="eastAsia"/>
        </w:rPr>
        <w:t>古剑奇谭</w:t>
      </w:r>
      <w:r w:rsidRPr="00233D5C">
        <w:rPr>
          <w:rFonts w:hint="eastAsia"/>
        </w:rPr>
        <w:t>1\",\"</w:t>
      </w:r>
      <w:proofErr w:type="spellStart"/>
      <w:r w:rsidRPr="00233D5C">
        <w:rPr>
          <w:rFonts w:hint="eastAsia"/>
        </w:rPr>
        <w:t>categorytype</w:t>
      </w:r>
      <w:proofErr w:type="spellEnd"/>
      <w:r w:rsidRPr="00233D5C">
        <w:rPr>
          <w:rFonts w:hint="eastAsia"/>
        </w:rPr>
        <w:t>\": \"2\",\"</w:t>
      </w:r>
      <w:proofErr w:type="spellStart"/>
      <w:r w:rsidRPr="00233D5C">
        <w:rPr>
          <w:rFonts w:hint="eastAsia"/>
        </w:rPr>
        <w:t>imageurl</w:t>
      </w:r>
      <w:proofErr w:type="spellEnd"/>
      <w:r w:rsidRPr="00233D5C">
        <w:rPr>
          <w:rFonts w:hint="eastAsia"/>
        </w:rPr>
        <w:t>\": \"http://www.baidu.com\",\"videourl\": \"http://www.sohu.com\"}</w:t>
      </w:r>
      <w:r w:rsidRPr="00233D5C">
        <w:t>"</w:t>
      </w:r>
      <w:r w:rsidR="00233D5C" w:rsidRPr="00233D5C">
        <w:rPr>
          <w:rFonts w:hint="eastAsia"/>
        </w:rPr>
        <w:t>,\"</w:t>
      </w:r>
      <w:r w:rsidR="00922E8A">
        <w:rPr>
          <w:rFonts w:hint="eastAsia"/>
        </w:rPr>
        <w:t>index</w:t>
      </w:r>
      <w:r w:rsidR="00233D5C" w:rsidRPr="00233D5C">
        <w:rPr>
          <w:rFonts w:hint="eastAsia"/>
        </w:rPr>
        <w:t>\": \"</w:t>
      </w:r>
      <w:r w:rsidR="001B02FE">
        <w:rPr>
          <w:rFonts w:hint="eastAsia"/>
        </w:rPr>
        <w:t>1</w:t>
      </w:r>
      <w:r w:rsidR="00233D5C" w:rsidRPr="00233D5C">
        <w:rPr>
          <w:rFonts w:hint="eastAsia"/>
        </w:rPr>
        <w:t>\"</w:t>
      </w:r>
      <w:r w:rsidR="00233D5C">
        <w:rPr>
          <w:rFonts w:hint="eastAsia"/>
        </w:rPr>
        <w:t>}</w:t>
      </w:r>
      <w:r w:rsidR="00844641">
        <w:rPr>
          <w:rFonts w:hint="eastAsia"/>
        </w:rPr>
        <w:t>,</w:t>
      </w:r>
    </w:p>
    <w:p w:rsidR="00233D5C" w:rsidRPr="00233D5C" w:rsidRDefault="00233D5C">
      <w:r w:rsidRPr="00233D5C">
        <w:rPr>
          <w:rFonts w:hint="eastAsia"/>
        </w:rPr>
        <w:t>{</w:t>
      </w:r>
      <w:r w:rsidRPr="00233D5C">
        <w:t>"</w:t>
      </w:r>
      <w:r w:rsidRPr="00233D5C">
        <w:rPr>
          <w:rFonts w:hint="eastAsia"/>
        </w:rPr>
        <w:t>vodId</w:t>
      </w:r>
      <w:r w:rsidRPr="00233D5C">
        <w:t>"</w:t>
      </w:r>
      <w:r w:rsidRPr="00233D5C">
        <w:rPr>
          <w:rFonts w:hint="eastAsia"/>
        </w:rPr>
        <w:t>:</w:t>
      </w:r>
      <w:r w:rsidRPr="00233D5C">
        <w:t>"</w:t>
      </w:r>
      <w:r w:rsidRPr="00233D5C">
        <w:rPr>
          <w:rFonts w:hint="eastAsia"/>
        </w:rPr>
        <w:t>0</w:t>
      </w:r>
      <w:r w:rsidRPr="00233D5C">
        <w:t>"</w:t>
      </w:r>
      <w:r w:rsidRPr="00233D5C">
        <w:rPr>
          <w:rFonts w:hint="eastAsia"/>
        </w:rPr>
        <w:t>,</w:t>
      </w:r>
      <w:r w:rsidRPr="00233D5C">
        <w:t>"</w:t>
      </w:r>
      <w:r w:rsidRPr="00233D5C">
        <w:rPr>
          <w:rFonts w:hint="eastAsia"/>
        </w:rPr>
        <w:t>createTime</w:t>
      </w:r>
      <w:r w:rsidRPr="00233D5C">
        <w:t>"</w:t>
      </w:r>
      <w:r w:rsidRPr="00233D5C">
        <w:rPr>
          <w:rFonts w:hint="eastAsia"/>
        </w:rPr>
        <w:t>:1459411863546,</w:t>
      </w:r>
      <w:r w:rsidRPr="00233D5C">
        <w:t>"playTime":</w:t>
      </w:r>
      <w:r>
        <w:t>1512</w:t>
      </w:r>
      <w:r w:rsidRPr="00233D5C">
        <w:t>,"</w:t>
      </w:r>
      <w:r w:rsidRPr="00233D5C">
        <w:rPr>
          <w:rFonts w:hint="eastAsia"/>
        </w:rPr>
        <w:t>extra</w:t>
      </w:r>
      <w:r w:rsidRPr="00233D5C">
        <w:t>"</w:t>
      </w:r>
      <w:r w:rsidRPr="00233D5C">
        <w:rPr>
          <w:rFonts w:hint="eastAsia"/>
        </w:rPr>
        <w:t>:"{\"resourcetype\": \"1\",\"</w:t>
      </w:r>
      <w:proofErr w:type="spellStart"/>
      <w:r w:rsidRPr="00233D5C">
        <w:rPr>
          <w:rFonts w:hint="eastAsia"/>
        </w:rPr>
        <w:t>resourceid</w:t>
      </w:r>
      <w:proofErr w:type="spellEnd"/>
      <w:r w:rsidRPr="00233D5C">
        <w:rPr>
          <w:rFonts w:hint="eastAsia"/>
        </w:rPr>
        <w:t>\": \"123\",\"</w:t>
      </w:r>
      <w:proofErr w:type="spellStart"/>
      <w:r w:rsidRPr="00233D5C">
        <w:rPr>
          <w:rFonts w:hint="eastAsia"/>
        </w:rPr>
        <w:t>vid</w:t>
      </w:r>
      <w:proofErr w:type="spellEnd"/>
      <w:r w:rsidRPr="00233D5C">
        <w:rPr>
          <w:rFonts w:hint="eastAsia"/>
        </w:rPr>
        <w:t>\": \"</w:t>
      </w:r>
      <w:r>
        <w:rPr>
          <w:rFonts w:hint="eastAsia"/>
        </w:rPr>
        <w:t>2</w:t>
      </w:r>
      <w:r w:rsidRPr="00233D5C">
        <w:rPr>
          <w:rFonts w:hint="eastAsia"/>
        </w:rPr>
        <w:t xml:space="preserve">\",\" </w:t>
      </w:r>
      <w:proofErr w:type="spellStart"/>
      <w:r w:rsidRPr="00233D5C">
        <w:rPr>
          <w:rFonts w:hint="eastAsia"/>
        </w:rPr>
        <w:t>totalDuration</w:t>
      </w:r>
      <w:proofErr w:type="spellEnd"/>
      <w:r w:rsidRPr="00233D5C">
        <w:rPr>
          <w:rFonts w:hint="eastAsia"/>
        </w:rPr>
        <w:t xml:space="preserve"> \": \"4012\",\"</w:t>
      </w:r>
      <w:proofErr w:type="spellStart"/>
      <w:r w:rsidRPr="00233D5C">
        <w:rPr>
          <w:rFonts w:hint="eastAsia"/>
        </w:rPr>
        <w:t>resourcename</w:t>
      </w:r>
      <w:proofErr w:type="spellEnd"/>
      <w:r w:rsidRPr="00233D5C">
        <w:rPr>
          <w:rFonts w:hint="eastAsia"/>
        </w:rPr>
        <w:t>\": \"</w:t>
      </w:r>
      <w:r w:rsidRPr="00233D5C">
        <w:rPr>
          <w:rFonts w:hint="eastAsia"/>
        </w:rPr>
        <w:t>古剑奇谭</w:t>
      </w:r>
      <w:r>
        <w:rPr>
          <w:rFonts w:hint="eastAsia"/>
        </w:rPr>
        <w:t>2</w:t>
      </w:r>
      <w:r w:rsidRPr="00233D5C">
        <w:rPr>
          <w:rFonts w:hint="eastAsia"/>
        </w:rPr>
        <w:t>\",\"</w:t>
      </w:r>
      <w:proofErr w:type="spellStart"/>
      <w:r w:rsidRPr="00233D5C">
        <w:rPr>
          <w:rFonts w:hint="eastAsia"/>
        </w:rPr>
        <w:t>categorytype</w:t>
      </w:r>
      <w:proofErr w:type="spellEnd"/>
      <w:r w:rsidRPr="00233D5C">
        <w:rPr>
          <w:rFonts w:hint="eastAsia"/>
        </w:rPr>
        <w:t>\": \"2\",\"</w:t>
      </w:r>
      <w:proofErr w:type="spellStart"/>
      <w:r w:rsidRPr="00233D5C">
        <w:rPr>
          <w:rFonts w:hint="eastAsia"/>
        </w:rPr>
        <w:t>imageurl</w:t>
      </w:r>
      <w:proofErr w:type="spellEnd"/>
      <w:r w:rsidRPr="00233D5C">
        <w:rPr>
          <w:rFonts w:hint="eastAsia"/>
        </w:rPr>
        <w:t>\": \"http://www.baidu.com\",\"videourl\": \"http://www.sohu.com\"}</w:t>
      </w:r>
      <w:r w:rsidRPr="00233D5C">
        <w:t>"</w:t>
      </w:r>
      <w:r w:rsidR="00844641">
        <w:rPr>
          <w:rFonts w:hint="eastAsia"/>
        </w:rPr>
        <w:t>,\"</w:t>
      </w:r>
      <w:r w:rsidR="00922E8A" w:rsidRPr="00922E8A">
        <w:rPr>
          <w:rFonts w:hint="eastAsia"/>
        </w:rPr>
        <w:t xml:space="preserve"> </w:t>
      </w:r>
      <w:r w:rsidR="00922E8A">
        <w:rPr>
          <w:rFonts w:hint="eastAsia"/>
        </w:rPr>
        <w:t xml:space="preserve">index </w:t>
      </w:r>
      <w:r w:rsidR="00844641">
        <w:rPr>
          <w:rFonts w:hint="eastAsia"/>
        </w:rPr>
        <w:t>\": \"2\"}</w:t>
      </w:r>
    </w:p>
    <w:p w:rsidR="00894DEB" w:rsidRDefault="001D59F5">
      <w:r>
        <w:rPr>
          <w:rFonts w:hint="eastAsia"/>
        </w:rPr>
        <w:t xml:space="preserve">  </w:t>
      </w:r>
    </w:p>
    <w:p w:rsidR="00894DEB" w:rsidRDefault="001D59F5">
      <w:r>
        <w:rPr>
          <w:rFonts w:hint="eastAsia"/>
        </w:rPr>
        <w:t xml:space="preserve">  ]</w:t>
      </w:r>
    </w:p>
    <w:p w:rsidR="00894DEB" w:rsidRDefault="001D59F5" w:rsidP="00576810">
      <w:pPr>
        <w:spacing w:beforeLines="50" w:afterLines="50" w:line="260" w:lineRule="atLeast"/>
      </w:pPr>
      <w:r>
        <w:rPr>
          <w:rFonts w:hint="eastAsia"/>
        </w:rPr>
        <w:t>}</w:t>
      </w:r>
    </w:p>
    <w:p w:rsidR="00894DEB" w:rsidRDefault="001D59F5">
      <w:pPr>
        <w:pStyle w:val="31"/>
      </w:pPr>
      <w:bookmarkStart w:id="89" w:name="_Toc21506"/>
      <w:r>
        <w:rPr>
          <w:rFonts w:hint="eastAsia"/>
        </w:rPr>
        <w:t>成功响应样例</w:t>
      </w:r>
      <w:bookmarkEnd w:id="89"/>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90" w:name="_Toc27424"/>
      <w:r>
        <w:rPr>
          <w:rFonts w:hint="eastAsia"/>
          <w:lang w:eastAsia="zh-CN"/>
        </w:rPr>
        <w:t>删除播放记录接口</w:t>
      </w:r>
      <w:bookmarkEnd w:id="90"/>
    </w:p>
    <w:p w:rsidR="00894DEB" w:rsidRDefault="001D59F5">
      <w:pPr>
        <w:pStyle w:val="31"/>
      </w:pPr>
      <w:bookmarkStart w:id="91" w:name="_Toc22373"/>
      <w:r>
        <w:rPr>
          <w:rFonts w:hint="eastAsia"/>
        </w:rPr>
        <w:t>接口说明</w:t>
      </w:r>
      <w:bookmarkEnd w:id="91"/>
    </w:p>
    <w:p w:rsidR="00894DEB" w:rsidRDefault="001D59F5">
      <w:r>
        <w:rPr>
          <w:rFonts w:hint="eastAsia"/>
        </w:rPr>
        <w:t>白牌客户端调用此接口删除或清空用户的播放记录。如果指定的播放记录不存在，则该条将被忽略。</w:t>
      </w:r>
    </w:p>
    <w:p w:rsidR="00894DEB" w:rsidRDefault="001D59F5">
      <w:pPr>
        <w:pStyle w:val="31"/>
      </w:pPr>
      <w:bookmarkStart w:id="92" w:name="_Toc27439"/>
      <w:r>
        <w:rPr>
          <w:rFonts w:hint="eastAsia"/>
        </w:rPr>
        <w:t>接口协议</w:t>
      </w:r>
      <w:bookmarkEnd w:id="92"/>
    </w:p>
    <w:p w:rsidR="00894DEB" w:rsidRDefault="001D59F5">
      <w:r>
        <w:rPr>
          <w:rFonts w:hint="eastAsia"/>
        </w:rPr>
        <w:t>HTTPS POST</w:t>
      </w:r>
    </w:p>
    <w:p w:rsidR="00894DEB" w:rsidRDefault="001D59F5">
      <w:pPr>
        <w:pStyle w:val="31"/>
      </w:pPr>
      <w:bookmarkStart w:id="93" w:name="_Toc7601"/>
      <w:r>
        <w:rPr>
          <w:rFonts w:hint="eastAsia"/>
        </w:rPr>
        <w:lastRenderedPageBreak/>
        <w:t>接口地址</w:t>
      </w:r>
      <w:bookmarkEnd w:id="93"/>
    </w:p>
    <w:p w:rsidR="00894DEB" w:rsidRDefault="001D59F5">
      <w:r>
        <w:rPr>
          <w:rFonts w:hint="eastAsia"/>
        </w:rPr>
        <w:t>https://${HOST}:${PORT}/cloudservice/record/delPlayRecord</w:t>
      </w:r>
    </w:p>
    <w:p w:rsidR="00894DEB" w:rsidRDefault="001D59F5">
      <w:pPr>
        <w:pStyle w:val="31"/>
      </w:pPr>
      <w:bookmarkStart w:id="94" w:name="_Toc5496"/>
      <w:r>
        <w:rPr>
          <w:rFonts w:hint="eastAsia"/>
        </w:rPr>
        <w:t>请求参数说明</w:t>
      </w:r>
      <w:bookmarkEnd w:id="94"/>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records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PlayRecord[]</w:t>
            </w:r>
          </w:p>
        </w:tc>
        <w:tc>
          <w:tcPr>
            <w:tcW w:w="4403" w:type="dxa"/>
            <w:shd w:val="clear" w:color="auto" w:fill="auto"/>
          </w:tcPr>
          <w:p w:rsidR="00894DEB" w:rsidRDefault="001D59F5">
            <w:pPr>
              <w:pStyle w:val="TableText"/>
            </w:pPr>
            <w:r>
              <w:rPr>
                <w:rFonts w:hint="eastAsia"/>
              </w:rPr>
              <w:t>用户要删除的播放记录列表。</w:t>
            </w:r>
          </w:p>
          <w:p w:rsidR="00894DEB" w:rsidRDefault="001D59F5">
            <w:pPr>
              <w:pStyle w:val="TableText"/>
            </w:pPr>
            <w:r>
              <w:rPr>
                <w:rFonts w:hint="eastAsia"/>
              </w:rPr>
              <w:t>若数组长度为</w:t>
            </w:r>
            <w:r>
              <w:rPr>
                <w:rFonts w:hint="eastAsia"/>
              </w:rPr>
              <w:t>0</w:t>
            </w:r>
            <w:r>
              <w:rPr>
                <w:rFonts w:hint="eastAsia"/>
              </w:rPr>
              <w:t>，即</w:t>
            </w:r>
            <w:r>
              <w:t>"</w:t>
            </w:r>
            <w:r>
              <w:rPr>
                <w:rFonts w:hint="eastAsia"/>
              </w:rPr>
              <w:t>records</w:t>
            </w:r>
            <w:r>
              <w:t>":[]</w:t>
            </w:r>
            <w:r>
              <w:rPr>
                <w:rFonts w:hint="eastAsia"/>
              </w:rPr>
              <w:t>，则清空用户的播放记录。</w:t>
            </w:r>
          </w:p>
        </w:tc>
      </w:tr>
    </w:tbl>
    <w:p w:rsidR="00894DEB" w:rsidRDefault="001D59F5">
      <w:pPr>
        <w:pStyle w:val="31"/>
      </w:pPr>
      <w:bookmarkStart w:id="95" w:name="_Toc13679"/>
      <w:r>
        <w:rPr>
          <w:rFonts w:hint="eastAsia"/>
        </w:rPr>
        <w:t>响应报文</w:t>
      </w:r>
      <w:bookmarkEnd w:id="95"/>
    </w:p>
    <w:p w:rsidR="00894DEB" w:rsidRDefault="001D59F5">
      <w:r>
        <w:rPr>
          <w:rFonts w:hint="eastAsia"/>
        </w:rPr>
        <w:t>见白牌客户端公共响应参数。</w:t>
      </w:r>
    </w:p>
    <w:p w:rsidR="00894DEB" w:rsidRDefault="001D59F5">
      <w:pPr>
        <w:pStyle w:val="31"/>
      </w:pPr>
      <w:bookmarkStart w:id="96" w:name="_Toc24593"/>
      <w:r>
        <w:rPr>
          <w:rFonts w:hint="eastAsia"/>
        </w:rPr>
        <w:t>错误码表</w:t>
      </w:r>
      <w:bookmarkEnd w:id="96"/>
    </w:p>
    <w:tbl>
      <w:tblPr>
        <w:tblW w:w="8222" w:type="dxa"/>
        <w:tblInd w:w="15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32"/>
        <w:gridCol w:w="5890"/>
      </w:tblGrid>
      <w:tr w:rsidR="00894DEB">
        <w:trPr>
          <w:cantSplit/>
        </w:trPr>
        <w:tc>
          <w:tcPr>
            <w:tcW w:w="2332"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32"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bl>
    <w:p w:rsidR="00894DEB" w:rsidRDefault="001D59F5">
      <w:pPr>
        <w:pStyle w:val="31"/>
      </w:pPr>
      <w:bookmarkStart w:id="97" w:name="_Toc8004"/>
      <w:r>
        <w:rPr>
          <w:rFonts w:hint="eastAsia"/>
        </w:rPr>
        <w:t>请求样例</w:t>
      </w:r>
      <w:bookmarkEnd w:id="97"/>
    </w:p>
    <w:p w:rsidR="00894DEB" w:rsidRDefault="001D59F5">
      <w:r>
        <w:t>Query string:</w:t>
      </w:r>
    </w:p>
    <w:p w:rsidR="00894DEB" w:rsidRDefault="001D59F5">
      <w:r>
        <w:rPr>
          <w:rFonts w:hint="eastAsia"/>
        </w:rPr>
        <w:t>https://${HOST}:${PORT}/cloudservice/record/delPlayRecord</w:t>
      </w:r>
      <w:r>
        <w:t>?</w:t>
      </w:r>
      <w:r>
        <w:rPr>
          <w:rFonts w:hint="eastAsia"/>
        </w:rPr>
        <w:t>appId=100012</w:t>
      </w:r>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t>"records"</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10001241dace3c</w:t>
      </w:r>
      <w:r>
        <w:t>"</w:t>
      </w:r>
      <w:r>
        <w:rPr>
          <w:rFonts w:hint="eastAsia"/>
        </w:rPr>
        <w:t>,</w:t>
      </w:r>
      <w:r>
        <w:t>"</w:t>
      </w:r>
      <w:r>
        <w:rPr>
          <w:rFonts w:hint="eastAsia"/>
        </w:rPr>
        <w:t>extra</w:t>
      </w:r>
      <w:r>
        <w:t>"</w:t>
      </w:r>
      <w:r>
        <w:rPr>
          <w:rFonts w:hint="eastAsia"/>
        </w:rPr>
        <w:t>:"{\"resourcetype\": \"1\",\"resourceid\": \"123\"}</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extra</w:t>
      </w:r>
      <w:r>
        <w:t>"</w:t>
      </w:r>
      <w:r>
        <w:rPr>
          <w:rFonts w:hint="eastAsia"/>
        </w:rPr>
        <w:t>:</w:t>
      </w:r>
      <w:r>
        <w:t>"{\"resourcetype\": \"1\",\"resourceid\": \"12</w:t>
      </w:r>
      <w:r>
        <w:rPr>
          <w:rFonts w:hint="eastAsia"/>
        </w:rPr>
        <w:t>4</w:t>
      </w:r>
      <w:r>
        <w:t>\"}"</w:t>
      </w:r>
      <w:r>
        <w:rPr>
          <w:rFonts w:hint="eastAsia"/>
        </w:rPr>
        <w:t>}</w:t>
      </w:r>
    </w:p>
    <w:p w:rsidR="00894DEB" w:rsidRDefault="001D59F5">
      <w:r>
        <w:rPr>
          <w:rFonts w:hint="eastAsia"/>
        </w:rPr>
        <w:t xml:space="preserve">  ]</w:t>
      </w:r>
    </w:p>
    <w:p w:rsidR="00894DEB" w:rsidRDefault="001D59F5">
      <w:r>
        <w:rPr>
          <w:rFonts w:hint="eastAsia"/>
        </w:rPr>
        <w:lastRenderedPageBreak/>
        <w:t>}</w:t>
      </w:r>
    </w:p>
    <w:p w:rsidR="00894DEB" w:rsidRDefault="001D59F5">
      <w:pPr>
        <w:pStyle w:val="31"/>
      </w:pPr>
      <w:bookmarkStart w:id="98" w:name="_Toc18517"/>
      <w:r>
        <w:rPr>
          <w:rFonts w:hint="eastAsia"/>
        </w:rPr>
        <w:t>成功响应样例</w:t>
      </w:r>
      <w:bookmarkEnd w:id="98"/>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pPr>
        <w:rPr>
          <w:ins w:id="99" w:author="wWX291063" w:date="2015-11-17T13:50:00Z"/>
        </w:rPr>
      </w:pPr>
      <w:r>
        <w:rPr>
          <w:rFonts w:hint="eastAsia"/>
        </w:rPr>
        <w:t>}</w:t>
      </w:r>
    </w:p>
    <w:p w:rsidR="00894DEB" w:rsidRDefault="001D59F5">
      <w:pPr>
        <w:pStyle w:val="21"/>
        <w:rPr>
          <w:lang w:eastAsia="zh-CN"/>
        </w:rPr>
      </w:pPr>
      <w:bookmarkStart w:id="100" w:name="_Toc27995"/>
      <w:r>
        <w:rPr>
          <w:rFonts w:hint="eastAsia"/>
          <w:lang w:eastAsia="zh-CN"/>
        </w:rPr>
        <w:t>查询用户播放记录列表接口</w:t>
      </w:r>
      <w:bookmarkEnd w:id="100"/>
    </w:p>
    <w:p w:rsidR="00894DEB" w:rsidRDefault="001D59F5">
      <w:pPr>
        <w:pStyle w:val="31"/>
      </w:pPr>
      <w:bookmarkStart w:id="101" w:name="_Toc24841"/>
      <w:r>
        <w:rPr>
          <w:rFonts w:hint="eastAsia"/>
        </w:rPr>
        <w:t>接口说明</w:t>
      </w:r>
      <w:bookmarkEnd w:id="101"/>
    </w:p>
    <w:p w:rsidR="00894DEB" w:rsidRDefault="001D59F5">
      <w:r>
        <w:rPr>
          <w:rFonts w:hint="eastAsia"/>
        </w:rPr>
        <w:t>白牌客户端调用此接口，从视频云获取用户的播放记录列表，按照播放时间降序排列。</w:t>
      </w:r>
    </w:p>
    <w:p w:rsidR="00894DEB" w:rsidRDefault="001D59F5">
      <w:r>
        <w:rPr>
          <w:rFonts w:hint="eastAsia"/>
        </w:rPr>
        <w:t>客户端获取播放记录列表之后，应当将最新的版本号记录下来；下次获取播放记录列表时传入本地的版本号。</w:t>
      </w:r>
    </w:p>
    <w:p w:rsidR="00894DEB" w:rsidRDefault="001D59F5">
      <w:pPr>
        <w:pStyle w:val="31"/>
      </w:pPr>
      <w:bookmarkStart w:id="102" w:name="_Toc21354"/>
      <w:r>
        <w:rPr>
          <w:rFonts w:hint="eastAsia"/>
        </w:rPr>
        <w:t>接口协议</w:t>
      </w:r>
      <w:bookmarkEnd w:id="102"/>
    </w:p>
    <w:p w:rsidR="00894DEB" w:rsidRDefault="001D59F5">
      <w:r>
        <w:rPr>
          <w:rFonts w:hint="eastAsia"/>
        </w:rPr>
        <w:t>HTTPS POST</w:t>
      </w:r>
    </w:p>
    <w:p w:rsidR="00894DEB" w:rsidRDefault="001D59F5">
      <w:pPr>
        <w:pStyle w:val="31"/>
      </w:pPr>
      <w:bookmarkStart w:id="103" w:name="_Toc29431"/>
      <w:r>
        <w:rPr>
          <w:rFonts w:hint="eastAsia"/>
        </w:rPr>
        <w:t>接口地址</w:t>
      </w:r>
      <w:bookmarkEnd w:id="103"/>
    </w:p>
    <w:p w:rsidR="00894DEB" w:rsidRDefault="001D59F5">
      <w:r>
        <w:rPr>
          <w:rFonts w:hint="eastAsia"/>
        </w:rPr>
        <w:t>https://${HOST}:${PORT}/cloudservice/record/getPlayRecords</w:t>
      </w:r>
    </w:p>
    <w:p w:rsidR="00894DEB" w:rsidRDefault="001D59F5">
      <w:pPr>
        <w:pStyle w:val="31"/>
      </w:pPr>
      <w:bookmarkStart w:id="104" w:name="_Toc21364"/>
      <w:r>
        <w:rPr>
          <w:rFonts w:hint="eastAsia"/>
        </w:rPr>
        <w:t>请求参数说明</w:t>
      </w:r>
      <w:bookmarkEnd w:id="104"/>
    </w:p>
    <w:p w:rsidR="00894DEB" w:rsidRDefault="001D59F5">
      <w:r>
        <w:rPr>
          <w:rFonts w:hint="eastAsia"/>
        </w:rPr>
        <w:t>见白牌客户端公共请求参数。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access_token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string(1~128)</w:t>
            </w:r>
          </w:p>
        </w:tc>
        <w:tc>
          <w:tcPr>
            <w:tcW w:w="4403" w:type="dxa"/>
            <w:shd w:val="clear" w:color="auto" w:fill="auto"/>
          </w:tcPr>
          <w:p w:rsidR="00894DEB" w:rsidRDefault="001D59F5">
            <w:pPr>
              <w:pStyle w:val="TableText"/>
            </w:pPr>
            <w:r>
              <w:rPr>
                <w:rFonts w:asciiTheme="minorEastAsia" w:eastAsiaTheme="minorEastAsia" w:hAnsiTheme="minorEastAsia" w:cstheme="minorEastAsia" w:hint="eastAsia"/>
              </w:rPr>
              <w:t>access token</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最近一次获取播放记录列表时，视频云返回的版本号。</w:t>
            </w:r>
          </w:p>
          <w:p w:rsidR="00894DEB" w:rsidRDefault="001D59F5">
            <w:pPr>
              <w:pStyle w:val="TableText"/>
            </w:pPr>
            <w:r>
              <w:rPr>
                <w:rFonts w:hint="eastAsia"/>
              </w:rPr>
              <w:t>首次调用此接口时，传入</w:t>
            </w:r>
            <w:r>
              <w:t>”</w:t>
            </w:r>
            <w:r>
              <w:rPr>
                <w:rFonts w:hint="eastAsia"/>
              </w:rPr>
              <w:t>0</w:t>
            </w:r>
            <w:r>
              <w:t>”</w:t>
            </w:r>
          </w:p>
        </w:tc>
      </w:tr>
      <w:tr w:rsidR="00894DEB">
        <w:trPr>
          <w:cantSplit/>
        </w:trPr>
        <w:tc>
          <w:tcPr>
            <w:tcW w:w="1577" w:type="dxa"/>
            <w:shd w:val="clear" w:color="auto" w:fill="auto"/>
          </w:tcPr>
          <w:p w:rsidR="00894DEB" w:rsidRDefault="001D59F5">
            <w:pPr>
              <w:pStyle w:val="TableText"/>
            </w:pPr>
            <w:r>
              <w:rPr>
                <w:rFonts w:hint="eastAsia"/>
              </w:rPr>
              <w:t>restrict</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int</w:t>
            </w:r>
          </w:p>
        </w:tc>
        <w:tc>
          <w:tcPr>
            <w:tcW w:w="4403" w:type="dxa"/>
            <w:shd w:val="clear" w:color="auto" w:fill="auto"/>
          </w:tcPr>
          <w:p w:rsidR="00894DEB" w:rsidRDefault="001D59F5">
            <w:pPr>
              <w:pStyle w:val="TableText"/>
            </w:pPr>
            <w:r>
              <w:rPr>
                <w:rFonts w:hint="eastAsia"/>
              </w:rPr>
              <w:t>返回结果限制。</w:t>
            </w:r>
          </w:p>
          <w:p w:rsidR="00894DEB" w:rsidRDefault="001D59F5">
            <w:pPr>
              <w:pStyle w:val="TableText"/>
            </w:pPr>
            <w:r>
              <w:rPr>
                <w:rFonts w:hint="eastAsia"/>
              </w:rPr>
              <w:t>参数取值涵义：</w:t>
            </w:r>
          </w:p>
          <w:p w:rsidR="00894DEB" w:rsidRDefault="001D59F5">
            <w:pPr>
              <w:pStyle w:val="TableText"/>
            </w:pPr>
            <w:r>
              <w:rPr>
                <w:rFonts w:hint="eastAsia"/>
              </w:rPr>
              <w:t>0</w:t>
            </w:r>
            <w:r>
              <w:rPr>
                <w:rFonts w:hint="eastAsia"/>
              </w:rPr>
              <w:t>：无限制</w:t>
            </w:r>
          </w:p>
          <w:p w:rsidR="00894DEB" w:rsidRDefault="001D59F5">
            <w:pPr>
              <w:pStyle w:val="TableText"/>
            </w:pPr>
            <w:r>
              <w:rPr>
                <w:rFonts w:hint="eastAsia"/>
              </w:rPr>
              <w:t>1</w:t>
            </w:r>
            <w:r>
              <w:rPr>
                <w:rFonts w:hint="eastAsia"/>
              </w:rPr>
              <w:t>：过滤掉当前终端不可播放的内容</w:t>
            </w:r>
          </w:p>
          <w:p w:rsidR="00894DEB" w:rsidRDefault="001D59F5">
            <w:pPr>
              <w:pStyle w:val="TableText"/>
            </w:pPr>
            <w:r>
              <w:rPr>
                <w:rFonts w:hint="eastAsia"/>
              </w:rPr>
              <w:t>此字段默认为</w:t>
            </w:r>
            <w:r>
              <w:rPr>
                <w:rFonts w:hint="eastAsia"/>
              </w:rPr>
              <w:t>0</w:t>
            </w:r>
            <w:r>
              <w:rPr>
                <w:rFonts w:hint="eastAsia"/>
              </w:rPr>
              <w:t>。</w:t>
            </w:r>
          </w:p>
        </w:tc>
      </w:tr>
    </w:tbl>
    <w:p w:rsidR="00894DEB" w:rsidRDefault="001D59F5">
      <w:pPr>
        <w:pStyle w:val="31"/>
      </w:pPr>
      <w:bookmarkStart w:id="105" w:name="_Toc19202"/>
      <w:r>
        <w:rPr>
          <w:rFonts w:hint="eastAsia"/>
        </w:rPr>
        <w:t>响应报文</w:t>
      </w:r>
      <w:bookmarkEnd w:id="105"/>
    </w:p>
    <w:p w:rsidR="00894DEB" w:rsidRDefault="001D59F5">
      <w:r>
        <w:rPr>
          <w:rFonts w:hint="eastAsia"/>
        </w:rPr>
        <w:t>见白牌客户端公共响应参数。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lastRenderedPageBreak/>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records</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PlayRecord[]</w:t>
            </w:r>
          </w:p>
        </w:tc>
        <w:tc>
          <w:tcPr>
            <w:tcW w:w="4403" w:type="dxa"/>
            <w:shd w:val="clear" w:color="auto" w:fill="auto"/>
          </w:tcPr>
          <w:p w:rsidR="00894DEB" w:rsidRDefault="001D59F5">
            <w:pPr>
              <w:pStyle w:val="TableText"/>
            </w:pPr>
            <w:r>
              <w:rPr>
                <w:rFonts w:hint="eastAsia"/>
              </w:rPr>
              <w:t>用户的播放记录列表。</w:t>
            </w:r>
          </w:p>
          <w:p w:rsidR="00894DEB" w:rsidRDefault="001D59F5">
            <w:pPr>
              <w:pStyle w:val="TableText"/>
            </w:pPr>
            <w:r>
              <w:rPr>
                <w:rFonts w:hint="eastAsia"/>
              </w:rPr>
              <w:t>如果传入的版本号参数是最新版本号，即表明当前终端已获取的播放记录列表与云端一致，则无此字段</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最新的播放记录列表版本号</w:t>
            </w:r>
          </w:p>
        </w:tc>
      </w:tr>
    </w:tbl>
    <w:p w:rsidR="00894DEB" w:rsidRDefault="001D59F5">
      <w:pPr>
        <w:pStyle w:val="31"/>
      </w:pPr>
      <w:bookmarkStart w:id="106" w:name="_Toc22003"/>
      <w:r>
        <w:rPr>
          <w:rFonts w:hint="eastAsia"/>
        </w:rPr>
        <w:t>错误码表</w:t>
      </w:r>
      <w:bookmarkEnd w:id="106"/>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1D59F5">
            <w:pPr>
              <w:pStyle w:val="TableText"/>
            </w:pPr>
            <w:r>
              <w:rPr>
                <w:rFonts w:hint="eastAsia"/>
              </w:rPr>
              <w:t>1001</w:t>
            </w:r>
          </w:p>
        </w:tc>
        <w:tc>
          <w:tcPr>
            <w:tcW w:w="5890" w:type="dxa"/>
            <w:shd w:val="clear" w:color="auto" w:fill="auto"/>
          </w:tcPr>
          <w:p w:rsidR="00894DEB" w:rsidRDefault="001D59F5">
            <w:pPr>
              <w:pStyle w:val="TableText"/>
            </w:pPr>
            <w:r>
              <w:rPr>
                <w:rFonts w:hint="eastAsia"/>
              </w:rPr>
              <w:t>AT</w:t>
            </w:r>
            <w:r>
              <w:rPr>
                <w:rFonts w:hint="eastAsia"/>
              </w:rPr>
              <w:t>无效，需要重新进行用户鉴权</w:t>
            </w:r>
          </w:p>
        </w:tc>
      </w:tr>
    </w:tbl>
    <w:p w:rsidR="00894DEB" w:rsidRDefault="001D59F5">
      <w:pPr>
        <w:pStyle w:val="31"/>
      </w:pPr>
      <w:bookmarkStart w:id="107" w:name="_Toc27204"/>
      <w:r>
        <w:rPr>
          <w:rFonts w:hint="eastAsia"/>
        </w:rPr>
        <w:t>请求样例</w:t>
      </w:r>
      <w:bookmarkEnd w:id="107"/>
    </w:p>
    <w:p w:rsidR="00894DEB" w:rsidRDefault="001D59F5">
      <w:r>
        <w:t>Query string:</w:t>
      </w:r>
    </w:p>
    <w:p w:rsidR="00894DEB" w:rsidRDefault="001D59F5">
      <w:r>
        <w:rPr>
          <w:rFonts w:hint="eastAsia"/>
        </w:rPr>
        <w:t>https://${HOST}:${PORT}/cloudservice/record/getPlayRecords</w:t>
      </w:r>
      <w:r>
        <w:t>?</w:t>
      </w:r>
      <w:r>
        <w:rPr>
          <w:rFonts w:hint="eastAsia"/>
        </w:rPr>
        <w:t>appId=100012</w:t>
      </w:r>
    </w:p>
    <w:p w:rsidR="00894DEB" w:rsidRDefault="00894DEB"/>
    <w:p w:rsidR="00894DEB" w:rsidRDefault="001D59F5">
      <w:r>
        <w:t>Post form:</w:t>
      </w:r>
    </w:p>
    <w:p w:rsidR="00894DEB" w:rsidRDefault="001D59F5">
      <w:r>
        <w:rPr>
          <w:rFonts w:hint="eastAsia"/>
        </w:rPr>
        <w:t>terminalType=PE-TL00M</w:t>
      </w:r>
    </w:p>
    <w:p w:rsidR="00894DEB" w:rsidRDefault="001D59F5">
      <w:r>
        <w:t>&amp;</w:t>
      </w:r>
      <w:r>
        <w:rPr>
          <w:rFonts w:hint="eastAsia"/>
        </w:rPr>
        <w:t>deviceId=</w:t>
      </w:r>
      <w:r>
        <w:t>A8532E895774</w:t>
      </w:r>
    </w:p>
    <w:p w:rsidR="00894DEB" w:rsidRDefault="001D59F5">
      <w:r>
        <w:t>&amp;</w:t>
      </w:r>
      <w:r>
        <w:rPr>
          <w:rFonts w:hint="eastAsia"/>
        </w:rPr>
        <w:t>i18n=zh_CN</w:t>
      </w:r>
    </w:p>
    <w:p w:rsidR="00894DEB" w:rsidRDefault="001D59F5">
      <w:r>
        <w:t>&amp;</w:t>
      </w:r>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rPr>
          <w:rFonts w:hint="eastAsia"/>
        </w:rPr>
        <w:t xml:space="preserve">  </w:t>
      </w:r>
      <w:r>
        <w:t>"</w:t>
      </w:r>
      <w:r>
        <w:rPr>
          <w:rFonts w:hint="eastAsia"/>
        </w:rPr>
        <w:t>access_token</w:t>
      </w:r>
      <w:r>
        <w:t>"</w:t>
      </w:r>
      <w:r>
        <w:rPr>
          <w:rFonts w:hint="eastAsia"/>
        </w:rPr>
        <w:t>:</w:t>
      </w:r>
      <w:r>
        <w:t>"</w:t>
      </w:r>
      <w:r>
        <w:rPr>
          <w:rFonts w:hint="eastAsia"/>
        </w:rPr>
        <w:t>access_token_example</w:t>
      </w:r>
      <w:r>
        <w:t>"</w:t>
      </w:r>
      <w:r>
        <w:rPr>
          <w:rFonts w:hint="eastAsia"/>
        </w:rPr>
        <w:t>,</w:t>
      </w:r>
    </w:p>
    <w:p w:rsidR="00894DEB" w:rsidRDefault="001D59F5">
      <w:r>
        <w:rPr>
          <w:rFonts w:hint="eastAsia"/>
        </w:rPr>
        <w:t xml:space="preserve">  </w:t>
      </w:r>
      <w:r>
        <w:t>"</w:t>
      </w:r>
      <w:r>
        <w:rPr>
          <w:rFonts w:hint="eastAsia"/>
        </w:rPr>
        <w:t>lastVersion</w:t>
      </w:r>
      <w:r>
        <w:t>"</w:t>
      </w:r>
      <w:r>
        <w:rPr>
          <w:rFonts w:hint="eastAsia"/>
        </w:rPr>
        <w:t>:</w:t>
      </w:r>
      <w:r>
        <w:t>"</w:t>
      </w:r>
      <w:r>
        <w:rPr>
          <w:rFonts w:hint="eastAsia"/>
        </w:rPr>
        <w:t>58</w:t>
      </w:r>
      <w:r>
        <w:t>"</w:t>
      </w:r>
    </w:p>
    <w:p w:rsidR="00894DEB" w:rsidRDefault="001D59F5">
      <w:r>
        <w:rPr>
          <w:rFonts w:hint="eastAsia"/>
        </w:rPr>
        <w:t>}</w:t>
      </w:r>
    </w:p>
    <w:p w:rsidR="00894DEB" w:rsidRDefault="001D59F5">
      <w:pPr>
        <w:pStyle w:val="31"/>
      </w:pPr>
      <w:bookmarkStart w:id="108" w:name="_Toc12311"/>
      <w:r>
        <w:rPr>
          <w:rFonts w:hint="eastAsia"/>
        </w:rPr>
        <w:t>成功响应样例</w:t>
      </w:r>
      <w:bookmarkEnd w:id="108"/>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 xml:space="preserve">  </w:t>
      </w:r>
      <w:r>
        <w:t>"</w:t>
      </w:r>
      <w:r>
        <w:rPr>
          <w:rFonts w:hint="eastAsia"/>
        </w:rPr>
        <w:t>lastVersion</w:t>
      </w:r>
      <w:r>
        <w:t>"</w:t>
      </w:r>
      <w:r>
        <w:rPr>
          <w:rFonts w:hint="eastAsia"/>
        </w:rPr>
        <w:t>:</w:t>
      </w:r>
      <w:r>
        <w:t>"</w:t>
      </w:r>
      <w:r>
        <w:rPr>
          <w:rFonts w:hint="eastAsia"/>
        </w:rPr>
        <w:t>58</w:t>
      </w:r>
      <w:r>
        <w:t>"</w:t>
      </w:r>
    </w:p>
    <w:p w:rsidR="00894DEB" w:rsidRDefault="001D59F5">
      <w:r>
        <w:rPr>
          <w:rFonts w:hint="eastAsia"/>
        </w:rPr>
        <w:t>}</w:t>
      </w:r>
    </w:p>
    <w:p w:rsidR="00894DEB" w:rsidRDefault="001D59F5">
      <w:r>
        <w:rPr>
          <w:rFonts w:hint="eastAsia"/>
        </w:rPr>
        <w:t>或：</w:t>
      </w:r>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lastRenderedPageBreak/>
        <w:t xml:space="preserve">  </w:t>
      </w:r>
      <w:r>
        <w:t>"</w:t>
      </w:r>
      <w:r>
        <w:rPr>
          <w:rFonts w:hint="eastAsia"/>
        </w:rPr>
        <w:t>lastVersion</w:t>
      </w:r>
      <w:r>
        <w:t>"</w:t>
      </w:r>
      <w:r>
        <w:rPr>
          <w:rFonts w:hint="eastAsia"/>
        </w:rPr>
        <w:t>:</w:t>
      </w:r>
      <w:r>
        <w:t>"</w:t>
      </w:r>
      <w:r>
        <w:rPr>
          <w:rFonts w:hint="eastAsia"/>
        </w:rPr>
        <w:t>59</w:t>
      </w:r>
      <w:r>
        <w:t>"</w:t>
      </w:r>
      <w:r>
        <w:rPr>
          <w:rFonts w:hint="eastAsia"/>
        </w:rPr>
        <w:t>,</w:t>
      </w:r>
    </w:p>
    <w:p w:rsidR="00894DEB" w:rsidRDefault="001D59F5">
      <w:r>
        <w:rPr>
          <w:rFonts w:hint="eastAsia"/>
        </w:rPr>
        <w:t xml:space="preserve">  </w:t>
      </w:r>
      <w:r>
        <w:t>"</w:t>
      </w:r>
      <w:r>
        <w:rPr>
          <w:rFonts w:hint="eastAsia"/>
        </w:rPr>
        <w:t>records</w:t>
      </w:r>
      <w:r>
        <w:t>"</w:t>
      </w:r>
      <w:r>
        <w:rPr>
          <w:rFonts w:hint="eastAsia"/>
        </w:rPr>
        <w:t>:[</w:t>
      </w:r>
    </w:p>
    <w:p w:rsidR="00894DEB" w:rsidRDefault="001D59F5">
      <w:r>
        <w:rPr>
          <w:rFonts w:hint="eastAsia"/>
        </w:rPr>
        <w:t>{</w:t>
      </w:r>
      <w:r>
        <w:t>"</w:t>
      </w:r>
      <w:r>
        <w:rPr>
          <w:rFonts w:hint="eastAsia"/>
        </w:rPr>
        <w:t>vodId</w:t>
      </w:r>
      <w:r>
        <w:t>"</w:t>
      </w:r>
      <w:r>
        <w:rPr>
          <w:rFonts w:hint="eastAsia"/>
        </w:rPr>
        <w:t>:</w:t>
      </w:r>
      <w:r>
        <w:t>"</w:t>
      </w:r>
      <w:r>
        <w:rPr>
          <w:rFonts w:hint="eastAsia"/>
        </w:rPr>
        <w:t>10001241dace3c</w:t>
      </w:r>
      <w:r>
        <w:t>"</w:t>
      </w:r>
      <w:r>
        <w:rPr>
          <w:rFonts w:hint="eastAsia"/>
        </w:rPr>
        <w:t>,</w:t>
      </w:r>
      <w:r>
        <w:t>"</w:t>
      </w:r>
      <w:r>
        <w:rPr>
          <w:rFonts w:hint="eastAsia"/>
        </w:rPr>
        <w:t>createTime</w:t>
      </w:r>
      <w:r>
        <w:t>"</w:t>
      </w:r>
      <w:r>
        <w:rPr>
          <w:rFonts w:hint="eastAsia"/>
        </w:rPr>
        <w:t>:1459411863546,</w:t>
      </w:r>
      <w:r>
        <w:t>"playTime":2473</w:t>
      </w:r>
      <w:r>
        <w:rPr>
          <w:rFonts w:hint="eastAsia"/>
        </w:rPr>
        <w:t>,</w:t>
      </w:r>
      <w:r>
        <w:t>"</w:t>
      </w:r>
      <w:r>
        <w:rPr>
          <w:rFonts w:hint="eastAsia"/>
        </w:rPr>
        <w:t>extra</w:t>
      </w:r>
      <w:r>
        <w:t>"</w:t>
      </w:r>
      <w:r>
        <w:rPr>
          <w:rFonts w:hint="eastAsia"/>
        </w:rPr>
        <w:t>:"{\"resourcetype\": \"1\",\"resourceid\": \"123\",\"resourcename\": \"</w:t>
      </w:r>
      <w:r>
        <w:rPr>
          <w:rFonts w:hint="eastAsia"/>
        </w:rPr>
        <w:t>古剑奇谭</w:t>
      </w:r>
      <w:r>
        <w:rPr>
          <w:rFonts w:hint="eastAsia"/>
        </w:rPr>
        <w:t>1\",\"categorytype\": \"2\",\"imageurl\": \"http://www.baidu.com\",\"videourl\": \"http://www.sohu.com\"}</w:t>
      </w:r>
      <w:r>
        <w:t>"</w:t>
      </w:r>
      <w:r>
        <w:rPr>
          <w:rFonts w:hint="eastAsia"/>
        </w:rPr>
        <w:t>,</w:t>
      </w:r>
      <w:r>
        <w:t>"</w:t>
      </w:r>
      <w:r>
        <w:rPr>
          <w:rFonts w:hint="eastAsia"/>
        </w:rPr>
        <w:t>state</w:t>
      </w:r>
      <w:r>
        <w:t>"</w:t>
      </w:r>
      <w:r>
        <w:rPr>
          <w:rFonts w:hint="eastAsia"/>
        </w:rPr>
        <w:t>:0},</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"playTime":</w:t>
      </w:r>
      <w:r>
        <w:rPr>
          <w:rFonts w:hint="eastAsia"/>
        </w:rPr>
        <w:t>1512,</w:t>
      </w:r>
      <w:r>
        <w:t>"</w:t>
      </w:r>
      <w:r>
        <w:rPr>
          <w:rFonts w:hint="eastAsia"/>
        </w:rPr>
        <w:t>extra</w:t>
      </w:r>
      <w:r>
        <w:t>"</w:t>
      </w:r>
      <w:r>
        <w:rPr>
          <w:rFonts w:hint="eastAsia"/>
        </w:rPr>
        <w:t>:</w:t>
      </w:r>
      <w:r>
        <w:t>"{\"resourcetype\": \"1\",\"resourceid\": \"12</w:t>
      </w:r>
      <w:r>
        <w:rPr>
          <w:rFonts w:hint="eastAsia"/>
        </w:rPr>
        <w:t>4</w:t>
      </w:r>
      <w:r>
        <w:t>\",\"resourcename\": \"</w:t>
      </w:r>
      <w:r>
        <w:t>古剑奇谭</w:t>
      </w:r>
      <w:r>
        <w:rPr>
          <w:rFonts w:hint="eastAsia"/>
        </w:rPr>
        <w:t>2</w:t>
      </w:r>
      <w:r>
        <w:t>\",\"categorytype\": \"2\",\"imageurl\": \"http://www.baidu.com\",\"videourl\": \"http://www.sohu.com\"}"</w:t>
      </w:r>
      <w:r>
        <w:rPr>
          <w:rFonts w:hint="eastAsia"/>
        </w:rPr>
        <w:t>,</w:t>
      </w:r>
      <w:r>
        <w:t>"</w:t>
      </w:r>
      <w:r>
        <w:rPr>
          <w:rFonts w:hint="eastAsia"/>
        </w:rPr>
        <w:t>state</w:t>
      </w:r>
      <w:r>
        <w:t>"</w:t>
      </w:r>
      <w:r>
        <w:rPr>
          <w:rFonts w:hint="eastAsia"/>
        </w:rPr>
        <w:t>:0}</w:t>
      </w:r>
      <w: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10001241dace4f</w:t>
      </w:r>
      <w:r>
        <w:t>"</w:t>
      </w:r>
      <w:r>
        <w:rPr>
          <w:rFonts w:hint="eastAsia"/>
        </w:rPr>
        <w:t>,</w:t>
      </w:r>
      <w:r>
        <w:t>"</w:t>
      </w:r>
      <w:r>
        <w:rPr>
          <w:rFonts w:hint="eastAsia"/>
        </w:rPr>
        <w:t>createTime</w:t>
      </w:r>
      <w:r>
        <w:t>"</w:t>
      </w:r>
      <w:r>
        <w:rPr>
          <w:rFonts w:hint="eastAsia"/>
        </w:rPr>
        <w:t>:1459411863546,</w:t>
      </w:r>
      <w:r>
        <w:t>"playTime":748</w:t>
      </w:r>
      <w:r>
        <w:rPr>
          <w:rFonts w:hint="eastAsia"/>
        </w:rPr>
        <w:t>,</w:t>
      </w:r>
      <w:r>
        <w:t xml:space="preserve"> "</w:t>
      </w:r>
      <w:r>
        <w:rPr>
          <w:rFonts w:hint="eastAsia"/>
        </w:rPr>
        <w:t>extra</w:t>
      </w:r>
      <w:r>
        <w:t>"</w:t>
      </w:r>
      <w:r>
        <w:rPr>
          <w:rFonts w:hint="eastAsia"/>
        </w:rPr>
        <w:t>:</w:t>
      </w:r>
      <w:r>
        <w:t>"{\"resourcetype\": \"1\",\"resourcename\": \"</w:t>
      </w:r>
      <w:r>
        <w:rPr>
          <w:rFonts w:hint="eastAsia"/>
        </w:rPr>
        <w:t>澳门风云</w:t>
      </w:r>
      <w:r>
        <w:t>\",\"categorytype\": \"2\",\"imageurl\": \"http://www.baidu.com\",\"videourl\": \"http://www.sohu.com\"}"</w:t>
      </w:r>
      <w:r>
        <w:rPr>
          <w:rFonts w:hint="eastAsia"/>
        </w:rPr>
        <w:t>,</w:t>
      </w:r>
      <w:r>
        <w:t>"</w:t>
      </w:r>
      <w:r>
        <w:rPr>
          <w:rFonts w:hint="eastAsia"/>
        </w:rPr>
        <w:t>state</w:t>
      </w:r>
      <w:r>
        <w:t>"</w:t>
      </w:r>
      <w:r>
        <w:rPr>
          <w:rFonts w:hint="eastAsia"/>
        </w:rPr>
        <w:t>:2}</w:t>
      </w:r>
    </w:p>
    <w:p w:rsidR="00894DEB" w:rsidRDefault="001D59F5">
      <w:r>
        <w:rPr>
          <w:rFonts w:hint="eastAsia"/>
        </w:rPr>
        <w:t xml:space="preserve">  ]</w:t>
      </w:r>
    </w:p>
    <w:p w:rsidR="00894DEB" w:rsidRDefault="001D59F5">
      <w:r>
        <w:rPr>
          <w:rFonts w:hint="eastAsia"/>
        </w:rPr>
        <w:t>}</w:t>
      </w:r>
    </w:p>
    <w:p w:rsidR="00894DEB" w:rsidRDefault="00894DEB">
      <w:pPr>
        <w:ind w:leftChars="700" w:left="1470"/>
      </w:pPr>
    </w:p>
    <w:p w:rsidR="00894DEB" w:rsidRDefault="001D59F5">
      <w:pPr>
        <w:pStyle w:val="1"/>
      </w:pPr>
      <w:bookmarkStart w:id="109" w:name="_Toc12215"/>
      <w:r>
        <w:rPr>
          <w:rFonts w:hint="eastAsia"/>
        </w:rPr>
        <w:t>白牌服务端调用接口</w:t>
      </w:r>
      <w:bookmarkEnd w:id="109"/>
    </w:p>
    <w:p w:rsidR="00894DEB" w:rsidRDefault="001D59F5">
      <w:pPr>
        <w:ind w:leftChars="700" w:left="1470"/>
      </w:pPr>
      <w:r>
        <w:rPr>
          <w:rFonts w:hint="eastAsia"/>
        </w:rPr>
        <w:t>视频云给白牌服务端的接口要做白名单限制和签名校验。</w:t>
      </w:r>
    </w:p>
    <w:p w:rsidR="00894DEB" w:rsidRDefault="001D59F5">
      <w:pPr>
        <w:ind w:leftChars="700" w:left="1470"/>
      </w:pPr>
      <w:r>
        <w:rPr>
          <w:rFonts w:hint="eastAsia"/>
        </w:rPr>
        <w:t>公共</w:t>
      </w:r>
      <w:r>
        <w:rPr>
          <w:rFonts w:hint="eastAsia"/>
        </w:rPr>
        <w:t>URL</w:t>
      </w:r>
      <w:r>
        <w:rPr>
          <w:rFonts w:hint="eastAsia"/>
        </w:rPr>
        <w:t>请求参数（</w:t>
      </w:r>
      <w:r>
        <w:rPr>
          <w:rFonts w:hint="eastAsia"/>
        </w:rPr>
        <w:t>query string</w:t>
      </w:r>
      <w:r>
        <w:rPr>
          <w:rFonts w:hint="eastAsia"/>
        </w:rPr>
        <w:t>）：</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appId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应用</w:t>
            </w:r>
            <w:r>
              <w:rPr>
                <w:rFonts w:hint="eastAsia"/>
              </w:rPr>
              <w:t>ID</w:t>
            </w:r>
            <w:r>
              <w:rPr>
                <w:rFonts w:hint="eastAsia"/>
              </w:rPr>
              <w:t>，视频云为白牌服务端分配</w:t>
            </w:r>
          </w:p>
        </w:tc>
      </w:tr>
    </w:tbl>
    <w:p w:rsidR="00894DEB" w:rsidRDefault="001D59F5">
      <w:pPr>
        <w:ind w:leftChars="700" w:left="1470"/>
      </w:pPr>
      <w:r>
        <w:rPr>
          <w:rFonts w:hint="eastAsia"/>
        </w:rPr>
        <w:t>公共请求体参数（</w:t>
      </w:r>
      <w:r>
        <w:rPr>
          <w:rFonts w:hint="eastAsia"/>
        </w:rPr>
        <w:t>post form</w:t>
      </w:r>
      <w:r>
        <w:rPr>
          <w:rFonts w:hint="eastAsia"/>
        </w:rPr>
        <w:t>）：</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ts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w:t>
            </w:r>
          </w:p>
        </w:tc>
        <w:tc>
          <w:tcPr>
            <w:tcW w:w="4403" w:type="dxa"/>
            <w:shd w:val="clear" w:color="auto" w:fill="auto"/>
          </w:tcPr>
          <w:p w:rsidR="00894DEB" w:rsidRDefault="001D59F5">
            <w:pPr>
              <w:pStyle w:val="TableText"/>
            </w:pPr>
            <w:r>
              <w:rPr>
                <w:rFonts w:hint="eastAsia"/>
              </w:rPr>
              <w:t>请求时间戳</w:t>
            </w:r>
          </w:p>
        </w:tc>
      </w:tr>
      <w:tr w:rsidR="00894DEB">
        <w:trPr>
          <w:cantSplit/>
        </w:trPr>
        <w:tc>
          <w:tcPr>
            <w:tcW w:w="1577" w:type="dxa"/>
            <w:shd w:val="clear" w:color="auto" w:fill="auto"/>
          </w:tcPr>
          <w:p w:rsidR="00894DEB" w:rsidRDefault="001D59F5">
            <w:pPr>
              <w:pStyle w:val="TableText"/>
            </w:pPr>
            <w:r>
              <w:rPr>
                <w:rFonts w:hint="eastAsia"/>
              </w:rPr>
              <w:lastRenderedPageBreak/>
              <w:t>sign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string(1~320)</w:t>
            </w:r>
          </w:p>
        </w:tc>
        <w:tc>
          <w:tcPr>
            <w:tcW w:w="4403" w:type="dxa"/>
            <w:shd w:val="clear" w:color="auto" w:fill="auto"/>
          </w:tcPr>
          <w:p w:rsidR="00894DEB" w:rsidRDefault="001D59F5">
            <w:pPr>
              <w:pStyle w:val="TableText"/>
            </w:pPr>
            <w:r>
              <w:rPr>
                <w:rFonts w:hint="eastAsia"/>
              </w:rPr>
              <w:t>校验码（由视频云为白牌服务端分配密钥，将请求参数名和参数值按参数名的字母顺序排序拼接后使用</w:t>
            </w:r>
            <w:r>
              <w:rPr>
                <w:rFonts w:hint="eastAsia"/>
              </w:rPr>
              <w:t>HmacSHA256</w:t>
            </w:r>
            <w:r>
              <w:rPr>
                <w:rFonts w:hint="eastAsia"/>
              </w:rPr>
              <w:t>加密生成校验码）</w:t>
            </w:r>
          </w:p>
        </w:tc>
      </w:tr>
    </w:tbl>
    <w:p w:rsidR="00894DEB" w:rsidRDefault="001D59F5">
      <w:pPr>
        <w:ind w:leftChars="700" w:left="1470"/>
      </w:pPr>
      <w:r>
        <w:rPr>
          <w:rFonts w:hint="eastAsia"/>
        </w:rPr>
        <w:t>公共响应参数：</w:t>
      </w:r>
    </w:p>
    <w:tbl>
      <w:tblPr>
        <w:tblW w:w="8217"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390"/>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3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retCode</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int</w:t>
            </w:r>
          </w:p>
        </w:tc>
        <w:tc>
          <w:tcPr>
            <w:tcW w:w="4390" w:type="dxa"/>
            <w:shd w:val="clear" w:color="auto" w:fill="auto"/>
          </w:tcPr>
          <w:p w:rsidR="00894DEB" w:rsidRDefault="001D59F5">
            <w:pPr>
              <w:pStyle w:val="TableText"/>
            </w:pPr>
            <w:r>
              <w:rPr>
                <w:rFonts w:hint="eastAsia"/>
              </w:rPr>
              <w:t>错误码，操作成功时为</w:t>
            </w:r>
            <w:r>
              <w:rPr>
                <w:rFonts w:hint="eastAsia"/>
              </w:rPr>
              <w:t>0</w:t>
            </w:r>
          </w:p>
        </w:tc>
      </w:tr>
      <w:tr w:rsidR="00894DEB">
        <w:trPr>
          <w:cantSplit/>
        </w:trPr>
        <w:tc>
          <w:tcPr>
            <w:tcW w:w="1577" w:type="dxa"/>
            <w:shd w:val="clear" w:color="auto" w:fill="auto"/>
          </w:tcPr>
          <w:p w:rsidR="00894DEB" w:rsidRDefault="001D59F5">
            <w:pPr>
              <w:pStyle w:val="TableText"/>
            </w:pPr>
            <w:r>
              <w:rPr>
                <w:rFonts w:hint="eastAsia"/>
              </w:rPr>
              <w:t>retMsg</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string(1~128)</w:t>
            </w:r>
          </w:p>
        </w:tc>
        <w:tc>
          <w:tcPr>
            <w:tcW w:w="4390" w:type="dxa"/>
            <w:shd w:val="clear" w:color="auto" w:fill="auto"/>
          </w:tcPr>
          <w:p w:rsidR="00894DEB" w:rsidRDefault="001D59F5">
            <w:pPr>
              <w:pStyle w:val="TableText"/>
            </w:pPr>
            <w:r>
              <w:rPr>
                <w:rFonts w:hint="eastAsia"/>
              </w:rPr>
              <w:t>操作失败时的提示信息</w:t>
            </w:r>
          </w:p>
        </w:tc>
      </w:tr>
    </w:tbl>
    <w:p w:rsidR="00894DEB" w:rsidRDefault="001D59F5">
      <w:pPr>
        <w:ind w:leftChars="700" w:left="1470"/>
      </w:pPr>
      <w:r>
        <w:rPr>
          <w:rFonts w:hint="eastAsia"/>
        </w:rPr>
        <w:t>白牌服务端访问视频云接口时，除上述的公共请求参数外，其他参数使用</w:t>
      </w:r>
      <w:r>
        <w:rPr>
          <w:rFonts w:hint="eastAsia"/>
        </w:rPr>
        <w:t>json</w:t>
      </w:r>
      <w:r>
        <w:rPr>
          <w:rFonts w:hint="eastAsia"/>
        </w:rPr>
        <w:t>序列化后放在</w:t>
      </w:r>
      <w:r>
        <w:rPr>
          <w:rFonts w:hint="eastAsia"/>
        </w:rPr>
        <w:t>data</w:t>
      </w:r>
      <w:r>
        <w:rPr>
          <w:rFonts w:hint="eastAsia"/>
        </w:rPr>
        <w:t>参数里面去，</w:t>
      </w:r>
      <w:r>
        <w:rPr>
          <w:rFonts w:hint="eastAsia"/>
        </w:rPr>
        <w:t>data</w:t>
      </w:r>
      <w:r>
        <w:rPr>
          <w:rFonts w:hint="eastAsia"/>
        </w:rPr>
        <w:t>参数使用</w:t>
      </w:r>
      <w:r>
        <w:rPr>
          <w:rFonts w:hint="eastAsia"/>
        </w:rPr>
        <w:t>post form</w:t>
      </w:r>
      <w:r>
        <w:rPr>
          <w:rFonts w:hint="eastAsia"/>
        </w:rPr>
        <w:t>提交。</w:t>
      </w:r>
    </w:p>
    <w:p w:rsidR="00894DEB" w:rsidRDefault="001D59F5">
      <w:pPr>
        <w:ind w:leftChars="700" w:left="1470"/>
      </w:pPr>
      <w:r>
        <w:rPr>
          <w:rFonts w:hint="eastAsia"/>
        </w:rPr>
        <w:t>“</w:t>
      </w:r>
      <w:r>
        <w:rPr>
          <w:rFonts w:hint="eastAsia"/>
        </w:rPr>
        <w:t>sign</w:t>
      </w:r>
      <w:r>
        <w:rPr>
          <w:rFonts w:hint="eastAsia"/>
        </w:rPr>
        <w:t>”参数的计算方法为，使用</w:t>
      </w:r>
      <w:r>
        <w:rPr>
          <w:rFonts w:hint="eastAsia"/>
        </w:rPr>
        <w:t>HmacSHA256</w:t>
      </w:r>
      <w:r>
        <w:rPr>
          <w:rFonts w:hint="eastAsia"/>
        </w:rPr>
        <w:t>算法加密生成字节数组后再用</w:t>
      </w:r>
      <w:r>
        <w:rPr>
          <w:rFonts w:hint="eastAsia"/>
        </w:rPr>
        <w:t>base64</w:t>
      </w:r>
      <w:r>
        <w:rPr>
          <w:rFonts w:hint="eastAsia"/>
        </w:rPr>
        <w:t>编码。签名的对象为：</w:t>
      </w:r>
      <w:r>
        <w:rPr>
          <w:rFonts w:hint="eastAsia"/>
        </w:rPr>
        <w:t>appId${appId}data${data}ts${ts}</w:t>
      </w:r>
    </w:p>
    <w:p w:rsidR="00894DEB" w:rsidRDefault="001D59F5">
      <w:pPr>
        <w:ind w:leftChars="700" w:left="1470"/>
      </w:pPr>
      <w:r>
        <w:rPr>
          <w:rFonts w:hint="eastAsia"/>
        </w:rPr>
        <w:t>白牌服务端访问视频云接口的响应参数里面会包含上述的公共响应参数。</w:t>
      </w:r>
    </w:p>
    <w:p w:rsidR="00894DEB" w:rsidRDefault="001D59F5">
      <w:pPr>
        <w:pStyle w:val="21"/>
        <w:rPr>
          <w:lang w:eastAsia="zh-CN"/>
        </w:rPr>
      </w:pPr>
      <w:bookmarkStart w:id="110" w:name="_Toc28989"/>
      <w:r>
        <w:rPr>
          <w:rFonts w:hint="eastAsia"/>
          <w:lang w:eastAsia="zh-CN"/>
        </w:rPr>
        <w:t>添加收藏列表接口</w:t>
      </w:r>
      <w:bookmarkEnd w:id="110"/>
    </w:p>
    <w:p w:rsidR="00894DEB" w:rsidRDefault="001D59F5">
      <w:pPr>
        <w:pStyle w:val="31"/>
      </w:pPr>
      <w:bookmarkStart w:id="111" w:name="_Toc4205"/>
      <w:r>
        <w:rPr>
          <w:rFonts w:hint="eastAsia"/>
        </w:rPr>
        <w:t>接口说明</w:t>
      </w:r>
      <w:bookmarkEnd w:id="111"/>
    </w:p>
    <w:p w:rsidR="00894DEB" w:rsidRDefault="001D59F5">
      <w:r>
        <w:rPr>
          <w:rFonts w:hint="eastAsia"/>
        </w:rPr>
        <w:t>白牌服务端收到已发布的白牌客户端的添加收藏列表请求时，调用该接口将用户收藏数据同步到视频云。</w:t>
      </w:r>
    </w:p>
    <w:p w:rsidR="00894DEB" w:rsidRDefault="001D59F5">
      <w:pPr>
        <w:pStyle w:val="31"/>
      </w:pPr>
      <w:bookmarkStart w:id="112" w:name="_Toc22725"/>
      <w:r>
        <w:rPr>
          <w:rFonts w:hint="eastAsia"/>
        </w:rPr>
        <w:t>接口协议</w:t>
      </w:r>
      <w:bookmarkEnd w:id="112"/>
    </w:p>
    <w:p w:rsidR="00894DEB" w:rsidRDefault="001D59F5">
      <w:r>
        <w:rPr>
          <w:rFonts w:hint="eastAsia"/>
        </w:rPr>
        <w:t>HTTP POST</w:t>
      </w:r>
    </w:p>
    <w:p w:rsidR="00894DEB" w:rsidRDefault="001D59F5">
      <w:pPr>
        <w:pStyle w:val="31"/>
      </w:pPr>
      <w:bookmarkStart w:id="113" w:name="_Toc23157"/>
      <w:r>
        <w:rPr>
          <w:rFonts w:hint="eastAsia"/>
        </w:rPr>
        <w:t>接口地址</w:t>
      </w:r>
      <w:bookmarkEnd w:id="113"/>
    </w:p>
    <w:p w:rsidR="00894DEB" w:rsidRDefault="00894DEB"/>
    <w:p w:rsidR="00894DEB" w:rsidRDefault="001D59F5">
      <w:pPr>
        <w:pStyle w:val="31"/>
      </w:pPr>
      <w:bookmarkStart w:id="114" w:name="_Toc8175"/>
      <w:r>
        <w:rPr>
          <w:rFonts w:hint="eastAsia"/>
        </w:rPr>
        <w:t>请求参数说明</w:t>
      </w:r>
      <w:bookmarkEnd w:id="114"/>
    </w:p>
    <w:p w:rsidR="00894DEB" w:rsidRDefault="001D59F5">
      <w:r>
        <w:rPr>
          <w:rFonts w:hint="eastAsia"/>
        </w:rPr>
        <w:t>见公共请求参数。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userId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long</w:t>
            </w:r>
          </w:p>
        </w:tc>
        <w:tc>
          <w:tcPr>
            <w:tcW w:w="4403" w:type="dxa"/>
            <w:shd w:val="clear" w:color="auto" w:fill="auto"/>
          </w:tcPr>
          <w:p w:rsidR="00894DEB" w:rsidRDefault="001D59F5">
            <w:pPr>
              <w:pStyle w:val="TableText"/>
            </w:pPr>
            <w:r>
              <w:rPr>
                <w:rFonts w:hint="eastAsia"/>
              </w:rPr>
              <w:t>华为用户</w:t>
            </w:r>
            <w:r>
              <w:rPr>
                <w:rFonts w:hint="eastAsia"/>
              </w:rPr>
              <w:t>ID</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用户要添加的收藏信息</w:t>
            </w:r>
          </w:p>
        </w:tc>
      </w:tr>
    </w:tbl>
    <w:p w:rsidR="00894DEB" w:rsidRDefault="001D59F5">
      <w:pPr>
        <w:pStyle w:val="31"/>
      </w:pPr>
      <w:bookmarkStart w:id="115" w:name="_Toc8143"/>
      <w:r>
        <w:rPr>
          <w:rFonts w:hint="eastAsia"/>
        </w:rPr>
        <w:t>响应报文</w:t>
      </w:r>
      <w:bookmarkEnd w:id="115"/>
    </w:p>
    <w:p w:rsidR="00894DEB" w:rsidRDefault="001D59F5">
      <w:r>
        <w:rPr>
          <w:rFonts w:hint="eastAsia"/>
        </w:rPr>
        <w:t>见公共响应参数。</w:t>
      </w:r>
    </w:p>
    <w:p w:rsidR="00894DEB" w:rsidRDefault="001D59F5">
      <w:pPr>
        <w:pStyle w:val="31"/>
      </w:pPr>
      <w:bookmarkStart w:id="116" w:name="_Toc24437"/>
      <w:r>
        <w:rPr>
          <w:rFonts w:hint="eastAsia"/>
        </w:rPr>
        <w:lastRenderedPageBreak/>
        <w:t>错误码表</w:t>
      </w:r>
      <w:bookmarkEnd w:id="116"/>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894DEB">
            <w:pPr>
              <w:pStyle w:val="TableText"/>
            </w:pPr>
          </w:p>
        </w:tc>
        <w:tc>
          <w:tcPr>
            <w:tcW w:w="5890" w:type="dxa"/>
            <w:shd w:val="clear" w:color="auto" w:fill="auto"/>
          </w:tcPr>
          <w:p w:rsidR="00894DEB" w:rsidRDefault="00894DEB">
            <w:pPr>
              <w:pStyle w:val="TableText"/>
            </w:pPr>
          </w:p>
        </w:tc>
      </w:tr>
    </w:tbl>
    <w:p w:rsidR="00894DEB" w:rsidRDefault="001D59F5">
      <w:pPr>
        <w:pStyle w:val="31"/>
      </w:pPr>
      <w:bookmarkStart w:id="117" w:name="_Toc4642"/>
      <w:r>
        <w:rPr>
          <w:rFonts w:hint="eastAsia"/>
        </w:rPr>
        <w:t>请求样例</w:t>
      </w:r>
      <w:bookmarkEnd w:id="117"/>
    </w:p>
    <w:p w:rsidR="00894DEB" w:rsidRDefault="001D59F5">
      <w:r>
        <w:t>Query string:</w:t>
      </w:r>
    </w:p>
    <w:p w:rsidR="00894DEB" w:rsidRDefault="001D59F5">
      <w:r>
        <w:t>?</w:t>
      </w:r>
      <w:r>
        <w:rPr>
          <w:rFonts w:hint="eastAsia"/>
        </w:rPr>
        <w:t>appId=200012</w:t>
      </w:r>
    </w:p>
    <w:p w:rsidR="00894DEB" w:rsidRDefault="00894DEB"/>
    <w:p w:rsidR="00894DEB" w:rsidRDefault="001D59F5">
      <w:r>
        <w:t>Post form:</w:t>
      </w:r>
    </w:p>
    <w:p w:rsidR="00894DEB" w:rsidRDefault="001D59F5">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t>"</w:t>
      </w:r>
      <w:r>
        <w:rPr>
          <w:rFonts w:hint="eastAsia"/>
        </w:rPr>
        <w:t>userId</w:t>
      </w:r>
      <w:r>
        <w:t>"</w:t>
      </w:r>
      <w:r>
        <w:rPr>
          <w:rFonts w:hint="eastAsia"/>
        </w:rPr>
        <w:t>:420086000000000017,</w:t>
      </w:r>
    </w:p>
    <w:p w:rsidR="00894DEB" w:rsidRDefault="001D59F5">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:"{\"resourcetype\": \"1\",\"resourceid\": \"123\",\"resourcename\": \"</w:t>
      </w:r>
      <w:r>
        <w:rPr>
          <w:rFonts w:hint="eastAsia"/>
        </w:rPr>
        <w:t>古剑奇谭</w:t>
      </w:r>
      <w:r>
        <w:rPr>
          <w:rFonts w:hint="eastAsia"/>
        </w:rPr>
        <w:t>1\",\"categorytype\": \"2\",\"imageurl\": \"http://www.baidu.com\",\"videourl\": \"http://www.sohu.com\"}</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\"1\",\"resourceid\": \"12</w:t>
      </w:r>
      <w:r>
        <w:rPr>
          <w:rFonts w:hint="eastAsia"/>
        </w:rPr>
        <w:t>4</w:t>
      </w:r>
      <w:r>
        <w:t>\",\"resourcename\": \"</w:t>
      </w:r>
      <w:r>
        <w:t>古剑奇谭</w:t>
      </w:r>
      <w:r>
        <w:rPr>
          <w:rFonts w:hint="eastAsia"/>
        </w:rPr>
        <w:t>2</w:t>
      </w:r>
      <w:r>
        <w:t>\",\"categorytype\": \"2\",\"imageurl\": \"http://www.baidu.com\",\"videourl\": \"http://www.sohu.com\"}"</w:t>
      </w:r>
      <w:r>
        <w:rPr>
          <w:rFonts w:hint="eastAsia"/>
        </w:rPr>
        <w:t>}</w:t>
      </w:r>
    </w:p>
    <w:p w:rsidR="00894DEB" w:rsidRDefault="001D59F5">
      <w:r>
        <w:rPr>
          <w:rFonts w:hint="eastAsia"/>
        </w:rPr>
        <w:t xml:space="preserve">  ]</w:t>
      </w:r>
    </w:p>
    <w:p w:rsidR="00894DEB" w:rsidRDefault="001D59F5" w:rsidP="00576810">
      <w:pPr>
        <w:spacing w:beforeLines="50" w:afterLines="50" w:line="260" w:lineRule="atLeast"/>
      </w:pPr>
      <w:r>
        <w:rPr>
          <w:rFonts w:hint="eastAsia"/>
        </w:rPr>
        <w:t>}</w:t>
      </w:r>
    </w:p>
    <w:p w:rsidR="00894DEB" w:rsidRDefault="001D59F5">
      <w:pPr>
        <w:pStyle w:val="31"/>
      </w:pPr>
      <w:bookmarkStart w:id="118" w:name="_Toc22250"/>
      <w:r>
        <w:rPr>
          <w:rFonts w:hint="eastAsia"/>
        </w:rPr>
        <w:t>成功响应样例</w:t>
      </w:r>
      <w:bookmarkEnd w:id="118"/>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119" w:name="_Toc7447"/>
      <w:r>
        <w:rPr>
          <w:rFonts w:hint="eastAsia"/>
          <w:lang w:eastAsia="zh-CN"/>
        </w:rPr>
        <w:t>取消收藏列表接口</w:t>
      </w:r>
      <w:bookmarkEnd w:id="119"/>
    </w:p>
    <w:p w:rsidR="00894DEB" w:rsidRDefault="001D59F5">
      <w:pPr>
        <w:pStyle w:val="31"/>
      </w:pPr>
      <w:bookmarkStart w:id="120" w:name="_Toc19503"/>
      <w:r>
        <w:rPr>
          <w:rFonts w:hint="eastAsia"/>
        </w:rPr>
        <w:t>接口说明</w:t>
      </w:r>
      <w:bookmarkEnd w:id="120"/>
    </w:p>
    <w:p w:rsidR="00894DEB" w:rsidRDefault="001D59F5">
      <w:r>
        <w:rPr>
          <w:rFonts w:hint="eastAsia"/>
        </w:rPr>
        <w:t>白牌服务端收到已发布的白牌客户端的取消或清空收藏列表的请求时，调用该接口将用户收藏数据同步到视频云。</w:t>
      </w:r>
    </w:p>
    <w:p w:rsidR="00894DEB" w:rsidRDefault="001D59F5">
      <w:pPr>
        <w:pStyle w:val="31"/>
      </w:pPr>
      <w:bookmarkStart w:id="121" w:name="_Toc15486"/>
      <w:r>
        <w:rPr>
          <w:rFonts w:hint="eastAsia"/>
        </w:rPr>
        <w:lastRenderedPageBreak/>
        <w:t>接口协议</w:t>
      </w:r>
      <w:bookmarkEnd w:id="121"/>
    </w:p>
    <w:p w:rsidR="00894DEB" w:rsidRDefault="001D59F5">
      <w:r>
        <w:rPr>
          <w:rFonts w:hint="eastAsia"/>
        </w:rPr>
        <w:t>HTTP POST</w:t>
      </w:r>
    </w:p>
    <w:p w:rsidR="00894DEB" w:rsidRDefault="001D59F5">
      <w:pPr>
        <w:pStyle w:val="31"/>
      </w:pPr>
      <w:bookmarkStart w:id="122" w:name="_Toc11133"/>
      <w:r>
        <w:rPr>
          <w:rFonts w:hint="eastAsia"/>
        </w:rPr>
        <w:t>接口地址</w:t>
      </w:r>
      <w:bookmarkEnd w:id="122"/>
    </w:p>
    <w:p w:rsidR="00894DEB" w:rsidRDefault="00894DEB"/>
    <w:p w:rsidR="00894DEB" w:rsidRDefault="001D59F5">
      <w:pPr>
        <w:pStyle w:val="31"/>
      </w:pPr>
      <w:bookmarkStart w:id="123" w:name="_Toc13482"/>
      <w:r>
        <w:rPr>
          <w:rFonts w:hint="eastAsia"/>
        </w:rPr>
        <w:t>请求参数说明</w:t>
      </w:r>
      <w:bookmarkEnd w:id="123"/>
    </w:p>
    <w:p w:rsidR="00894DEB" w:rsidRDefault="001D59F5">
      <w:r>
        <w:rPr>
          <w:rFonts w:hint="eastAsia"/>
        </w:rPr>
        <w:t>见公共请求参数。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userId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long</w:t>
            </w:r>
          </w:p>
        </w:tc>
        <w:tc>
          <w:tcPr>
            <w:tcW w:w="4403" w:type="dxa"/>
            <w:shd w:val="clear" w:color="auto" w:fill="auto"/>
          </w:tcPr>
          <w:p w:rsidR="00894DEB" w:rsidRDefault="001D59F5">
            <w:pPr>
              <w:pStyle w:val="TableText"/>
            </w:pPr>
            <w:r>
              <w:rPr>
                <w:rFonts w:hint="eastAsia"/>
              </w:rPr>
              <w:t>华为用户</w:t>
            </w:r>
            <w:r>
              <w:rPr>
                <w:rFonts w:hint="eastAsia"/>
              </w:rPr>
              <w:t>ID</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用户欲取消的收藏信息。</w:t>
            </w:r>
          </w:p>
          <w:p w:rsidR="00894DEB" w:rsidRDefault="001D59F5">
            <w:pPr>
              <w:pStyle w:val="TableText"/>
            </w:pPr>
            <w:r>
              <w:rPr>
                <w:rFonts w:hint="eastAsia"/>
              </w:rPr>
              <w:t>若数组长度为</w:t>
            </w:r>
            <w:r>
              <w:rPr>
                <w:rFonts w:hint="eastAsia"/>
              </w:rPr>
              <w:t>0</w:t>
            </w:r>
            <w:r>
              <w:rPr>
                <w:rFonts w:hint="eastAsia"/>
              </w:rPr>
              <w:t>，即</w:t>
            </w:r>
            <w:r>
              <w:t>"</w:t>
            </w:r>
            <w:r>
              <w:rPr>
                <w:rFonts w:hint="eastAsia"/>
              </w:rPr>
              <w:t>favorites</w:t>
            </w:r>
            <w:r>
              <w:t>":[]</w:t>
            </w:r>
            <w:r>
              <w:rPr>
                <w:rFonts w:hint="eastAsia"/>
              </w:rPr>
              <w:t>，则清空收藏列表。</w:t>
            </w:r>
          </w:p>
        </w:tc>
      </w:tr>
    </w:tbl>
    <w:p w:rsidR="00894DEB" w:rsidRDefault="001D59F5">
      <w:pPr>
        <w:pStyle w:val="31"/>
      </w:pPr>
      <w:bookmarkStart w:id="124" w:name="_Toc5334"/>
      <w:r>
        <w:rPr>
          <w:rFonts w:hint="eastAsia"/>
        </w:rPr>
        <w:t>响应报文</w:t>
      </w:r>
      <w:bookmarkEnd w:id="124"/>
    </w:p>
    <w:p w:rsidR="00894DEB" w:rsidRDefault="001D59F5">
      <w:r>
        <w:rPr>
          <w:rFonts w:hint="eastAsia"/>
        </w:rPr>
        <w:t>见公共响应参数。</w:t>
      </w:r>
    </w:p>
    <w:p w:rsidR="00894DEB" w:rsidRDefault="001D59F5">
      <w:pPr>
        <w:pStyle w:val="31"/>
      </w:pPr>
      <w:bookmarkStart w:id="125" w:name="_Toc18089"/>
      <w:r>
        <w:rPr>
          <w:rFonts w:hint="eastAsia"/>
        </w:rPr>
        <w:t>错误码表</w:t>
      </w:r>
      <w:bookmarkEnd w:id="125"/>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894DEB">
            <w:pPr>
              <w:pStyle w:val="TableText"/>
            </w:pPr>
          </w:p>
        </w:tc>
        <w:tc>
          <w:tcPr>
            <w:tcW w:w="5890" w:type="dxa"/>
            <w:shd w:val="clear" w:color="auto" w:fill="auto"/>
          </w:tcPr>
          <w:p w:rsidR="00894DEB" w:rsidRDefault="00894DEB">
            <w:pPr>
              <w:pStyle w:val="TableText"/>
            </w:pPr>
          </w:p>
        </w:tc>
      </w:tr>
    </w:tbl>
    <w:p w:rsidR="00894DEB" w:rsidRDefault="001D59F5">
      <w:pPr>
        <w:pStyle w:val="31"/>
      </w:pPr>
      <w:bookmarkStart w:id="126" w:name="_Toc10712"/>
      <w:r>
        <w:rPr>
          <w:rFonts w:hint="eastAsia"/>
        </w:rPr>
        <w:t>请求样例</w:t>
      </w:r>
      <w:bookmarkEnd w:id="126"/>
    </w:p>
    <w:p w:rsidR="00894DEB" w:rsidRDefault="001D59F5">
      <w:r>
        <w:t>Query string:</w:t>
      </w:r>
    </w:p>
    <w:p w:rsidR="00894DEB" w:rsidRDefault="001D59F5">
      <w:r>
        <w:t>?</w:t>
      </w:r>
      <w:r>
        <w:rPr>
          <w:rFonts w:hint="eastAsia"/>
        </w:rPr>
        <w:t>appId=200012</w:t>
      </w:r>
    </w:p>
    <w:p w:rsidR="00894DEB" w:rsidRDefault="00894DEB"/>
    <w:p w:rsidR="00894DEB" w:rsidRDefault="001D59F5">
      <w:r>
        <w:t>Post form:</w:t>
      </w:r>
    </w:p>
    <w:p w:rsidR="00894DEB" w:rsidRDefault="001D59F5">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t>"</w:t>
      </w:r>
      <w:r>
        <w:rPr>
          <w:rFonts w:hint="eastAsia"/>
        </w:rPr>
        <w:t>userId</w:t>
      </w:r>
      <w:r>
        <w:t>"</w:t>
      </w:r>
      <w:r>
        <w:rPr>
          <w:rFonts w:hint="eastAsia"/>
        </w:rPr>
        <w:t>:420086000000000017,</w:t>
      </w:r>
    </w:p>
    <w:p w:rsidR="00894DEB" w:rsidRDefault="001D59F5">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extra</w:t>
      </w:r>
      <w:r>
        <w:t>"</w:t>
      </w:r>
      <w:r>
        <w:rPr>
          <w:rFonts w:hint="eastAsia"/>
        </w:rPr>
        <w:t>:"{\"resourcetype\": \"1\",\"resourceid\": \"123\"}</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extra</w:t>
      </w:r>
      <w:r>
        <w:t>"</w:t>
      </w:r>
      <w:r>
        <w:rPr>
          <w:rFonts w:hint="eastAsia"/>
        </w:rPr>
        <w:t>:</w:t>
      </w:r>
      <w:r>
        <w:t>"{\"resourcetype\": \"1\",\"resourceid\": \"12</w:t>
      </w:r>
      <w:r>
        <w:rPr>
          <w:rFonts w:hint="eastAsia"/>
        </w:rPr>
        <w:t>4</w:t>
      </w:r>
      <w:r>
        <w:t>\"}"</w:t>
      </w:r>
      <w:r>
        <w:rPr>
          <w:rFonts w:hint="eastAsia"/>
        </w:rPr>
        <w:t>}</w:t>
      </w:r>
    </w:p>
    <w:p w:rsidR="00894DEB" w:rsidRDefault="001D59F5">
      <w:r>
        <w:rPr>
          <w:rFonts w:hint="eastAsia"/>
        </w:rPr>
        <w:t xml:space="preserve">  ]</w:t>
      </w:r>
    </w:p>
    <w:p w:rsidR="00894DEB" w:rsidRDefault="001D59F5">
      <w:r>
        <w:rPr>
          <w:rFonts w:hint="eastAsia"/>
        </w:rPr>
        <w:lastRenderedPageBreak/>
        <w:t>}</w:t>
      </w:r>
    </w:p>
    <w:p w:rsidR="00894DEB" w:rsidRDefault="001D59F5">
      <w:pPr>
        <w:pStyle w:val="31"/>
      </w:pPr>
      <w:bookmarkStart w:id="127" w:name="_Toc1860"/>
      <w:r>
        <w:rPr>
          <w:rFonts w:hint="eastAsia"/>
        </w:rPr>
        <w:t>成功响应样例</w:t>
      </w:r>
      <w:bookmarkEnd w:id="127"/>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w:t>
      </w:r>
    </w:p>
    <w:p w:rsidR="00894DEB" w:rsidRDefault="001D59F5">
      <w:pPr>
        <w:pStyle w:val="21"/>
        <w:rPr>
          <w:lang w:eastAsia="zh-CN"/>
        </w:rPr>
      </w:pPr>
      <w:bookmarkStart w:id="128" w:name="_Toc18246"/>
      <w:r>
        <w:rPr>
          <w:rFonts w:hint="eastAsia"/>
          <w:lang w:eastAsia="zh-CN"/>
        </w:rPr>
        <w:t>获取用户收藏列表接口</w:t>
      </w:r>
      <w:bookmarkEnd w:id="128"/>
    </w:p>
    <w:p w:rsidR="00894DEB" w:rsidRDefault="001D59F5">
      <w:pPr>
        <w:pStyle w:val="31"/>
      </w:pPr>
      <w:bookmarkStart w:id="129" w:name="_Toc30438"/>
      <w:r>
        <w:rPr>
          <w:rFonts w:hint="eastAsia"/>
        </w:rPr>
        <w:t>接口说明</w:t>
      </w:r>
      <w:bookmarkEnd w:id="129"/>
    </w:p>
    <w:p w:rsidR="00894DEB" w:rsidRDefault="001D59F5">
      <w:r>
        <w:rPr>
          <w:rFonts w:hint="eastAsia"/>
        </w:rPr>
        <w:t>白牌服务端收到已发布的白牌客户端的获取收藏列表的请求时，调用该接口从视频云获取用户的收藏数据，按照用户收藏时间降序排列。</w:t>
      </w:r>
    </w:p>
    <w:p w:rsidR="00894DEB" w:rsidRDefault="001D59F5">
      <w:pPr>
        <w:pStyle w:val="31"/>
      </w:pPr>
      <w:bookmarkStart w:id="130" w:name="_Toc28612"/>
      <w:r>
        <w:rPr>
          <w:rFonts w:hint="eastAsia"/>
        </w:rPr>
        <w:t>接口协议</w:t>
      </w:r>
      <w:bookmarkEnd w:id="130"/>
    </w:p>
    <w:p w:rsidR="00894DEB" w:rsidRDefault="001D59F5">
      <w:r>
        <w:rPr>
          <w:rFonts w:hint="eastAsia"/>
        </w:rPr>
        <w:t>HTTP POST</w:t>
      </w:r>
    </w:p>
    <w:p w:rsidR="00894DEB" w:rsidRDefault="001D59F5">
      <w:pPr>
        <w:pStyle w:val="31"/>
      </w:pPr>
      <w:bookmarkStart w:id="131" w:name="_Toc10718"/>
      <w:r>
        <w:rPr>
          <w:rFonts w:hint="eastAsia"/>
        </w:rPr>
        <w:t>接口地址</w:t>
      </w:r>
      <w:bookmarkEnd w:id="131"/>
    </w:p>
    <w:p w:rsidR="00894DEB" w:rsidRDefault="00894DEB"/>
    <w:p w:rsidR="00894DEB" w:rsidRDefault="001D59F5">
      <w:pPr>
        <w:pStyle w:val="31"/>
      </w:pPr>
      <w:bookmarkStart w:id="132" w:name="_Toc6559"/>
      <w:r>
        <w:rPr>
          <w:rFonts w:hint="eastAsia"/>
        </w:rPr>
        <w:t>请求参数说明</w:t>
      </w:r>
      <w:bookmarkEnd w:id="132"/>
    </w:p>
    <w:p w:rsidR="00894DEB" w:rsidRDefault="001D59F5">
      <w:r>
        <w:rPr>
          <w:rFonts w:hint="eastAsia"/>
        </w:rPr>
        <w:t>见公共请求参数。</w:t>
      </w:r>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userId</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long</w:t>
            </w:r>
          </w:p>
        </w:tc>
        <w:tc>
          <w:tcPr>
            <w:tcW w:w="4403" w:type="dxa"/>
            <w:shd w:val="clear" w:color="auto" w:fill="auto"/>
          </w:tcPr>
          <w:p w:rsidR="00894DEB" w:rsidRDefault="001D59F5">
            <w:pPr>
              <w:pStyle w:val="TableText"/>
            </w:pPr>
            <w:r>
              <w:rPr>
                <w:rFonts w:hint="eastAsia"/>
              </w:rPr>
              <w:t>华为用户</w:t>
            </w:r>
            <w:r>
              <w:rPr>
                <w:rFonts w:hint="eastAsia"/>
              </w:rPr>
              <w:t>ID</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白牌服务器传入</w:t>
            </w:r>
            <w:r>
              <w:t>”</w:t>
            </w:r>
            <w:r>
              <w:rPr>
                <w:rFonts w:hint="eastAsia"/>
              </w:rPr>
              <w:t>0</w:t>
            </w:r>
            <w:r>
              <w:t>”</w:t>
            </w:r>
          </w:p>
        </w:tc>
      </w:tr>
      <w:tr w:rsidR="00894DEB">
        <w:trPr>
          <w:cantSplit/>
        </w:trPr>
        <w:tc>
          <w:tcPr>
            <w:tcW w:w="1577" w:type="dxa"/>
            <w:shd w:val="clear" w:color="auto" w:fill="auto"/>
          </w:tcPr>
          <w:p w:rsidR="00894DEB" w:rsidRDefault="001D59F5">
            <w:pPr>
              <w:pStyle w:val="TableText"/>
            </w:pPr>
            <w:r>
              <w:rPr>
                <w:rFonts w:hint="eastAsia"/>
              </w:rPr>
              <w:t>restrict</w:t>
            </w:r>
          </w:p>
        </w:tc>
        <w:tc>
          <w:tcPr>
            <w:tcW w:w="773" w:type="dxa"/>
            <w:shd w:val="clear" w:color="auto" w:fill="auto"/>
          </w:tcPr>
          <w:p w:rsidR="00894DEB" w:rsidRDefault="001D59F5">
            <w:pPr>
              <w:pStyle w:val="TableText"/>
            </w:pPr>
            <w:r>
              <w:rPr>
                <w:rFonts w:hint="eastAsia"/>
              </w:rPr>
              <w:t>O</w:t>
            </w:r>
          </w:p>
        </w:tc>
        <w:tc>
          <w:tcPr>
            <w:tcW w:w="1477" w:type="dxa"/>
            <w:shd w:val="clear" w:color="auto" w:fill="auto"/>
          </w:tcPr>
          <w:p w:rsidR="00894DEB" w:rsidRDefault="001D59F5">
            <w:pPr>
              <w:pStyle w:val="TableText"/>
            </w:pPr>
            <w:r>
              <w:rPr>
                <w:rFonts w:hint="eastAsia"/>
              </w:rPr>
              <w:t>int</w:t>
            </w:r>
          </w:p>
        </w:tc>
        <w:tc>
          <w:tcPr>
            <w:tcW w:w="4403" w:type="dxa"/>
            <w:shd w:val="clear" w:color="auto" w:fill="auto"/>
          </w:tcPr>
          <w:p w:rsidR="00894DEB" w:rsidRDefault="001D59F5">
            <w:pPr>
              <w:pStyle w:val="TableText"/>
            </w:pPr>
            <w:r>
              <w:rPr>
                <w:rFonts w:hint="eastAsia"/>
              </w:rPr>
              <w:t>返回结果限制。</w:t>
            </w:r>
          </w:p>
          <w:p w:rsidR="00894DEB" w:rsidRDefault="001D59F5">
            <w:pPr>
              <w:pStyle w:val="TableText"/>
            </w:pPr>
            <w:r>
              <w:rPr>
                <w:rFonts w:hint="eastAsia"/>
              </w:rPr>
              <w:t>参数取值涵义：</w:t>
            </w:r>
          </w:p>
          <w:p w:rsidR="00894DEB" w:rsidRDefault="001D59F5">
            <w:pPr>
              <w:pStyle w:val="TableText"/>
            </w:pPr>
            <w:r>
              <w:rPr>
                <w:rFonts w:hint="eastAsia"/>
              </w:rPr>
              <w:t>0</w:t>
            </w:r>
            <w:r>
              <w:rPr>
                <w:rFonts w:hint="eastAsia"/>
              </w:rPr>
              <w:t>：无限制</w:t>
            </w:r>
          </w:p>
          <w:p w:rsidR="00894DEB" w:rsidRDefault="001D59F5">
            <w:pPr>
              <w:pStyle w:val="TableText"/>
            </w:pPr>
            <w:r>
              <w:rPr>
                <w:rFonts w:hint="eastAsia"/>
              </w:rPr>
              <w:t>1</w:t>
            </w:r>
            <w:r>
              <w:rPr>
                <w:rFonts w:hint="eastAsia"/>
              </w:rPr>
              <w:t>：过滤掉当前终端不可播放的内容</w:t>
            </w:r>
          </w:p>
          <w:p w:rsidR="00894DEB" w:rsidRDefault="001D59F5">
            <w:pPr>
              <w:pStyle w:val="TableText"/>
            </w:pPr>
            <w:r>
              <w:rPr>
                <w:rFonts w:hint="eastAsia"/>
              </w:rPr>
              <w:t>此字段默认为</w:t>
            </w:r>
            <w:r>
              <w:rPr>
                <w:rFonts w:hint="eastAsia"/>
              </w:rPr>
              <w:t>0</w:t>
            </w:r>
            <w:r>
              <w:rPr>
                <w:rFonts w:hint="eastAsia"/>
              </w:rPr>
              <w:t>。</w:t>
            </w:r>
          </w:p>
        </w:tc>
      </w:tr>
    </w:tbl>
    <w:p w:rsidR="00894DEB" w:rsidRDefault="001D59F5">
      <w:pPr>
        <w:pStyle w:val="31"/>
      </w:pPr>
      <w:bookmarkStart w:id="133" w:name="_Toc2974"/>
      <w:r>
        <w:rPr>
          <w:rFonts w:hint="eastAsia"/>
        </w:rPr>
        <w:t>响应报文</w:t>
      </w:r>
      <w:bookmarkEnd w:id="133"/>
    </w:p>
    <w:tbl>
      <w:tblPr>
        <w:tblW w:w="8230" w:type="dxa"/>
        <w:tblInd w:w="15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577"/>
        <w:gridCol w:w="773"/>
        <w:gridCol w:w="1477"/>
        <w:gridCol w:w="4403"/>
      </w:tblGrid>
      <w:tr w:rsidR="00894DEB">
        <w:trPr>
          <w:cantSplit/>
          <w:tblHeader/>
        </w:trPr>
        <w:tc>
          <w:tcPr>
            <w:tcW w:w="15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参数名称</w:t>
            </w:r>
          </w:p>
        </w:tc>
        <w:tc>
          <w:tcPr>
            <w:tcW w:w="77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477"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40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577" w:type="dxa"/>
            <w:shd w:val="clear" w:color="auto" w:fill="auto"/>
          </w:tcPr>
          <w:p w:rsidR="00894DEB" w:rsidRDefault="001D59F5">
            <w:pPr>
              <w:pStyle w:val="TableText"/>
            </w:pPr>
            <w:r>
              <w:rPr>
                <w:rFonts w:hint="eastAsia"/>
              </w:rPr>
              <w:t>favorites</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Favorite[]</w:t>
            </w:r>
          </w:p>
        </w:tc>
        <w:tc>
          <w:tcPr>
            <w:tcW w:w="4403" w:type="dxa"/>
            <w:shd w:val="clear" w:color="auto" w:fill="auto"/>
          </w:tcPr>
          <w:p w:rsidR="00894DEB" w:rsidRDefault="001D59F5">
            <w:pPr>
              <w:pStyle w:val="TableText"/>
            </w:pPr>
            <w:r>
              <w:rPr>
                <w:rFonts w:hint="eastAsia"/>
              </w:rPr>
              <w:t>用户的收藏列表。</w:t>
            </w:r>
          </w:p>
        </w:tc>
      </w:tr>
      <w:tr w:rsidR="00894DEB">
        <w:trPr>
          <w:cantSplit/>
        </w:trPr>
        <w:tc>
          <w:tcPr>
            <w:tcW w:w="1577" w:type="dxa"/>
            <w:shd w:val="clear" w:color="auto" w:fill="auto"/>
          </w:tcPr>
          <w:p w:rsidR="00894DEB" w:rsidRDefault="001D59F5">
            <w:pPr>
              <w:pStyle w:val="TableText"/>
            </w:pPr>
            <w:r>
              <w:rPr>
                <w:rFonts w:hint="eastAsia"/>
              </w:rPr>
              <w:t>lastVersion</w:t>
            </w:r>
          </w:p>
        </w:tc>
        <w:tc>
          <w:tcPr>
            <w:tcW w:w="773" w:type="dxa"/>
            <w:shd w:val="clear" w:color="auto" w:fill="auto"/>
          </w:tcPr>
          <w:p w:rsidR="00894DEB" w:rsidRDefault="001D59F5">
            <w:pPr>
              <w:pStyle w:val="TableText"/>
            </w:pPr>
            <w:r>
              <w:rPr>
                <w:rFonts w:hint="eastAsia"/>
              </w:rPr>
              <w:t>M</w:t>
            </w:r>
          </w:p>
        </w:tc>
        <w:tc>
          <w:tcPr>
            <w:tcW w:w="1477" w:type="dxa"/>
            <w:shd w:val="clear" w:color="auto" w:fill="auto"/>
          </w:tcPr>
          <w:p w:rsidR="00894DEB" w:rsidRDefault="001D59F5">
            <w:pPr>
              <w:pStyle w:val="TableText"/>
            </w:pPr>
            <w:r>
              <w:rPr>
                <w:rFonts w:hint="eastAsia"/>
              </w:rPr>
              <w:t>string(1~32)</w:t>
            </w:r>
          </w:p>
        </w:tc>
        <w:tc>
          <w:tcPr>
            <w:tcW w:w="4403" w:type="dxa"/>
            <w:shd w:val="clear" w:color="auto" w:fill="auto"/>
          </w:tcPr>
          <w:p w:rsidR="00894DEB" w:rsidRDefault="001D59F5">
            <w:pPr>
              <w:pStyle w:val="TableText"/>
            </w:pPr>
            <w:r>
              <w:rPr>
                <w:rFonts w:hint="eastAsia"/>
              </w:rPr>
              <w:t>最新的收藏列表版本号</w:t>
            </w:r>
          </w:p>
        </w:tc>
      </w:tr>
    </w:tbl>
    <w:p w:rsidR="00894DEB" w:rsidRDefault="001D59F5">
      <w:pPr>
        <w:pStyle w:val="31"/>
      </w:pPr>
      <w:bookmarkStart w:id="134" w:name="_Toc24465"/>
      <w:r>
        <w:rPr>
          <w:rFonts w:hint="eastAsia"/>
        </w:rPr>
        <w:lastRenderedPageBreak/>
        <w:t>错误码表</w:t>
      </w:r>
      <w:bookmarkEnd w:id="134"/>
    </w:p>
    <w:tbl>
      <w:tblPr>
        <w:tblW w:w="8209" w:type="dxa"/>
        <w:tblInd w:w="154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2319"/>
        <w:gridCol w:w="5890"/>
      </w:tblGrid>
      <w:tr w:rsidR="00894DEB">
        <w:trPr>
          <w:cantSplit/>
        </w:trPr>
        <w:tc>
          <w:tcPr>
            <w:tcW w:w="2319"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错误码</w:t>
            </w:r>
          </w:p>
        </w:tc>
        <w:tc>
          <w:tcPr>
            <w:tcW w:w="589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错误原因</w:t>
            </w:r>
          </w:p>
        </w:tc>
      </w:tr>
      <w:tr w:rsidR="00894DEB">
        <w:trPr>
          <w:cantSplit/>
        </w:trPr>
        <w:tc>
          <w:tcPr>
            <w:tcW w:w="2319" w:type="dxa"/>
            <w:shd w:val="clear" w:color="auto" w:fill="auto"/>
          </w:tcPr>
          <w:p w:rsidR="00894DEB" w:rsidRDefault="00894DEB">
            <w:pPr>
              <w:pStyle w:val="TableText"/>
            </w:pPr>
          </w:p>
        </w:tc>
        <w:tc>
          <w:tcPr>
            <w:tcW w:w="5890" w:type="dxa"/>
            <w:shd w:val="clear" w:color="auto" w:fill="auto"/>
          </w:tcPr>
          <w:p w:rsidR="00894DEB" w:rsidRDefault="00894DEB">
            <w:pPr>
              <w:pStyle w:val="TableText"/>
            </w:pPr>
          </w:p>
        </w:tc>
      </w:tr>
    </w:tbl>
    <w:p w:rsidR="00894DEB" w:rsidRDefault="001D59F5">
      <w:pPr>
        <w:pStyle w:val="31"/>
      </w:pPr>
      <w:bookmarkStart w:id="135" w:name="_Toc23766"/>
      <w:r>
        <w:rPr>
          <w:rFonts w:hint="eastAsia"/>
        </w:rPr>
        <w:t>请求样例</w:t>
      </w:r>
      <w:bookmarkEnd w:id="135"/>
    </w:p>
    <w:p w:rsidR="00894DEB" w:rsidRDefault="001D59F5">
      <w:r>
        <w:t>Query string:</w:t>
      </w:r>
    </w:p>
    <w:p w:rsidR="00894DEB" w:rsidRDefault="001D59F5">
      <w:r>
        <w:t>?</w:t>
      </w:r>
      <w:r>
        <w:rPr>
          <w:rFonts w:hint="eastAsia"/>
        </w:rPr>
        <w:t>appId=200012</w:t>
      </w:r>
    </w:p>
    <w:p w:rsidR="00894DEB" w:rsidRDefault="00894DEB"/>
    <w:p w:rsidR="00894DEB" w:rsidRDefault="001D59F5">
      <w:r>
        <w:t>Post form:</w:t>
      </w:r>
    </w:p>
    <w:p w:rsidR="00894DEB" w:rsidRDefault="001D59F5">
      <w:r>
        <w:rPr>
          <w:rFonts w:hint="eastAsia"/>
        </w:rPr>
        <w:t>ts=1459411863546</w:t>
      </w:r>
    </w:p>
    <w:p w:rsidR="00894DEB" w:rsidRDefault="001D59F5">
      <w:r>
        <w:t>&amp;</w:t>
      </w:r>
      <w:r>
        <w:rPr>
          <w:rFonts w:hint="eastAsia"/>
        </w:rPr>
        <w:t>sign=sign_example</w:t>
      </w:r>
    </w:p>
    <w:p w:rsidR="00894DEB" w:rsidRDefault="001D59F5">
      <w:r>
        <w:t>&amp;</w:t>
      </w:r>
      <w:r>
        <w:rPr>
          <w:rFonts w:hint="eastAsia"/>
        </w:rPr>
        <w:t>data={</w:t>
      </w:r>
    </w:p>
    <w:p w:rsidR="00894DEB" w:rsidRDefault="001D59F5">
      <w:r>
        <w:rPr>
          <w:rFonts w:hint="eastAsia"/>
        </w:rPr>
        <w:t xml:space="preserve">  </w:t>
      </w:r>
      <w:r>
        <w:t>"</w:t>
      </w:r>
      <w:r>
        <w:rPr>
          <w:rFonts w:hint="eastAsia"/>
        </w:rPr>
        <w:t>userId</w:t>
      </w:r>
      <w:r>
        <w:t>"</w:t>
      </w:r>
      <w:r>
        <w:rPr>
          <w:rFonts w:hint="eastAsia"/>
        </w:rPr>
        <w:t>:420086000000000017,</w:t>
      </w:r>
    </w:p>
    <w:p w:rsidR="00894DEB" w:rsidRDefault="001D59F5">
      <w:r>
        <w:rPr>
          <w:rFonts w:hint="eastAsia"/>
        </w:rPr>
        <w:t xml:space="preserve">  </w:t>
      </w:r>
      <w:r>
        <w:t>"</w:t>
      </w:r>
      <w:r>
        <w:rPr>
          <w:rFonts w:hint="eastAsia"/>
        </w:rPr>
        <w:t>lastVersion</w:t>
      </w:r>
      <w:r>
        <w:t>"</w:t>
      </w:r>
      <w:r>
        <w:rPr>
          <w:rFonts w:hint="eastAsia"/>
        </w:rPr>
        <w:t>:</w:t>
      </w:r>
      <w:r>
        <w:t>"</w:t>
      </w:r>
      <w:r>
        <w:rPr>
          <w:rFonts w:hint="eastAsia"/>
        </w:rPr>
        <w:t>0</w:t>
      </w:r>
      <w:r>
        <w:t>"</w:t>
      </w:r>
    </w:p>
    <w:p w:rsidR="00894DEB" w:rsidRDefault="001D59F5">
      <w:r>
        <w:rPr>
          <w:rFonts w:hint="eastAsia"/>
        </w:rPr>
        <w:t>}</w:t>
      </w:r>
    </w:p>
    <w:p w:rsidR="00894DEB" w:rsidRDefault="001D59F5">
      <w:pPr>
        <w:pStyle w:val="31"/>
      </w:pPr>
      <w:bookmarkStart w:id="136" w:name="_Toc21727"/>
      <w:r>
        <w:rPr>
          <w:rFonts w:hint="eastAsia"/>
        </w:rPr>
        <w:t>成功响应样例</w:t>
      </w:r>
      <w:bookmarkEnd w:id="136"/>
    </w:p>
    <w:p w:rsidR="00894DEB" w:rsidRDefault="001D59F5">
      <w:r>
        <w:rPr>
          <w:rFonts w:hint="eastAsia"/>
        </w:rPr>
        <w:t>{</w:t>
      </w:r>
    </w:p>
    <w:p w:rsidR="00894DEB" w:rsidRDefault="001D59F5">
      <w:r>
        <w:rPr>
          <w:rFonts w:hint="eastAsia"/>
        </w:rPr>
        <w:t xml:space="preserve">  </w:t>
      </w:r>
      <w:r>
        <w:t>"</w:t>
      </w:r>
      <w:r>
        <w:rPr>
          <w:rFonts w:hint="eastAsia"/>
        </w:rPr>
        <w:t>retCode</w:t>
      </w:r>
      <w:r>
        <w:t>"</w:t>
      </w:r>
      <w:r>
        <w:rPr>
          <w:rFonts w:hint="eastAsia"/>
        </w:rPr>
        <w:t>:0,</w:t>
      </w:r>
    </w:p>
    <w:p w:rsidR="00894DEB" w:rsidRDefault="001D59F5">
      <w:r>
        <w:rPr>
          <w:rFonts w:hint="eastAsia"/>
        </w:rPr>
        <w:t xml:space="preserve">  </w:t>
      </w:r>
      <w:r>
        <w:t>"</w:t>
      </w:r>
      <w:r>
        <w:rPr>
          <w:rFonts w:hint="eastAsia"/>
        </w:rPr>
        <w:t>lastVersion</w:t>
      </w:r>
      <w:r>
        <w:t>"</w:t>
      </w:r>
      <w:r>
        <w:rPr>
          <w:rFonts w:hint="eastAsia"/>
        </w:rPr>
        <w:t>:</w:t>
      </w:r>
      <w:r>
        <w:t>"</w:t>
      </w:r>
      <w:r>
        <w:rPr>
          <w:rFonts w:hint="eastAsia"/>
        </w:rPr>
        <w:t>59</w:t>
      </w:r>
      <w:r>
        <w:t>"</w:t>
      </w:r>
      <w:r>
        <w:rPr>
          <w:rFonts w:hint="eastAsia"/>
        </w:rPr>
        <w:t>,</w:t>
      </w:r>
    </w:p>
    <w:p w:rsidR="00894DEB" w:rsidRDefault="001D59F5">
      <w:r>
        <w:rPr>
          <w:rFonts w:hint="eastAsia"/>
        </w:rPr>
        <w:t xml:space="preserve">  </w:t>
      </w:r>
      <w:r>
        <w:t>"</w:t>
      </w:r>
      <w:r>
        <w:rPr>
          <w:rFonts w:hint="eastAsia"/>
        </w:rPr>
        <w:t>userId</w:t>
      </w:r>
      <w:r>
        <w:t>"</w:t>
      </w:r>
      <w:r>
        <w:rPr>
          <w:rFonts w:hint="eastAsia"/>
        </w:rPr>
        <w:t>:420086000000000017,</w:t>
      </w:r>
    </w:p>
    <w:p w:rsidR="00894DEB" w:rsidRDefault="001D59F5">
      <w:r>
        <w:rPr>
          <w:rFonts w:hint="eastAsia"/>
        </w:rPr>
        <w:t xml:space="preserve">  </w:t>
      </w:r>
      <w:r>
        <w:t>"</w:t>
      </w:r>
      <w:r>
        <w:rPr>
          <w:rFonts w:hint="eastAsia"/>
        </w:rPr>
        <w:t>favorites</w:t>
      </w:r>
      <w:r>
        <w:t>"</w:t>
      </w:r>
      <w:r>
        <w:rPr>
          <w:rFonts w:hint="eastAsia"/>
        </w:rP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10001241dace3c</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:"{\"resourcetype\": \"1\",\"resourceid\": \"123\",\"resourcename\": \"</w:t>
      </w:r>
      <w:r>
        <w:rPr>
          <w:rFonts w:hint="eastAsia"/>
        </w:rPr>
        <w:t>古剑奇谭</w:t>
      </w:r>
      <w:r>
        <w:rPr>
          <w:rFonts w:hint="eastAsia"/>
        </w:rPr>
        <w:t>1\",\"categorytype\": \"2\",\"imageurl\": \"http://www.baidu.com\",\"videourl\": \"http://www.sohu.com\"}</w:t>
      </w:r>
      <w:r>
        <w:t>"</w:t>
      </w:r>
      <w:r>
        <w:rPr>
          <w:rFonts w:hint="eastAsia"/>
        </w:rPr>
        <w:t>,</w:t>
      </w:r>
      <w:r>
        <w:t>"</w:t>
      </w:r>
      <w:r>
        <w:rPr>
          <w:rFonts w:hint="eastAsia"/>
        </w:rPr>
        <w:t>state</w:t>
      </w:r>
      <w:r>
        <w:t>"</w:t>
      </w:r>
      <w:r>
        <w:rPr>
          <w:rFonts w:hint="eastAsia"/>
        </w:rPr>
        <w:t>:0},</w:t>
      </w:r>
    </w:p>
    <w:p w:rsidR="00894DEB" w:rsidRDefault="001D59F5">
      <w:r>
        <w:rPr>
          <w:rFonts w:hint="eastAsia"/>
        </w:rPr>
        <w:t xml:space="preserve">  {</w:t>
      </w:r>
      <w:r>
        <w:t>"</w:t>
      </w:r>
      <w:r>
        <w:rPr>
          <w:rFonts w:hint="eastAsia"/>
        </w:rPr>
        <w:t>vodId</w:t>
      </w:r>
      <w:r>
        <w:t>"</w:t>
      </w:r>
      <w:r>
        <w:rPr>
          <w:rFonts w:hint="eastAsia"/>
        </w:rPr>
        <w:t>:</w:t>
      </w:r>
      <w:r>
        <w:t>"</w:t>
      </w:r>
      <w:r>
        <w:rPr>
          <w:rFonts w:hint="eastAsia"/>
        </w:rPr>
        <w:t>0</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\"1\",\"resourceid\": \"12</w:t>
      </w:r>
      <w:r>
        <w:rPr>
          <w:rFonts w:hint="eastAsia"/>
        </w:rPr>
        <w:t>4</w:t>
      </w:r>
      <w:r>
        <w:t>\",\"resourcename\": \"</w:t>
      </w:r>
      <w:r>
        <w:t>古剑奇谭</w:t>
      </w:r>
      <w:r>
        <w:rPr>
          <w:rFonts w:hint="eastAsia"/>
        </w:rPr>
        <w:t>2</w:t>
      </w:r>
      <w:r>
        <w:t>\",\"categorytype\": \"2\",\"imageurl\": \"http://www.baidu.com\",\"videourl\": \"http://www.sohu.com\"}"</w:t>
      </w:r>
      <w:r>
        <w:rPr>
          <w:rFonts w:hint="eastAsia"/>
        </w:rPr>
        <w:t>,</w:t>
      </w:r>
      <w:r>
        <w:t>"</w:t>
      </w:r>
      <w:r>
        <w:rPr>
          <w:rFonts w:hint="eastAsia"/>
        </w:rPr>
        <w:t>state</w:t>
      </w:r>
      <w:r>
        <w:t>"</w:t>
      </w:r>
      <w:r>
        <w:rPr>
          <w:rFonts w:hint="eastAsia"/>
        </w:rPr>
        <w:t>:0}</w:t>
      </w:r>
      <w:r>
        <w:t>,</w:t>
      </w:r>
    </w:p>
    <w:p w:rsidR="00894DEB" w:rsidRDefault="001D59F5">
      <w:r>
        <w:rPr>
          <w:rFonts w:hint="eastAsia"/>
        </w:rPr>
        <w:t xml:space="preserve">  {</w:t>
      </w:r>
      <w:r>
        <w:t>"</w:t>
      </w:r>
      <w:r>
        <w:rPr>
          <w:rFonts w:hint="eastAsia"/>
        </w:rPr>
        <w:t>vodId</w:t>
      </w:r>
      <w:r>
        <w:t>"</w:t>
      </w:r>
      <w:r>
        <w:rPr>
          <w:rFonts w:hint="eastAsia"/>
        </w:rPr>
        <w:t>:</w:t>
      </w:r>
      <w:r>
        <w:t>"</w:t>
      </w:r>
      <w:r>
        <w:rPr>
          <w:rFonts w:hint="eastAsia"/>
        </w:rPr>
        <w:t>10001241dace4f</w:t>
      </w:r>
      <w:r>
        <w:t>"</w:t>
      </w:r>
      <w:r>
        <w:rPr>
          <w:rFonts w:hint="eastAsia"/>
        </w:rPr>
        <w:t>,</w:t>
      </w:r>
      <w:r>
        <w:t>"</w:t>
      </w:r>
      <w:r>
        <w:rPr>
          <w:rFonts w:hint="eastAsia"/>
        </w:rPr>
        <w:t>createTime</w:t>
      </w:r>
      <w:r>
        <w:t>"</w:t>
      </w:r>
      <w:r>
        <w:rPr>
          <w:rFonts w:hint="eastAsia"/>
        </w:rPr>
        <w:t>:1459411863546,</w:t>
      </w:r>
      <w:r>
        <w:t>"</w:t>
      </w:r>
      <w:r>
        <w:rPr>
          <w:rFonts w:hint="eastAsia"/>
        </w:rPr>
        <w:t>extra</w:t>
      </w:r>
      <w:r>
        <w:t>"</w:t>
      </w:r>
      <w:r>
        <w:rPr>
          <w:rFonts w:hint="eastAsia"/>
        </w:rPr>
        <w:t>:</w:t>
      </w:r>
      <w:r>
        <w:t>"{\"resourcetype\": \"1\",\"resourcename\": \"</w:t>
      </w:r>
      <w:r>
        <w:rPr>
          <w:rFonts w:hint="eastAsia"/>
        </w:rPr>
        <w:t>澳门风云</w:t>
      </w:r>
      <w:r>
        <w:t>\",\"categorytype\": \"2\",\"imageurl\": \"http://www.baidu.com\",\"videourl\": \"http://www.sohu.com\"}"</w:t>
      </w:r>
      <w:r>
        <w:rPr>
          <w:rFonts w:hint="eastAsia"/>
        </w:rPr>
        <w:t>,</w:t>
      </w:r>
      <w:r>
        <w:t>"</w:t>
      </w:r>
      <w:r>
        <w:rPr>
          <w:rFonts w:hint="eastAsia"/>
        </w:rPr>
        <w:t>state</w:t>
      </w:r>
      <w:r>
        <w:t>"</w:t>
      </w:r>
      <w:r>
        <w:rPr>
          <w:rFonts w:hint="eastAsia"/>
        </w:rPr>
        <w:t>:2}</w:t>
      </w:r>
    </w:p>
    <w:p w:rsidR="00894DEB" w:rsidRDefault="001D59F5">
      <w:r>
        <w:rPr>
          <w:rFonts w:hint="eastAsia"/>
        </w:rPr>
        <w:t xml:space="preserve">  ]</w:t>
      </w:r>
    </w:p>
    <w:p w:rsidR="00894DEB" w:rsidRDefault="001D59F5">
      <w:r>
        <w:rPr>
          <w:rFonts w:hint="eastAsia"/>
        </w:rPr>
        <w:t>}</w:t>
      </w:r>
    </w:p>
    <w:p w:rsidR="00894DEB" w:rsidRDefault="00894DEB">
      <w:pPr>
        <w:ind w:leftChars="700" w:left="1470"/>
      </w:pPr>
    </w:p>
    <w:p w:rsidR="00894DEB" w:rsidRDefault="001D59F5">
      <w:pPr>
        <w:pStyle w:val="1"/>
      </w:pPr>
      <w:bookmarkStart w:id="137" w:name="_Toc19368"/>
      <w:bookmarkEnd w:id="38"/>
      <w:r>
        <w:rPr>
          <w:rFonts w:hint="eastAsia"/>
        </w:rPr>
        <w:lastRenderedPageBreak/>
        <w:t>数据对象</w:t>
      </w:r>
      <w:bookmarkEnd w:id="137"/>
    </w:p>
    <w:p w:rsidR="00894DEB" w:rsidRDefault="001D59F5">
      <w:pPr>
        <w:pStyle w:val="21"/>
        <w:rPr>
          <w:lang w:eastAsia="zh-CN"/>
        </w:rPr>
      </w:pPr>
      <w:bookmarkStart w:id="138" w:name="_Toc32591"/>
      <w:bookmarkStart w:id="139" w:name="_Toc300580870"/>
      <w:r>
        <w:rPr>
          <w:rFonts w:hint="eastAsia"/>
          <w:lang w:eastAsia="zh-CN"/>
        </w:rPr>
        <w:t>Favorite</w:t>
      </w:r>
      <w:r>
        <w:rPr>
          <w:rFonts w:hint="eastAsia"/>
          <w:lang w:eastAsia="zh-CN"/>
        </w:rPr>
        <w:t>收藏</w:t>
      </w:r>
      <w:bookmarkEnd w:id="138"/>
    </w:p>
    <w:tbl>
      <w:tblPr>
        <w:tblW w:w="7929"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413"/>
        <w:gridCol w:w="708"/>
        <w:gridCol w:w="1560"/>
        <w:gridCol w:w="4248"/>
      </w:tblGrid>
      <w:tr w:rsidR="00894DEB">
        <w:trPr>
          <w:cantSplit/>
          <w:tblHeader/>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元素名称</w:t>
            </w:r>
          </w:p>
        </w:tc>
        <w:tc>
          <w:tcPr>
            <w:tcW w:w="7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56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2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413" w:type="dxa"/>
            <w:shd w:val="clear" w:color="auto" w:fill="auto"/>
          </w:tcPr>
          <w:p w:rsidR="00894DEB" w:rsidRDefault="001D59F5">
            <w:pPr>
              <w:pStyle w:val="TableText"/>
            </w:pPr>
            <w:r>
              <w:rPr>
                <w:rFonts w:hint="eastAsia"/>
              </w:rPr>
              <w:t>vodId</w:t>
            </w:r>
          </w:p>
        </w:tc>
        <w:tc>
          <w:tcPr>
            <w:tcW w:w="708" w:type="dxa"/>
            <w:shd w:val="clear" w:color="auto" w:fill="auto"/>
          </w:tcPr>
          <w:p w:rsidR="00894DEB" w:rsidRDefault="001D59F5">
            <w:pPr>
              <w:pStyle w:val="TableText"/>
            </w:pPr>
            <w:r>
              <w:rPr>
                <w:rFonts w:hint="eastAsia"/>
              </w:rPr>
              <w:t>M</w:t>
            </w:r>
          </w:p>
        </w:tc>
        <w:tc>
          <w:tcPr>
            <w:tcW w:w="1560" w:type="dxa"/>
            <w:shd w:val="clear" w:color="auto" w:fill="auto"/>
          </w:tcPr>
          <w:p w:rsidR="00894DEB" w:rsidRDefault="001D59F5">
            <w:pPr>
              <w:pStyle w:val="TableText"/>
            </w:pPr>
            <w:r>
              <w:rPr>
                <w:rFonts w:hint="eastAsia"/>
              </w:rPr>
              <w:t>string(1~128)</w:t>
            </w:r>
          </w:p>
        </w:tc>
        <w:tc>
          <w:tcPr>
            <w:tcW w:w="4248" w:type="dxa"/>
            <w:shd w:val="clear" w:color="auto" w:fill="auto"/>
          </w:tcPr>
          <w:p w:rsidR="00894DEB" w:rsidRDefault="001D59F5">
            <w:pPr>
              <w:pStyle w:val="TableText"/>
            </w:pPr>
            <w:r>
              <w:rPr>
                <w:rFonts w:hint="eastAsia"/>
              </w:rPr>
              <w:t>视频</w:t>
            </w:r>
            <w:r>
              <w:rPr>
                <w:rFonts w:hint="eastAsia"/>
              </w:rPr>
              <w:t>ID</w:t>
            </w:r>
            <w:r>
              <w:rPr>
                <w:rFonts w:hint="eastAsia"/>
              </w:rPr>
              <w:t>（视频云聚合后的</w:t>
            </w:r>
            <w:r>
              <w:rPr>
                <w:rFonts w:hint="eastAsia"/>
              </w:rPr>
              <w:t>ID</w:t>
            </w:r>
            <w:r>
              <w:rPr>
                <w:rFonts w:hint="eastAsia"/>
              </w:rPr>
              <w:t>）。</w:t>
            </w:r>
          </w:p>
          <w:p w:rsidR="00894DEB" w:rsidRDefault="001D59F5">
            <w:pPr>
              <w:pStyle w:val="TableText"/>
            </w:pPr>
            <w:r>
              <w:rPr>
                <w:rFonts w:hint="eastAsia"/>
              </w:rPr>
              <w:t>视频云的影片库中若无对应的聚合影片，此字段为</w:t>
            </w:r>
            <w:r>
              <w:t>”</w:t>
            </w:r>
            <w:r>
              <w:rPr>
                <w:rFonts w:hint="eastAsia"/>
              </w:rPr>
              <w:t>0</w:t>
            </w:r>
            <w:r>
              <w:t>”</w:t>
            </w:r>
            <w:r>
              <w:rPr>
                <w:rFonts w:hint="eastAsia"/>
              </w:rPr>
              <w:t>。</w:t>
            </w:r>
          </w:p>
        </w:tc>
      </w:tr>
      <w:tr w:rsidR="00894DEB">
        <w:trPr>
          <w:cantSplit/>
        </w:trPr>
        <w:tc>
          <w:tcPr>
            <w:tcW w:w="1413" w:type="dxa"/>
            <w:shd w:val="clear" w:color="auto" w:fill="auto"/>
          </w:tcPr>
          <w:p w:rsidR="00894DEB" w:rsidRDefault="001D59F5">
            <w:pPr>
              <w:pStyle w:val="TableText"/>
            </w:pPr>
            <w:r>
              <w:rPr>
                <w:rFonts w:hint="eastAsia"/>
              </w:rPr>
              <w:t>volumeId</w:t>
            </w:r>
          </w:p>
        </w:tc>
        <w:tc>
          <w:tcPr>
            <w:tcW w:w="708" w:type="dxa"/>
            <w:shd w:val="clear" w:color="auto" w:fill="auto"/>
          </w:tcPr>
          <w:p w:rsidR="00894DEB" w:rsidRDefault="001D59F5">
            <w:pPr>
              <w:pStyle w:val="TableText"/>
            </w:pPr>
            <w:r>
              <w:rPr>
                <w:rFonts w:hint="eastAsia"/>
              </w:rPr>
              <w:t>O</w:t>
            </w:r>
          </w:p>
        </w:tc>
        <w:tc>
          <w:tcPr>
            <w:tcW w:w="1560" w:type="dxa"/>
            <w:shd w:val="clear" w:color="auto" w:fill="auto"/>
          </w:tcPr>
          <w:p w:rsidR="00894DEB" w:rsidRDefault="001D59F5">
            <w:pPr>
              <w:pStyle w:val="TableText"/>
            </w:pPr>
            <w:r>
              <w:rPr>
                <w:rFonts w:hint="eastAsia"/>
              </w:rPr>
              <w:t>string(1~128)</w:t>
            </w:r>
          </w:p>
        </w:tc>
        <w:tc>
          <w:tcPr>
            <w:tcW w:w="4248" w:type="dxa"/>
            <w:shd w:val="clear" w:color="auto" w:fill="auto"/>
          </w:tcPr>
          <w:p w:rsidR="00894DEB" w:rsidRDefault="001D59F5">
            <w:pPr>
              <w:pStyle w:val="TableText"/>
            </w:pPr>
            <w:r>
              <w:rPr>
                <w:rFonts w:hint="eastAsia"/>
              </w:rPr>
              <w:t>剧集</w:t>
            </w:r>
            <w:r>
              <w:rPr>
                <w:rFonts w:hint="eastAsia"/>
              </w:rPr>
              <w:t>ID</w:t>
            </w:r>
            <w:r>
              <w:rPr>
                <w:rFonts w:hint="eastAsia"/>
              </w:rPr>
              <w:t>（视频云聚合后的</w:t>
            </w:r>
            <w:r>
              <w:rPr>
                <w:rFonts w:hint="eastAsia"/>
              </w:rPr>
              <w:t>ID</w:t>
            </w:r>
            <w:r>
              <w:rPr>
                <w:rFonts w:hint="eastAsia"/>
              </w:rPr>
              <w:t>）。</w:t>
            </w:r>
          </w:p>
          <w:p w:rsidR="00894DEB" w:rsidRDefault="001D59F5">
            <w:pPr>
              <w:pStyle w:val="TableText"/>
            </w:pPr>
            <w:r>
              <w:rPr>
                <w:rFonts w:hint="eastAsia"/>
              </w:rPr>
              <w:t>（预留字段，目前视频云不支持收藏剧集）</w:t>
            </w:r>
          </w:p>
        </w:tc>
      </w:tr>
      <w:tr w:rsidR="00894DEB">
        <w:trPr>
          <w:cantSplit/>
        </w:trPr>
        <w:tc>
          <w:tcPr>
            <w:tcW w:w="1413" w:type="dxa"/>
            <w:shd w:val="clear" w:color="auto" w:fill="auto"/>
          </w:tcPr>
          <w:p w:rsidR="00894DEB" w:rsidRDefault="001D59F5">
            <w:pPr>
              <w:pStyle w:val="TableText"/>
            </w:pPr>
            <w:r>
              <w:rPr>
                <w:rFonts w:hint="eastAsia"/>
              </w:rPr>
              <w:t>vod</w:t>
            </w:r>
          </w:p>
        </w:tc>
        <w:tc>
          <w:tcPr>
            <w:tcW w:w="708" w:type="dxa"/>
            <w:shd w:val="clear" w:color="auto" w:fill="auto"/>
          </w:tcPr>
          <w:p w:rsidR="00894DEB" w:rsidRDefault="001D59F5">
            <w:pPr>
              <w:pStyle w:val="TableText"/>
            </w:pPr>
            <w:r>
              <w:rPr>
                <w:rFonts w:hint="eastAsia"/>
              </w:rPr>
              <w:t>O</w:t>
            </w:r>
          </w:p>
        </w:tc>
        <w:tc>
          <w:tcPr>
            <w:tcW w:w="1560" w:type="dxa"/>
            <w:shd w:val="clear" w:color="auto" w:fill="auto"/>
          </w:tcPr>
          <w:p w:rsidR="00894DEB" w:rsidRDefault="001D59F5">
            <w:pPr>
              <w:pStyle w:val="TableText"/>
            </w:pPr>
            <w:r>
              <w:rPr>
                <w:rFonts w:hint="eastAsia"/>
              </w:rPr>
              <w:t>Vod</w:t>
            </w:r>
          </w:p>
        </w:tc>
        <w:tc>
          <w:tcPr>
            <w:tcW w:w="4248" w:type="dxa"/>
            <w:shd w:val="clear" w:color="auto" w:fill="auto"/>
          </w:tcPr>
          <w:p w:rsidR="00894DEB" w:rsidRDefault="001D59F5">
            <w:pPr>
              <w:pStyle w:val="TableText"/>
            </w:pPr>
            <w:r>
              <w:rPr>
                <w:rFonts w:hint="eastAsia"/>
              </w:rPr>
              <w:t>收藏的视频内容。</w:t>
            </w:r>
          </w:p>
          <w:p w:rsidR="00894DEB" w:rsidRDefault="001D59F5">
            <w:pPr>
              <w:pStyle w:val="TableText"/>
            </w:pPr>
            <w:r>
              <w:rPr>
                <w:rFonts w:hint="eastAsia"/>
              </w:rPr>
              <w:t>视频云的影片库中若无对应的聚合影片，则无此字段。</w:t>
            </w:r>
          </w:p>
          <w:p w:rsidR="00894DEB" w:rsidRDefault="001D59F5">
            <w:pPr>
              <w:pStyle w:val="TableText"/>
            </w:pPr>
            <w:r>
              <w:rPr>
                <w:rFonts w:hint="eastAsia"/>
              </w:rPr>
              <w:t>（白牌客户端和服务端无需理解此字段也无需传入此字段，接入视频云的终端需要使用。）</w:t>
            </w:r>
          </w:p>
        </w:tc>
      </w:tr>
      <w:tr w:rsidR="00894DEB">
        <w:trPr>
          <w:cantSplit/>
        </w:trPr>
        <w:tc>
          <w:tcPr>
            <w:tcW w:w="1413" w:type="dxa"/>
            <w:shd w:val="clear" w:color="auto" w:fill="auto"/>
          </w:tcPr>
          <w:p w:rsidR="00894DEB" w:rsidRDefault="001D59F5">
            <w:pPr>
              <w:pStyle w:val="TableText"/>
            </w:pPr>
            <w:r>
              <w:rPr>
                <w:rFonts w:hint="eastAsia"/>
              </w:rPr>
              <w:t>createTime</w:t>
            </w:r>
          </w:p>
        </w:tc>
        <w:tc>
          <w:tcPr>
            <w:tcW w:w="708" w:type="dxa"/>
            <w:shd w:val="clear" w:color="auto" w:fill="auto"/>
          </w:tcPr>
          <w:p w:rsidR="00894DEB" w:rsidRDefault="001D59F5">
            <w:pPr>
              <w:pStyle w:val="TableText"/>
            </w:pPr>
            <w:r>
              <w:t>O</w:t>
            </w:r>
          </w:p>
        </w:tc>
        <w:tc>
          <w:tcPr>
            <w:tcW w:w="1560" w:type="dxa"/>
            <w:shd w:val="clear" w:color="auto" w:fill="auto"/>
          </w:tcPr>
          <w:p w:rsidR="00894DEB" w:rsidRDefault="001D59F5">
            <w:pPr>
              <w:pStyle w:val="TableText"/>
            </w:pPr>
            <w:r>
              <w:rPr>
                <w:rFonts w:hint="eastAsia"/>
              </w:rPr>
              <w:t>long</w:t>
            </w:r>
          </w:p>
        </w:tc>
        <w:tc>
          <w:tcPr>
            <w:tcW w:w="4248" w:type="dxa"/>
            <w:shd w:val="clear" w:color="auto" w:fill="auto"/>
          </w:tcPr>
          <w:p w:rsidR="00894DEB" w:rsidRDefault="001D59F5">
            <w:pPr>
              <w:pStyle w:val="TableText"/>
            </w:pPr>
            <w:r>
              <w:rPr>
                <w:rFonts w:hint="eastAsia"/>
              </w:rPr>
              <w:t>添加收藏时间。</w:t>
            </w:r>
          </w:p>
          <w:p w:rsidR="00894DEB" w:rsidRDefault="001D59F5">
            <w:pPr>
              <w:pStyle w:val="TableText"/>
            </w:pPr>
            <w:r>
              <w:rPr>
                <w:rFonts w:hint="eastAsia"/>
              </w:rPr>
              <w:t>取消收藏接口的请求参数无此字段</w:t>
            </w:r>
          </w:p>
        </w:tc>
      </w:tr>
      <w:tr w:rsidR="00894DEB">
        <w:trPr>
          <w:cantSplit/>
        </w:trPr>
        <w:tc>
          <w:tcPr>
            <w:tcW w:w="1413" w:type="dxa"/>
            <w:shd w:val="clear" w:color="auto" w:fill="auto"/>
          </w:tcPr>
          <w:p w:rsidR="00894DEB" w:rsidRDefault="001D59F5">
            <w:pPr>
              <w:pStyle w:val="TableText"/>
            </w:pPr>
            <w:r>
              <w:rPr>
                <w:rFonts w:hint="eastAsia"/>
              </w:rPr>
              <w:t>state</w:t>
            </w:r>
          </w:p>
        </w:tc>
        <w:tc>
          <w:tcPr>
            <w:tcW w:w="708" w:type="dxa"/>
            <w:shd w:val="clear" w:color="auto" w:fill="auto"/>
          </w:tcPr>
          <w:p w:rsidR="00894DEB" w:rsidRDefault="001D59F5">
            <w:pPr>
              <w:pStyle w:val="TableText"/>
            </w:pPr>
            <w:r>
              <w:rPr>
                <w:rFonts w:hint="eastAsia"/>
              </w:rPr>
              <w:t>O</w:t>
            </w:r>
          </w:p>
        </w:tc>
        <w:tc>
          <w:tcPr>
            <w:tcW w:w="1560" w:type="dxa"/>
            <w:shd w:val="clear" w:color="auto" w:fill="auto"/>
          </w:tcPr>
          <w:p w:rsidR="00894DEB" w:rsidRDefault="001D59F5">
            <w:pPr>
              <w:pStyle w:val="TableText"/>
            </w:pPr>
            <w:r>
              <w:rPr>
                <w:rFonts w:hint="eastAsia"/>
              </w:rPr>
              <w:t>int</w:t>
            </w:r>
          </w:p>
        </w:tc>
        <w:tc>
          <w:tcPr>
            <w:tcW w:w="4248" w:type="dxa"/>
            <w:shd w:val="clear" w:color="auto" w:fill="auto"/>
          </w:tcPr>
          <w:p w:rsidR="00894DEB" w:rsidRDefault="001D59F5">
            <w:pPr>
              <w:keepNext/>
              <w:autoSpaceDE w:val="0"/>
              <w:autoSpaceDN w:val="0"/>
              <w:snapToGrid/>
              <w:spacing w:before="0" w:after="0" w:line="240" w:lineRule="auto"/>
              <w:ind w:left="0"/>
              <w:jc w:val="both"/>
              <w:rPr>
                <w:rFonts w:asciiTheme="minorEastAsia" w:eastAsiaTheme="minorEastAsia" w:hAnsiTheme="minorEastAsia" w:cstheme="minorEastAsia"/>
              </w:rPr>
            </w:pPr>
            <w:r>
              <w:rPr>
                <w:rFonts w:asciiTheme="minorEastAsia" w:eastAsiaTheme="minorEastAsia" w:hAnsiTheme="minorEastAsia" w:cstheme="minorEastAsia" w:hint="eastAsia"/>
              </w:rPr>
              <w:t>该视频在当前终端是否可播放</w:t>
            </w:r>
          </w:p>
          <w:p w:rsidR="00894DEB" w:rsidRDefault="001D59F5">
            <w:pPr>
              <w:keepNext/>
              <w:autoSpaceDE w:val="0"/>
              <w:autoSpaceDN w:val="0"/>
              <w:snapToGrid/>
              <w:spacing w:before="0" w:after="0" w:line="240" w:lineRule="auto"/>
              <w:ind w:left="0"/>
              <w:jc w:val="both"/>
              <w:rPr>
                <w:rFonts w:asciiTheme="minorEastAsia" w:eastAsiaTheme="minorEastAsia" w:hAnsiTheme="minorEastAsia" w:cstheme="minorEastAsia"/>
              </w:rPr>
            </w:pPr>
            <w:r>
              <w:rPr>
                <w:rFonts w:asciiTheme="minorEastAsia" w:eastAsiaTheme="minorEastAsia" w:hAnsiTheme="minorEastAsia" w:cstheme="minorEastAsia" w:hint="eastAsia"/>
              </w:rPr>
              <w:t>（0可用 1已下线 2版权受限）</w:t>
            </w:r>
          </w:p>
          <w:p w:rsidR="00894DEB" w:rsidRDefault="001D59F5">
            <w:pPr>
              <w:keepNext/>
              <w:autoSpaceDE w:val="0"/>
              <w:autoSpaceDN w:val="0"/>
              <w:snapToGrid/>
              <w:spacing w:before="0" w:after="0" w:line="240" w:lineRule="auto"/>
              <w:ind w:left="0"/>
              <w:jc w:val="both"/>
              <w:rPr>
                <w:rFonts w:asciiTheme="minorEastAsia" w:eastAsiaTheme="minorEastAsia" w:hAnsiTheme="minorEastAsia" w:cstheme="minorEastAsia"/>
              </w:rPr>
            </w:pPr>
            <w:r>
              <w:rPr>
                <w:rFonts w:asciiTheme="minorEastAsia" w:eastAsiaTheme="minorEastAsia" w:hAnsiTheme="minorEastAsia" w:cstheme="minorEastAsia" w:hint="eastAsia"/>
              </w:rPr>
              <w:t>视频云下发收藏记录时包含此字段，终端上传收藏记录时无此字段。</w:t>
            </w:r>
          </w:p>
        </w:tc>
      </w:tr>
      <w:tr w:rsidR="00894DEB">
        <w:trPr>
          <w:cantSplit/>
        </w:trPr>
        <w:tc>
          <w:tcPr>
            <w:tcW w:w="1413" w:type="dxa"/>
            <w:shd w:val="clear" w:color="auto" w:fill="auto"/>
          </w:tcPr>
          <w:p w:rsidR="00894DEB" w:rsidRDefault="001D59F5">
            <w:pPr>
              <w:pStyle w:val="TableText"/>
            </w:pPr>
            <w:commentRangeStart w:id="140"/>
            <w:r>
              <w:rPr>
                <w:rFonts w:hint="eastAsia"/>
              </w:rPr>
              <w:lastRenderedPageBreak/>
              <w:t>extra</w:t>
            </w:r>
            <w:commentRangeEnd w:id="140"/>
            <w:r>
              <w:commentReference w:id="140"/>
            </w:r>
          </w:p>
        </w:tc>
        <w:tc>
          <w:tcPr>
            <w:tcW w:w="708" w:type="dxa"/>
            <w:shd w:val="clear" w:color="auto" w:fill="auto"/>
          </w:tcPr>
          <w:p w:rsidR="00894DEB" w:rsidRDefault="001D59F5">
            <w:pPr>
              <w:pStyle w:val="TableText"/>
            </w:pPr>
            <w:r>
              <w:rPr>
                <w:rFonts w:hint="eastAsia"/>
              </w:rPr>
              <w:t>M</w:t>
            </w:r>
          </w:p>
        </w:tc>
        <w:tc>
          <w:tcPr>
            <w:tcW w:w="1560" w:type="dxa"/>
            <w:shd w:val="clear" w:color="auto" w:fill="auto"/>
          </w:tcPr>
          <w:p w:rsidR="00894DEB" w:rsidRDefault="001D59F5">
            <w:pPr>
              <w:pStyle w:val="TableText"/>
            </w:pPr>
            <w:r>
              <w:rPr>
                <w:rFonts w:hint="eastAsia"/>
              </w:rPr>
              <w:t>string(1~512)</w:t>
            </w:r>
          </w:p>
        </w:tc>
        <w:tc>
          <w:tcPr>
            <w:tcW w:w="4248" w:type="dxa"/>
            <w:shd w:val="clear" w:color="auto" w:fill="auto"/>
          </w:tcPr>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该字段记录白牌的视频数据，如：</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"resourcetype": "1",</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"resourceid": "123",</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"resourcename": "古剑奇谭",</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"categorytype": "2",</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"imageurl": "http://www.baidu.com",</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"videourl": "http://www.sohu.com"</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白牌客户端和服务端添加收藏时须指定该字段；白牌客户端和服务端取消收藏时须指定该字段的主键；白牌客户端和服务端获取收藏列表时，视频云下发该字段。</w:t>
            </w:r>
          </w:p>
        </w:tc>
      </w:tr>
    </w:tbl>
    <w:p w:rsidR="00894DEB" w:rsidRDefault="00894DEB"/>
    <w:p w:rsidR="00894DEB" w:rsidRDefault="001D59F5">
      <w:pPr>
        <w:pStyle w:val="21"/>
        <w:rPr>
          <w:lang w:eastAsia="zh-CN"/>
        </w:rPr>
      </w:pPr>
      <w:bookmarkStart w:id="141" w:name="_Toc15946"/>
      <w:r>
        <w:rPr>
          <w:rFonts w:hint="eastAsia"/>
          <w:lang w:eastAsia="zh-CN"/>
        </w:rPr>
        <w:t>PlayRecord</w:t>
      </w:r>
      <w:r>
        <w:rPr>
          <w:rFonts w:hint="eastAsia"/>
          <w:lang w:eastAsia="zh-CN"/>
        </w:rPr>
        <w:t>播放记录</w:t>
      </w:r>
      <w:bookmarkEnd w:id="141"/>
    </w:p>
    <w:tbl>
      <w:tblPr>
        <w:tblW w:w="7929" w:type="dxa"/>
        <w:tblInd w:w="181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tblPr>
      <w:tblGrid>
        <w:gridCol w:w="1413"/>
        <w:gridCol w:w="708"/>
        <w:gridCol w:w="1560"/>
        <w:gridCol w:w="4248"/>
      </w:tblGrid>
      <w:tr w:rsidR="00894DEB">
        <w:trPr>
          <w:cantSplit/>
          <w:tblHeader/>
        </w:trPr>
        <w:tc>
          <w:tcPr>
            <w:tcW w:w="1413"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元素名称</w:t>
            </w:r>
          </w:p>
        </w:tc>
        <w:tc>
          <w:tcPr>
            <w:tcW w:w="70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M/O</w:t>
            </w:r>
          </w:p>
        </w:tc>
        <w:tc>
          <w:tcPr>
            <w:tcW w:w="1560"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类型</w:t>
            </w:r>
          </w:p>
        </w:tc>
        <w:tc>
          <w:tcPr>
            <w:tcW w:w="4248" w:type="dxa"/>
            <w:tcBorders>
              <w:top w:val="single" w:sz="6" w:space="0" w:color="auto"/>
              <w:left w:val="single" w:sz="6" w:space="0" w:color="auto"/>
              <w:bottom w:val="single" w:sz="6" w:space="0" w:color="auto"/>
              <w:right w:val="single" w:sz="6" w:space="0" w:color="auto"/>
              <w:tl2br w:val="nil"/>
              <w:tr2bl w:val="nil"/>
            </w:tcBorders>
            <w:shd w:val="clear" w:color="auto" w:fill="D9D9D9"/>
          </w:tcPr>
          <w:p w:rsidR="00894DEB" w:rsidRDefault="001D59F5">
            <w:pPr>
              <w:pStyle w:val="TableHeading"/>
            </w:pPr>
            <w:r>
              <w:rPr>
                <w:rFonts w:hint="eastAsia"/>
              </w:rPr>
              <w:t>描述</w:t>
            </w:r>
          </w:p>
        </w:tc>
      </w:tr>
      <w:tr w:rsidR="00894DEB">
        <w:trPr>
          <w:cantSplit/>
        </w:trPr>
        <w:tc>
          <w:tcPr>
            <w:tcW w:w="1413" w:type="dxa"/>
            <w:shd w:val="clear" w:color="auto" w:fill="auto"/>
          </w:tcPr>
          <w:p w:rsidR="00894DEB" w:rsidRPr="00B57253" w:rsidRDefault="001D59F5">
            <w:pPr>
              <w:pStyle w:val="TableText"/>
              <w:rPr>
                <w:color w:val="FF0000"/>
              </w:rPr>
            </w:pPr>
            <w:r w:rsidRPr="00B57253">
              <w:rPr>
                <w:rFonts w:hint="eastAsia"/>
                <w:color w:val="FF0000"/>
              </w:rPr>
              <w:t>vodId</w:t>
            </w:r>
          </w:p>
        </w:tc>
        <w:tc>
          <w:tcPr>
            <w:tcW w:w="708" w:type="dxa"/>
            <w:shd w:val="clear" w:color="auto" w:fill="auto"/>
          </w:tcPr>
          <w:p w:rsidR="00894DEB" w:rsidRPr="00B57253" w:rsidRDefault="001D59F5">
            <w:pPr>
              <w:pStyle w:val="TableText"/>
              <w:rPr>
                <w:color w:val="FF0000"/>
              </w:rPr>
            </w:pPr>
            <w:r w:rsidRPr="00B57253">
              <w:rPr>
                <w:rFonts w:hint="eastAsia"/>
                <w:color w:val="FF0000"/>
              </w:rPr>
              <w:t>M</w:t>
            </w:r>
          </w:p>
        </w:tc>
        <w:tc>
          <w:tcPr>
            <w:tcW w:w="1560" w:type="dxa"/>
            <w:shd w:val="clear" w:color="auto" w:fill="auto"/>
          </w:tcPr>
          <w:p w:rsidR="00894DEB" w:rsidRPr="00B57253" w:rsidRDefault="001D59F5">
            <w:pPr>
              <w:pStyle w:val="TableText"/>
              <w:rPr>
                <w:color w:val="FF0000"/>
              </w:rPr>
            </w:pPr>
            <w:r w:rsidRPr="00B57253">
              <w:rPr>
                <w:rFonts w:hint="eastAsia"/>
                <w:color w:val="FF0000"/>
              </w:rPr>
              <w:t>string(1~128)</w:t>
            </w:r>
          </w:p>
        </w:tc>
        <w:tc>
          <w:tcPr>
            <w:tcW w:w="4248" w:type="dxa"/>
            <w:shd w:val="clear" w:color="auto" w:fill="auto"/>
          </w:tcPr>
          <w:p w:rsidR="00894DEB" w:rsidRPr="00B57253" w:rsidRDefault="001D59F5">
            <w:pPr>
              <w:pStyle w:val="TableText"/>
              <w:rPr>
                <w:color w:val="FF0000"/>
              </w:rPr>
            </w:pPr>
            <w:r w:rsidRPr="00B57253">
              <w:rPr>
                <w:rFonts w:hint="eastAsia"/>
                <w:color w:val="FF0000"/>
              </w:rPr>
              <w:t>视频</w:t>
            </w:r>
            <w:r w:rsidRPr="00B57253">
              <w:rPr>
                <w:rFonts w:hint="eastAsia"/>
                <w:color w:val="FF0000"/>
              </w:rPr>
              <w:t>ID</w:t>
            </w:r>
            <w:r w:rsidRPr="00B57253">
              <w:rPr>
                <w:rFonts w:hint="eastAsia"/>
                <w:color w:val="FF0000"/>
              </w:rPr>
              <w:t>（视频云聚合后的</w:t>
            </w:r>
            <w:r w:rsidRPr="00B57253">
              <w:rPr>
                <w:rFonts w:hint="eastAsia"/>
                <w:color w:val="FF0000"/>
              </w:rPr>
              <w:t>ID</w:t>
            </w:r>
            <w:r w:rsidRPr="00B57253">
              <w:rPr>
                <w:rFonts w:hint="eastAsia"/>
                <w:color w:val="FF0000"/>
              </w:rPr>
              <w:t>）。</w:t>
            </w:r>
          </w:p>
          <w:p w:rsidR="00894DEB" w:rsidRPr="00B57253" w:rsidRDefault="001D59F5">
            <w:pPr>
              <w:pStyle w:val="TableText"/>
              <w:rPr>
                <w:color w:val="FF0000"/>
              </w:rPr>
            </w:pPr>
            <w:r w:rsidRPr="00B57253">
              <w:rPr>
                <w:rFonts w:hint="eastAsia"/>
                <w:color w:val="FF0000"/>
              </w:rPr>
              <w:t>视频云的影片库中若无对应的聚合影片，此字段为</w:t>
            </w:r>
            <w:r w:rsidRPr="00B57253">
              <w:rPr>
                <w:color w:val="FF0000"/>
              </w:rPr>
              <w:t>”</w:t>
            </w:r>
            <w:r w:rsidRPr="00B57253">
              <w:rPr>
                <w:rFonts w:hint="eastAsia"/>
                <w:color w:val="FF0000"/>
              </w:rPr>
              <w:t>0</w:t>
            </w:r>
            <w:r w:rsidRPr="00B57253">
              <w:rPr>
                <w:color w:val="FF0000"/>
              </w:rPr>
              <w:t>”</w:t>
            </w:r>
            <w:r w:rsidRPr="00B57253">
              <w:rPr>
                <w:rFonts w:hint="eastAsia"/>
                <w:color w:val="FF0000"/>
              </w:rPr>
              <w:t>。</w:t>
            </w:r>
          </w:p>
        </w:tc>
      </w:tr>
      <w:tr w:rsidR="00894DEB">
        <w:trPr>
          <w:cantSplit/>
        </w:trPr>
        <w:tc>
          <w:tcPr>
            <w:tcW w:w="1413" w:type="dxa"/>
            <w:shd w:val="clear" w:color="auto" w:fill="auto"/>
          </w:tcPr>
          <w:p w:rsidR="00894DEB" w:rsidRDefault="001D59F5">
            <w:pPr>
              <w:pStyle w:val="TableText"/>
            </w:pPr>
            <w:r>
              <w:rPr>
                <w:rFonts w:hint="eastAsia"/>
              </w:rPr>
              <w:t>volumeId</w:t>
            </w:r>
          </w:p>
        </w:tc>
        <w:tc>
          <w:tcPr>
            <w:tcW w:w="708" w:type="dxa"/>
            <w:shd w:val="clear" w:color="auto" w:fill="auto"/>
          </w:tcPr>
          <w:p w:rsidR="00894DEB" w:rsidRDefault="001D59F5">
            <w:pPr>
              <w:pStyle w:val="TableText"/>
            </w:pPr>
            <w:r>
              <w:rPr>
                <w:rFonts w:hint="eastAsia"/>
              </w:rPr>
              <w:t>O</w:t>
            </w:r>
          </w:p>
        </w:tc>
        <w:tc>
          <w:tcPr>
            <w:tcW w:w="1560" w:type="dxa"/>
            <w:shd w:val="clear" w:color="auto" w:fill="auto"/>
          </w:tcPr>
          <w:p w:rsidR="00894DEB" w:rsidRDefault="001D59F5">
            <w:pPr>
              <w:pStyle w:val="TableText"/>
            </w:pPr>
            <w:r>
              <w:rPr>
                <w:rFonts w:hint="eastAsia"/>
              </w:rPr>
              <w:t>string(1~128)</w:t>
            </w:r>
          </w:p>
        </w:tc>
        <w:tc>
          <w:tcPr>
            <w:tcW w:w="4248" w:type="dxa"/>
            <w:shd w:val="clear" w:color="auto" w:fill="auto"/>
          </w:tcPr>
          <w:p w:rsidR="00894DEB" w:rsidRDefault="001D59F5">
            <w:pPr>
              <w:pStyle w:val="TableText"/>
            </w:pPr>
            <w:r>
              <w:rPr>
                <w:rFonts w:hint="eastAsia"/>
              </w:rPr>
              <w:t>剧集</w:t>
            </w:r>
            <w:r>
              <w:rPr>
                <w:rFonts w:hint="eastAsia"/>
              </w:rPr>
              <w:t>ID</w:t>
            </w:r>
            <w:r>
              <w:rPr>
                <w:rFonts w:hint="eastAsia"/>
              </w:rPr>
              <w:t>（视频云聚合后的</w:t>
            </w:r>
            <w:r>
              <w:rPr>
                <w:rFonts w:hint="eastAsia"/>
              </w:rPr>
              <w:t>ID</w:t>
            </w:r>
            <w:r>
              <w:rPr>
                <w:rFonts w:hint="eastAsia"/>
              </w:rPr>
              <w:t>）。</w:t>
            </w:r>
          </w:p>
        </w:tc>
      </w:tr>
      <w:tr w:rsidR="00894DEB">
        <w:trPr>
          <w:cantSplit/>
        </w:trPr>
        <w:tc>
          <w:tcPr>
            <w:tcW w:w="1413" w:type="dxa"/>
            <w:shd w:val="clear" w:color="auto" w:fill="auto"/>
          </w:tcPr>
          <w:p w:rsidR="00894DEB" w:rsidRDefault="001D59F5">
            <w:pPr>
              <w:pStyle w:val="TableText"/>
            </w:pPr>
            <w:r>
              <w:rPr>
                <w:rFonts w:hint="eastAsia"/>
              </w:rPr>
              <w:t>vod</w:t>
            </w:r>
          </w:p>
        </w:tc>
        <w:tc>
          <w:tcPr>
            <w:tcW w:w="708" w:type="dxa"/>
            <w:shd w:val="clear" w:color="auto" w:fill="auto"/>
          </w:tcPr>
          <w:p w:rsidR="00894DEB" w:rsidRDefault="001D59F5">
            <w:pPr>
              <w:pStyle w:val="TableText"/>
            </w:pPr>
            <w:r>
              <w:rPr>
                <w:rFonts w:hint="eastAsia"/>
              </w:rPr>
              <w:t>O</w:t>
            </w:r>
          </w:p>
        </w:tc>
        <w:tc>
          <w:tcPr>
            <w:tcW w:w="1560" w:type="dxa"/>
            <w:shd w:val="clear" w:color="auto" w:fill="auto"/>
          </w:tcPr>
          <w:p w:rsidR="00894DEB" w:rsidRDefault="001D59F5">
            <w:pPr>
              <w:pStyle w:val="TableText"/>
            </w:pPr>
            <w:r>
              <w:rPr>
                <w:rFonts w:hint="eastAsia"/>
              </w:rPr>
              <w:t>Vod</w:t>
            </w:r>
          </w:p>
        </w:tc>
        <w:tc>
          <w:tcPr>
            <w:tcW w:w="4248" w:type="dxa"/>
            <w:shd w:val="clear" w:color="auto" w:fill="auto"/>
          </w:tcPr>
          <w:p w:rsidR="00894DEB" w:rsidRDefault="001D59F5">
            <w:pPr>
              <w:pStyle w:val="TableText"/>
            </w:pPr>
            <w:r>
              <w:rPr>
                <w:rFonts w:hint="eastAsia"/>
              </w:rPr>
              <w:t>视频内容。</w:t>
            </w:r>
          </w:p>
          <w:p w:rsidR="00894DEB" w:rsidRDefault="001D59F5">
            <w:pPr>
              <w:pStyle w:val="TableText"/>
            </w:pPr>
            <w:r>
              <w:rPr>
                <w:rFonts w:hint="eastAsia"/>
              </w:rPr>
              <w:t>视频云的影片库中若无对应的聚合影片，则无此字段。</w:t>
            </w:r>
          </w:p>
          <w:p w:rsidR="00894DEB" w:rsidRDefault="001D59F5">
            <w:pPr>
              <w:pStyle w:val="TableText"/>
            </w:pPr>
            <w:r>
              <w:rPr>
                <w:rFonts w:hint="eastAsia"/>
              </w:rPr>
              <w:t>（白牌客户端和服务端无需理解此字段也无需传入此字段，接入视频云的终端需要使用。）</w:t>
            </w:r>
          </w:p>
        </w:tc>
      </w:tr>
      <w:tr w:rsidR="00894DEB">
        <w:trPr>
          <w:cantSplit/>
        </w:trPr>
        <w:tc>
          <w:tcPr>
            <w:tcW w:w="1413" w:type="dxa"/>
            <w:shd w:val="clear" w:color="auto" w:fill="auto"/>
          </w:tcPr>
          <w:p w:rsidR="00894DEB" w:rsidRPr="00B57253" w:rsidRDefault="001D59F5">
            <w:pPr>
              <w:pStyle w:val="TableText"/>
              <w:rPr>
                <w:color w:val="FF0000"/>
              </w:rPr>
            </w:pPr>
            <w:r w:rsidRPr="00B57253">
              <w:rPr>
                <w:rFonts w:hint="eastAsia"/>
                <w:color w:val="FF0000"/>
              </w:rPr>
              <w:t>createTime</w:t>
            </w:r>
          </w:p>
        </w:tc>
        <w:tc>
          <w:tcPr>
            <w:tcW w:w="708" w:type="dxa"/>
            <w:shd w:val="clear" w:color="auto" w:fill="auto"/>
          </w:tcPr>
          <w:p w:rsidR="00894DEB" w:rsidRPr="00B57253" w:rsidRDefault="001D59F5">
            <w:pPr>
              <w:pStyle w:val="TableText"/>
              <w:rPr>
                <w:color w:val="FF0000"/>
              </w:rPr>
            </w:pPr>
            <w:r w:rsidRPr="00B57253">
              <w:rPr>
                <w:rFonts w:hint="eastAsia"/>
                <w:color w:val="FF0000"/>
              </w:rPr>
              <w:t>O</w:t>
            </w:r>
          </w:p>
        </w:tc>
        <w:tc>
          <w:tcPr>
            <w:tcW w:w="1560" w:type="dxa"/>
            <w:shd w:val="clear" w:color="auto" w:fill="auto"/>
          </w:tcPr>
          <w:p w:rsidR="00894DEB" w:rsidRPr="00B57253" w:rsidRDefault="001D59F5">
            <w:pPr>
              <w:pStyle w:val="TableText"/>
              <w:rPr>
                <w:color w:val="FF0000"/>
              </w:rPr>
            </w:pPr>
            <w:r w:rsidRPr="00B57253">
              <w:rPr>
                <w:rFonts w:hint="eastAsia"/>
                <w:color w:val="FF0000"/>
              </w:rPr>
              <w:t>long</w:t>
            </w:r>
          </w:p>
        </w:tc>
        <w:tc>
          <w:tcPr>
            <w:tcW w:w="4248" w:type="dxa"/>
            <w:shd w:val="clear" w:color="auto" w:fill="auto"/>
          </w:tcPr>
          <w:p w:rsidR="00894DEB" w:rsidRPr="00B57253" w:rsidRDefault="001D59F5">
            <w:pPr>
              <w:pStyle w:val="TableText"/>
              <w:rPr>
                <w:color w:val="FF0000"/>
              </w:rPr>
            </w:pPr>
            <w:r w:rsidRPr="00B57253">
              <w:rPr>
                <w:rFonts w:hint="eastAsia"/>
                <w:color w:val="FF0000"/>
              </w:rPr>
              <w:t>播放记录时间，由客户端生成，云端不保证时间正确性</w:t>
            </w:r>
          </w:p>
          <w:p w:rsidR="00894DEB" w:rsidRPr="00B57253" w:rsidRDefault="001D59F5">
            <w:pPr>
              <w:pStyle w:val="TableText"/>
              <w:rPr>
                <w:color w:val="FF0000"/>
              </w:rPr>
            </w:pPr>
            <w:r w:rsidRPr="00B57253">
              <w:rPr>
                <w:rFonts w:hint="eastAsia"/>
                <w:color w:val="FF0000"/>
              </w:rPr>
              <w:t>删除播放记录接口的请求参数无此字段</w:t>
            </w:r>
          </w:p>
        </w:tc>
      </w:tr>
      <w:tr w:rsidR="00894DEB">
        <w:trPr>
          <w:cantSplit/>
        </w:trPr>
        <w:tc>
          <w:tcPr>
            <w:tcW w:w="1413" w:type="dxa"/>
            <w:shd w:val="clear" w:color="auto" w:fill="auto"/>
          </w:tcPr>
          <w:p w:rsidR="00894DEB" w:rsidRPr="00B57253" w:rsidRDefault="001D59F5">
            <w:pPr>
              <w:pStyle w:val="TableText"/>
              <w:rPr>
                <w:color w:val="FF0000"/>
              </w:rPr>
            </w:pPr>
            <w:r w:rsidRPr="00B57253">
              <w:rPr>
                <w:rFonts w:hint="eastAsia"/>
                <w:color w:val="FF0000"/>
              </w:rPr>
              <w:t>playTime</w:t>
            </w:r>
          </w:p>
        </w:tc>
        <w:tc>
          <w:tcPr>
            <w:tcW w:w="708" w:type="dxa"/>
            <w:shd w:val="clear" w:color="auto" w:fill="auto"/>
          </w:tcPr>
          <w:p w:rsidR="00894DEB" w:rsidRPr="00B57253" w:rsidRDefault="001D59F5">
            <w:pPr>
              <w:pStyle w:val="TableText"/>
              <w:rPr>
                <w:color w:val="FF0000"/>
              </w:rPr>
            </w:pPr>
            <w:r w:rsidRPr="00B57253">
              <w:rPr>
                <w:rFonts w:hint="eastAsia"/>
                <w:color w:val="FF0000"/>
              </w:rPr>
              <w:t>O</w:t>
            </w:r>
          </w:p>
        </w:tc>
        <w:tc>
          <w:tcPr>
            <w:tcW w:w="1560" w:type="dxa"/>
            <w:shd w:val="clear" w:color="auto" w:fill="auto"/>
          </w:tcPr>
          <w:p w:rsidR="00894DEB" w:rsidRPr="00B57253" w:rsidRDefault="001D59F5">
            <w:pPr>
              <w:pStyle w:val="TableText"/>
              <w:rPr>
                <w:color w:val="FF0000"/>
              </w:rPr>
            </w:pPr>
            <w:r w:rsidRPr="00B57253">
              <w:rPr>
                <w:rFonts w:hint="eastAsia"/>
                <w:color w:val="FF0000"/>
              </w:rPr>
              <w:t>int</w:t>
            </w:r>
          </w:p>
        </w:tc>
        <w:tc>
          <w:tcPr>
            <w:tcW w:w="4248" w:type="dxa"/>
            <w:shd w:val="clear" w:color="auto" w:fill="auto"/>
          </w:tcPr>
          <w:p w:rsidR="00894DEB" w:rsidRPr="00B57253" w:rsidRDefault="001D59F5">
            <w:pPr>
              <w:pStyle w:val="TableText"/>
              <w:rPr>
                <w:color w:val="FF0000"/>
              </w:rPr>
            </w:pPr>
            <w:r w:rsidRPr="00B57253">
              <w:rPr>
                <w:rFonts w:hint="eastAsia"/>
                <w:color w:val="FF0000"/>
              </w:rPr>
              <w:t>已播放时长（秒）</w:t>
            </w:r>
          </w:p>
          <w:p w:rsidR="00894DEB" w:rsidRPr="00B57253" w:rsidRDefault="001D59F5">
            <w:pPr>
              <w:pStyle w:val="TableText"/>
              <w:rPr>
                <w:color w:val="FF0000"/>
              </w:rPr>
            </w:pPr>
            <w:r w:rsidRPr="00B57253">
              <w:rPr>
                <w:rFonts w:hint="eastAsia"/>
                <w:color w:val="FF0000"/>
              </w:rPr>
              <w:t>删除播放记录接口的请求参数无此字段</w:t>
            </w:r>
          </w:p>
        </w:tc>
      </w:tr>
      <w:tr w:rsidR="00894DEB">
        <w:trPr>
          <w:cantSplit/>
        </w:trPr>
        <w:tc>
          <w:tcPr>
            <w:tcW w:w="1413" w:type="dxa"/>
            <w:shd w:val="clear" w:color="auto" w:fill="auto"/>
          </w:tcPr>
          <w:p w:rsidR="00894DEB" w:rsidRPr="00B57253" w:rsidRDefault="001D59F5">
            <w:pPr>
              <w:pStyle w:val="TableText"/>
              <w:rPr>
                <w:color w:val="FF0000"/>
              </w:rPr>
            </w:pPr>
            <w:r w:rsidRPr="00B57253">
              <w:rPr>
                <w:rFonts w:hint="eastAsia"/>
                <w:color w:val="FF0000"/>
              </w:rPr>
              <w:lastRenderedPageBreak/>
              <w:t>state</w:t>
            </w:r>
          </w:p>
        </w:tc>
        <w:tc>
          <w:tcPr>
            <w:tcW w:w="708" w:type="dxa"/>
            <w:shd w:val="clear" w:color="auto" w:fill="auto"/>
          </w:tcPr>
          <w:p w:rsidR="00894DEB" w:rsidRPr="00B57253" w:rsidRDefault="001D59F5">
            <w:pPr>
              <w:pStyle w:val="TableText"/>
              <w:rPr>
                <w:color w:val="FF0000"/>
              </w:rPr>
            </w:pPr>
            <w:r w:rsidRPr="00B57253">
              <w:rPr>
                <w:rFonts w:hint="eastAsia"/>
                <w:color w:val="FF0000"/>
              </w:rPr>
              <w:t>O</w:t>
            </w:r>
          </w:p>
        </w:tc>
        <w:tc>
          <w:tcPr>
            <w:tcW w:w="1560" w:type="dxa"/>
            <w:shd w:val="clear" w:color="auto" w:fill="auto"/>
          </w:tcPr>
          <w:p w:rsidR="00894DEB" w:rsidRPr="00B57253" w:rsidRDefault="001D59F5">
            <w:pPr>
              <w:pStyle w:val="TableText"/>
              <w:rPr>
                <w:color w:val="FF0000"/>
              </w:rPr>
            </w:pPr>
            <w:r w:rsidRPr="00B57253">
              <w:rPr>
                <w:rFonts w:hint="eastAsia"/>
                <w:color w:val="FF0000"/>
              </w:rPr>
              <w:t>int</w:t>
            </w:r>
          </w:p>
        </w:tc>
        <w:tc>
          <w:tcPr>
            <w:tcW w:w="4248" w:type="dxa"/>
            <w:shd w:val="clear" w:color="auto" w:fill="auto"/>
          </w:tcPr>
          <w:p w:rsidR="00894DEB" w:rsidRPr="00B57253" w:rsidRDefault="001D59F5">
            <w:pPr>
              <w:keepNext/>
              <w:autoSpaceDE w:val="0"/>
              <w:autoSpaceDN w:val="0"/>
              <w:snapToGrid/>
              <w:spacing w:before="0" w:after="0" w:line="240" w:lineRule="auto"/>
              <w:ind w:left="0"/>
              <w:jc w:val="both"/>
              <w:rPr>
                <w:rFonts w:asciiTheme="minorEastAsia" w:eastAsiaTheme="minorEastAsia" w:hAnsiTheme="minorEastAsia" w:cstheme="minorEastAsia"/>
                <w:color w:val="FF0000"/>
              </w:rPr>
            </w:pPr>
            <w:r w:rsidRPr="00B57253">
              <w:rPr>
                <w:rFonts w:asciiTheme="minorEastAsia" w:eastAsiaTheme="minorEastAsia" w:hAnsiTheme="minorEastAsia" w:cstheme="minorEastAsia" w:hint="eastAsia"/>
                <w:color w:val="FF0000"/>
              </w:rPr>
              <w:t>该视频在当前终端是否可播放</w:t>
            </w:r>
          </w:p>
          <w:p w:rsidR="00894DEB" w:rsidRPr="00B57253" w:rsidRDefault="001D59F5">
            <w:pPr>
              <w:keepNext/>
              <w:autoSpaceDE w:val="0"/>
              <w:autoSpaceDN w:val="0"/>
              <w:snapToGrid/>
              <w:spacing w:before="0" w:after="0" w:line="240" w:lineRule="auto"/>
              <w:ind w:left="0"/>
              <w:jc w:val="both"/>
              <w:rPr>
                <w:rFonts w:asciiTheme="minorEastAsia" w:eastAsiaTheme="minorEastAsia" w:hAnsiTheme="minorEastAsia" w:cstheme="minorEastAsia"/>
                <w:color w:val="FF0000"/>
              </w:rPr>
            </w:pPr>
            <w:r w:rsidRPr="00B57253">
              <w:rPr>
                <w:rFonts w:asciiTheme="minorEastAsia" w:eastAsiaTheme="minorEastAsia" w:hAnsiTheme="minorEastAsia" w:cstheme="minorEastAsia" w:hint="eastAsia"/>
                <w:color w:val="FF0000"/>
              </w:rPr>
              <w:t>（0可用 1已下线 2版权受限）</w:t>
            </w:r>
          </w:p>
          <w:p w:rsidR="00894DEB" w:rsidRDefault="001D59F5">
            <w:pPr>
              <w:keepNext/>
              <w:autoSpaceDE w:val="0"/>
              <w:autoSpaceDN w:val="0"/>
              <w:snapToGrid/>
              <w:spacing w:before="0" w:after="0" w:line="240" w:lineRule="auto"/>
              <w:ind w:left="0"/>
              <w:jc w:val="both"/>
              <w:rPr>
                <w:rFonts w:asciiTheme="minorEastAsia" w:eastAsiaTheme="minorEastAsia" w:hAnsiTheme="minorEastAsia" w:cstheme="minorEastAsia"/>
                <w:color w:val="FF0000"/>
              </w:rPr>
            </w:pPr>
            <w:r w:rsidRPr="00B57253">
              <w:rPr>
                <w:rFonts w:asciiTheme="minorEastAsia" w:eastAsiaTheme="minorEastAsia" w:hAnsiTheme="minorEastAsia" w:cstheme="minorEastAsia" w:hint="eastAsia"/>
                <w:color w:val="FF0000"/>
              </w:rPr>
              <w:t>视频云下发播放记录时包含此字段，终端上传播放记录时无此字段</w:t>
            </w:r>
          </w:p>
          <w:p w:rsidR="00B57253" w:rsidRPr="00B57253" w:rsidRDefault="00B57253">
            <w:pPr>
              <w:keepNext/>
              <w:autoSpaceDE w:val="0"/>
              <w:autoSpaceDN w:val="0"/>
              <w:snapToGrid/>
              <w:spacing w:before="0" w:after="0" w:line="240" w:lineRule="auto"/>
              <w:ind w:left="0"/>
              <w:jc w:val="both"/>
              <w:rPr>
                <w:rFonts w:asciiTheme="minorEastAsia" w:eastAsiaTheme="minorEastAsia" w:hAnsiTheme="minorEastAsia" w:cstheme="minorEastAsia"/>
                <w:color w:val="FF0000"/>
              </w:rPr>
            </w:pPr>
            <w:r>
              <w:rPr>
                <w:rFonts w:asciiTheme="minorEastAsia" w:eastAsiaTheme="minorEastAsia" w:hAnsiTheme="minorEastAsia" w:cstheme="minorEastAsia" w:hint="eastAsia"/>
                <w:color w:val="FF0000"/>
              </w:rPr>
              <w:t>----0</w:t>
            </w:r>
          </w:p>
        </w:tc>
      </w:tr>
      <w:tr w:rsidR="00894DEB">
        <w:trPr>
          <w:cantSplit/>
        </w:trPr>
        <w:tc>
          <w:tcPr>
            <w:tcW w:w="1413" w:type="dxa"/>
            <w:shd w:val="clear" w:color="auto" w:fill="auto"/>
          </w:tcPr>
          <w:p w:rsidR="00894DEB" w:rsidRDefault="001D59F5">
            <w:pPr>
              <w:pStyle w:val="TableText"/>
            </w:pPr>
            <w:r>
              <w:rPr>
                <w:rFonts w:hint="eastAsia"/>
              </w:rPr>
              <w:t>extra</w:t>
            </w:r>
          </w:p>
        </w:tc>
        <w:tc>
          <w:tcPr>
            <w:tcW w:w="708" w:type="dxa"/>
            <w:shd w:val="clear" w:color="auto" w:fill="auto"/>
          </w:tcPr>
          <w:p w:rsidR="00894DEB" w:rsidRDefault="001D59F5">
            <w:pPr>
              <w:pStyle w:val="TableText"/>
            </w:pPr>
            <w:r>
              <w:rPr>
                <w:rFonts w:hint="eastAsia"/>
              </w:rPr>
              <w:t>M</w:t>
            </w:r>
          </w:p>
        </w:tc>
        <w:tc>
          <w:tcPr>
            <w:tcW w:w="1560" w:type="dxa"/>
            <w:shd w:val="clear" w:color="auto" w:fill="auto"/>
          </w:tcPr>
          <w:p w:rsidR="00894DEB" w:rsidRDefault="001D59F5">
            <w:pPr>
              <w:pStyle w:val="TableText"/>
            </w:pPr>
            <w:r>
              <w:rPr>
                <w:rFonts w:hint="eastAsia"/>
              </w:rPr>
              <w:t>string(1~512)</w:t>
            </w:r>
          </w:p>
        </w:tc>
        <w:tc>
          <w:tcPr>
            <w:tcW w:w="4248" w:type="dxa"/>
            <w:shd w:val="clear" w:color="auto" w:fill="auto"/>
          </w:tcPr>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该字段记录白牌的视频数据，如：</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"resourcetype": "1",</w:t>
            </w:r>
            <w:r w:rsidR="00D85AE5">
              <w:rPr>
                <w:rFonts w:asciiTheme="minorEastAsia" w:eastAsiaTheme="minorEastAsia" w:hAnsiTheme="minorEastAsia" w:cstheme="minorEastAsia" w:hint="eastAsia"/>
              </w:rPr>
              <w:t xml:space="preserve">  --</w:t>
            </w:r>
            <w:r w:rsidR="004234BE">
              <w:rPr>
                <w:rFonts w:asciiTheme="minorEastAsia" w:eastAsiaTheme="minorEastAsia" w:hAnsiTheme="minorEastAsia" w:cstheme="minorEastAsia" w:hint="eastAsia"/>
              </w:rPr>
              <w:t>剧集或视频</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"resourceid": "123",</w:t>
            </w:r>
            <w:r w:rsidR="00912CAF">
              <w:rPr>
                <w:rFonts w:asciiTheme="minorEastAsia" w:eastAsiaTheme="minorEastAsia" w:hAnsiTheme="minorEastAsia" w:cstheme="minorEastAsia" w:hint="eastAsia"/>
              </w:rPr>
              <w:t xml:space="preserve">  --剧集ID或者视频ID</w:t>
            </w:r>
          </w:p>
          <w:p w:rsidR="008F6CF2" w:rsidRDefault="00D72474">
            <w:pPr>
              <w:pStyle w:val="TableText"/>
              <w:rPr>
                <w:rFonts w:asciiTheme="minorEastAsia" w:eastAsiaTheme="minorEastAsia" w:hAnsiTheme="minorEastAsia" w:cstheme="minorEastAsia"/>
                <w:color w:val="FF0000"/>
              </w:rPr>
            </w:pPr>
            <w:r w:rsidRPr="00C16F41">
              <w:rPr>
                <w:rFonts w:asciiTheme="minorEastAsia" w:eastAsiaTheme="minorEastAsia" w:hAnsiTheme="minorEastAsia" w:cstheme="minorEastAsia" w:hint="eastAsia"/>
                <w:color w:val="FF0000"/>
              </w:rPr>
              <w:t xml:space="preserve">"vid": "123", </w:t>
            </w:r>
            <w:r w:rsidR="00DE5E55">
              <w:rPr>
                <w:rFonts w:asciiTheme="minorEastAsia" w:eastAsiaTheme="minorEastAsia" w:hAnsiTheme="minorEastAsia" w:cstheme="minorEastAsia" w:hint="eastAsia"/>
                <w:color w:val="FF0000"/>
              </w:rPr>
              <w:t xml:space="preserve">  </w:t>
            </w:r>
            <w:r w:rsidRPr="00C16F41">
              <w:rPr>
                <w:rFonts w:asciiTheme="minorEastAsia" w:eastAsiaTheme="minorEastAsia" w:hAnsiTheme="minorEastAsia" w:cstheme="minorEastAsia" w:hint="eastAsia"/>
                <w:color w:val="FF0000"/>
              </w:rPr>
              <w:t>--剧集才有用，控制播放具体剧集。</w:t>
            </w:r>
          </w:p>
          <w:p w:rsidR="00B25305" w:rsidRDefault="00487262">
            <w:pPr>
              <w:pStyle w:val="TableText"/>
              <w:rPr>
                <w:rFonts w:asciiTheme="minorEastAsia" w:eastAsiaTheme="minorEastAsia" w:hAnsiTheme="minorEastAsia" w:cstheme="minorEastAsia"/>
                <w:color w:val="FF0000"/>
              </w:rPr>
            </w:pPr>
            <w:r w:rsidRPr="00C16F41">
              <w:rPr>
                <w:rFonts w:asciiTheme="minorEastAsia" w:eastAsiaTheme="minorEastAsia" w:hAnsiTheme="minorEastAsia" w:cstheme="minorEastAsia" w:hint="eastAsia"/>
                <w:color w:val="FF0000"/>
              </w:rPr>
              <w:t>"</w:t>
            </w:r>
            <w:r w:rsidR="005A2733" w:rsidRPr="005A2733">
              <w:rPr>
                <w:rFonts w:asciiTheme="minorEastAsia" w:eastAsiaTheme="minorEastAsia" w:hAnsiTheme="minorEastAsia" w:cstheme="minorEastAsia"/>
                <w:color w:val="FF0000"/>
              </w:rPr>
              <w:t>totalDuration</w:t>
            </w:r>
            <w:r w:rsidRPr="00C16F41">
              <w:rPr>
                <w:rFonts w:asciiTheme="minorEastAsia" w:eastAsiaTheme="minorEastAsia" w:hAnsiTheme="minorEastAsia" w:cstheme="minorEastAsia" w:hint="eastAsia"/>
                <w:color w:val="FF0000"/>
              </w:rPr>
              <w:t>": "</w:t>
            </w:r>
            <w:r>
              <w:rPr>
                <w:rFonts w:asciiTheme="minorEastAsia" w:eastAsiaTheme="minorEastAsia" w:hAnsiTheme="minorEastAsia" w:cstheme="minorEastAsia" w:hint="eastAsia"/>
                <w:color w:val="FF0000"/>
              </w:rPr>
              <w:t>xxx</w:t>
            </w:r>
            <w:r w:rsidRPr="00C16F41">
              <w:rPr>
                <w:rFonts w:asciiTheme="minorEastAsia" w:eastAsiaTheme="minorEastAsia" w:hAnsiTheme="minorEastAsia" w:cstheme="minorEastAsia" w:hint="eastAsia"/>
                <w:color w:val="FF0000"/>
              </w:rPr>
              <w:t>",</w:t>
            </w:r>
          </w:p>
          <w:p w:rsidR="00487262" w:rsidRPr="00C16F41" w:rsidRDefault="00487262">
            <w:pPr>
              <w:pStyle w:val="TableText"/>
              <w:rPr>
                <w:rFonts w:asciiTheme="minorEastAsia" w:eastAsiaTheme="minorEastAsia" w:hAnsiTheme="minorEastAsia" w:cstheme="minorEastAsia"/>
                <w:color w:val="FF0000"/>
              </w:rPr>
            </w:pPr>
            <w:r>
              <w:rPr>
                <w:rFonts w:asciiTheme="minorEastAsia" w:eastAsiaTheme="minorEastAsia" w:hAnsiTheme="minorEastAsia" w:cstheme="minorEastAsia" w:hint="eastAsia"/>
                <w:color w:val="FF0000"/>
              </w:rPr>
              <w:t>--</w:t>
            </w:r>
            <w:r w:rsidR="00B25305">
              <w:rPr>
                <w:rFonts w:asciiTheme="minorEastAsia" w:eastAsiaTheme="minorEastAsia" w:hAnsiTheme="minorEastAsia" w:cstheme="minorEastAsia" w:hint="eastAsia"/>
                <w:color w:val="FF0000"/>
              </w:rPr>
              <w:t>【可以为空】</w:t>
            </w:r>
            <w:r>
              <w:rPr>
                <w:rFonts w:asciiTheme="minorEastAsia" w:eastAsiaTheme="minorEastAsia" w:hAnsiTheme="minorEastAsia" w:cstheme="minorEastAsia" w:hint="eastAsia"/>
                <w:color w:val="FF0000"/>
              </w:rPr>
              <w:t>还有剩余多少未播放，没有展示不了还剩多少，不影响播放功能。</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"resourcename": "古剑奇谭",</w:t>
            </w:r>
          </w:p>
          <w:p w:rsidR="00894DEB" w:rsidRPr="009D2F76" w:rsidRDefault="001D59F5">
            <w:pPr>
              <w:pStyle w:val="TableText"/>
              <w:rPr>
                <w:rFonts w:asciiTheme="minorEastAsia" w:eastAsiaTheme="minorEastAsia" w:hAnsiTheme="minorEastAsia" w:cstheme="minorEastAsia"/>
                <w:color w:val="FF0000"/>
              </w:rPr>
            </w:pPr>
            <w:r>
              <w:rPr>
                <w:rFonts w:asciiTheme="minorEastAsia" w:eastAsiaTheme="minorEastAsia" w:hAnsiTheme="minorEastAsia" w:cstheme="minorEastAsia" w:hint="eastAsia"/>
              </w:rPr>
              <w:t>"categorytype": "2",</w:t>
            </w:r>
            <w:r w:rsidR="00912CAF">
              <w:rPr>
                <w:rFonts w:asciiTheme="minorEastAsia" w:eastAsiaTheme="minorEastAsia" w:hAnsiTheme="minorEastAsia" w:cstheme="minorEastAsia" w:hint="eastAsia"/>
              </w:rPr>
              <w:t xml:space="preserve">  </w:t>
            </w:r>
            <w:r w:rsidR="00912CAF" w:rsidRPr="009D2F76">
              <w:rPr>
                <w:rFonts w:asciiTheme="minorEastAsia" w:eastAsiaTheme="minorEastAsia" w:hAnsiTheme="minorEastAsia" w:cstheme="minorEastAsia" w:hint="eastAsia"/>
                <w:color w:val="FF0000"/>
              </w:rPr>
              <w:t>--</w:t>
            </w:r>
            <w:r w:rsidR="00B25305">
              <w:rPr>
                <w:rFonts w:asciiTheme="minorEastAsia" w:eastAsiaTheme="minorEastAsia" w:hAnsiTheme="minorEastAsia" w:cstheme="minorEastAsia" w:hint="eastAsia"/>
                <w:color w:val="FF0000"/>
              </w:rPr>
              <w:t>【可以默认值】</w:t>
            </w:r>
            <w:r w:rsidR="00912CAF" w:rsidRPr="009D2F76">
              <w:rPr>
                <w:rFonts w:asciiTheme="minorEastAsia" w:eastAsiaTheme="minorEastAsia" w:hAnsiTheme="minorEastAsia" w:cstheme="minorEastAsia" w:hint="eastAsia"/>
                <w:color w:val="FF0000"/>
              </w:rPr>
              <w:t>类型</w:t>
            </w:r>
            <w:r w:rsidR="001B6416" w:rsidRPr="009D2F76">
              <w:rPr>
                <w:rFonts w:asciiTheme="minorEastAsia" w:eastAsiaTheme="minorEastAsia" w:hAnsiTheme="minorEastAsia" w:cstheme="minorEastAsia" w:hint="eastAsia"/>
                <w:color w:val="FF0000"/>
              </w:rPr>
              <w:t>：</w:t>
            </w:r>
            <w:r w:rsidR="00107883" w:rsidRPr="009D2F76">
              <w:rPr>
                <w:rFonts w:asciiTheme="minorEastAsia" w:eastAsiaTheme="minorEastAsia" w:hAnsiTheme="minorEastAsia" w:cstheme="minorEastAsia" w:hint="eastAsia"/>
                <w:color w:val="FF0000"/>
              </w:rPr>
              <w:t>电视剧、电</w:t>
            </w:r>
            <w:r w:rsidR="00107883" w:rsidRPr="00D43656">
              <w:rPr>
                <w:rFonts w:asciiTheme="minorEastAsia" w:eastAsiaTheme="minorEastAsia" w:hAnsiTheme="minorEastAsia" w:cstheme="minorEastAsia" w:hint="eastAsia"/>
                <w:color w:val="FF0000"/>
              </w:rPr>
              <w:t>影。</w:t>
            </w:r>
            <w:r w:rsidR="00D43656" w:rsidRPr="00D43656">
              <w:rPr>
                <w:rFonts w:hint="eastAsia"/>
                <w:color w:val="FF0000"/>
              </w:rPr>
              <w:t>1-</w:t>
            </w:r>
            <w:r w:rsidR="00D43656" w:rsidRPr="00D43656">
              <w:rPr>
                <w:rFonts w:hint="eastAsia"/>
                <w:color w:val="FF0000"/>
              </w:rPr>
              <w:t>电影</w:t>
            </w:r>
            <w:r w:rsidR="00D43656" w:rsidRPr="00D43656">
              <w:rPr>
                <w:rFonts w:hint="eastAsia"/>
                <w:color w:val="FF0000"/>
              </w:rPr>
              <w:t>;2-</w:t>
            </w:r>
            <w:r w:rsidR="00D43656" w:rsidRPr="00D43656">
              <w:rPr>
                <w:rFonts w:hint="eastAsia"/>
                <w:color w:val="FF0000"/>
              </w:rPr>
              <w:t>电视剧</w:t>
            </w:r>
            <w:r w:rsidR="00D43656" w:rsidRPr="00D43656">
              <w:rPr>
                <w:rFonts w:hint="eastAsia"/>
                <w:color w:val="FF0000"/>
              </w:rPr>
              <w:t>;16-</w:t>
            </w:r>
            <w:r w:rsidR="00D43656" w:rsidRPr="00D43656">
              <w:rPr>
                <w:rFonts w:hint="eastAsia"/>
                <w:color w:val="FF0000"/>
              </w:rPr>
              <w:t>动漫</w:t>
            </w:r>
            <w:r w:rsidR="00D43656" w:rsidRPr="00D43656">
              <w:rPr>
                <w:rFonts w:hint="eastAsia"/>
                <w:color w:val="FF0000"/>
              </w:rPr>
              <w:t>; 8-</w:t>
            </w:r>
            <w:r w:rsidR="00D43656" w:rsidRPr="00D43656">
              <w:rPr>
                <w:rFonts w:hint="eastAsia"/>
                <w:color w:val="FF0000"/>
              </w:rPr>
              <w:t>纪录片；</w:t>
            </w:r>
            <w:r w:rsidR="00D43656" w:rsidRPr="00D43656">
              <w:rPr>
                <w:rFonts w:hint="eastAsia"/>
                <w:color w:val="FF0000"/>
              </w:rPr>
              <w:t>24-</w:t>
            </w:r>
            <w:r w:rsidR="00D43656" w:rsidRPr="00D43656">
              <w:rPr>
                <w:rFonts w:hint="eastAsia"/>
                <w:color w:val="FF0000"/>
              </w:rPr>
              <w:t>音乐</w:t>
            </w:r>
            <w:r w:rsidR="00D43656" w:rsidRPr="00D43656">
              <w:rPr>
                <w:rFonts w:hint="eastAsia"/>
                <w:color w:val="FF0000"/>
              </w:rPr>
              <w:t>; 7-</w:t>
            </w:r>
            <w:r w:rsidR="00D43656" w:rsidRPr="00D43656">
              <w:rPr>
                <w:rFonts w:hint="eastAsia"/>
                <w:color w:val="FF0000"/>
              </w:rPr>
              <w:t>综艺；</w:t>
            </w:r>
            <w:r w:rsidR="00D43656" w:rsidRPr="00D43656">
              <w:rPr>
                <w:rFonts w:hint="eastAsia"/>
                <w:color w:val="FF0000"/>
              </w:rPr>
              <w:t>13-</w:t>
            </w:r>
            <w:r w:rsidR="00D43656" w:rsidRPr="00D43656">
              <w:rPr>
                <w:rFonts w:hint="eastAsia"/>
                <w:color w:val="FF0000"/>
              </w:rPr>
              <w:t>娱乐新闻</w:t>
            </w:r>
            <w:r w:rsidR="00D43656" w:rsidRPr="00D43656">
              <w:rPr>
                <w:rFonts w:hint="eastAsia"/>
                <w:color w:val="FF0000"/>
              </w:rPr>
              <w:t>; 21-</w:t>
            </w:r>
            <w:r w:rsidR="00D43656" w:rsidRPr="00D43656">
              <w:rPr>
                <w:rFonts w:hint="eastAsia"/>
                <w:color w:val="FF0000"/>
              </w:rPr>
              <w:t>教育</w:t>
            </w:r>
            <w:r w:rsidR="00D43656" w:rsidRPr="00D43656">
              <w:rPr>
                <w:rFonts w:hint="eastAsia"/>
                <w:color w:val="FF0000"/>
              </w:rPr>
              <w:t>;33-</w:t>
            </w:r>
            <w:r w:rsidR="00D43656" w:rsidRPr="00D43656">
              <w:rPr>
                <w:rFonts w:hint="eastAsia"/>
                <w:color w:val="FF0000"/>
              </w:rPr>
              <w:t>星尚</w:t>
            </w:r>
            <w:r w:rsidR="00D43656" w:rsidRPr="00D43656">
              <w:rPr>
                <w:rFonts w:hint="eastAsia"/>
                <w:color w:val="FF0000"/>
              </w:rPr>
              <w:t>;1300-</w:t>
            </w:r>
            <w:r w:rsidR="00D43656" w:rsidRPr="00D43656">
              <w:rPr>
                <w:rFonts w:hint="eastAsia"/>
                <w:color w:val="FF0000"/>
              </w:rPr>
              <w:t>新闻</w:t>
            </w:r>
            <w:r w:rsidR="00253FD0">
              <w:rPr>
                <w:rFonts w:hint="eastAsia"/>
                <w:color w:val="FF0000"/>
              </w:rPr>
              <w:t>。</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"imageurl": "http://www.baidu.com",</w:t>
            </w:r>
            <w:r w:rsidR="00E112F0">
              <w:rPr>
                <w:rFonts w:asciiTheme="minorEastAsia" w:eastAsiaTheme="minorEastAsia" w:hAnsiTheme="minorEastAsia" w:cstheme="minorEastAsia" w:hint="eastAsia"/>
              </w:rPr>
              <w:t xml:space="preserve"> --图片地址。</w:t>
            </w:r>
          </w:p>
          <w:p w:rsidR="00894DEB" w:rsidRDefault="001D59F5">
            <w:pPr>
              <w:pStyle w:val="TableText"/>
              <w:rPr>
                <w:rFonts w:asciiTheme="minorEastAsia" w:eastAsiaTheme="minorEastAsia" w:hAnsiTheme="minorEastAsia" w:cstheme="minorEastAsia"/>
                <w:b/>
                <w:color w:val="FF0000"/>
              </w:rPr>
            </w:pPr>
            <w:r w:rsidRPr="0015075E">
              <w:rPr>
                <w:rFonts w:asciiTheme="minorEastAsia" w:eastAsiaTheme="minorEastAsia" w:hAnsiTheme="minorEastAsia" w:cstheme="minorEastAsia" w:hint="eastAsia"/>
                <w:color w:val="FF0000"/>
              </w:rPr>
              <w:t>"videourl": "http://www.sohu.com"</w:t>
            </w:r>
            <w:r w:rsidR="00E112F0" w:rsidRPr="0015075E">
              <w:rPr>
                <w:rFonts w:asciiTheme="minorEastAsia" w:eastAsiaTheme="minorEastAsia" w:hAnsiTheme="minorEastAsia" w:cstheme="minorEastAsia" w:hint="eastAsia"/>
                <w:color w:val="FF0000"/>
              </w:rPr>
              <w:t xml:space="preserve">   --</w:t>
            </w:r>
            <w:r w:rsidR="00081B0F">
              <w:rPr>
                <w:rFonts w:asciiTheme="minorEastAsia" w:eastAsiaTheme="minorEastAsia" w:hAnsiTheme="minorEastAsia" w:cstheme="minorEastAsia" w:hint="eastAsia"/>
                <w:color w:val="FF0000"/>
              </w:rPr>
              <w:t>【可以没有】</w:t>
            </w:r>
            <w:r w:rsidR="00EB6F32">
              <w:rPr>
                <w:rFonts w:asciiTheme="minorEastAsia" w:eastAsiaTheme="minorEastAsia" w:hAnsiTheme="minorEastAsia" w:cstheme="minorEastAsia" w:hint="eastAsia"/>
                <w:color w:val="FF0000"/>
              </w:rPr>
              <w:t>没有没关系，</w:t>
            </w:r>
            <w:r w:rsidR="001B05CF" w:rsidRPr="0015075E">
              <w:rPr>
                <w:rFonts w:asciiTheme="minorEastAsia" w:eastAsiaTheme="minorEastAsia" w:hAnsiTheme="minorEastAsia" w:cstheme="minorEastAsia" w:hint="eastAsia"/>
                <w:color w:val="FF0000"/>
              </w:rPr>
              <w:t>视频的HTTP地址，分享也使用该地址。</w:t>
            </w:r>
            <w:r w:rsidR="000F1DB5">
              <w:rPr>
                <w:rFonts w:asciiTheme="minorEastAsia" w:eastAsiaTheme="minorEastAsia" w:hAnsiTheme="minorEastAsia" w:cstheme="minorEastAsia" w:hint="eastAsia"/>
                <w:color w:val="FF0000"/>
              </w:rPr>
              <w:t xml:space="preserve">  </w:t>
            </w:r>
            <w:r w:rsidR="000F1DB5" w:rsidRPr="00051674">
              <w:rPr>
                <w:rFonts w:asciiTheme="minorEastAsia" w:eastAsiaTheme="minorEastAsia" w:hAnsiTheme="minorEastAsia" w:cstheme="minorEastAsia" w:hint="eastAsia"/>
                <w:b/>
                <w:color w:val="FF0000"/>
              </w:rPr>
              <w:t>//优酷的url字段。</w:t>
            </w:r>
          </w:p>
          <w:p w:rsidR="004D4C1E" w:rsidRPr="00606CBC" w:rsidRDefault="004D4C1E">
            <w:pPr>
              <w:pStyle w:val="TableText"/>
              <w:rPr>
                <w:rFonts w:asciiTheme="minorEastAsia" w:eastAsiaTheme="minorEastAsia" w:hAnsiTheme="minorEastAsia" w:cstheme="minorEastAsia"/>
                <w:b/>
                <w:color w:val="FF0000"/>
              </w:rPr>
            </w:pPr>
            <w:r w:rsidRPr="00606CBC">
              <w:rPr>
                <w:rFonts w:asciiTheme="minorEastAsia" w:eastAsiaTheme="minorEastAsia" w:hAnsiTheme="minorEastAsia" w:cstheme="minorEastAsia" w:hint="eastAsia"/>
                <w:b/>
                <w:color w:val="FF0000"/>
              </w:rPr>
              <w:t>"</w:t>
            </w:r>
            <w:r w:rsidR="005A2733" w:rsidRPr="005A2733">
              <w:rPr>
                <w:rFonts w:asciiTheme="minorEastAsia" w:eastAsiaTheme="minorEastAsia" w:hAnsiTheme="minorEastAsia" w:cstheme="minorEastAsia"/>
                <w:color w:val="FF0000"/>
              </w:rPr>
              <w:t>index</w:t>
            </w:r>
            <w:r w:rsidRPr="005A2733">
              <w:rPr>
                <w:rFonts w:asciiTheme="minorEastAsia" w:eastAsiaTheme="minorEastAsia" w:hAnsiTheme="minorEastAsia" w:cstheme="minorEastAsia" w:hint="eastAsia"/>
                <w:color w:val="FF0000"/>
              </w:rPr>
              <w:t>"</w:t>
            </w:r>
            <w:r w:rsidRPr="00606CBC">
              <w:rPr>
                <w:rFonts w:asciiTheme="minorEastAsia" w:eastAsiaTheme="minorEastAsia" w:hAnsiTheme="minorEastAsia" w:cstheme="minorEastAsia" w:hint="eastAsia"/>
                <w:b/>
                <w:color w:val="FF0000"/>
              </w:rPr>
              <w:t>:"1"  --</w:t>
            </w:r>
            <w:r w:rsidR="005A2733">
              <w:rPr>
                <w:rFonts w:asciiTheme="minorEastAsia" w:eastAsiaTheme="minorEastAsia" w:hAnsiTheme="minorEastAsia" w:cstheme="minorEastAsia" w:hint="eastAsia"/>
                <w:b/>
                <w:color w:val="FF0000"/>
              </w:rPr>
              <w:t>播放的第几集</w:t>
            </w:r>
            <w:r w:rsidR="002B7323" w:rsidRPr="00606CBC">
              <w:rPr>
                <w:rFonts w:asciiTheme="minorEastAsia" w:eastAsiaTheme="minorEastAsia" w:hAnsiTheme="minorEastAsia" w:cstheme="minorEastAsia" w:hint="eastAsia"/>
                <w:b/>
                <w:color w:val="FF0000"/>
              </w:rPr>
              <w:t>（新增字段）</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w:t>
            </w:r>
          </w:p>
          <w:p w:rsidR="00894DEB" w:rsidRDefault="001D59F5">
            <w:pPr>
              <w:pStyle w:val="TableText"/>
              <w:rPr>
                <w:rFonts w:asciiTheme="minorEastAsia" w:eastAsiaTheme="minorEastAsia" w:hAnsiTheme="minorEastAsia" w:cstheme="minorEastAsia"/>
              </w:rPr>
            </w:pPr>
            <w:r>
              <w:rPr>
                <w:rFonts w:asciiTheme="minorEastAsia" w:eastAsiaTheme="minorEastAsia" w:hAnsiTheme="minorEastAsia" w:cstheme="minorEastAsia" w:hint="eastAsia"/>
              </w:rPr>
              <w:t>白牌客户端和服务端添加播放记录时须指定该字段；白牌客户端和服务端取消播放记录时须指定该字段的主键；白牌客户端和服务端获取播放记录列表时，视频云下发该字段。</w:t>
            </w:r>
          </w:p>
        </w:tc>
      </w:tr>
    </w:tbl>
    <w:p w:rsidR="00894DEB" w:rsidRDefault="001D59F5">
      <w:pPr>
        <w:pStyle w:val="21"/>
        <w:rPr>
          <w:lang w:eastAsia="zh-CN"/>
        </w:rPr>
      </w:pPr>
      <w:bookmarkStart w:id="142" w:name="_Toc19895"/>
      <w:bookmarkEnd w:id="139"/>
      <w:r>
        <w:rPr>
          <w:rFonts w:hint="eastAsia"/>
          <w:lang w:eastAsia="zh-CN"/>
        </w:rPr>
        <w:t>Vod</w:t>
      </w:r>
      <w:r>
        <w:rPr>
          <w:rFonts w:hint="eastAsia"/>
          <w:lang w:eastAsia="zh-CN"/>
        </w:rPr>
        <w:t>视频内容</w:t>
      </w:r>
      <w:bookmarkEnd w:id="142"/>
    </w:p>
    <w:p w:rsidR="00894DEB" w:rsidRDefault="001D59F5">
      <w:r>
        <w:rPr>
          <w:rFonts w:hint="eastAsia"/>
        </w:rPr>
        <w:t>数据对象定义略，参见《华为视频云接口规范》。</w:t>
      </w:r>
    </w:p>
    <w:p w:rsidR="00894DEB" w:rsidRDefault="001D59F5">
      <w:r>
        <w:rPr>
          <w:rFonts w:hint="eastAsia"/>
        </w:rPr>
        <w:t>接入视频云的终端需要使用该数据对象。</w:t>
      </w:r>
    </w:p>
    <w:p w:rsidR="00894DEB" w:rsidRDefault="00894DEB"/>
    <w:sectPr w:rsidR="00894DEB" w:rsidSect="00894DEB">
      <w:pgSz w:w="11906" w:h="16838"/>
      <w:pgMar w:top="1701" w:right="1134" w:bottom="1701" w:left="1134" w:header="567" w:footer="567" w:gutter="0"/>
      <w:cols w:space="425"/>
      <w:docGrid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82" w:author="q00322915" w:date="2016-05-03T14:33:00Z" w:initials="q">
    <w:p w:rsidR="00233D5C" w:rsidRDefault="00233D5C">
      <w:pPr>
        <w:pStyle w:val="a7"/>
      </w:pPr>
      <w:r>
        <w:rPr>
          <w:rFonts w:hint="eastAsia"/>
        </w:rPr>
        <w:t>待需求确定具体条数，以及是否按照应用区分</w:t>
      </w:r>
    </w:p>
  </w:comment>
  <w:comment w:id="140" w:author="q00322915" w:date="2016-04-29T14:03:00Z" w:initials="q">
    <w:p w:rsidR="00233D5C" w:rsidRDefault="00233D5C">
      <w:pPr>
        <w:pStyle w:val="a7"/>
      </w:pPr>
      <w:r>
        <w:rPr>
          <w:rFonts w:hint="eastAsia"/>
        </w:rPr>
        <w:t>1</w:t>
      </w:r>
      <w:r>
        <w:rPr>
          <w:rFonts w:hint="eastAsia"/>
        </w:rPr>
        <w:t>、主键需要明确：优酷的视频</w:t>
      </w:r>
      <w:r>
        <w:rPr>
          <w:rFonts w:hint="eastAsia"/>
        </w:rPr>
        <w:t>ID</w:t>
      </w:r>
      <w:r>
        <w:rPr>
          <w:rFonts w:hint="eastAsia"/>
        </w:rPr>
        <w:t>是哪个字段，这一个字段可以作为主键吗</w:t>
      </w:r>
    </w:p>
    <w:p w:rsidR="00233D5C" w:rsidRDefault="00233D5C">
      <w:pPr>
        <w:pStyle w:val="a7"/>
      </w:pPr>
      <w:r>
        <w:rPr>
          <w:rFonts w:hint="eastAsia"/>
        </w:rPr>
        <w:t>2</w:t>
      </w:r>
      <w:r>
        <w:rPr>
          <w:rFonts w:hint="eastAsia"/>
        </w:rPr>
        <w:t>、终端上传的其他字段可以添加到里面，视频云不需要理解</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65A7D" w:rsidRDefault="00A65A7D" w:rsidP="00894DEB">
      <w:pPr>
        <w:spacing w:before="0" w:after="0" w:line="240" w:lineRule="auto"/>
      </w:pPr>
      <w:r>
        <w:separator/>
      </w:r>
    </w:p>
  </w:endnote>
  <w:endnote w:type="continuationSeparator" w:id="0">
    <w:p w:rsidR="00A65A7D" w:rsidRDefault="00A65A7D" w:rsidP="00894DE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altName w:val="Arial Unicode MS"/>
    <w:charset w:val="86"/>
    <w:family w:val="modern"/>
    <w:pitch w:val="fixed"/>
    <w:sig w:usb0="00000000" w:usb1="080E0000" w:usb2="00000010" w:usb3="00000000" w:csb0="0004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73" w:type="dxa"/>
      <w:tblInd w:w="108" w:type="dxa"/>
      <w:tblBorders>
        <w:top w:val="single" w:sz="4" w:space="0" w:color="auto"/>
      </w:tblBorders>
      <w:tblLayout w:type="fixed"/>
      <w:tblLook w:val="04A0"/>
    </w:tblPr>
    <w:tblGrid>
      <w:gridCol w:w="3224"/>
      <w:gridCol w:w="3224"/>
      <w:gridCol w:w="3225"/>
    </w:tblGrid>
    <w:tr w:rsidR="00233D5C">
      <w:trPr>
        <w:trHeight w:val="468"/>
      </w:trPr>
      <w:tc>
        <w:tcPr>
          <w:tcW w:w="3224" w:type="dxa"/>
        </w:tcPr>
        <w:p w:rsidR="00233D5C" w:rsidRDefault="00233D5C">
          <w:pPr>
            <w:pStyle w:val="HeadingLeft"/>
            <w:jc w:val="both"/>
          </w:pPr>
          <w:r>
            <w:rPr>
              <w:rFonts w:hint="eastAsia"/>
            </w:rPr>
            <w:t>文档版本</w:t>
          </w:r>
          <w:fldSimple w:instr=" DOCPROPERTY  DocumentVersion ">
            <w:r>
              <w:t>01</w:t>
            </w:r>
          </w:fldSimple>
          <w:r>
            <w:t xml:space="preserve"> </w:t>
          </w:r>
          <w:r>
            <w:rPr>
              <w:rFonts w:hint="eastAsia"/>
            </w:rPr>
            <w:t>(</w:t>
          </w:r>
          <w:fldSimple w:instr=" DOCPROPERTY  ReleaseDate ">
            <w:r>
              <w:t>201</w:t>
            </w:r>
            <w:r>
              <w:rPr>
                <w:rFonts w:hint="eastAsia"/>
              </w:rPr>
              <w:t>6</w:t>
            </w:r>
            <w:r>
              <w:t>-0</w:t>
            </w:r>
            <w:r>
              <w:rPr>
                <w:rFonts w:hint="eastAsia"/>
              </w:rPr>
              <w:t>4</w:t>
            </w:r>
            <w:r>
              <w:t>-</w:t>
            </w:r>
            <w:r>
              <w:rPr>
                <w:rFonts w:hint="eastAsia"/>
              </w:rPr>
              <w:t>26</w:t>
            </w:r>
          </w:fldSimple>
          <w:r>
            <w:rPr>
              <w:rFonts w:hint="eastAsia"/>
            </w:rPr>
            <w:t>)</w:t>
          </w:r>
        </w:p>
      </w:tc>
      <w:tc>
        <w:tcPr>
          <w:tcW w:w="3224" w:type="dxa"/>
        </w:tcPr>
        <w:p w:rsidR="00233D5C" w:rsidRDefault="00233D5C">
          <w:pPr>
            <w:pStyle w:val="HeadingMiddle"/>
          </w:pPr>
          <w:fldSimple w:instr=" DOCPROPERTY  ProprietaryDeclaration  \* MERGEFORMAT ">
            <w:r>
              <w:rPr>
                <w:rFonts w:hint="eastAsia"/>
                <w:bCs/>
              </w:rPr>
              <w:t>华为专有和保密信息</w:t>
            </w:r>
            <w:r>
              <w:rPr>
                <w:rFonts w:hint="eastAsia"/>
              </w:rPr>
              <w:t xml:space="preserve">                   </w:t>
            </w:r>
            <w:r>
              <w:rPr>
                <w:rFonts w:hint="eastAsia"/>
              </w:rPr>
              <w:t>版权所有</w:t>
            </w:r>
            <w:r>
              <w:rPr>
                <w:rFonts w:hint="eastAsia"/>
              </w:rPr>
              <w:t xml:space="preserve"> © </w:t>
            </w:r>
            <w:r>
              <w:rPr>
                <w:rFonts w:hint="eastAsia"/>
              </w:rPr>
              <w:t>华为技术有限公司</w:t>
            </w:r>
          </w:fldSimple>
        </w:p>
      </w:tc>
      <w:tc>
        <w:tcPr>
          <w:tcW w:w="3225" w:type="dxa"/>
        </w:tcPr>
        <w:p w:rsidR="00233D5C" w:rsidRDefault="00233D5C">
          <w:pPr>
            <w:pStyle w:val="HeadingRight"/>
          </w:pPr>
          <w:fldSimple w:instr=" PAGE ">
            <w:r w:rsidR="00F70011">
              <w:rPr>
                <w:noProof/>
              </w:rPr>
              <w:t>15</w:t>
            </w:r>
          </w:fldSimple>
        </w:p>
      </w:tc>
    </w:tr>
  </w:tbl>
  <w:p w:rsidR="00233D5C" w:rsidRDefault="00233D5C">
    <w:pPr>
      <w:pStyle w:val="Heading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65A7D" w:rsidRDefault="00A65A7D" w:rsidP="00894DEB">
      <w:pPr>
        <w:spacing w:before="0" w:after="0" w:line="240" w:lineRule="auto"/>
      </w:pPr>
      <w:r>
        <w:separator/>
      </w:r>
    </w:p>
  </w:footnote>
  <w:footnote w:type="continuationSeparator" w:id="0">
    <w:p w:rsidR="00A65A7D" w:rsidRDefault="00A65A7D" w:rsidP="00894DEB">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Ind w:w="108" w:type="dxa"/>
      <w:tblBorders>
        <w:bottom w:val="single" w:sz="4" w:space="0" w:color="auto"/>
      </w:tblBorders>
      <w:tblLayout w:type="fixed"/>
      <w:tblLook w:val="04A0"/>
    </w:tblPr>
    <w:tblGrid>
      <w:gridCol w:w="4820"/>
      <w:gridCol w:w="4840"/>
    </w:tblGrid>
    <w:tr w:rsidR="00233D5C">
      <w:trPr>
        <w:trHeight w:val="851"/>
      </w:trPr>
      <w:tc>
        <w:tcPr>
          <w:tcW w:w="4820" w:type="dxa"/>
          <w:vAlign w:val="bottom"/>
        </w:tcPr>
        <w:p w:rsidR="00233D5C" w:rsidRDefault="00233D5C">
          <w:pPr>
            <w:pStyle w:val="HeadingLeft"/>
            <w:rPr>
              <w:rFonts w:cs="Times New Roman"/>
            </w:rPr>
          </w:pPr>
          <w:r>
            <w:rPr>
              <w:rFonts w:hint="eastAsia"/>
            </w:rPr>
            <w:t>前</w:t>
          </w:r>
          <w:r>
            <w:rPr>
              <w:rFonts w:hint="eastAsia"/>
            </w:rPr>
            <w:t xml:space="preserve">  </w:t>
          </w:r>
          <w:r>
            <w:rPr>
              <w:rFonts w:hint="eastAsia"/>
            </w:rPr>
            <w:t>言</w:t>
          </w:r>
        </w:p>
      </w:tc>
      <w:tc>
        <w:tcPr>
          <w:tcW w:w="4840" w:type="dxa"/>
          <w:vAlign w:val="bottom"/>
        </w:tcPr>
        <w:p w:rsidR="00233D5C" w:rsidRDefault="00233D5C">
          <w:pPr>
            <w:pStyle w:val="HeadingRight"/>
          </w:pPr>
          <w:r>
            <w:fldChar w:fldCharType="begin"/>
          </w:r>
          <w:r>
            <w:instrText xml:space="preserve"> DOCPROPERTY  "Product&amp;Project Name" </w:instrText>
          </w:r>
          <w:r>
            <w:fldChar w:fldCharType="separate"/>
          </w:r>
          <w:r>
            <w:rPr>
              <w:rFonts w:hint="eastAsia"/>
            </w:rPr>
            <w:t>ESG</w:t>
          </w:r>
          <w:r>
            <w:rPr>
              <w:rFonts w:hint="eastAsia"/>
            </w:rPr>
            <w:t>彩铃</w:t>
          </w:r>
          <w:r>
            <w:fldChar w:fldCharType="end"/>
          </w:r>
        </w:p>
        <w:p w:rsidR="00233D5C" w:rsidRDefault="00233D5C">
          <w:pPr>
            <w:pStyle w:val="HeadingRight"/>
            <w:rPr>
              <w:rFonts w:cs="Times New Roman"/>
            </w:rPr>
          </w:pPr>
          <w:fldSimple w:instr=" DOCPROPERTY  DocumentName ">
            <w:r>
              <w:rPr>
                <w:rFonts w:hint="eastAsia"/>
              </w:rPr>
              <w:t>接口规范</w:t>
            </w:r>
          </w:fldSimple>
        </w:p>
      </w:tc>
    </w:tr>
  </w:tbl>
  <w:p w:rsidR="00233D5C" w:rsidRDefault="00233D5C">
    <w:pPr>
      <w:pStyle w:val="Heading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Ind w:w="108" w:type="dxa"/>
      <w:tblBorders>
        <w:bottom w:val="single" w:sz="4" w:space="0" w:color="auto"/>
      </w:tblBorders>
      <w:tblLayout w:type="fixed"/>
      <w:tblLook w:val="04A0"/>
    </w:tblPr>
    <w:tblGrid>
      <w:gridCol w:w="4820"/>
      <w:gridCol w:w="4840"/>
    </w:tblGrid>
    <w:tr w:rsidR="00233D5C">
      <w:trPr>
        <w:trHeight w:val="851"/>
      </w:trPr>
      <w:tc>
        <w:tcPr>
          <w:tcW w:w="4820" w:type="dxa"/>
          <w:vAlign w:val="bottom"/>
        </w:tcPr>
        <w:p w:rsidR="00233D5C" w:rsidRDefault="00233D5C">
          <w:pPr>
            <w:pStyle w:val="HeadingRight"/>
            <w:rPr>
              <w:rFonts w:cs="Times New Roman"/>
            </w:rPr>
          </w:pPr>
          <w:r>
            <w:rPr>
              <w:rFonts w:hint="eastAsia"/>
            </w:rPr>
            <w:t>华为视频云与白牌数据同步接口规范</w:t>
          </w:r>
        </w:p>
      </w:tc>
      <w:tc>
        <w:tcPr>
          <w:tcW w:w="4840" w:type="dxa"/>
          <w:vAlign w:val="bottom"/>
        </w:tcPr>
        <w:p w:rsidR="00233D5C" w:rsidRDefault="00233D5C">
          <w:pPr>
            <w:pStyle w:val="HeadingRight"/>
            <w:rPr>
              <w:rFonts w:cs="Times New Roman"/>
            </w:rPr>
          </w:pPr>
        </w:p>
      </w:tc>
    </w:tr>
  </w:tbl>
  <w:p w:rsidR="00233D5C" w:rsidRDefault="00233D5C">
    <w:pPr>
      <w:pStyle w:val="Heading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Ind w:w="108" w:type="dxa"/>
      <w:tblBorders>
        <w:bottom w:val="single" w:sz="4" w:space="0" w:color="auto"/>
      </w:tblBorders>
      <w:tblLayout w:type="fixed"/>
      <w:tblLook w:val="04A0"/>
    </w:tblPr>
    <w:tblGrid>
      <w:gridCol w:w="4820"/>
      <w:gridCol w:w="4840"/>
    </w:tblGrid>
    <w:tr w:rsidR="00233D5C">
      <w:trPr>
        <w:trHeight w:val="851"/>
      </w:trPr>
      <w:tc>
        <w:tcPr>
          <w:tcW w:w="4820" w:type="dxa"/>
          <w:vAlign w:val="bottom"/>
        </w:tcPr>
        <w:p w:rsidR="00233D5C" w:rsidRDefault="00233D5C">
          <w:pPr>
            <w:pStyle w:val="HeadingLeft"/>
            <w:rPr>
              <w:rFonts w:cs="Times New Roman"/>
            </w:rPr>
          </w:pPr>
          <w:fldSimple w:instr=" STYLEREF  Contents ">
            <w:r>
              <w:rPr>
                <w:rFonts w:hint="eastAsia"/>
              </w:rPr>
              <w:t>目</w:t>
            </w:r>
            <w:r>
              <w:rPr>
                <w:rFonts w:hint="eastAsia"/>
              </w:rPr>
              <w:t xml:space="preserve">  </w:t>
            </w:r>
            <w:r>
              <w:rPr>
                <w:rFonts w:hint="eastAsia"/>
              </w:rPr>
              <w:t>录</w:t>
            </w:r>
          </w:fldSimple>
        </w:p>
      </w:tc>
      <w:tc>
        <w:tcPr>
          <w:tcW w:w="4840" w:type="dxa"/>
          <w:vAlign w:val="bottom"/>
        </w:tcPr>
        <w:p w:rsidR="00233D5C" w:rsidRDefault="00233D5C">
          <w:pPr>
            <w:pStyle w:val="HeadingRight"/>
          </w:pPr>
          <w:r>
            <w:fldChar w:fldCharType="begin"/>
          </w:r>
          <w:r>
            <w:instrText xml:space="preserve"> DOCPROPERTY  "Product&amp;Project Name" </w:instrText>
          </w:r>
          <w:r>
            <w:fldChar w:fldCharType="separate"/>
          </w:r>
          <w:r>
            <w:rPr>
              <w:rFonts w:hint="eastAsia"/>
            </w:rPr>
            <w:t>ESG</w:t>
          </w:r>
          <w:r>
            <w:rPr>
              <w:rFonts w:hint="eastAsia"/>
            </w:rPr>
            <w:t>彩铃</w:t>
          </w:r>
          <w:r>
            <w:fldChar w:fldCharType="end"/>
          </w:r>
        </w:p>
        <w:p w:rsidR="00233D5C" w:rsidRDefault="00233D5C">
          <w:pPr>
            <w:pStyle w:val="HeadingRight"/>
            <w:rPr>
              <w:rFonts w:cs="Times New Roman"/>
            </w:rPr>
          </w:pPr>
          <w:fldSimple w:instr=" DOCPROPERTY  DocumentName ">
            <w:r>
              <w:rPr>
                <w:rFonts w:hint="eastAsia"/>
              </w:rPr>
              <w:t>接口规范</w:t>
            </w:r>
          </w:fldSimple>
        </w:p>
      </w:tc>
    </w:tr>
  </w:tbl>
  <w:p w:rsidR="00233D5C" w:rsidRDefault="00233D5C">
    <w:pPr>
      <w:pStyle w:val="HeadingRight"/>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Ind w:w="108" w:type="dxa"/>
      <w:tblBorders>
        <w:bottom w:val="single" w:sz="4" w:space="0" w:color="auto"/>
      </w:tblBorders>
      <w:tblLayout w:type="fixed"/>
      <w:tblLook w:val="04A0"/>
    </w:tblPr>
    <w:tblGrid>
      <w:gridCol w:w="4820"/>
      <w:gridCol w:w="4840"/>
    </w:tblGrid>
    <w:tr w:rsidR="00233D5C">
      <w:trPr>
        <w:trHeight w:val="851"/>
      </w:trPr>
      <w:tc>
        <w:tcPr>
          <w:tcW w:w="4820" w:type="dxa"/>
          <w:vAlign w:val="bottom"/>
        </w:tcPr>
        <w:p w:rsidR="00233D5C" w:rsidRDefault="00233D5C">
          <w:pPr>
            <w:pStyle w:val="HeadingLeft"/>
            <w:rPr>
              <w:rFonts w:cs="Times New Roman"/>
            </w:rPr>
          </w:pPr>
          <w:r>
            <w:rPr>
              <w:rFonts w:hint="eastAsia"/>
            </w:rPr>
            <w:t>华为视频云与白牌数据同步接口规范</w:t>
          </w:r>
        </w:p>
      </w:tc>
      <w:tc>
        <w:tcPr>
          <w:tcW w:w="4840" w:type="dxa"/>
          <w:vAlign w:val="bottom"/>
        </w:tcPr>
        <w:p w:rsidR="00233D5C" w:rsidRDefault="00233D5C">
          <w:pPr>
            <w:pStyle w:val="HeadingRight"/>
            <w:rPr>
              <w:rFonts w:cs="Times New Roman"/>
            </w:rPr>
          </w:pPr>
          <w:fldSimple w:instr=" STYLEREF  Contents ">
            <w:r>
              <w:rPr>
                <w:rFonts w:hint="eastAsia"/>
                <w:noProof/>
              </w:rPr>
              <w:t>目</w:t>
            </w:r>
            <w:r>
              <w:rPr>
                <w:rFonts w:hint="eastAsia"/>
                <w:noProof/>
              </w:rPr>
              <w:t xml:space="preserve">  </w:t>
            </w:r>
            <w:r>
              <w:rPr>
                <w:rFonts w:hint="eastAsia"/>
                <w:noProof/>
              </w:rPr>
              <w:t>录</w:t>
            </w:r>
          </w:fldSimple>
        </w:p>
      </w:tc>
    </w:tr>
  </w:tbl>
  <w:p w:rsidR="00233D5C" w:rsidRDefault="00233D5C">
    <w:pPr>
      <w:pStyle w:val="HeadingRight"/>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60" w:type="dxa"/>
      <w:tblInd w:w="108" w:type="dxa"/>
      <w:tblBorders>
        <w:bottom w:val="single" w:sz="4" w:space="0" w:color="auto"/>
      </w:tblBorders>
      <w:tblLayout w:type="fixed"/>
      <w:tblLook w:val="04A0"/>
    </w:tblPr>
    <w:tblGrid>
      <w:gridCol w:w="4820"/>
      <w:gridCol w:w="4840"/>
    </w:tblGrid>
    <w:tr w:rsidR="00233D5C">
      <w:trPr>
        <w:trHeight w:val="851"/>
      </w:trPr>
      <w:tc>
        <w:tcPr>
          <w:tcW w:w="4820" w:type="dxa"/>
          <w:vAlign w:val="bottom"/>
        </w:tcPr>
        <w:p w:rsidR="00233D5C" w:rsidRDefault="00233D5C">
          <w:pPr>
            <w:pStyle w:val="HeadingLeft"/>
            <w:rPr>
              <w:rFonts w:cs="Times New Roman"/>
            </w:rPr>
          </w:pPr>
          <w:r>
            <w:rPr>
              <w:rFonts w:hint="eastAsia"/>
            </w:rPr>
            <w:t>华为视频云与白牌数据同步接口规范</w:t>
          </w:r>
        </w:p>
      </w:tc>
      <w:tc>
        <w:tcPr>
          <w:tcW w:w="4840" w:type="dxa"/>
          <w:vAlign w:val="bottom"/>
        </w:tcPr>
        <w:p w:rsidR="00233D5C" w:rsidRDefault="00233D5C">
          <w:pPr>
            <w:pStyle w:val="HeadingRight"/>
            <w:ind w:right="400"/>
            <w:jc w:val="left"/>
            <w:rPr>
              <w:rFonts w:cs="Times New Roman"/>
            </w:rPr>
          </w:pPr>
        </w:p>
      </w:tc>
    </w:tr>
  </w:tbl>
  <w:p w:rsidR="00233D5C" w:rsidRDefault="00233D5C">
    <w:pPr>
      <w:pStyle w:val="Heading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FFFFFF7C"/>
    <w:lvl w:ilvl="0">
      <w:start w:val="1"/>
      <w:numFmt w:val="decimal"/>
      <w:pStyle w:val="5"/>
      <w:lvlText w:val="%1."/>
      <w:lvlJc w:val="left"/>
      <w:pPr>
        <w:tabs>
          <w:tab w:val="left" w:pos="2040"/>
        </w:tabs>
        <w:ind w:left="2040" w:hanging="360"/>
      </w:pPr>
    </w:lvl>
  </w:abstractNum>
  <w:abstractNum w:abstractNumId="1">
    <w:nsid w:val="FFFFFF7D"/>
    <w:multiLevelType w:val="singleLevel"/>
    <w:tmpl w:val="FFFFFF7D"/>
    <w:lvl w:ilvl="0">
      <w:start w:val="1"/>
      <w:numFmt w:val="decimal"/>
      <w:pStyle w:val="4"/>
      <w:lvlText w:val="%1."/>
      <w:lvlJc w:val="left"/>
      <w:pPr>
        <w:tabs>
          <w:tab w:val="left" w:pos="1620"/>
        </w:tabs>
        <w:ind w:left="1620" w:hanging="360"/>
      </w:pPr>
    </w:lvl>
  </w:abstractNum>
  <w:abstractNum w:abstractNumId="2">
    <w:nsid w:val="FFFFFF7E"/>
    <w:multiLevelType w:val="singleLevel"/>
    <w:tmpl w:val="FFFFFF7E"/>
    <w:lvl w:ilvl="0">
      <w:start w:val="1"/>
      <w:numFmt w:val="decimal"/>
      <w:pStyle w:val="3"/>
      <w:lvlText w:val="%1."/>
      <w:lvlJc w:val="left"/>
      <w:pPr>
        <w:tabs>
          <w:tab w:val="left" w:pos="1200"/>
        </w:tabs>
        <w:ind w:left="1200" w:hanging="360"/>
      </w:pPr>
    </w:lvl>
  </w:abstractNum>
  <w:abstractNum w:abstractNumId="3">
    <w:nsid w:val="FFFFFF7F"/>
    <w:multiLevelType w:val="singleLevel"/>
    <w:tmpl w:val="FFFFFF7F"/>
    <w:lvl w:ilvl="0">
      <w:start w:val="1"/>
      <w:numFmt w:val="decimal"/>
      <w:pStyle w:val="2"/>
      <w:lvlText w:val="%1."/>
      <w:lvlJc w:val="left"/>
      <w:pPr>
        <w:tabs>
          <w:tab w:val="left" w:pos="780"/>
        </w:tabs>
        <w:ind w:left="780" w:hanging="360"/>
      </w:pPr>
    </w:lvl>
  </w:abstractNum>
  <w:abstractNum w:abstractNumId="4">
    <w:nsid w:val="FFFFFF80"/>
    <w:multiLevelType w:val="singleLevel"/>
    <w:tmpl w:val="FFFFFF80"/>
    <w:lvl w:ilvl="0">
      <w:start w:val="1"/>
      <w:numFmt w:val="bullet"/>
      <w:pStyle w:val="50"/>
      <w:lvlText w:val=""/>
      <w:lvlJc w:val="left"/>
      <w:pPr>
        <w:tabs>
          <w:tab w:val="left" w:pos="2040"/>
        </w:tabs>
        <w:ind w:left="2040" w:hanging="360"/>
      </w:pPr>
      <w:rPr>
        <w:rFonts w:ascii="Wingdings" w:hAnsi="Wingdings" w:hint="default"/>
      </w:rPr>
    </w:lvl>
  </w:abstractNum>
  <w:abstractNum w:abstractNumId="5">
    <w:nsid w:val="FFFFFF81"/>
    <w:multiLevelType w:val="singleLevel"/>
    <w:tmpl w:val="FFFFFF81"/>
    <w:lvl w:ilvl="0">
      <w:start w:val="1"/>
      <w:numFmt w:val="bullet"/>
      <w:pStyle w:val="40"/>
      <w:lvlText w:val=""/>
      <w:lvlJc w:val="left"/>
      <w:pPr>
        <w:tabs>
          <w:tab w:val="left" w:pos="1620"/>
        </w:tabs>
        <w:ind w:left="1620" w:hanging="360"/>
      </w:pPr>
      <w:rPr>
        <w:rFonts w:ascii="Wingdings" w:hAnsi="Wingdings" w:hint="default"/>
      </w:rPr>
    </w:lvl>
  </w:abstractNum>
  <w:abstractNum w:abstractNumId="6">
    <w:nsid w:val="FFFFFF82"/>
    <w:multiLevelType w:val="singleLevel"/>
    <w:tmpl w:val="FFFFFF82"/>
    <w:lvl w:ilvl="0">
      <w:start w:val="1"/>
      <w:numFmt w:val="bullet"/>
      <w:pStyle w:val="30"/>
      <w:lvlText w:val=""/>
      <w:lvlJc w:val="left"/>
      <w:pPr>
        <w:tabs>
          <w:tab w:val="left" w:pos="1200"/>
        </w:tabs>
        <w:ind w:left="1200" w:hanging="360"/>
      </w:pPr>
      <w:rPr>
        <w:rFonts w:ascii="Wingdings" w:hAnsi="Wingdings" w:hint="default"/>
      </w:rPr>
    </w:lvl>
  </w:abstractNum>
  <w:abstractNum w:abstractNumId="7">
    <w:nsid w:val="FFFFFF83"/>
    <w:multiLevelType w:val="singleLevel"/>
    <w:tmpl w:val="FFFFFF83"/>
    <w:lvl w:ilvl="0">
      <w:start w:val="1"/>
      <w:numFmt w:val="bullet"/>
      <w:pStyle w:val="20"/>
      <w:lvlText w:val=""/>
      <w:lvlJc w:val="left"/>
      <w:pPr>
        <w:tabs>
          <w:tab w:val="left" w:pos="780"/>
        </w:tabs>
        <w:ind w:left="780" w:hanging="360"/>
      </w:pPr>
      <w:rPr>
        <w:rFonts w:ascii="Wingdings" w:hAnsi="Wingdings" w:hint="default"/>
      </w:rPr>
    </w:lvl>
  </w:abstractNum>
  <w:abstractNum w:abstractNumId="8">
    <w:nsid w:val="FFFFFF89"/>
    <w:multiLevelType w:val="singleLevel"/>
    <w:tmpl w:val="FFFFFF89"/>
    <w:lvl w:ilvl="0">
      <w:start w:val="1"/>
      <w:numFmt w:val="bullet"/>
      <w:pStyle w:val="a"/>
      <w:lvlText w:val=""/>
      <w:lvlJc w:val="left"/>
      <w:pPr>
        <w:tabs>
          <w:tab w:val="left" w:pos="360"/>
        </w:tabs>
        <w:ind w:left="360" w:hanging="360"/>
      </w:pPr>
      <w:rPr>
        <w:rFonts w:ascii="Wingdings" w:hAnsi="Wingdings" w:hint="default"/>
      </w:rPr>
    </w:lvl>
  </w:abstractNum>
  <w:abstractNum w:abstractNumId="9">
    <w:nsid w:val="0E8701E2"/>
    <w:multiLevelType w:val="multilevel"/>
    <w:tmpl w:val="0E8701E2"/>
    <w:lvl w:ilvl="0">
      <w:start w:val="1"/>
      <w:numFmt w:val="bullet"/>
      <w:pStyle w:val="CAUTIONTextList"/>
      <w:lvlText w:val=""/>
      <w:lvlJc w:val="left"/>
      <w:pPr>
        <w:tabs>
          <w:tab w:val="left" w:pos="1985"/>
        </w:tabs>
        <w:ind w:left="1985" w:hanging="284"/>
      </w:pPr>
      <w:rPr>
        <w:rFonts w:ascii="Wingdings" w:hAnsi="Wingdings" w:hint="default"/>
        <w:color w:val="auto"/>
        <w:spacing w:val="0"/>
        <w:w w:val="100"/>
        <w:position w:val="1"/>
        <w:sz w:val="16"/>
        <w:szCs w:val="16"/>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0">
    <w:nsid w:val="0EDB2900"/>
    <w:multiLevelType w:val="multilevel"/>
    <w:tmpl w:val="0EDB2900"/>
    <w:lvl w:ilvl="0">
      <w:start w:val="1"/>
      <w:numFmt w:val="bullet"/>
      <w:pStyle w:val="SubItemList"/>
      <w:lvlText w:val="−"/>
      <w:lvlJc w:val="left"/>
      <w:pPr>
        <w:tabs>
          <w:tab w:val="left" w:pos="2409"/>
        </w:tabs>
        <w:ind w:left="2410" w:hanging="284"/>
      </w:pPr>
      <w:rPr>
        <w:rFonts w:ascii="Times New Roman" w:hAnsi="Times New Roman" w:cs="Times New Roman" w:hint="default"/>
        <w:sz w:val="16"/>
        <w:szCs w:val="16"/>
      </w:rPr>
    </w:lvl>
    <w:lvl w:ilvl="1">
      <w:start w:val="1"/>
      <w:numFmt w:val="bullet"/>
      <w:lvlText w:val=""/>
      <w:lvlJc w:val="left"/>
      <w:pPr>
        <w:tabs>
          <w:tab w:val="left" w:pos="840"/>
        </w:tabs>
        <w:ind w:left="840" w:hanging="420"/>
      </w:pPr>
      <w:rPr>
        <w:rFonts w:ascii="Wingdings" w:hAnsi="Wingdings" w:cs="Wingdings" w:hint="default"/>
      </w:rPr>
    </w:lvl>
    <w:lvl w:ilvl="2">
      <w:start w:val="1"/>
      <w:numFmt w:val="bullet"/>
      <w:lvlText w:val=""/>
      <w:lvlJc w:val="left"/>
      <w:pPr>
        <w:tabs>
          <w:tab w:val="left" w:pos="1260"/>
        </w:tabs>
        <w:ind w:left="1260" w:hanging="420"/>
      </w:pPr>
      <w:rPr>
        <w:rFonts w:ascii="Wingdings" w:hAnsi="Wingdings" w:cs="Wingdings" w:hint="default"/>
      </w:rPr>
    </w:lvl>
    <w:lvl w:ilvl="3">
      <w:start w:val="1"/>
      <w:numFmt w:val="bullet"/>
      <w:lvlText w:val=""/>
      <w:lvlJc w:val="left"/>
      <w:pPr>
        <w:tabs>
          <w:tab w:val="left" w:pos="1680"/>
        </w:tabs>
        <w:ind w:left="1680" w:hanging="420"/>
      </w:pPr>
      <w:rPr>
        <w:rFonts w:ascii="Wingdings" w:hAnsi="Wingdings" w:cs="Wingdings" w:hint="default"/>
      </w:rPr>
    </w:lvl>
    <w:lvl w:ilvl="4">
      <w:start w:val="1"/>
      <w:numFmt w:val="bullet"/>
      <w:lvlText w:val=""/>
      <w:lvlJc w:val="left"/>
      <w:pPr>
        <w:tabs>
          <w:tab w:val="left" w:pos="2100"/>
        </w:tabs>
        <w:ind w:left="2100" w:hanging="420"/>
      </w:pPr>
      <w:rPr>
        <w:rFonts w:ascii="Wingdings" w:hAnsi="Wingdings" w:cs="Wingdings" w:hint="default"/>
      </w:rPr>
    </w:lvl>
    <w:lvl w:ilvl="5">
      <w:start w:val="1"/>
      <w:numFmt w:val="bullet"/>
      <w:lvlText w:val=""/>
      <w:lvlJc w:val="left"/>
      <w:pPr>
        <w:tabs>
          <w:tab w:val="left" w:pos="2520"/>
        </w:tabs>
        <w:ind w:left="2520" w:hanging="420"/>
      </w:pPr>
      <w:rPr>
        <w:rFonts w:ascii="Wingdings" w:hAnsi="Wingdings" w:cs="Wingdings" w:hint="default"/>
      </w:rPr>
    </w:lvl>
    <w:lvl w:ilvl="6">
      <w:start w:val="1"/>
      <w:numFmt w:val="bullet"/>
      <w:lvlText w:val=""/>
      <w:lvlJc w:val="left"/>
      <w:pPr>
        <w:tabs>
          <w:tab w:val="left" w:pos="2940"/>
        </w:tabs>
        <w:ind w:left="2940" w:hanging="420"/>
      </w:pPr>
      <w:rPr>
        <w:rFonts w:ascii="Wingdings" w:hAnsi="Wingdings" w:cs="Wingdings" w:hint="default"/>
      </w:rPr>
    </w:lvl>
    <w:lvl w:ilvl="7">
      <w:start w:val="1"/>
      <w:numFmt w:val="bullet"/>
      <w:lvlText w:val=""/>
      <w:lvlJc w:val="left"/>
      <w:pPr>
        <w:tabs>
          <w:tab w:val="left" w:pos="3360"/>
        </w:tabs>
        <w:ind w:left="3360" w:hanging="420"/>
      </w:pPr>
      <w:rPr>
        <w:rFonts w:ascii="Wingdings" w:hAnsi="Wingdings" w:cs="Wingdings" w:hint="default"/>
      </w:rPr>
    </w:lvl>
    <w:lvl w:ilvl="8">
      <w:start w:val="1"/>
      <w:numFmt w:val="bullet"/>
      <w:lvlText w:val=""/>
      <w:lvlJc w:val="left"/>
      <w:pPr>
        <w:tabs>
          <w:tab w:val="left" w:pos="3780"/>
        </w:tabs>
        <w:ind w:left="3780" w:hanging="420"/>
      </w:pPr>
      <w:rPr>
        <w:rFonts w:ascii="Wingdings" w:hAnsi="Wingdings" w:cs="Wingdings" w:hint="default"/>
      </w:rPr>
    </w:lvl>
  </w:abstractNum>
  <w:abstractNum w:abstractNumId="11">
    <w:nsid w:val="171657A1"/>
    <w:multiLevelType w:val="multilevel"/>
    <w:tmpl w:val="171657A1"/>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lang w:val="en-US"/>
      </w:rPr>
    </w:lvl>
    <w:lvl w:ilvl="4">
      <w:start w:val="1"/>
      <w:numFmt w:val="upperRoman"/>
      <w:pStyle w:val="41"/>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pStyle w:val="Step"/>
      <w:lvlText w:val="步骤 %6"/>
      <w:lvlJc w:val="right"/>
      <w:pPr>
        <w:tabs>
          <w:tab w:val="left" w:pos="1701"/>
        </w:tabs>
        <w:ind w:left="1701" w:hanging="159"/>
      </w:pPr>
      <w:rPr>
        <w:rFonts w:ascii="Book Antiqua" w:eastAsia="黑体" w:hAnsi="Book Antiqua" w:cs="Times New Roman" w:hint="default"/>
        <w:b w:val="0"/>
        <w:bCs/>
        <w:i w:val="0"/>
        <w:iCs w:val="0"/>
        <w:color w:val="auto"/>
        <w:sz w:val="21"/>
        <w:szCs w:val="21"/>
      </w:rPr>
    </w:lvl>
    <w:lvl w:ilvl="6">
      <w:start w:val="1"/>
      <w:numFmt w:val="decimal"/>
      <w:pStyle w:val="ItemStep"/>
      <w:lvlText w:val="%7."/>
      <w:lvlJc w:val="left"/>
      <w:pPr>
        <w:tabs>
          <w:tab w:val="left" w:pos="2126"/>
        </w:tabs>
        <w:ind w:left="2126" w:hanging="425"/>
      </w:pPr>
      <w:rPr>
        <w:rFonts w:ascii="Times New Roman" w:hAnsi="Times New Roman" w:cs="Book Antiqua" w:hint="default"/>
        <w:b w:val="0"/>
        <w:bCs/>
        <w:i w:val="0"/>
        <w:iCs w:val="0"/>
        <w:sz w:val="21"/>
        <w:szCs w:val="21"/>
        <w:u w:val="none"/>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2">
    <w:nsid w:val="1D5755D3"/>
    <w:multiLevelType w:val="multilevel"/>
    <w:tmpl w:val="1D5755D3"/>
    <w:lvl w:ilvl="0">
      <w:start w:val="1"/>
      <w:numFmt w:val="bullet"/>
      <w:pStyle w:val="ItemList"/>
      <w:lvlText w:val=""/>
      <w:lvlJc w:val="left"/>
      <w:pPr>
        <w:tabs>
          <w:tab w:val="left" w:pos="2126"/>
        </w:tabs>
        <w:ind w:left="2126" w:hanging="425"/>
      </w:pPr>
      <w:rPr>
        <w:rFonts w:ascii="Wingdings" w:hAnsi="Wingdings" w:cs="Wingdings" w:hint="default"/>
        <w:b w:val="0"/>
        <w:bCs w:val="0"/>
        <w:i w:val="0"/>
        <w:iCs w:val="0"/>
        <w:caps w:val="0"/>
        <w:strike w:val="0"/>
        <w:dstrike w:val="0"/>
        <w:outline w:val="0"/>
        <w:shadow w:val="0"/>
        <w:emboss w:val="0"/>
        <w:imprint w:val="0"/>
        <w:vanish w:val="0"/>
        <w:spacing w:val="0"/>
        <w:w w:val="100"/>
        <w:position w:val="2"/>
        <w:sz w:val="16"/>
        <w:szCs w:val="16"/>
        <w:vertAlign w:val="baseline"/>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3">
    <w:nsid w:val="27727B63"/>
    <w:multiLevelType w:val="multilevel"/>
    <w:tmpl w:val="27727B63"/>
    <w:lvl w:ilvl="0">
      <w:start w:val="1"/>
      <w:numFmt w:val="bullet"/>
      <w:pStyle w:val="NotesTextListinTable"/>
      <w:lvlText w:val=""/>
      <w:lvlJc w:val="left"/>
      <w:pPr>
        <w:tabs>
          <w:tab w:val="left" w:pos="340"/>
        </w:tabs>
        <w:ind w:left="340" w:hanging="170"/>
      </w:pPr>
      <w:rPr>
        <w:rFonts w:ascii="Wingdings" w:hAnsi="Wingdings" w:hint="default"/>
        <w:color w:val="auto"/>
        <w:spacing w:val="0"/>
        <w:w w:val="100"/>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nsid w:val="42FE570A"/>
    <w:multiLevelType w:val="multilevel"/>
    <w:tmpl w:val="42FE570A"/>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left" w:pos="1134"/>
        </w:tabs>
        <w:ind w:left="1134" w:hanging="312"/>
      </w:pPr>
      <w:rPr>
        <w:rFonts w:ascii="Arial" w:hAnsi="Arial" w:hint="default"/>
        <w:b w:val="0"/>
        <w:i w:val="0"/>
        <w:sz w:val="21"/>
        <w:szCs w:val="21"/>
      </w:rPr>
    </w:lvl>
    <w:lvl w:ilvl="5">
      <w:start w:val="1"/>
      <w:numFmt w:val="decimal"/>
      <w:lvlText w:val="%6)"/>
      <w:lvlJc w:val="left"/>
      <w:pPr>
        <w:tabs>
          <w:tab w:val="left" w:pos="1134"/>
        </w:tabs>
        <w:ind w:left="1134" w:hanging="312"/>
      </w:pPr>
      <w:rPr>
        <w:rFonts w:ascii="Arial" w:hAnsi="Arial" w:hint="default"/>
        <w:b w:val="0"/>
        <w:i w:val="0"/>
        <w:sz w:val="21"/>
        <w:szCs w:val="21"/>
      </w:rPr>
    </w:lvl>
    <w:lvl w:ilvl="6">
      <w:start w:val="1"/>
      <w:numFmt w:val="lowerLetter"/>
      <w:lvlText w:val="%7."/>
      <w:lvlJc w:val="left"/>
      <w:pPr>
        <w:tabs>
          <w:tab w:val="left" w:pos="1134"/>
        </w:tabs>
        <w:ind w:left="1134" w:hanging="312"/>
      </w:pPr>
      <w:rPr>
        <w:rFonts w:ascii="Arial" w:hAnsi="Arial" w:hint="default"/>
        <w:b w:val="0"/>
        <w:i w:val="0"/>
        <w:sz w:val="21"/>
        <w:szCs w:val="21"/>
      </w:rPr>
    </w:lvl>
    <w:lvl w:ilvl="7">
      <w:start w:val="1"/>
      <w:numFmt w:val="decimal"/>
      <w:lvlRestart w:val="0"/>
      <w:pStyle w:val="a0"/>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1"/>
      <w:suff w:val="space"/>
      <w:lvlText w:val="表%9"/>
      <w:lvlJc w:val="center"/>
      <w:pPr>
        <w:ind w:left="0" w:firstLine="0"/>
      </w:pPr>
      <w:rPr>
        <w:rFonts w:ascii="Arial" w:eastAsia="黑体" w:hAnsi="Arial" w:hint="default"/>
        <w:b w:val="0"/>
        <w:i w:val="0"/>
        <w:sz w:val="18"/>
        <w:szCs w:val="18"/>
      </w:rPr>
    </w:lvl>
  </w:abstractNum>
  <w:abstractNum w:abstractNumId="15">
    <w:nsid w:val="463C3DB5"/>
    <w:multiLevelType w:val="multilevel"/>
    <w:tmpl w:val="463C3DB5"/>
    <w:lvl w:ilvl="0">
      <w:start w:val="1"/>
      <w:numFmt w:val="decimal"/>
      <w:pStyle w:val="ItemStepinTable"/>
      <w:lvlText w:val="%1."/>
      <w:lvlJc w:val="left"/>
      <w:pPr>
        <w:tabs>
          <w:tab w:val="left" w:pos="284"/>
        </w:tabs>
        <w:ind w:left="284" w:hanging="284"/>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nsid w:val="4DDA66D1"/>
    <w:multiLevelType w:val="multilevel"/>
    <w:tmpl w:val="4DDA66D1"/>
    <w:lvl w:ilvl="0">
      <w:start w:val="1"/>
      <w:numFmt w:val="upperLetter"/>
      <w:pStyle w:val="7"/>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pStyle w:val="8"/>
      <w:suff w:val="nothing"/>
      <w:lvlText w:val="%1.%2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pStyle w:val="9"/>
      <w:suff w:val="nothing"/>
      <w:lvlText w:val="%1.%2.%3 "/>
      <w:lvlJc w:val="left"/>
      <w:pPr>
        <w:ind w:left="0" w:firstLine="0"/>
      </w:pPr>
      <w:rPr>
        <w:rFonts w:ascii="Book Antiqua" w:eastAsia="黑体" w:hAnsi="Book Antiqua" w:cs="Book Antiqua" w:hint="default"/>
        <w:b w:val="0"/>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pStyle w:val="BlockLabelinAppendix"/>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decimal"/>
      <w:pStyle w:val="StepinAppendix"/>
      <w:lvlText w:val="步骤 %5"/>
      <w:lvlJc w:val="right"/>
      <w:pPr>
        <w:tabs>
          <w:tab w:val="left" w:pos="1701"/>
        </w:tabs>
        <w:ind w:left="1701" w:hanging="159"/>
      </w:pPr>
      <w:rPr>
        <w:rFonts w:ascii="Book Antiqua" w:eastAsia="黑体" w:hAnsi="Book Antiqua" w:cs="Times New Roman" w:hint="default"/>
        <w:b w:val="0"/>
        <w:bCs/>
        <w:i w:val="0"/>
        <w:iCs w:val="0"/>
        <w:sz w:val="21"/>
        <w:szCs w:val="21"/>
        <w:u w:val="none"/>
      </w:rPr>
    </w:lvl>
    <w:lvl w:ilvl="5">
      <w:start w:val="1"/>
      <w:numFmt w:val="decimal"/>
      <w:pStyle w:val="ItemStepinAppendix"/>
      <w:lvlText w:val="%6."/>
      <w:lvlJc w:val="left"/>
      <w:pPr>
        <w:tabs>
          <w:tab w:val="left" w:pos="2126"/>
        </w:tabs>
        <w:ind w:left="2126" w:hanging="425"/>
      </w:pPr>
      <w:rPr>
        <w:rFonts w:ascii="Times New Roman" w:hAnsi="Times New Roman" w:cs="Times New Roman" w:hint="default"/>
        <w:b w:val="0"/>
        <w:bCs/>
        <w:i w:val="0"/>
        <w:iCs w:val="0"/>
        <w:color w:val="auto"/>
        <w:sz w:val="21"/>
        <w:szCs w:val="21"/>
      </w:rPr>
    </w:lvl>
    <w:lvl w:ilvl="6">
      <w:start w:val="1"/>
      <w:numFmt w:val="decimal"/>
      <w:lvlRestart w:val="1"/>
      <w:pStyle w:val="FigureDescriptioninAppendix"/>
      <w:suff w:val="space"/>
      <w:lvlText w:val="图%1-%7"/>
      <w:lvlJc w:val="left"/>
      <w:pPr>
        <w:ind w:left="1701" w:firstLine="0"/>
      </w:pPr>
      <w:rPr>
        <w:rFonts w:ascii="Times New Roman" w:eastAsia="黑体" w:hAnsi="Times New Roman" w:cs="Book Antiqua" w:hint="default"/>
        <w:b w:val="0"/>
        <w:bCs/>
        <w:i w:val="0"/>
        <w:iCs w:val="0"/>
        <w:sz w:val="21"/>
        <w:szCs w:val="21"/>
        <w:u w:val="none"/>
      </w:rPr>
    </w:lvl>
    <w:lvl w:ilvl="7">
      <w:start w:val="1"/>
      <w:numFmt w:val="decimal"/>
      <w:lvlRestart w:val="1"/>
      <w:pStyle w:val="TableDescriptioninAppendix"/>
      <w:suff w:val="space"/>
      <w:lvlText w:val="表%1-%8"/>
      <w:lvlJc w:val="left"/>
      <w:pPr>
        <w:ind w:left="1701" w:firstLine="0"/>
      </w:pPr>
      <w:rPr>
        <w:rFonts w:ascii="Times New Roman" w:eastAsia="黑体" w:hAnsi="Times New Roman" w:cs="Book Antiqua" w:hint="default"/>
        <w:b w:val="0"/>
        <w:bCs/>
        <w:i w:val="0"/>
        <w:iCs w:val="0"/>
        <w:strike w:val="0"/>
        <w:dstrike w:val="0"/>
        <w:outline w:val="0"/>
        <w:shadow w:val="0"/>
        <w:emboss w:val="0"/>
        <w:imprint w:val="0"/>
        <w:color w:val="auto"/>
        <w:sz w:val="21"/>
        <w:szCs w:val="21"/>
        <w:vertAlign w:val="baseline"/>
      </w:rPr>
    </w:lvl>
    <w:lvl w:ilvl="8">
      <w:start w:val="1"/>
      <w:numFmt w:val="none"/>
      <w:lvlRestart w:val="0"/>
      <w:suff w:val="nothing"/>
      <w:lvlText w:val=""/>
      <w:lvlJc w:val="left"/>
      <w:pPr>
        <w:ind w:left="0" w:firstLine="0"/>
      </w:pPr>
      <w:rPr>
        <w:rFonts w:ascii="Book Antiqua" w:eastAsia="宋体" w:hAnsi="Book Antiqua" w:hint="default"/>
        <w:b/>
        <w:bCs/>
        <w:i w:val="0"/>
        <w:iCs w:val="0"/>
        <w:color w:val="000000"/>
        <w:sz w:val="28"/>
        <w:szCs w:val="28"/>
      </w:rPr>
    </w:lvl>
  </w:abstractNum>
  <w:abstractNum w:abstractNumId="17">
    <w:nsid w:val="667437AC"/>
    <w:multiLevelType w:val="multilevel"/>
    <w:tmpl w:val="667437AC"/>
    <w:lvl w:ilvl="0">
      <w:start w:val="1"/>
      <w:numFmt w:val="bullet"/>
      <w:pStyle w:val="NotesTextList"/>
      <w:lvlText w:val=""/>
      <w:lvlJc w:val="left"/>
      <w:pPr>
        <w:tabs>
          <w:tab w:val="left" w:pos="2359"/>
        </w:tabs>
        <w:ind w:left="2359" w:hanging="284"/>
      </w:pPr>
      <w:rPr>
        <w:rFonts w:ascii="Wingdings" w:hAnsi="Wingdings" w:cs="Wingdings" w:hint="default"/>
        <w:position w:val="1"/>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8">
    <w:nsid w:val="7F773C35"/>
    <w:multiLevelType w:val="multilevel"/>
    <w:tmpl w:val="7F773C35"/>
    <w:lvl w:ilvl="0">
      <w:start w:val="1"/>
      <w:numFmt w:val="bullet"/>
      <w:pStyle w:val="ItemListinTable"/>
      <w:lvlText w:val=""/>
      <w:lvlJc w:val="left"/>
      <w:pPr>
        <w:tabs>
          <w:tab w:val="left" w:pos="170"/>
        </w:tabs>
        <w:ind w:left="170" w:hanging="170"/>
      </w:pPr>
      <w:rPr>
        <w:rFonts w:ascii="Wingdings" w:eastAsia="宋体" w:hAnsi="Wingdings" w:hint="default"/>
        <w:b w:val="0"/>
        <w:i w:val="0"/>
        <w:color w:val="auto"/>
        <w:position w:val="3"/>
        <w:sz w:val="13"/>
        <w:szCs w:val="13"/>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abstractNumId w:val="11"/>
  </w:num>
  <w:num w:numId="2">
    <w:abstractNumId w:val="16"/>
  </w:num>
  <w:num w:numId="3">
    <w:abstractNumId w:val="3"/>
  </w:num>
  <w:num w:numId="4">
    <w:abstractNumId w:val="5"/>
  </w:num>
  <w:num w:numId="5">
    <w:abstractNumId w:val="8"/>
  </w:num>
  <w:num w:numId="6">
    <w:abstractNumId w:val="6"/>
  </w:num>
  <w:num w:numId="7">
    <w:abstractNumId w:val="2"/>
  </w:num>
  <w:num w:numId="8">
    <w:abstractNumId w:val="7"/>
  </w:num>
  <w:num w:numId="9">
    <w:abstractNumId w:val="4"/>
  </w:num>
  <w:num w:numId="10">
    <w:abstractNumId w:val="1"/>
  </w:num>
  <w:num w:numId="11">
    <w:abstractNumId w:val="0"/>
  </w:num>
  <w:num w:numId="12">
    <w:abstractNumId w:val="12"/>
  </w:num>
  <w:num w:numId="13">
    <w:abstractNumId w:val="18"/>
  </w:num>
  <w:num w:numId="14">
    <w:abstractNumId w:val="9"/>
  </w:num>
  <w:num w:numId="15">
    <w:abstractNumId w:val="10"/>
  </w:num>
  <w:num w:numId="16">
    <w:abstractNumId w:val="15"/>
  </w:num>
  <w:num w:numId="17">
    <w:abstractNumId w:val="13"/>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hideSpellingErrors/>
  <w:proofState w:spelling="clean" w:grammar="clean"/>
  <w:defaultTabStop w:val="420"/>
  <w:drawingGridVerticalSpacing w:val="156"/>
  <w:noPunctuationKerning/>
  <w:characterSpacingControl w:val="compressPunctuation"/>
  <w:hdrShapeDefaults>
    <o:shapedefaults v:ext="edit" spidmax="819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0D5C18"/>
    <w:rsid w:val="000010D8"/>
    <w:rsid w:val="00001D0B"/>
    <w:rsid w:val="00002A46"/>
    <w:rsid w:val="000033BA"/>
    <w:rsid w:val="00003949"/>
    <w:rsid w:val="00004B9D"/>
    <w:rsid w:val="00005039"/>
    <w:rsid w:val="00005556"/>
    <w:rsid w:val="00006F3E"/>
    <w:rsid w:val="0000730C"/>
    <w:rsid w:val="00010757"/>
    <w:rsid w:val="000130C3"/>
    <w:rsid w:val="000141BE"/>
    <w:rsid w:val="000166E5"/>
    <w:rsid w:val="00016DB4"/>
    <w:rsid w:val="00016F34"/>
    <w:rsid w:val="00017740"/>
    <w:rsid w:val="0002015B"/>
    <w:rsid w:val="000202BE"/>
    <w:rsid w:val="0002165C"/>
    <w:rsid w:val="000230C6"/>
    <w:rsid w:val="00024788"/>
    <w:rsid w:val="00024A4D"/>
    <w:rsid w:val="00024C5A"/>
    <w:rsid w:val="000252FB"/>
    <w:rsid w:val="000272A4"/>
    <w:rsid w:val="000272A6"/>
    <w:rsid w:val="00030D48"/>
    <w:rsid w:val="00031DFA"/>
    <w:rsid w:val="000331A4"/>
    <w:rsid w:val="0003561A"/>
    <w:rsid w:val="00036FA3"/>
    <w:rsid w:val="00040559"/>
    <w:rsid w:val="00040CCB"/>
    <w:rsid w:val="000415CF"/>
    <w:rsid w:val="00041A1D"/>
    <w:rsid w:val="0004479B"/>
    <w:rsid w:val="00044E80"/>
    <w:rsid w:val="00045546"/>
    <w:rsid w:val="0004607B"/>
    <w:rsid w:val="00047B3A"/>
    <w:rsid w:val="00051674"/>
    <w:rsid w:val="0005191C"/>
    <w:rsid w:val="0005277D"/>
    <w:rsid w:val="00053DBC"/>
    <w:rsid w:val="00054580"/>
    <w:rsid w:val="00055CD7"/>
    <w:rsid w:val="00060087"/>
    <w:rsid w:val="000625D6"/>
    <w:rsid w:val="0006317A"/>
    <w:rsid w:val="00067AEA"/>
    <w:rsid w:val="00071983"/>
    <w:rsid w:val="00072CF5"/>
    <w:rsid w:val="0007662B"/>
    <w:rsid w:val="00077DD2"/>
    <w:rsid w:val="00080CF6"/>
    <w:rsid w:val="00081B0F"/>
    <w:rsid w:val="00081BF9"/>
    <w:rsid w:val="00082F43"/>
    <w:rsid w:val="00082FE3"/>
    <w:rsid w:val="0008312D"/>
    <w:rsid w:val="00083FF4"/>
    <w:rsid w:val="000842E9"/>
    <w:rsid w:val="00084EDE"/>
    <w:rsid w:val="0008537A"/>
    <w:rsid w:val="00085BE3"/>
    <w:rsid w:val="0008733F"/>
    <w:rsid w:val="000902F0"/>
    <w:rsid w:val="00090414"/>
    <w:rsid w:val="00090FAF"/>
    <w:rsid w:val="00091ABC"/>
    <w:rsid w:val="000A02F6"/>
    <w:rsid w:val="000A0450"/>
    <w:rsid w:val="000A4513"/>
    <w:rsid w:val="000A4E98"/>
    <w:rsid w:val="000A5F3F"/>
    <w:rsid w:val="000B04E6"/>
    <w:rsid w:val="000B0ABC"/>
    <w:rsid w:val="000B1A85"/>
    <w:rsid w:val="000B1F42"/>
    <w:rsid w:val="000B2DF8"/>
    <w:rsid w:val="000B365F"/>
    <w:rsid w:val="000B4BBD"/>
    <w:rsid w:val="000B5141"/>
    <w:rsid w:val="000B5774"/>
    <w:rsid w:val="000B5D7E"/>
    <w:rsid w:val="000B6294"/>
    <w:rsid w:val="000C07A6"/>
    <w:rsid w:val="000C1B6F"/>
    <w:rsid w:val="000C1E93"/>
    <w:rsid w:val="000C1FB2"/>
    <w:rsid w:val="000C21AF"/>
    <w:rsid w:val="000C4A94"/>
    <w:rsid w:val="000C7FC5"/>
    <w:rsid w:val="000D01E4"/>
    <w:rsid w:val="000D0AE1"/>
    <w:rsid w:val="000D0EF2"/>
    <w:rsid w:val="000D2341"/>
    <w:rsid w:val="000D2740"/>
    <w:rsid w:val="000D35E2"/>
    <w:rsid w:val="000D38FA"/>
    <w:rsid w:val="000D5C18"/>
    <w:rsid w:val="000D74F8"/>
    <w:rsid w:val="000E0228"/>
    <w:rsid w:val="000E20B9"/>
    <w:rsid w:val="000E346A"/>
    <w:rsid w:val="000E34CE"/>
    <w:rsid w:val="000E5570"/>
    <w:rsid w:val="000E606D"/>
    <w:rsid w:val="000E60A7"/>
    <w:rsid w:val="000E6828"/>
    <w:rsid w:val="000E6D61"/>
    <w:rsid w:val="000E7653"/>
    <w:rsid w:val="000F1DB5"/>
    <w:rsid w:val="000F1EBE"/>
    <w:rsid w:val="000F3166"/>
    <w:rsid w:val="000F5429"/>
    <w:rsid w:val="000F6095"/>
    <w:rsid w:val="000F6716"/>
    <w:rsid w:val="000F7990"/>
    <w:rsid w:val="00100173"/>
    <w:rsid w:val="00101B82"/>
    <w:rsid w:val="001020AA"/>
    <w:rsid w:val="001056AD"/>
    <w:rsid w:val="00106154"/>
    <w:rsid w:val="00106340"/>
    <w:rsid w:val="00107883"/>
    <w:rsid w:val="00107B8C"/>
    <w:rsid w:val="00111A59"/>
    <w:rsid w:val="00111AEB"/>
    <w:rsid w:val="0011448A"/>
    <w:rsid w:val="001147B3"/>
    <w:rsid w:val="00114A22"/>
    <w:rsid w:val="00116BE9"/>
    <w:rsid w:val="00117A6D"/>
    <w:rsid w:val="00117A76"/>
    <w:rsid w:val="00121B93"/>
    <w:rsid w:val="00122469"/>
    <w:rsid w:val="0012419B"/>
    <w:rsid w:val="00124BDD"/>
    <w:rsid w:val="00127645"/>
    <w:rsid w:val="0012776F"/>
    <w:rsid w:val="00127D52"/>
    <w:rsid w:val="0013081E"/>
    <w:rsid w:val="00131B01"/>
    <w:rsid w:val="001338B2"/>
    <w:rsid w:val="00134713"/>
    <w:rsid w:val="00135F6F"/>
    <w:rsid w:val="0013689C"/>
    <w:rsid w:val="001369CE"/>
    <w:rsid w:val="00137B02"/>
    <w:rsid w:val="0014057E"/>
    <w:rsid w:val="001409E7"/>
    <w:rsid w:val="001416DB"/>
    <w:rsid w:val="00141DF7"/>
    <w:rsid w:val="00141ED0"/>
    <w:rsid w:val="001429CA"/>
    <w:rsid w:val="00143401"/>
    <w:rsid w:val="00144527"/>
    <w:rsid w:val="0014600A"/>
    <w:rsid w:val="0015075E"/>
    <w:rsid w:val="001511FE"/>
    <w:rsid w:val="0015127F"/>
    <w:rsid w:val="00151720"/>
    <w:rsid w:val="00152361"/>
    <w:rsid w:val="00154726"/>
    <w:rsid w:val="00154FB2"/>
    <w:rsid w:val="00155CB1"/>
    <w:rsid w:val="0015642C"/>
    <w:rsid w:val="00156721"/>
    <w:rsid w:val="0015717C"/>
    <w:rsid w:val="00157D86"/>
    <w:rsid w:val="00160307"/>
    <w:rsid w:val="00160D34"/>
    <w:rsid w:val="0016116A"/>
    <w:rsid w:val="00163F9A"/>
    <w:rsid w:val="00164C6D"/>
    <w:rsid w:val="00165221"/>
    <w:rsid w:val="00166DC8"/>
    <w:rsid w:val="00167882"/>
    <w:rsid w:val="00170718"/>
    <w:rsid w:val="00171304"/>
    <w:rsid w:val="00172829"/>
    <w:rsid w:val="001728C1"/>
    <w:rsid w:val="00174D4D"/>
    <w:rsid w:val="0017731B"/>
    <w:rsid w:val="00177A3E"/>
    <w:rsid w:val="00180587"/>
    <w:rsid w:val="00183A35"/>
    <w:rsid w:val="00184D8A"/>
    <w:rsid w:val="00184E6F"/>
    <w:rsid w:val="0018522F"/>
    <w:rsid w:val="001862D6"/>
    <w:rsid w:val="00190E5C"/>
    <w:rsid w:val="00191B7D"/>
    <w:rsid w:val="00191D6C"/>
    <w:rsid w:val="001930C1"/>
    <w:rsid w:val="00196810"/>
    <w:rsid w:val="00197E91"/>
    <w:rsid w:val="001A02F9"/>
    <w:rsid w:val="001A0410"/>
    <w:rsid w:val="001A2A37"/>
    <w:rsid w:val="001A4E82"/>
    <w:rsid w:val="001A57C0"/>
    <w:rsid w:val="001A6BCA"/>
    <w:rsid w:val="001B02FE"/>
    <w:rsid w:val="001B05CF"/>
    <w:rsid w:val="001B242C"/>
    <w:rsid w:val="001B474F"/>
    <w:rsid w:val="001B63FD"/>
    <w:rsid w:val="001B6416"/>
    <w:rsid w:val="001C2316"/>
    <w:rsid w:val="001C2549"/>
    <w:rsid w:val="001C3445"/>
    <w:rsid w:val="001C379E"/>
    <w:rsid w:val="001C5DDB"/>
    <w:rsid w:val="001C5DE3"/>
    <w:rsid w:val="001C631C"/>
    <w:rsid w:val="001C642D"/>
    <w:rsid w:val="001C76E1"/>
    <w:rsid w:val="001C77B7"/>
    <w:rsid w:val="001C7CEE"/>
    <w:rsid w:val="001D2184"/>
    <w:rsid w:val="001D2C2C"/>
    <w:rsid w:val="001D4932"/>
    <w:rsid w:val="001D5917"/>
    <w:rsid w:val="001D59F5"/>
    <w:rsid w:val="001E4D40"/>
    <w:rsid w:val="001E6EE7"/>
    <w:rsid w:val="001E7973"/>
    <w:rsid w:val="001F08B5"/>
    <w:rsid w:val="001F28EE"/>
    <w:rsid w:val="001F3AF7"/>
    <w:rsid w:val="001F4BA2"/>
    <w:rsid w:val="001F4BC5"/>
    <w:rsid w:val="001F51CD"/>
    <w:rsid w:val="001F7CA7"/>
    <w:rsid w:val="00200C0A"/>
    <w:rsid w:val="00201D81"/>
    <w:rsid w:val="00203B25"/>
    <w:rsid w:val="00203B81"/>
    <w:rsid w:val="00205D9D"/>
    <w:rsid w:val="0020678D"/>
    <w:rsid w:val="0021118D"/>
    <w:rsid w:val="00216AE5"/>
    <w:rsid w:val="00217EF4"/>
    <w:rsid w:val="002203BD"/>
    <w:rsid w:val="002205E2"/>
    <w:rsid w:val="00220C42"/>
    <w:rsid w:val="00220CE0"/>
    <w:rsid w:val="00222825"/>
    <w:rsid w:val="00224384"/>
    <w:rsid w:val="00224BEA"/>
    <w:rsid w:val="002272EA"/>
    <w:rsid w:val="00233756"/>
    <w:rsid w:val="00233D5C"/>
    <w:rsid w:val="00235EC1"/>
    <w:rsid w:val="002372A1"/>
    <w:rsid w:val="0024049C"/>
    <w:rsid w:val="00240594"/>
    <w:rsid w:val="00241F5D"/>
    <w:rsid w:val="002457C5"/>
    <w:rsid w:val="0024622E"/>
    <w:rsid w:val="0024664B"/>
    <w:rsid w:val="00247188"/>
    <w:rsid w:val="00250B87"/>
    <w:rsid w:val="00250F4E"/>
    <w:rsid w:val="00251F92"/>
    <w:rsid w:val="00253FD0"/>
    <w:rsid w:val="0025475C"/>
    <w:rsid w:val="002572D8"/>
    <w:rsid w:val="002606B1"/>
    <w:rsid w:val="00262F92"/>
    <w:rsid w:val="0026508A"/>
    <w:rsid w:val="002657BF"/>
    <w:rsid w:val="00266E1E"/>
    <w:rsid w:val="00267185"/>
    <w:rsid w:val="002708C0"/>
    <w:rsid w:val="00273F2C"/>
    <w:rsid w:val="0027485F"/>
    <w:rsid w:val="002757E9"/>
    <w:rsid w:val="00276491"/>
    <w:rsid w:val="0027774E"/>
    <w:rsid w:val="0028076A"/>
    <w:rsid w:val="00280CDE"/>
    <w:rsid w:val="00285339"/>
    <w:rsid w:val="002867F4"/>
    <w:rsid w:val="00291CA5"/>
    <w:rsid w:val="002932AC"/>
    <w:rsid w:val="00293DFB"/>
    <w:rsid w:val="002947D0"/>
    <w:rsid w:val="002950DF"/>
    <w:rsid w:val="002952A9"/>
    <w:rsid w:val="002972E0"/>
    <w:rsid w:val="00297D91"/>
    <w:rsid w:val="002A23C6"/>
    <w:rsid w:val="002A27A7"/>
    <w:rsid w:val="002A27CF"/>
    <w:rsid w:val="002A5250"/>
    <w:rsid w:val="002B2B6E"/>
    <w:rsid w:val="002B2FED"/>
    <w:rsid w:val="002B36C3"/>
    <w:rsid w:val="002B3E33"/>
    <w:rsid w:val="002B4E8C"/>
    <w:rsid w:val="002B57BE"/>
    <w:rsid w:val="002B6040"/>
    <w:rsid w:val="002B62C9"/>
    <w:rsid w:val="002B7323"/>
    <w:rsid w:val="002B7D60"/>
    <w:rsid w:val="002C0989"/>
    <w:rsid w:val="002C2838"/>
    <w:rsid w:val="002C50A0"/>
    <w:rsid w:val="002C6787"/>
    <w:rsid w:val="002C71C4"/>
    <w:rsid w:val="002C787E"/>
    <w:rsid w:val="002D2522"/>
    <w:rsid w:val="002D2A57"/>
    <w:rsid w:val="002D3776"/>
    <w:rsid w:val="002D3FA6"/>
    <w:rsid w:val="002D443A"/>
    <w:rsid w:val="002D4CE3"/>
    <w:rsid w:val="002E0BAC"/>
    <w:rsid w:val="002E16D9"/>
    <w:rsid w:val="002E20DA"/>
    <w:rsid w:val="002E22C3"/>
    <w:rsid w:val="002E24C4"/>
    <w:rsid w:val="002E24DA"/>
    <w:rsid w:val="002E25D9"/>
    <w:rsid w:val="002E29EC"/>
    <w:rsid w:val="002E476A"/>
    <w:rsid w:val="002E51CB"/>
    <w:rsid w:val="002E7D34"/>
    <w:rsid w:val="002F02F0"/>
    <w:rsid w:val="002F1D80"/>
    <w:rsid w:val="002F23B6"/>
    <w:rsid w:val="002F3DB9"/>
    <w:rsid w:val="002F4094"/>
    <w:rsid w:val="002F4D91"/>
    <w:rsid w:val="002F5983"/>
    <w:rsid w:val="002F5E89"/>
    <w:rsid w:val="002F684F"/>
    <w:rsid w:val="002F743E"/>
    <w:rsid w:val="00300AB6"/>
    <w:rsid w:val="00300B63"/>
    <w:rsid w:val="00300E26"/>
    <w:rsid w:val="003027BF"/>
    <w:rsid w:val="00307107"/>
    <w:rsid w:val="00307EB1"/>
    <w:rsid w:val="00310014"/>
    <w:rsid w:val="00311B6F"/>
    <w:rsid w:val="003130DF"/>
    <w:rsid w:val="003152C7"/>
    <w:rsid w:val="0031742F"/>
    <w:rsid w:val="003175D5"/>
    <w:rsid w:val="003211B1"/>
    <w:rsid w:val="00321CB5"/>
    <w:rsid w:val="00321DEB"/>
    <w:rsid w:val="00322D22"/>
    <w:rsid w:val="00325483"/>
    <w:rsid w:val="003254D9"/>
    <w:rsid w:val="003255E8"/>
    <w:rsid w:val="003266AC"/>
    <w:rsid w:val="00331F7D"/>
    <w:rsid w:val="00332A19"/>
    <w:rsid w:val="0033358E"/>
    <w:rsid w:val="0033438D"/>
    <w:rsid w:val="003358B6"/>
    <w:rsid w:val="00337122"/>
    <w:rsid w:val="003378EB"/>
    <w:rsid w:val="00342EC3"/>
    <w:rsid w:val="003459B2"/>
    <w:rsid w:val="00346D56"/>
    <w:rsid w:val="00347142"/>
    <w:rsid w:val="00350780"/>
    <w:rsid w:val="00350DCF"/>
    <w:rsid w:val="0035205A"/>
    <w:rsid w:val="00354C66"/>
    <w:rsid w:val="00355290"/>
    <w:rsid w:val="00356270"/>
    <w:rsid w:val="0035717A"/>
    <w:rsid w:val="0036388D"/>
    <w:rsid w:val="00365AFC"/>
    <w:rsid w:val="00366848"/>
    <w:rsid w:val="00367E04"/>
    <w:rsid w:val="003702DE"/>
    <w:rsid w:val="003715C5"/>
    <w:rsid w:val="00372411"/>
    <w:rsid w:val="00373505"/>
    <w:rsid w:val="0037665A"/>
    <w:rsid w:val="00376F02"/>
    <w:rsid w:val="003770CB"/>
    <w:rsid w:val="00377637"/>
    <w:rsid w:val="00382871"/>
    <w:rsid w:val="00382FCB"/>
    <w:rsid w:val="003847FD"/>
    <w:rsid w:val="00385465"/>
    <w:rsid w:val="003901F0"/>
    <w:rsid w:val="00390C56"/>
    <w:rsid w:val="00390EB0"/>
    <w:rsid w:val="00391928"/>
    <w:rsid w:val="00393C06"/>
    <w:rsid w:val="00393C7A"/>
    <w:rsid w:val="00393DC1"/>
    <w:rsid w:val="00395588"/>
    <w:rsid w:val="00396507"/>
    <w:rsid w:val="003A52E3"/>
    <w:rsid w:val="003A5D29"/>
    <w:rsid w:val="003A5DB7"/>
    <w:rsid w:val="003A7139"/>
    <w:rsid w:val="003B0458"/>
    <w:rsid w:val="003B06A4"/>
    <w:rsid w:val="003B32AC"/>
    <w:rsid w:val="003B36BB"/>
    <w:rsid w:val="003B3B99"/>
    <w:rsid w:val="003B3D79"/>
    <w:rsid w:val="003B5EE5"/>
    <w:rsid w:val="003B6F87"/>
    <w:rsid w:val="003B7027"/>
    <w:rsid w:val="003B79EE"/>
    <w:rsid w:val="003B7B35"/>
    <w:rsid w:val="003B7B9C"/>
    <w:rsid w:val="003C0D55"/>
    <w:rsid w:val="003C225C"/>
    <w:rsid w:val="003C32AB"/>
    <w:rsid w:val="003C3A56"/>
    <w:rsid w:val="003C6137"/>
    <w:rsid w:val="003C6397"/>
    <w:rsid w:val="003D0CCD"/>
    <w:rsid w:val="003D0F0C"/>
    <w:rsid w:val="003D2F41"/>
    <w:rsid w:val="003D30B4"/>
    <w:rsid w:val="003D3137"/>
    <w:rsid w:val="003D387A"/>
    <w:rsid w:val="003D3BD2"/>
    <w:rsid w:val="003E2E89"/>
    <w:rsid w:val="003E31D7"/>
    <w:rsid w:val="003E3A27"/>
    <w:rsid w:val="003E3A3D"/>
    <w:rsid w:val="003E4931"/>
    <w:rsid w:val="003E538E"/>
    <w:rsid w:val="003E560D"/>
    <w:rsid w:val="003E5FF7"/>
    <w:rsid w:val="003E62D8"/>
    <w:rsid w:val="003E7C68"/>
    <w:rsid w:val="003F0244"/>
    <w:rsid w:val="003F225B"/>
    <w:rsid w:val="003F2BCA"/>
    <w:rsid w:val="003F483C"/>
    <w:rsid w:val="003F512B"/>
    <w:rsid w:val="003F56C6"/>
    <w:rsid w:val="003F5982"/>
    <w:rsid w:val="00400E86"/>
    <w:rsid w:val="0040205A"/>
    <w:rsid w:val="004031CF"/>
    <w:rsid w:val="0040347E"/>
    <w:rsid w:val="00407FF7"/>
    <w:rsid w:val="00410786"/>
    <w:rsid w:val="00410F45"/>
    <w:rsid w:val="00411482"/>
    <w:rsid w:val="00411A70"/>
    <w:rsid w:val="00411B6F"/>
    <w:rsid w:val="00411BD4"/>
    <w:rsid w:val="004141BB"/>
    <w:rsid w:val="00414845"/>
    <w:rsid w:val="00415770"/>
    <w:rsid w:val="00416948"/>
    <w:rsid w:val="00416E20"/>
    <w:rsid w:val="0041728C"/>
    <w:rsid w:val="0042058A"/>
    <w:rsid w:val="0042069D"/>
    <w:rsid w:val="004209CB"/>
    <w:rsid w:val="00420EC6"/>
    <w:rsid w:val="004234BE"/>
    <w:rsid w:val="0042435A"/>
    <w:rsid w:val="0042585B"/>
    <w:rsid w:val="004278C5"/>
    <w:rsid w:val="004300ED"/>
    <w:rsid w:val="00430111"/>
    <w:rsid w:val="00430CF3"/>
    <w:rsid w:val="00434C52"/>
    <w:rsid w:val="00435F48"/>
    <w:rsid w:val="0043616F"/>
    <w:rsid w:val="0043719B"/>
    <w:rsid w:val="004405FE"/>
    <w:rsid w:val="00440AF3"/>
    <w:rsid w:val="00440E54"/>
    <w:rsid w:val="00444402"/>
    <w:rsid w:val="00444767"/>
    <w:rsid w:val="00444E84"/>
    <w:rsid w:val="004461B3"/>
    <w:rsid w:val="00450989"/>
    <w:rsid w:val="00451942"/>
    <w:rsid w:val="004519BC"/>
    <w:rsid w:val="00451ABB"/>
    <w:rsid w:val="00455234"/>
    <w:rsid w:val="00456626"/>
    <w:rsid w:val="0045683D"/>
    <w:rsid w:val="00456F12"/>
    <w:rsid w:val="00457F40"/>
    <w:rsid w:val="00460F1F"/>
    <w:rsid w:val="0046420B"/>
    <w:rsid w:val="00470FEB"/>
    <w:rsid w:val="00471F69"/>
    <w:rsid w:val="0047543B"/>
    <w:rsid w:val="004754D6"/>
    <w:rsid w:val="00475773"/>
    <w:rsid w:val="00475E9A"/>
    <w:rsid w:val="00475EC2"/>
    <w:rsid w:val="00476112"/>
    <w:rsid w:val="00477B71"/>
    <w:rsid w:val="00480347"/>
    <w:rsid w:val="00481170"/>
    <w:rsid w:val="004821C0"/>
    <w:rsid w:val="00482579"/>
    <w:rsid w:val="0048284B"/>
    <w:rsid w:val="004834DA"/>
    <w:rsid w:val="00483BBC"/>
    <w:rsid w:val="0048613C"/>
    <w:rsid w:val="004862F4"/>
    <w:rsid w:val="00487262"/>
    <w:rsid w:val="0048775A"/>
    <w:rsid w:val="00490B4E"/>
    <w:rsid w:val="00491103"/>
    <w:rsid w:val="00491670"/>
    <w:rsid w:val="00491B79"/>
    <w:rsid w:val="00491D13"/>
    <w:rsid w:val="00492063"/>
    <w:rsid w:val="00492560"/>
    <w:rsid w:val="004946A6"/>
    <w:rsid w:val="004948E5"/>
    <w:rsid w:val="004957A1"/>
    <w:rsid w:val="00495A93"/>
    <w:rsid w:val="00495C6B"/>
    <w:rsid w:val="00497A27"/>
    <w:rsid w:val="004A0A08"/>
    <w:rsid w:val="004A1C1E"/>
    <w:rsid w:val="004A2456"/>
    <w:rsid w:val="004A2F88"/>
    <w:rsid w:val="004A4A72"/>
    <w:rsid w:val="004B0AFE"/>
    <w:rsid w:val="004B0BFA"/>
    <w:rsid w:val="004B456A"/>
    <w:rsid w:val="004B472C"/>
    <w:rsid w:val="004B4B58"/>
    <w:rsid w:val="004B4E0E"/>
    <w:rsid w:val="004B606A"/>
    <w:rsid w:val="004B6105"/>
    <w:rsid w:val="004C01E2"/>
    <w:rsid w:val="004C119B"/>
    <w:rsid w:val="004C2355"/>
    <w:rsid w:val="004C536C"/>
    <w:rsid w:val="004C611C"/>
    <w:rsid w:val="004C658C"/>
    <w:rsid w:val="004D0AA3"/>
    <w:rsid w:val="004D1668"/>
    <w:rsid w:val="004D1E05"/>
    <w:rsid w:val="004D4C1E"/>
    <w:rsid w:val="004D792B"/>
    <w:rsid w:val="004D7C3A"/>
    <w:rsid w:val="004E1B0D"/>
    <w:rsid w:val="004E392D"/>
    <w:rsid w:val="004E3D30"/>
    <w:rsid w:val="004E48FA"/>
    <w:rsid w:val="004E4C21"/>
    <w:rsid w:val="004E5277"/>
    <w:rsid w:val="004E5B0A"/>
    <w:rsid w:val="004E6301"/>
    <w:rsid w:val="004F00D3"/>
    <w:rsid w:val="004F1647"/>
    <w:rsid w:val="004F1F07"/>
    <w:rsid w:val="004F29A6"/>
    <w:rsid w:val="004F5503"/>
    <w:rsid w:val="004F579A"/>
    <w:rsid w:val="004F767F"/>
    <w:rsid w:val="004F7F07"/>
    <w:rsid w:val="005019A0"/>
    <w:rsid w:val="00502E8E"/>
    <w:rsid w:val="0050315A"/>
    <w:rsid w:val="00503F6F"/>
    <w:rsid w:val="0050547A"/>
    <w:rsid w:val="005068A9"/>
    <w:rsid w:val="00507CA0"/>
    <w:rsid w:val="00507DC1"/>
    <w:rsid w:val="00510C85"/>
    <w:rsid w:val="00510EB2"/>
    <w:rsid w:val="00511550"/>
    <w:rsid w:val="005127C6"/>
    <w:rsid w:val="005154D2"/>
    <w:rsid w:val="00515D19"/>
    <w:rsid w:val="00515E8D"/>
    <w:rsid w:val="0051602A"/>
    <w:rsid w:val="005207F2"/>
    <w:rsid w:val="00520F57"/>
    <w:rsid w:val="005217BA"/>
    <w:rsid w:val="00524977"/>
    <w:rsid w:val="00525A3D"/>
    <w:rsid w:val="0052655C"/>
    <w:rsid w:val="00526A34"/>
    <w:rsid w:val="00530A90"/>
    <w:rsid w:val="005312B2"/>
    <w:rsid w:val="00533562"/>
    <w:rsid w:val="00534678"/>
    <w:rsid w:val="00535908"/>
    <w:rsid w:val="005416A0"/>
    <w:rsid w:val="00542A6C"/>
    <w:rsid w:val="005450CE"/>
    <w:rsid w:val="00545496"/>
    <w:rsid w:val="00546D04"/>
    <w:rsid w:val="0054754E"/>
    <w:rsid w:val="00550F72"/>
    <w:rsid w:val="00554496"/>
    <w:rsid w:val="00554BB9"/>
    <w:rsid w:val="00555028"/>
    <w:rsid w:val="00556770"/>
    <w:rsid w:val="00556C62"/>
    <w:rsid w:val="00557BF6"/>
    <w:rsid w:val="005609BB"/>
    <w:rsid w:val="00560C67"/>
    <w:rsid w:val="00561530"/>
    <w:rsid w:val="00564694"/>
    <w:rsid w:val="0056484A"/>
    <w:rsid w:val="00565728"/>
    <w:rsid w:val="00566CDB"/>
    <w:rsid w:val="00567869"/>
    <w:rsid w:val="00570855"/>
    <w:rsid w:val="0057140E"/>
    <w:rsid w:val="00572288"/>
    <w:rsid w:val="0057361E"/>
    <w:rsid w:val="005738DB"/>
    <w:rsid w:val="00573BB6"/>
    <w:rsid w:val="00573D35"/>
    <w:rsid w:val="00573DBA"/>
    <w:rsid w:val="00575CBF"/>
    <w:rsid w:val="00576810"/>
    <w:rsid w:val="00576E8D"/>
    <w:rsid w:val="00577943"/>
    <w:rsid w:val="005807C4"/>
    <w:rsid w:val="00580912"/>
    <w:rsid w:val="00581583"/>
    <w:rsid w:val="005864EC"/>
    <w:rsid w:val="00586574"/>
    <w:rsid w:val="00591222"/>
    <w:rsid w:val="00591406"/>
    <w:rsid w:val="00591A28"/>
    <w:rsid w:val="005928CF"/>
    <w:rsid w:val="005937C6"/>
    <w:rsid w:val="00597AB3"/>
    <w:rsid w:val="005A2733"/>
    <w:rsid w:val="005A3008"/>
    <w:rsid w:val="005A43C5"/>
    <w:rsid w:val="005A5B6B"/>
    <w:rsid w:val="005A6F93"/>
    <w:rsid w:val="005A7AFC"/>
    <w:rsid w:val="005B0205"/>
    <w:rsid w:val="005B15E7"/>
    <w:rsid w:val="005B42D4"/>
    <w:rsid w:val="005B7ECC"/>
    <w:rsid w:val="005C2019"/>
    <w:rsid w:val="005C2BFD"/>
    <w:rsid w:val="005C6093"/>
    <w:rsid w:val="005C62D3"/>
    <w:rsid w:val="005C72C3"/>
    <w:rsid w:val="005C7C6F"/>
    <w:rsid w:val="005D02F8"/>
    <w:rsid w:val="005D1162"/>
    <w:rsid w:val="005D1AFC"/>
    <w:rsid w:val="005D2ABA"/>
    <w:rsid w:val="005D40CA"/>
    <w:rsid w:val="005D49FD"/>
    <w:rsid w:val="005D6222"/>
    <w:rsid w:val="005D7344"/>
    <w:rsid w:val="005D7C81"/>
    <w:rsid w:val="005E0132"/>
    <w:rsid w:val="005E2FD5"/>
    <w:rsid w:val="005E3B6F"/>
    <w:rsid w:val="005E5EF1"/>
    <w:rsid w:val="005E6102"/>
    <w:rsid w:val="005E7125"/>
    <w:rsid w:val="005E7E48"/>
    <w:rsid w:val="005F010F"/>
    <w:rsid w:val="005F11A1"/>
    <w:rsid w:val="005F1567"/>
    <w:rsid w:val="005F38BE"/>
    <w:rsid w:val="005F3EFA"/>
    <w:rsid w:val="005F4C2F"/>
    <w:rsid w:val="005F51EC"/>
    <w:rsid w:val="00600FF9"/>
    <w:rsid w:val="006032D6"/>
    <w:rsid w:val="00604710"/>
    <w:rsid w:val="00604C65"/>
    <w:rsid w:val="006060E1"/>
    <w:rsid w:val="00606660"/>
    <w:rsid w:val="00606CBC"/>
    <w:rsid w:val="006073A0"/>
    <w:rsid w:val="00610A4C"/>
    <w:rsid w:val="00611DE8"/>
    <w:rsid w:val="00612A30"/>
    <w:rsid w:val="00615364"/>
    <w:rsid w:val="00615E4E"/>
    <w:rsid w:val="006165DF"/>
    <w:rsid w:val="006179B5"/>
    <w:rsid w:val="00621EF6"/>
    <w:rsid w:val="00622680"/>
    <w:rsid w:val="006227AB"/>
    <w:rsid w:val="006254DB"/>
    <w:rsid w:val="00625A27"/>
    <w:rsid w:val="00630398"/>
    <w:rsid w:val="00631391"/>
    <w:rsid w:val="006314D4"/>
    <w:rsid w:val="00632EB9"/>
    <w:rsid w:val="00634AD5"/>
    <w:rsid w:val="006363F9"/>
    <w:rsid w:val="00636547"/>
    <w:rsid w:val="00640636"/>
    <w:rsid w:val="00641AC2"/>
    <w:rsid w:val="00644003"/>
    <w:rsid w:val="00644071"/>
    <w:rsid w:val="006449EB"/>
    <w:rsid w:val="0064512E"/>
    <w:rsid w:val="0064596B"/>
    <w:rsid w:val="00646696"/>
    <w:rsid w:val="00647EB4"/>
    <w:rsid w:val="006519BC"/>
    <w:rsid w:val="00652121"/>
    <w:rsid w:val="0065408E"/>
    <w:rsid w:val="006566CB"/>
    <w:rsid w:val="00657EAE"/>
    <w:rsid w:val="00664B97"/>
    <w:rsid w:val="00664E9A"/>
    <w:rsid w:val="00667D51"/>
    <w:rsid w:val="00667DB0"/>
    <w:rsid w:val="00673F50"/>
    <w:rsid w:val="0067709E"/>
    <w:rsid w:val="00677270"/>
    <w:rsid w:val="00677B77"/>
    <w:rsid w:val="00680115"/>
    <w:rsid w:val="0068084A"/>
    <w:rsid w:val="00682043"/>
    <w:rsid w:val="00682664"/>
    <w:rsid w:val="00682ACD"/>
    <w:rsid w:val="006836BF"/>
    <w:rsid w:val="00684AFE"/>
    <w:rsid w:val="00684B87"/>
    <w:rsid w:val="0068511E"/>
    <w:rsid w:val="00690062"/>
    <w:rsid w:val="00690D62"/>
    <w:rsid w:val="00693C92"/>
    <w:rsid w:val="00694533"/>
    <w:rsid w:val="00696958"/>
    <w:rsid w:val="00696DF6"/>
    <w:rsid w:val="00697B0D"/>
    <w:rsid w:val="006A007E"/>
    <w:rsid w:val="006A1CE9"/>
    <w:rsid w:val="006A2A9F"/>
    <w:rsid w:val="006A30AF"/>
    <w:rsid w:val="006A4222"/>
    <w:rsid w:val="006A457B"/>
    <w:rsid w:val="006A5506"/>
    <w:rsid w:val="006A6C5E"/>
    <w:rsid w:val="006B01A0"/>
    <w:rsid w:val="006B0D66"/>
    <w:rsid w:val="006B2956"/>
    <w:rsid w:val="006B2D0F"/>
    <w:rsid w:val="006B2D26"/>
    <w:rsid w:val="006B2DCF"/>
    <w:rsid w:val="006B327C"/>
    <w:rsid w:val="006B368E"/>
    <w:rsid w:val="006B525D"/>
    <w:rsid w:val="006B53C6"/>
    <w:rsid w:val="006B7B4E"/>
    <w:rsid w:val="006C03B8"/>
    <w:rsid w:val="006C1ED0"/>
    <w:rsid w:val="006C36EA"/>
    <w:rsid w:val="006C5DC9"/>
    <w:rsid w:val="006D0BCF"/>
    <w:rsid w:val="006D1041"/>
    <w:rsid w:val="006D2019"/>
    <w:rsid w:val="006D4563"/>
    <w:rsid w:val="006D6826"/>
    <w:rsid w:val="006D6E43"/>
    <w:rsid w:val="006E087E"/>
    <w:rsid w:val="006E11B0"/>
    <w:rsid w:val="006E191D"/>
    <w:rsid w:val="006E1F8A"/>
    <w:rsid w:val="006E42A6"/>
    <w:rsid w:val="006E54C0"/>
    <w:rsid w:val="006E627F"/>
    <w:rsid w:val="006F0E7F"/>
    <w:rsid w:val="006F1A7C"/>
    <w:rsid w:val="006F3442"/>
    <w:rsid w:val="006F436E"/>
    <w:rsid w:val="00703DBC"/>
    <w:rsid w:val="00706E55"/>
    <w:rsid w:val="00707E7C"/>
    <w:rsid w:val="0071008F"/>
    <w:rsid w:val="007107FB"/>
    <w:rsid w:val="00711FF3"/>
    <w:rsid w:val="0071407A"/>
    <w:rsid w:val="007145C9"/>
    <w:rsid w:val="00717CC4"/>
    <w:rsid w:val="007213F5"/>
    <w:rsid w:val="00723CC9"/>
    <w:rsid w:val="00723CD0"/>
    <w:rsid w:val="00723E79"/>
    <w:rsid w:val="007245D7"/>
    <w:rsid w:val="00725227"/>
    <w:rsid w:val="007257A4"/>
    <w:rsid w:val="0072672D"/>
    <w:rsid w:val="0073150F"/>
    <w:rsid w:val="00731C65"/>
    <w:rsid w:val="00731D08"/>
    <w:rsid w:val="0073242D"/>
    <w:rsid w:val="007324C3"/>
    <w:rsid w:val="00732643"/>
    <w:rsid w:val="007355A8"/>
    <w:rsid w:val="007423AF"/>
    <w:rsid w:val="007427DB"/>
    <w:rsid w:val="0074295B"/>
    <w:rsid w:val="00743754"/>
    <w:rsid w:val="0074612D"/>
    <w:rsid w:val="00746A27"/>
    <w:rsid w:val="0074732B"/>
    <w:rsid w:val="007507A3"/>
    <w:rsid w:val="00753BA0"/>
    <w:rsid w:val="00755D5D"/>
    <w:rsid w:val="00756C37"/>
    <w:rsid w:val="007606D5"/>
    <w:rsid w:val="007607F1"/>
    <w:rsid w:val="0076106A"/>
    <w:rsid w:val="007621A3"/>
    <w:rsid w:val="0076326D"/>
    <w:rsid w:val="00765416"/>
    <w:rsid w:val="00766232"/>
    <w:rsid w:val="007717A7"/>
    <w:rsid w:val="00774169"/>
    <w:rsid w:val="0077481A"/>
    <w:rsid w:val="0077534D"/>
    <w:rsid w:val="00780B81"/>
    <w:rsid w:val="00782013"/>
    <w:rsid w:val="007841AD"/>
    <w:rsid w:val="0078593E"/>
    <w:rsid w:val="007862BF"/>
    <w:rsid w:val="00787382"/>
    <w:rsid w:val="00790199"/>
    <w:rsid w:val="00791D7A"/>
    <w:rsid w:val="00792771"/>
    <w:rsid w:val="0079421F"/>
    <w:rsid w:val="00795E9B"/>
    <w:rsid w:val="007970B5"/>
    <w:rsid w:val="00797290"/>
    <w:rsid w:val="007A0E19"/>
    <w:rsid w:val="007A24CF"/>
    <w:rsid w:val="007A2812"/>
    <w:rsid w:val="007A3211"/>
    <w:rsid w:val="007A35C4"/>
    <w:rsid w:val="007A3C17"/>
    <w:rsid w:val="007A40FE"/>
    <w:rsid w:val="007A45D3"/>
    <w:rsid w:val="007A6E68"/>
    <w:rsid w:val="007A6EA3"/>
    <w:rsid w:val="007B0165"/>
    <w:rsid w:val="007B1F00"/>
    <w:rsid w:val="007B255F"/>
    <w:rsid w:val="007B48C7"/>
    <w:rsid w:val="007B4966"/>
    <w:rsid w:val="007B5488"/>
    <w:rsid w:val="007B564D"/>
    <w:rsid w:val="007B66F2"/>
    <w:rsid w:val="007B6917"/>
    <w:rsid w:val="007B6F92"/>
    <w:rsid w:val="007B7767"/>
    <w:rsid w:val="007C00CF"/>
    <w:rsid w:val="007C1988"/>
    <w:rsid w:val="007C32EB"/>
    <w:rsid w:val="007C6186"/>
    <w:rsid w:val="007D31D9"/>
    <w:rsid w:val="007D3AC7"/>
    <w:rsid w:val="007D41B7"/>
    <w:rsid w:val="007D5D5F"/>
    <w:rsid w:val="007E0F73"/>
    <w:rsid w:val="007E388E"/>
    <w:rsid w:val="007E4AD5"/>
    <w:rsid w:val="007E57F6"/>
    <w:rsid w:val="007F03DD"/>
    <w:rsid w:val="007F05DC"/>
    <w:rsid w:val="007F0C8B"/>
    <w:rsid w:val="007F160C"/>
    <w:rsid w:val="007F399F"/>
    <w:rsid w:val="007F3B80"/>
    <w:rsid w:val="007F443D"/>
    <w:rsid w:val="007F5ED5"/>
    <w:rsid w:val="007F6525"/>
    <w:rsid w:val="007F65DA"/>
    <w:rsid w:val="007F6863"/>
    <w:rsid w:val="007F70A3"/>
    <w:rsid w:val="007F7176"/>
    <w:rsid w:val="007F73CC"/>
    <w:rsid w:val="00802270"/>
    <w:rsid w:val="008022DA"/>
    <w:rsid w:val="00803220"/>
    <w:rsid w:val="00806941"/>
    <w:rsid w:val="00812499"/>
    <w:rsid w:val="00812C19"/>
    <w:rsid w:val="0081317C"/>
    <w:rsid w:val="00813612"/>
    <w:rsid w:val="008176E0"/>
    <w:rsid w:val="0082052B"/>
    <w:rsid w:val="0082276E"/>
    <w:rsid w:val="00824AB3"/>
    <w:rsid w:val="00826D65"/>
    <w:rsid w:val="008303D2"/>
    <w:rsid w:val="00832F17"/>
    <w:rsid w:val="00833D21"/>
    <w:rsid w:val="00833FDA"/>
    <w:rsid w:val="008345E2"/>
    <w:rsid w:val="00841489"/>
    <w:rsid w:val="00841EF1"/>
    <w:rsid w:val="00844641"/>
    <w:rsid w:val="00846DBD"/>
    <w:rsid w:val="00847E38"/>
    <w:rsid w:val="00852C60"/>
    <w:rsid w:val="0085303A"/>
    <w:rsid w:val="00853977"/>
    <w:rsid w:val="00854D95"/>
    <w:rsid w:val="00854F76"/>
    <w:rsid w:val="008557D0"/>
    <w:rsid w:val="00856030"/>
    <w:rsid w:val="0085628C"/>
    <w:rsid w:val="008569A7"/>
    <w:rsid w:val="00856AF8"/>
    <w:rsid w:val="00856B0C"/>
    <w:rsid w:val="00857E75"/>
    <w:rsid w:val="008612C3"/>
    <w:rsid w:val="00861549"/>
    <w:rsid w:val="00863E80"/>
    <w:rsid w:val="008644F4"/>
    <w:rsid w:val="00866E20"/>
    <w:rsid w:val="008672B8"/>
    <w:rsid w:val="00867894"/>
    <w:rsid w:val="00867FBE"/>
    <w:rsid w:val="00870C3C"/>
    <w:rsid w:val="008732F0"/>
    <w:rsid w:val="008742D2"/>
    <w:rsid w:val="00874A39"/>
    <w:rsid w:val="00876EDB"/>
    <w:rsid w:val="00877BA1"/>
    <w:rsid w:val="00877F1F"/>
    <w:rsid w:val="008815BA"/>
    <w:rsid w:val="00881E98"/>
    <w:rsid w:val="00883341"/>
    <w:rsid w:val="00885172"/>
    <w:rsid w:val="00885F77"/>
    <w:rsid w:val="00890E21"/>
    <w:rsid w:val="00892C5D"/>
    <w:rsid w:val="00892DE5"/>
    <w:rsid w:val="008937C6"/>
    <w:rsid w:val="00893C57"/>
    <w:rsid w:val="00894DEB"/>
    <w:rsid w:val="00895610"/>
    <w:rsid w:val="00895D1B"/>
    <w:rsid w:val="00897A20"/>
    <w:rsid w:val="008A1C97"/>
    <w:rsid w:val="008A2721"/>
    <w:rsid w:val="008A2C9E"/>
    <w:rsid w:val="008A4D98"/>
    <w:rsid w:val="008A5A86"/>
    <w:rsid w:val="008A5D0A"/>
    <w:rsid w:val="008A648D"/>
    <w:rsid w:val="008B2643"/>
    <w:rsid w:val="008B2D84"/>
    <w:rsid w:val="008B3FD6"/>
    <w:rsid w:val="008B632D"/>
    <w:rsid w:val="008B77CD"/>
    <w:rsid w:val="008B7E7A"/>
    <w:rsid w:val="008C13EC"/>
    <w:rsid w:val="008C1BD9"/>
    <w:rsid w:val="008C25E0"/>
    <w:rsid w:val="008C2F60"/>
    <w:rsid w:val="008C4C92"/>
    <w:rsid w:val="008C4E2F"/>
    <w:rsid w:val="008C6EB9"/>
    <w:rsid w:val="008C6F4F"/>
    <w:rsid w:val="008D1DAF"/>
    <w:rsid w:val="008D56D0"/>
    <w:rsid w:val="008E14F2"/>
    <w:rsid w:val="008E2A71"/>
    <w:rsid w:val="008E3BAF"/>
    <w:rsid w:val="008E675B"/>
    <w:rsid w:val="008E6EFF"/>
    <w:rsid w:val="008E7958"/>
    <w:rsid w:val="008F047B"/>
    <w:rsid w:val="008F2C87"/>
    <w:rsid w:val="008F2DEE"/>
    <w:rsid w:val="008F3BF4"/>
    <w:rsid w:val="008F44C5"/>
    <w:rsid w:val="008F45BD"/>
    <w:rsid w:val="008F6CF2"/>
    <w:rsid w:val="00900F86"/>
    <w:rsid w:val="00901B57"/>
    <w:rsid w:val="009021F9"/>
    <w:rsid w:val="00903662"/>
    <w:rsid w:val="00904E4B"/>
    <w:rsid w:val="00905B82"/>
    <w:rsid w:val="00905CA2"/>
    <w:rsid w:val="0090603A"/>
    <w:rsid w:val="00906127"/>
    <w:rsid w:val="0091033C"/>
    <w:rsid w:val="009107D3"/>
    <w:rsid w:val="0091227B"/>
    <w:rsid w:val="00912CAF"/>
    <w:rsid w:val="00912DFD"/>
    <w:rsid w:val="00913B7D"/>
    <w:rsid w:val="0091693E"/>
    <w:rsid w:val="00917FFE"/>
    <w:rsid w:val="00920272"/>
    <w:rsid w:val="00922E8A"/>
    <w:rsid w:val="00923CEC"/>
    <w:rsid w:val="00925021"/>
    <w:rsid w:val="00925784"/>
    <w:rsid w:val="00926B04"/>
    <w:rsid w:val="00927C31"/>
    <w:rsid w:val="00927CE1"/>
    <w:rsid w:val="00931DA8"/>
    <w:rsid w:val="009326FF"/>
    <w:rsid w:val="009335FA"/>
    <w:rsid w:val="00933A65"/>
    <w:rsid w:val="0093594B"/>
    <w:rsid w:val="00935EA7"/>
    <w:rsid w:val="00937E93"/>
    <w:rsid w:val="00937F16"/>
    <w:rsid w:val="00941ACF"/>
    <w:rsid w:val="00941B3E"/>
    <w:rsid w:val="0094435A"/>
    <w:rsid w:val="0094561D"/>
    <w:rsid w:val="00945740"/>
    <w:rsid w:val="009462FA"/>
    <w:rsid w:val="0094653D"/>
    <w:rsid w:val="0095182D"/>
    <w:rsid w:val="00952EED"/>
    <w:rsid w:val="0095385B"/>
    <w:rsid w:val="009539F3"/>
    <w:rsid w:val="00954314"/>
    <w:rsid w:val="00954865"/>
    <w:rsid w:val="009549A5"/>
    <w:rsid w:val="0095608E"/>
    <w:rsid w:val="00956DF1"/>
    <w:rsid w:val="00960ED0"/>
    <w:rsid w:val="00961D39"/>
    <w:rsid w:val="00962C38"/>
    <w:rsid w:val="00966684"/>
    <w:rsid w:val="00966837"/>
    <w:rsid w:val="0097016B"/>
    <w:rsid w:val="009717BA"/>
    <w:rsid w:val="0097346E"/>
    <w:rsid w:val="00974532"/>
    <w:rsid w:val="009766AC"/>
    <w:rsid w:val="009801FC"/>
    <w:rsid w:val="009807A1"/>
    <w:rsid w:val="0098205F"/>
    <w:rsid w:val="00982EA6"/>
    <w:rsid w:val="009904AF"/>
    <w:rsid w:val="009946D4"/>
    <w:rsid w:val="00994D5F"/>
    <w:rsid w:val="00995AC1"/>
    <w:rsid w:val="009969C4"/>
    <w:rsid w:val="0099745E"/>
    <w:rsid w:val="009A0ACA"/>
    <w:rsid w:val="009A17D7"/>
    <w:rsid w:val="009A2599"/>
    <w:rsid w:val="009A5E61"/>
    <w:rsid w:val="009A716D"/>
    <w:rsid w:val="009B1795"/>
    <w:rsid w:val="009B2130"/>
    <w:rsid w:val="009B3F55"/>
    <w:rsid w:val="009B4163"/>
    <w:rsid w:val="009B54D0"/>
    <w:rsid w:val="009C00D8"/>
    <w:rsid w:val="009C11F0"/>
    <w:rsid w:val="009C11FF"/>
    <w:rsid w:val="009C16AF"/>
    <w:rsid w:val="009C1E18"/>
    <w:rsid w:val="009C317F"/>
    <w:rsid w:val="009C4E61"/>
    <w:rsid w:val="009C5032"/>
    <w:rsid w:val="009C51B5"/>
    <w:rsid w:val="009C77F6"/>
    <w:rsid w:val="009D05BE"/>
    <w:rsid w:val="009D0A48"/>
    <w:rsid w:val="009D13D7"/>
    <w:rsid w:val="009D2F34"/>
    <w:rsid w:val="009D2F76"/>
    <w:rsid w:val="009D349C"/>
    <w:rsid w:val="009D3A15"/>
    <w:rsid w:val="009D48EA"/>
    <w:rsid w:val="009D57B1"/>
    <w:rsid w:val="009D5DB4"/>
    <w:rsid w:val="009D6B7C"/>
    <w:rsid w:val="009D76A2"/>
    <w:rsid w:val="009E0394"/>
    <w:rsid w:val="009E17DC"/>
    <w:rsid w:val="009E47BA"/>
    <w:rsid w:val="009E6798"/>
    <w:rsid w:val="009E696F"/>
    <w:rsid w:val="009E7175"/>
    <w:rsid w:val="009E7432"/>
    <w:rsid w:val="009E77B3"/>
    <w:rsid w:val="009F028F"/>
    <w:rsid w:val="009F03A5"/>
    <w:rsid w:val="009F2FCC"/>
    <w:rsid w:val="009F559E"/>
    <w:rsid w:val="009F7004"/>
    <w:rsid w:val="009F7201"/>
    <w:rsid w:val="009F7538"/>
    <w:rsid w:val="00A01656"/>
    <w:rsid w:val="00A022DB"/>
    <w:rsid w:val="00A039CB"/>
    <w:rsid w:val="00A119CE"/>
    <w:rsid w:val="00A1276A"/>
    <w:rsid w:val="00A12F07"/>
    <w:rsid w:val="00A151D0"/>
    <w:rsid w:val="00A157ED"/>
    <w:rsid w:val="00A177F5"/>
    <w:rsid w:val="00A17B8A"/>
    <w:rsid w:val="00A22767"/>
    <w:rsid w:val="00A22C35"/>
    <w:rsid w:val="00A237D3"/>
    <w:rsid w:val="00A23CC9"/>
    <w:rsid w:val="00A254E6"/>
    <w:rsid w:val="00A31272"/>
    <w:rsid w:val="00A35B6A"/>
    <w:rsid w:val="00A36785"/>
    <w:rsid w:val="00A3678D"/>
    <w:rsid w:val="00A36A14"/>
    <w:rsid w:val="00A36C73"/>
    <w:rsid w:val="00A37E82"/>
    <w:rsid w:val="00A40D59"/>
    <w:rsid w:val="00A46E4B"/>
    <w:rsid w:val="00A4759F"/>
    <w:rsid w:val="00A47A78"/>
    <w:rsid w:val="00A47AB3"/>
    <w:rsid w:val="00A5262C"/>
    <w:rsid w:val="00A54D98"/>
    <w:rsid w:val="00A54DE8"/>
    <w:rsid w:val="00A554B9"/>
    <w:rsid w:val="00A55810"/>
    <w:rsid w:val="00A55D89"/>
    <w:rsid w:val="00A5640C"/>
    <w:rsid w:val="00A578F7"/>
    <w:rsid w:val="00A61E4B"/>
    <w:rsid w:val="00A65A7D"/>
    <w:rsid w:val="00A664AA"/>
    <w:rsid w:val="00A66587"/>
    <w:rsid w:val="00A67222"/>
    <w:rsid w:val="00A67B98"/>
    <w:rsid w:val="00A67D64"/>
    <w:rsid w:val="00A7257E"/>
    <w:rsid w:val="00A75341"/>
    <w:rsid w:val="00A75797"/>
    <w:rsid w:val="00A775AC"/>
    <w:rsid w:val="00A8184F"/>
    <w:rsid w:val="00A83AA8"/>
    <w:rsid w:val="00A83FDF"/>
    <w:rsid w:val="00A84808"/>
    <w:rsid w:val="00A85DBF"/>
    <w:rsid w:val="00A91E9A"/>
    <w:rsid w:val="00A93FE2"/>
    <w:rsid w:val="00A94F21"/>
    <w:rsid w:val="00A966A3"/>
    <w:rsid w:val="00AA3BA5"/>
    <w:rsid w:val="00AA4EB7"/>
    <w:rsid w:val="00AA6330"/>
    <w:rsid w:val="00AA7974"/>
    <w:rsid w:val="00AB0390"/>
    <w:rsid w:val="00AB0D51"/>
    <w:rsid w:val="00AB1703"/>
    <w:rsid w:val="00AB24B3"/>
    <w:rsid w:val="00AB2830"/>
    <w:rsid w:val="00AB288F"/>
    <w:rsid w:val="00AB3756"/>
    <w:rsid w:val="00AB4D43"/>
    <w:rsid w:val="00AB5657"/>
    <w:rsid w:val="00AB6155"/>
    <w:rsid w:val="00AB6532"/>
    <w:rsid w:val="00AC24E9"/>
    <w:rsid w:val="00AC2CD5"/>
    <w:rsid w:val="00AC3887"/>
    <w:rsid w:val="00AC3A96"/>
    <w:rsid w:val="00AC3C34"/>
    <w:rsid w:val="00AC460F"/>
    <w:rsid w:val="00AC4F66"/>
    <w:rsid w:val="00AC55AC"/>
    <w:rsid w:val="00AC7041"/>
    <w:rsid w:val="00AC775F"/>
    <w:rsid w:val="00AD0F5E"/>
    <w:rsid w:val="00AD14A8"/>
    <w:rsid w:val="00AD1D11"/>
    <w:rsid w:val="00AD4061"/>
    <w:rsid w:val="00AD6326"/>
    <w:rsid w:val="00AD67C9"/>
    <w:rsid w:val="00AD74EC"/>
    <w:rsid w:val="00AD753B"/>
    <w:rsid w:val="00AE0C39"/>
    <w:rsid w:val="00AE3672"/>
    <w:rsid w:val="00AE45BF"/>
    <w:rsid w:val="00AE529C"/>
    <w:rsid w:val="00AE5334"/>
    <w:rsid w:val="00AE5A51"/>
    <w:rsid w:val="00AE6467"/>
    <w:rsid w:val="00AE7D27"/>
    <w:rsid w:val="00AF0718"/>
    <w:rsid w:val="00AF0767"/>
    <w:rsid w:val="00AF0F04"/>
    <w:rsid w:val="00AF36A9"/>
    <w:rsid w:val="00AF4D68"/>
    <w:rsid w:val="00AF559B"/>
    <w:rsid w:val="00AF5D40"/>
    <w:rsid w:val="00AF76DA"/>
    <w:rsid w:val="00AF7863"/>
    <w:rsid w:val="00B00118"/>
    <w:rsid w:val="00B0072B"/>
    <w:rsid w:val="00B02C20"/>
    <w:rsid w:val="00B03A7E"/>
    <w:rsid w:val="00B04EFA"/>
    <w:rsid w:val="00B0552E"/>
    <w:rsid w:val="00B0585E"/>
    <w:rsid w:val="00B060ED"/>
    <w:rsid w:val="00B06DD7"/>
    <w:rsid w:val="00B0702C"/>
    <w:rsid w:val="00B072B6"/>
    <w:rsid w:val="00B0739F"/>
    <w:rsid w:val="00B0763C"/>
    <w:rsid w:val="00B1314C"/>
    <w:rsid w:val="00B131DE"/>
    <w:rsid w:val="00B207F4"/>
    <w:rsid w:val="00B2394A"/>
    <w:rsid w:val="00B23AEA"/>
    <w:rsid w:val="00B23F25"/>
    <w:rsid w:val="00B25305"/>
    <w:rsid w:val="00B25537"/>
    <w:rsid w:val="00B26F09"/>
    <w:rsid w:val="00B27D10"/>
    <w:rsid w:val="00B30908"/>
    <w:rsid w:val="00B30AA2"/>
    <w:rsid w:val="00B3162E"/>
    <w:rsid w:val="00B31AFD"/>
    <w:rsid w:val="00B34277"/>
    <w:rsid w:val="00B3481E"/>
    <w:rsid w:val="00B349EA"/>
    <w:rsid w:val="00B35370"/>
    <w:rsid w:val="00B35C80"/>
    <w:rsid w:val="00B35E2B"/>
    <w:rsid w:val="00B36A52"/>
    <w:rsid w:val="00B37035"/>
    <w:rsid w:val="00B37FEA"/>
    <w:rsid w:val="00B405F6"/>
    <w:rsid w:val="00B42385"/>
    <w:rsid w:val="00B42E35"/>
    <w:rsid w:val="00B4443C"/>
    <w:rsid w:val="00B46820"/>
    <w:rsid w:val="00B473BC"/>
    <w:rsid w:val="00B47822"/>
    <w:rsid w:val="00B47FFD"/>
    <w:rsid w:val="00B502C0"/>
    <w:rsid w:val="00B5189C"/>
    <w:rsid w:val="00B52788"/>
    <w:rsid w:val="00B53CE7"/>
    <w:rsid w:val="00B549D8"/>
    <w:rsid w:val="00B560D3"/>
    <w:rsid w:val="00B57253"/>
    <w:rsid w:val="00B576AB"/>
    <w:rsid w:val="00B61C81"/>
    <w:rsid w:val="00B63431"/>
    <w:rsid w:val="00B64481"/>
    <w:rsid w:val="00B64692"/>
    <w:rsid w:val="00B653CC"/>
    <w:rsid w:val="00B67B9C"/>
    <w:rsid w:val="00B707D2"/>
    <w:rsid w:val="00B71F63"/>
    <w:rsid w:val="00B7277E"/>
    <w:rsid w:val="00B755AE"/>
    <w:rsid w:val="00B75A5D"/>
    <w:rsid w:val="00B76190"/>
    <w:rsid w:val="00B802D6"/>
    <w:rsid w:val="00B80C0E"/>
    <w:rsid w:val="00B80C9A"/>
    <w:rsid w:val="00B81C7A"/>
    <w:rsid w:val="00B832BE"/>
    <w:rsid w:val="00B84B66"/>
    <w:rsid w:val="00B8705E"/>
    <w:rsid w:val="00B872AF"/>
    <w:rsid w:val="00B90189"/>
    <w:rsid w:val="00B91334"/>
    <w:rsid w:val="00B9180A"/>
    <w:rsid w:val="00B91882"/>
    <w:rsid w:val="00B92475"/>
    <w:rsid w:val="00B94291"/>
    <w:rsid w:val="00B9709B"/>
    <w:rsid w:val="00BA3D6A"/>
    <w:rsid w:val="00BA47CC"/>
    <w:rsid w:val="00BA4A41"/>
    <w:rsid w:val="00BA55D2"/>
    <w:rsid w:val="00BA58B1"/>
    <w:rsid w:val="00BA75EC"/>
    <w:rsid w:val="00BA7F1E"/>
    <w:rsid w:val="00BB2A3D"/>
    <w:rsid w:val="00BB406D"/>
    <w:rsid w:val="00BB4605"/>
    <w:rsid w:val="00BB4FDB"/>
    <w:rsid w:val="00BB58FA"/>
    <w:rsid w:val="00BB6448"/>
    <w:rsid w:val="00BC051A"/>
    <w:rsid w:val="00BC0801"/>
    <w:rsid w:val="00BC1CE2"/>
    <w:rsid w:val="00BC1E3A"/>
    <w:rsid w:val="00BC256D"/>
    <w:rsid w:val="00BC3C26"/>
    <w:rsid w:val="00BC558A"/>
    <w:rsid w:val="00BC6804"/>
    <w:rsid w:val="00BD00A4"/>
    <w:rsid w:val="00BD16B6"/>
    <w:rsid w:val="00BD1910"/>
    <w:rsid w:val="00BD1F21"/>
    <w:rsid w:val="00BD1F50"/>
    <w:rsid w:val="00BD3D1F"/>
    <w:rsid w:val="00BD4C93"/>
    <w:rsid w:val="00BD7282"/>
    <w:rsid w:val="00BE03F8"/>
    <w:rsid w:val="00BE2286"/>
    <w:rsid w:val="00BE293C"/>
    <w:rsid w:val="00BE2A24"/>
    <w:rsid w:val="00BE2B6B"/>
    <w:rsid w:val="00BE52E0"/>
    <w:rsid w:val="00BE5EA2"/>
    <w:rsid w:val="00BE5ED3"/>
    <w:rsid w:val="00BE67CD"/>
    <w:rsid w:val="00BF164C"/>
    <w:rsid w:val="00BF1CAB"/>
    <w:rsid w:val="00BF295A"/>
    <w:rsid w:val="00BF2F18"/>
    <w:rsid w:val="00BF4612"/>
    <w:rsid w:val="00BF5D28"/>
    <w:rsid w:val="00BF6B2A"/>
    <w:rsid w:val="00BF7108"/>
    <w:rsid w:val="00C00F71"/>
    <w:rsid w:val="00C010DD"/>
    <w:rsid w:val="00C02B16"/>
    <w:rsid w:val="00C02CF6"/>
    <w:rsid w:val="00C03DE7"/>
    <w:rsid w:val="00C06544"/>
    <w:rsid w:val="00C068FD"/>
    <w:rsid w:val="00C10FC6"/>
    <w:rsid w:val="00C1153B"/>
    <w:rsid w:val="00C11BFE"/>
    <w:rsid w:val="00C12599"/>
    <w:rsid w:val="00C13819"/>
    <w:rsid w:val="00C13CB1"/>
    <w:rsid w:val="00C1578B"/>
    <w:rsid w:val="00C157BB"/>
    <w:rsid w:val="00C16424"/>
    <w:rsid w:val="00C16528"/>
    <w:rsid w:val="00C16F41"/>
    <w:rsid w:val="00C174D4"/>
    <w:rsid w:val="00C208C2"/>
    <w:rsid w:val="00C237DA"/>
    <w:rsid w:val="00C24494"/>
    <w:rsid w:val="00C24F68"/>
    <w:rsid w:val="00C25806"/>
    <w:rsid w:val="00C258E2"/>
    <w:rsid w:val="00C26A25"/>
    <w:rsid w:val="00C31476"/>
    <w:rsid w:val="00C3238F"/>
    <w:rsid w:val="00C34C14"/>
    <w:rsid w:val="00C34E20"/>
    <w:rsid w:val="00C35CCE"/>
    <w:rsid w:val="00C36BB8"/>
    <w:rsid w:val="00C36F66"/>
    <w:rsid w:val="00C37F03"/>
    <w:rsid w:val="00C404A1"/>
    <w:rsid w:val="00C41A28"/>
    <w:rsid w:val="00C41EEE"/>
    <w:rsid w:val="00C43280"/>
    <w:rsid w:val="00C435F6"/>
    <w:rsid w:val="00C43E18"/>
    <w:rsid w:val="00C44700"/>
    <w:rsid w:val="00C45911"/>
    <w:rsid w:val="00C45F38"/>
    <w:rsid w:val="00C46E19"/>
    <w:rsid w:val="00C46E3E"/>
    <w:rsid w:val="00C53550"/>
    <w:rsid w:val="00C539FE"/>
    <w:rsid w:val="00C53DD9"/>
    <w:rsid w:val="00C5453F"/>
    <w:rsid w:val="00C54AE6"/>
    <w:rsid w:val="00C55420"/>
    <w:rsid w:val="00C6043B"/>
    <w:rsid w:val="00C61257"/>
    <w:rsid w:val="00C613F2"/>
    <w:rsid w:val="00C6271E"/>
    <w:rsid w:val="00C6382A"/>
    <w:rsid w:val="00C64615"/>
    <w:rsid w:val="00C661F8"/>
    <w:rsid w:val="00C664D7"/>
    <w:rsid w:val="00C66D05"/>
    <w:rsid w:val="00C703FD"/>
    <w:rsid w:val="00C7096A"/>
    <w:rsid w:val="00C77123"/>
    <w:rsid w:val="00C775F8"/>
    <w:rsid w:val="00C80A09"/>
    <w:rsid w:val="00C81381"/>
    <w:rsid w:val="00C81744"/>
    <w:rsid w:val="00C81EB3"/>
    <w:rsid w:val="00C84FEF"/>
    <w:rsid w:val="00C87A6A"/>
    <w:rsid w:val="00C87D68"/>
    <w:rsid w:val="00C91992"/>
    <w:rsid w:val="00C93084"/>
    <w:rsid w:val="00C95D56"/>
    <w:rsid w:val="00C96675"/>
    <w:rsid w:val="00C969E8"/>
    <w:rsid w:val="00C97379"/>
    <w:rsid w:val="00C97CBD"/>
    <w:rsid w:val="00CA09D6"/>
    <w:rsid w:val="00CA0AF4"/>
    <w:rsid w:val="00CA186B"/>
    <w:rsid w:val="00CA347A"/>
    <w:rsid w:val="00CA3755"/>
    <w:rsid w:val="00CA3D6A"/>
    <w:rsid w:val="00CA6983"/>
    <w:rsid w:val="00CA7456"/>
    <w:rsid w:val="00CB00D7"/>
    <w:rsid w:val="00CB0372"/>
    <w:rsid w:val="00CB0978"/>
    <w:rsid w:val="00CB0990"/>
    <w:rsid w:val="00CB12C8"/>
    <w:rsid w:val="00CB2079"/>
    <w:rsid w:val="00CB360D"/>
    <w:rsid w:val="00CB4508"/>
    <w:rsid w:val="00CB6FFE"/>
    <w:rsid w:val="00CB7E0B"/>
    <w:rsid w:val="00CC02B8"/>
    <w:rsid w:val="00CC123C"/>
    <w:rsid w:val="00CC124D"/>
    <w:rsid w:val="00CC3A80"/>
    <w:rsid w:val="00CC46C5"/>
    <w:rsid w:val="00CC751D"/>
    <w:rsid w:val="00CC7E81"/>
    <w:rsid w:val="00CD0C8F"/>
    <w:rsid w:val="00CD246D"/>
    <w:rsid w:val="00CE1ACE"/>
    <w:rsid w:val="00CE1C7B"/>
    <w:rsid w:val="00CE2B0F"/>
    <w:rsid w:val="00CE31DA"/>
    <w:rsid w:val="00CE3C5D"/>
    <w:rsid w:val="00CE4A57"/>
    <w:rsid w:val="00CE6065"/>
    <w:rsid w:val="00CF107C"/>
    <w:rsid w:val="00CF11F9"/>
    <w:rsid w:val="00CF24CE"/>
    <w:rsid w:val="00CF296D"/>
    <w:rsid w:val="00CF2B2F"/>
    <w:rsid w:val="00CF40AC"/>
    <w:rsid w:val="00CF6203"/>
    <w:rsid w:val="00D00C4C"/>
    <w:rsid w:val="00D00CB0"/>
    <w:rsid w:val="00D0113E"/>
    <w:rsid w:val="00D01429"/>
    <w:rsid w:val="00D01733"/>
    <w:rsid w:val="00D029BE"/>
    <w:rsid w:val="00D05A92"/>
    <w:rsid w:val="00D06FDF"/>
    <w:rsid w:val="00D07E21"/>
    <w:rsid w:val="00D13B5F"/>
    <w:rsid w:val="00D14230"/>
    <w:rsid w:val="00D15488"/>
    <w:rsid w:val="00D1560C"/>
    <w:rsid w:val="00D178DD"/>
    <w:rsid w:val="00D17B07"/>
    <w:rsid w:val="00D17B2D"/>
    <w:rsid w:val="00D23027"/>
    <w:rsid w:val="00D246BA"/>
    <w:rsid w:val="00D25977"/>
    <w:rsid w:val="00D2616E"/>
    <w:rsid w:val="00D26260"/>
    <w:rsid w:val="00D2678D"/>
    <w:rsid w:val="00D27085"/>
    <w:rsid w:val="00D27EC3"/>
    <w:rsid w:val="00D30F6B"/>
    <w:rsid w:val="00D31859"/>
    <w:rsid w:val="00D320DB"/>
    <w:rsid w:val="00D32488"/>
    <w:rsid w:val="00D3311B"/>
    <w:rsid w:val="00D33F88"/>
    <w:rsid w:val="00D33FDA"/>
    <w:rsid w:val="00D349B0"/>
    <w:rsid w:val="00D34D82"/>
    <w:rsid w:val="00D378A9"/>
    <w:rsid w:val="00D3792C"/>
    <w:rsid w:val="00D406BC"/>
    <w:rsid w:val="00D41B7C"/>
    <w:rsid w:val="00D425B2"/>
    <w:rsid w:val="00D42D22"/>
    <w:rsid w:val="00D432D9"/>
    <w:rsid w:val="00D43656"/>
    <w:rsid w:val="00D4425C"/>
    <w:rsid w:val="00D45771"/>
    <w:rsid w:val="00D46B41"/>
    <w:rsid w:val="00D5006B"/>
    <w:rsid w:val="00D53AF9"/>
    <w:rsid w:val="00D56E3E"/>
    <w:rsid w:val="00D57493"/>
    <w:rsid w:val="00D5764C"/>
    <w:rsid w:val="00D6048C"/>
    <w:rsid w:val="00D61240"/>
    <w:rsid w:val="00D63FFA"/>
    <w:rsid w:val="00D64D31"/>
    <w:rsid w:val="00D6717D"/>
    <w:rsid w:val="00D70127"/>
    <w:rsid w:val="00D7100E"/>
    <w:rsid w:val="00D72063"/>
    <w:rsid w:val="00D72474"/>
    <w:rsid w:val="00D7476C"/>
    <w:rsid w:val="00D750C3"/>
    <w:rsid w:val="00D75F60"/>
    <w:rsid w:val="00D76806"/>
    <w:rsid w:val="00D77653"/>
    <w:rsid w:val="00D81D89"/>
    <w:rsid w:val="00D833F8"/>
    <w:rsid w:val="00D834F1"/>
    <w:rsid w:val="00D8391B"/>
    <w:rsid w:val="00D84984"/>
    <w:rsid w:val="00D8519E"/>
    <w:rsid w:val="00D85651"/>
    <w:rsid w:val="00D85AE5"/>
    <w:rsid w:val="00D85B0D"/>
    <w:rsid w:val="00D863A5"/>
    <w:rsid w:val="00D86B95"/>
    <w:rsid w:val="00D874BB"/>
    <w:rsid w:val="00D91A76"/>
    <w:rsid w:val="00D922A2"/>
    <w:rsid w:val="00D927F5"/>
    <w:rsid w:val="00D93DC1"/>
    <w:rsid w:val="00D93F1C"/>
    <w:rsid w:val="00D94E66"/>
    <w:rsid w:val="00DA0231"/>
    <w:rsid w:val="00DA0E20"/>
    <w:rsid w:val="00DA2082"/>
    <w:rsid w:val="00DA2184"/>
    <w:rsid w:val="00DA435A"/>
    <w:rsid w:val="00DB0720"/>
    <w:rsid w:val="00DB0733"/>
    <w:rsid w:val="00DB0930"/>
    <w:rsid w:val="00DB2012"/>
    <w:rsid w:val="00DB226B"/>
    <w:rsid w:val="00DB2D01"/>
    <w:rsid w:val="00DB3C17"/>
    <w:rsid w:val="00DB4A37"/>
    <w:rsid w:val="00DB594D"/>
    <w:rsid w:val="00DB79E0"/>
    <w:rsid w:val="00DC159F"/>
    <w:rsid w:val="00DC1D84"/>
    <w:rsid w:val="00DC40AF"/>
    <w:rsid w:val="00DC72C5"/>
    <w:rsid w:val="00DD12FA"/>
    <w:rsid w:val="00DD13D8"/>
    <w:rsid w:val="00DD1D5E"/>
    <w:rsid w:val="00DD457F"/>
    <w:rsid w:val="00DD60F7"/>
    <w:rsid w:val="00DE0DB0"/>
    <w:rsid w:val="00DE0DFC"/>
    <w:rsid w:val="00DE1156"/>
    <w:rsid w:val="00DE307D"/>
    <w:rsid w:val="00DE5E55"/>
    <w:rsid w:val="00DE6BAE"/>
    <w:rsid w:val="00DE780E"/>
    <w:rsid w:val="00DF0278"/>
    <w:rsid w:val="00DF08F5"/>
    <w:rsid w:val="00DF35C1"/>
    <w:rsid w:val="00DF423A"/>
    <w:rsid w:val="00DF54C7"/>
    <w:rsid w:val="00DF7054"/>
    <w:rsid w:val="00DF76A2"/>
    <w:rsid w:val="00E00600"/>
    <w:rsid w:val="00E03560"/>
    <w:rsid w:val="00E0421F"/>
    <w:rsid w:val="00E10020"/>
    <w:rsid w:val="00E10FC1"/>
    <w:rsid w:val="00E112F0"/>
    <w:rsid w:val="00E11F1E"/>
    <w:rsid w:val="00E1400F"/>
    <w:rsid w:val="00E14E5C"/>
    <w:rsid w:val="00E15708"/>
    <w:rsid w:val="00E15C84"/>
    <w:rsid w:val="00E15E4A"/>
    <w:rsid w:val="00E16D48"/>
    <w:rsid w:val="00E1732D"/>
    <w:rsid w:val="00E211B9"/>
    <w:rsid w:val="00E2188B"/>
    <w:rsid w:val="00E22E8D"/>
    <w:rsid w:val="00E271F9"/>
    <w:rsid w:val="00E310E1"/>
    <w:rsid w:val="00E31B64"/>
    <w:rsid w:val="00E322D8"/>
    <w:rsid w:val="00E3289B"/>
    <w:rsid w:val="00E3547C"/>
    <w:rsid w:val="00E369E8"/>
    <w:rsid w:val="00E36A47"/>
    <w:rsid w:val="00E40AD0"/>
    <w:rsid w:val="00E41389"/>
    <w:rsid w:val="00E419D2"/>
    <w:rsid w:val="00E42DD5"/>
    <w:rsid w:val="00E42FC2"/>
    <w:rsid w:val="00E4325D"/>
    <w:rsid w:val="00E43DA7"/>
    <w:rsid w:val="00E445B4"/>
    <w:rsid w:val="00E44B53"/>
    <w:rsid w:val="00E46790"/>
    <w:rsid w:val="00E50647"/>
    <w:rsid w:val="00E516DF"/>
    <w:rsid w:val="00E54B47"/>
    <w:rsid w:val="00E54C3A"/>
    <w:rsid w:val="00E55C14"/>
    <w:rsid w:val="00E5659F"/>
    <w:rsid w:val="00E56E24"/>
    <w:rsid w:val="00E57B92"/>
    <w:rsid w:val="00E608D9"/>
    <w:rsid w:val="00E6145B"/>
    <w:rsid w:val="00E62E6D"/>
    <w:rsid w:val="00E660E7"/>
    <w:rsid w:val="00E66A65"/>
    <w:rsid w:val="00E66F4E"/>
    <w:rsid w:val="00E67696"/>
    <w:rsid w:val="00E678E3"/>
    <w:rsid w:val="00E702FC"/>
    <w:rsid w:val="00E70CAD"/>
    <w:rsid w:val="00E71566"/>
    <w:rsid w:val="00E722A1"/>
    <w:rsid w:val="00E7513D"/>
    <w:rsid w:val="00E758BA"/>
    <w:rsid w:val="00E773D8"/>
    <w:rsid w:val="00E819E4"/>
    <w:rsid w:val="00E82743"/>
    <w:rsid w:val="00E82CB6"/>
    <w:rsid w:val="00E838A5"/>
    <w:rsid w:val="00E85173"/>
    <w:rsid w:val="00E866D9"/>
    <w:rsid w:val="00E87E34"/>
    <w:rsid w:val="00E91210"/>
    <w:rsid w:val="00E928BB"/>
    <w:rsid w:val="00E92A30"/>
    <w:rsid w:val="00E96E7E"/>
    <w:rsid w:val="00EA07A0"/>
    <w:rsid w:val="00EA1812"/>
    <w:rsid w:val="00EA232C"/>
    <w:rsid w:val="00EA32DA"/>
    <w:rsid w:val="00EA3C36"/>
    <w:rsid w:val="00EA3D9B"/>
    <w:rsid w:val="00EA631F"/>
    <w:rsid w:val="00EA691C"/>
    <w:rsid w:val="00EA74BB"/>
    <w:rsid w:val="00EB07BF"/>
    <w:rsid w:val="00EB27F9"/>
    <w:rsid w:val="00EB2D3F"/>
    <w:rsid w:val="00EB3795"/>
    <w:rsid w:val="00EB47B6"/>
    <w:rsid w:val="00EB5F53"/>
    <w:rsid w:val="00EB6AC9"/>
    <w:rsid w:val="00EB6CE2"/>
    <w:rsid w:val="00EB6F32"/>
    <w:rsid w:val="00EB7902"/>
    <w:rsid w:val="00EC0181"/>
    <w:rsid w:val="00EC1D7E"/>
    <w:rsid w:val="00EC2800"/>
    <w:rsid w:val="00EC3EE2"/>
    <w:rsid w:val="00EC4425"/>
    <w:rsid w:val="00EC4465"/>
    <w:rsid w:val="00EC53EE"/>
    <w:rsid w:val="00EC5A81"/>
    <w:rsid w:val="00EC5ABD"/>
    <w:rsid w:val="00EC6587"/>
    <w:rsid w:val="00EC6944"/>
    <w:rsid w:val="00ED04D1"/>
    <w:rsid w:val="00ED171A"/>
    <w:rsid w:val="00ED1E3A"/>
    <w:rsid w:val="00ED3FE3"/>
    <w:rsid w:val="00ED4AAF"/>
    <w:rsid w:val="00ED4B3E"/>
    <w:rsid w:val="00ED502F"/>
    <w:rsid w:val="00ED578D"/>
    <w:rsid w:val="00ED72F9"/>
    <w:rsid w:val="00EE0068"/>
    <w:rsid w:val="00EE247D"/>
    <w:rsid w:val="00EE2C35"/>
    <w:rsid w:val="00EE4E57"/>
    <w:rsid w:val="00EF049E"/>
    <w:rsid w:val="00EF0702"/>
    <w:rsid w:val="00EF0D12"/>
    <w:rsid w:val="00EF16A5"/>
    <w:rsid w:val="00EF6B67"/>
    <w:rsid w:val="00EF7F4E"/>
    <w:rsid w:val="00F034D1"/>
    <w:rsid w:val="00F05327"/>
    <w:rsid w:val="00F056DC"/>
    <w:rsid w:val="00F059C4"/>
    <w:rsid w:val="00F05C65"/>
    <w:rsid w:val="00F06398"/>
    <w:rsid w:val="00F068F6"/>
    <w:rsid w:val="00F06D29"/>
    <w:rsid w:val="00F06D5F"/>
    <w:rsid w:val="00F07AD5"/>
    <w:rsid w:val="00F07DDD"/>
    <w:rsid w:val="00F116F5"/>
    <w:rsid w:val="00F12DDA"/>
    <w:rsid w:val="00F13E20"/>
    <w:rsid w:val="00F13E71"/>
    <w:rsid w:val="00F16000"/>
    <w:rsid w:val="00F20398"/>
    <w:rsid w:val="00F2059E"/>
    <w:rsid w:val="00F21054"/>
    <w:rsid w:val="00F221A2"/>
    <w:rsid w:val="00F22475"/>
    <w:rsid w:val="00F22567"/>
    <w:rsid w:val="00F22A10"/>
    <w:rsid w:val="00F234BE"/>
    <w:rsid w:val="00F249FD"/>
    <w:rsid w:val="00F261EE"/>
    <w:rsid w:val="00F30B97"/>
    <w:rsid w:val="00F30F0A"/>
    <w:rsid w:val="00F344D4"/>
    <w:rsid w:val="00F35413"/>
    <w:rsid w:val="00F3561D"/>
    <w:rsid w:val="00F35B0F"/>
    <w:rsid w:val="00F36068"/>
    <w:rsid w:val="00F36BE4"/>
    <w:rsid w:val="00F3767C"/>
    <w:rsid w:val="00F400EF"/>
    <w:rsid w:val="00F4042D"/>
    <w:rsid w:val="00F40D26"/>
    <w:rsid w:val="00F415AE"/>
    <w:rsid w:val="00F41886"/>
    <w:rsid w:val="00F4230F"/>
    <w:rsid w:val="00F42623"/>
    <w:rsid w:val="00F42653"/>
    <w:rsid w:val="00F427BD"/>
    <w:rsid w:val="00F43275"/>
    <w:rsid w:val="00F43659"/>
    <w:rsid w:val="00F44331"/>
    <w:rsid w:val="00F465AD"/>
    <w:rsid w:val="00F5012E"/>
    <w:rsid w:val="00F51EC6"/>
    <w:rsid w:val="00F51F81"/>
    <w:rsid w:val="00F55382"/>
    <w:rsid w:val="00F55A5A"/>
    <w:rsid w:val="00F5686F"/>
    <w:rsid w:val="00F603BF"/>
    <w:rsid w:val="00F61053"/>
    <w:rsid w:val="00F63273"/>
    <w:rsid w:val="00F63685"/>
    <w:rsid w:val="00F65998"/>
    <w:rsid w:val="00F6639C"/>
    <w:rsid w:val="00F66E04"/>
    <w:rsid w:val="00F70011"/>
    <w:rsid w:val="00F708C2"/>
    <w:rsid w:val="00F71A80"/>
    <w:rsid w:val="00F7756E"/>
    <w:rsid w:val="00F82501"/>
    <w:rsid w:val="00F82CA8"/>
    <w:rsid w:val="00F83B00"/>
    <w:rsid w:val="00F85BC6"/>
    <w:rsid w:val="00F908CC"/>
    <w:rsid w:val="00F910FE"/>
    <w:rsid w:val="00F91814"/>
    <w:rsid w:val="00F92A13"/>
    <w:rsid w:val="00F9311B"/>
    <w:rsid w:val="00F934CA"/>
    <w:rsid w:val="00F93782"/>
    <w:rsid w:val="00F968B7"/>
    <w:rsid w:val="00F97305"/>
    <w:rsid w:val="00FA0057"/>
    <w:rsid w:val="00FA1057"/>
    <w:rsid w:val="00FA13D8"/>
    <w:rsid w:val="00FA2510"/>
    <w:rsid w:val="00FA3BA7"/>
    <w:rsid w:val="00FB0143"/>
    <w:rsid w:val="00FB156E"/>
    <w:rsid w:val="00FB1686"/>
    <w:rsid w:val="00FB1AAF"/>
    <w:rsid w:val="00FB31CD"/>
    <w:rsid w:val="00FB35FB"/>
    <w:rsid w:val="00FB4050"/>
    <w:rsid w:val="00FB4CF2"/>
    <w:rsid w:val="00FB51FE"/>
    <w:rsid w:val="00FB6DB4"/>
    <w:rsid w:val="00FB6FD6"/>
    <w:rsid w:val="00FC25A5"/>
    <w:rsid w:val="00FC2605"/>
    <w:rsid w:val="00FC2808"/>
    <w:rsid w:val="00FC3064"/>
    <w:rsid w:val="00FC4B1B"/>
    <w:rsid w:val="00FC4CF5"/>
    <w:rsid w:val="00FC4F27"/>
    <w:rsid w:val="00FC71E6"/>
    <w:rsid w:val="00FC7F43"/>
    <w:rsid w:val="00FC7F8A"/>
    <w:rsid w:val="00FD21EB"/>
    <w:rsid w:val="00FD5A07"/>
    <w:rsid w:val="00FD75B3"/>
    <w:rsid w:val="00FE1305"/>
    <w:rsid w:val="00FE14B4"/>
    <w:rsid w:val="00FE1C7A"/>
    <w:rsid w:val="00FE2E81"/>
    <w:rsid w:val="00FE31D1"/>
    <w:rsid w:val="00FE4BE0"/>
    <w:rsid w:val="00FE5051"/>
    <w:rsid w:val="00FF01B4"/>
    <w:rsid w:val="00FF0DD8"/>
    <w:rsid w:val="00FF115F"/>
    <w:rsid w:val="00FF17B9"/>
    <w:rsid w:val="00FF3AD4"/>
    <w:rsid w:val="00FF4A88"/>
    <w:rsid w:val="00FF55C1"/>
    <w:rsid w:val="00FF68EB"/>
    <w:rsid w:val="00FF6AB5"/>
    <w:rsid w:val="00FF6D36"/>
    <w:rsid w:val="00FF72AD"/>
    <w:rsid w:val="00FF7C1D"/>
    <w:rsid w:val="01362047"/>
    <w:rsid w:val="014D0893"/>
    <w:rsid w:val="01587DA3"/>
    <w:rsid w:val="01B913ED"/>
    <w:rsid w:val="02085632"/>
    <w:rsid w:val="02293097"/>
    <w:rsid w:val="024C4898"/>
    <w:rsid w:val="02846235"/>
    <w:rsid w:val="02955AC4"/>
    <w:rsid w:val="02BD5399"/>
    <w:rsid w:val="031706B2"/>
    <w:rsid w:val="031C562F"/>
    <w:rsid w:val="034D0C4D"/>
    <w:rsid w:val="039F2333"/>
    <w:rsid w:val="03B905FA"/>
    <w:rsid w:val="03B97AEF"/>
    <w:rsid w:val="03CD3FCC"/>
    <w:rsid w:val="043D7D57"/>
    <w:rsid w:val="04484987"/>
    <w:rsid w:val="04CA5CD7"/>
    <w:rsid w:val="04DA3EB3"/>
    <w:rsid w:val="04EE7E4D"/>
    <w:rsid w:val="05774802"/>
    <w:rsid w:val="05A0219B"/>
    <w:rsid w:val="06664680"/>
    <w:rsid w:val="06830455"/>
    <w:rsid w:val="06977DC6"/>
    <w:rsid w:val="06EF17CA"/>
    <w:rsid w:val="074D6F19"/>
    <w:rsid w:val="07617A32"/>
    <w:rsid w:val="076F6FB5"/>
    <w:rsid w:val="07823793"/>
    <w:rsid w:val="07C934D6"/>
    <w:rsid w:val="07ED6FE9"/>
    <w:rsid w:val="08626A05"/>
    <w:rsid w:val="086B4E59"/>
    <w:rsid w:val="08784050"/>
    <w:rsid w:val="08EF65F9"/>
    <w:rsid w:val="090F462B"/>
    <w:rsid w:val="091845F7"/>
    <w:rsid w:val="09285C2E"/>
    <w:rsid w:val="093A00CF"/>
    <w:rsid w:val="093E40CD"/>
    <w:rsid w:val="096E13A1"/>
    <w:rsid w:val="0973642B"/>
    <w:rsid w:val="097A43F7"/>
    <w:rsid w:val="098E318D"/>
    <w:rsid w:val="099E1C77"/>
    <w:rsid w:val="09A03C68"/>
    <w:rsid w:val="09A3131B"/>
    <w:rsid w:val="09BF27BE"/>
    <w:rsid w:val="09D22551"/>
    <w:rsid w:val="0A1E0230"/>
    <w:rsid w:val="0A3D70B3"/>
    <w:rsid w:val="0A454C80"/>
    <w:rsid w:val="0A7A71E9"/>
    <w:rsid w:val="0ACD4E89"/>
    <w:rsid w:val="0B1C1264"/>
    <w:rsid w:val="0B487910"/>
    <w:rsid w:val="0B4D3B0A"/>
    <w:rsid w:val="0B5C10AD"/>
    <w:rsid w:val="0B7B6E48"/>
    <w:rsid w:val="0B9B7F46"/>
    <w:rsid w:val="0BC16699"/>
    <w:rsid w:val="0C33365C"/>
    <w:rsid w:val="0C4D0F3D"/>
    <w:rsid w:val="0C894F5B"/>
    <w:rsid w:val="0C905A01"/>
    <w:rsid w:val="0CFB15E0"/>
    <w:rsid w:val="0D2463B3"/>
    <w:rsid w:val="0D4B40D3"/>
    <w:rsid w:val="0D765C8F"/>
    <w:rsid w:val="0D9A129C"/>
    <w:rsid w:val="0DAC754F"/>
    <w:rsid w:val="0DE54CBA"/>
    <w:rsid w:val="0DED65D5"/>
    <w:rsid w:val="0E1B66F2"/>
    <w:rsid w:val="0E53197A"/>
    <w:rsid w:val="0E594FCE"/>
    <w:rsid w:val="0E882A59"/>
    <w:rsid w:val="0E9D556F"/>
    <w:rsid w:val="0EAF5BF3"/>
    <w:rsid w:val="0ED82F8F"/>
    <w:rsid w:val="0F09468F"/>
    <w:rsid w:val="0F543AAE"/>
    <w:rsid w:val="0F5E1442"/>
    <w:rsid w:val="0F747F5D"/>
    <w:rsid w:val="0FCB0510"/>
    <w:rsid w:val="1011211D"/>
    <w:rsid w:val="10D62995"/>
    <w:rsid w:val="111E0F0B"/>
    <w:rsid w:val="114F2E00"/>
    <w:rsid w:val="11670BE4"/>
    <w:rsid w:val="117013BA"/>
    <w:rsid w:val="117F0E84"/>
    <w:rsid w:val="11AD1EDF"/>
    <w:rsid w:val="11C457F9"/>
    <w:rsid w:val="11C73E4E"/>
    <w:rsid w:val="11DF4783"/>
    <w:rsid w:val="11E47CD2"/>
    <w:rsid w:val="123F273D"/>
    <w:rsid w:val="12975B67"/>
    <w:rsid w:val="12AC3F52"/>
    <w:rsid w:val="13243BCB"/>
    <w:rsid w:val="135F1894"/>
    <w:rsid w:val="135F7BFB"/>
    <w:rsid w:val="136F724C"/>
    <w:rsid w:val="1373652E"/>
    <w:rsid w:val="13A71B96"/>
    <w:rsid w:val="13F51572"/>
    <w:rsid w:val="14253F4B"/>
    <w:rsid w:val="142A5FDC"/>
    <w:rsid w:val="147F491E"/>
    <w:rsid w:val="149E4C0E"/>
    <w:rsid w:val="14C96673"/>
    <w:rsid w:val="150C5294"/>
    <w:rsid w:val="152001BC"/>
    <w:rsid w:val="15735852"/>
    <w:rsid w:val="15B84366"/>
    <w:rsid w:val="15E138FA"/>
    <w:rsid w:val="1698050D"/>
    <w:rsid w:val="169F2288"/>
    <w:rsid w:val="16E63B89"/>
    <w:rsid w:val="170A0801"/>
    <w:rsid w:val="17832B54"/>
    <w:rsid w:val="17DA6C6E"/>
    <w:rsid w:val="1802080A"/>
    <w:rsid w:val="18225657"/>
    <w:rsid w:val="182521E6"/>
    <w:rsid w:val="18503F10"/>
    <w:rsid w:val="18D4118A"/>
    <w:rsid w:val="19C10075"/>
    <w:rsid w:val="19CC093A"/>
    <w:rsid w:val="19E228A8"/>
    <w:rsid w:val="19E23EAF"/>
    <w:rsid w:val="1A077B43"/>
    <w:rsid w:val="1A6759DF"/>
    <w:rsid w:val="1A7D5C9C"/>
    <w:rsid w:val="1AA63CF8"/>
    <w:rsid w:val="1B260E82"/>
    <w:rsid w:val="1B693A01"/>
    <w:rsid w:val="1B717040"/>
    <w:rsid w:val="1C036D3E"/>
    <w:rsid w:val="1C5210F1"/>
    <w:rsid w:val="1C6A61E7"/>
    <w:rsid w:val="1C8F05EB"/>
    <w:rsid w:val="1CA0555C"/>
    <w:rsid w:val="1CCA3C55"/>
    <w:rsid w:val="1CFC5BE9"/>
    <w:rsid w:val="1D060F7F"/>
    <w:rsid w:val="1D09319A"/>
    <w:rsid w:val="1D350CA6"/>
    <w:rsid w:val="1D3F120C"/>
    <w:rsid w:val="1DEC1CCB"/>
    <w:rsid w:val="1E232C78"/>
    <w:rsid w:val="1E593D2A"/>
    <w:rsid w:val="1E9218EE"/>
    <w:rsid w:val="1EBC5CFD"/>
    <w:rsid w:val="1EE665FB"/>
    <w:rsid w:val="1EE80497"/>
    <w:rsid w:val="1EEB7CAF"/>
    <w:rsid w:val="1F2444F2"/>
    <w:rsid w:val="1F454ED9"/>
    <w:rsid w:val="1F5C740C"/>
    <w:rsid w:val="1FAA6D4D"/>
    <w:rsid w:val="1FE57BFB"/>
    <w:rsid w:val="1FFB0EF7"/>
    <w:rsid w:val="206D5093"/>
    <w:rsid w:val="20A32C42"/>
    <w:rsid w:val="20C66E34"/>
    <w:rsid w:val="210B35E7"/>
    <w:rsid w:val="212F316B"/>
    <w:rsid w:val="2171751C"/>
    <w:rsid w:val="21722032"/>
    <w:rsid w:val="217B346D"/>
    <w:rsid w:val="21AE5833"/>
    <w:rsid w:val="21C353C1"/>
    <w:rsid w:val="21DC2A87"/>
    <w:rsid w:val="21E23ECB"/>
    <w:rsid w:val="21FB22B1"/>
    <w:rsid w:val="221B585A"/>
    <w:rsid w:val="224262A6"/>
    <w:rsid w:val="22A56FBD"/>
    <w:rsid w:val="22BB499E"/>
    <w:rsid w:val="22BC14B1"/>
    <w:rsid w:val="22E96DFD"/>
    <w:rsid w:val="230D6646"/>
    <w:rsid w:val="232B7F95"/>
    <w:rsid w:val="23525A2B"/>
    <w:rsid w:val="238B4F52"/>
    <w:rsid w:val="23C10B7E"/>
    <w:rsid w:val="23C86CA8"/>
    <w:rsid w:val="23CB6F2E"/>
    <w:rsid w:val="23D37751"/>
    <w:rsid w:val="23DB0393"/>
    <w:rsid w:val="2436126D"/>
    <w:rsid w:val="244A7E6D"/>
    <w:rsid w:val="246828D0"/>
    <w:rsid w:val="249E54BB"/>
    <w:rsid w:val="24DB36B9"/>
    <w:rsid w:val="24EE3AC9"/>
    <w:rsid w:val="253D56E9"/>
    <w:rsid w:val="25400A98"/>
    <w:rsid w:val="256B2ED4"/>
    <w:rsid w:val="257B74B8"/>
    <w:rsid w:val="25A14D98"/>
    <w:rsid w:val="25BB120C"/>
    <w:rsid w:val="25D501F7"/>
    <w:rsid w:val="25E105B8"/>
    <w:rsid w:val="26547143"/>
    <w:rsid w:val="26913B90"/>
    <w:rsid w:val="269D4928"/>
    <w:rsid w:val="26C21314"/>
    <w:rsid w:val="27183590"/>
    <w:rsid w:val="274551D8"/>
    <w:rsid w:val="27741DEC"/>
    <w:rsid w:val="27A46407"/>
    <w:rsid w:val="27D62A64"/>
    <w:rsid w:val="28036F2B"/>
    <w:rsid w:val="281C3880"/>
    <w:rsid w:val="281F7ECF"/>
    <w:rsid w:val="285C5C15"/>
    <w:rsid w:val="28A230C4"/>
    <w:rsid w:val="28A9407A"/>
    <w:rsid w:val="28AD1D6A"/>
    <w:rsid w:val="28EE00D4"/>
    <w:rsid w:val="29136EA4"/>
    <w:rsid w:val="29171011"/>
    <w:rsid w:val="29A76488"/>
    <w:rsid w:val="29EC2731"/>
    <w:rsid w:val="2A080C21"/>
    <w:rsid w:val="2A124EF6"/>
    <w:rsid w:val="2A35336E"/>
    <w:rsid w:val="2A710B15"/>
    <w:rsid w:val="2A850BD6"/>
    <w:rsid w:val="2A8B1D32"/>
    <w:rsid w:val="2A8C2B9E"/>
    <w:rsid w:val="2AC7595E"/>
    <w:rsid w:val="2B1324B9"/>
    <w:rsid w:val="2B230950"/>
    <w:rsid w:val="2B723D26"/>
    <w:rsid w:val="2B7758BE"/>
    <w:rsid w:val="2BFB4158"/>
    <w:rsid w:val="2C31583E"/>
    <w:rsid w:val="2C4440B9"/>
    <w:rsid w:val="2C4D337C"/>
    <w:rsid w:val="2C8B1854"/>
    <w:rsid w:val="2CBD7CFB"/>
    <w:rsid w:val="2D9C185F"/>
    <w:rsid w:val="2DAA5C95"/>
    <w:rsid w:val="2DAD4D81"/>
    <w:rsid w:val="2DE919ED"/>
    <w:rsid w:val="2DF62BCB"/>
    <w:rsid w:val="2E100603"/>
    <w:rsid w:val="2EBC2C88"/>
    <w:rsid w:val="2EDD2448"/>
    <w:rsid w:val="2F3A7FA2"/>
    <w:rsid w:val="300A6BA0"/>
    <w:rsid w:val="301405E5"/>
    <w:rsid w:val="30243D87"/>
    <w:rsid w:val="303B6E53"/>
    <w:rsid w:val="30585466"/>
    <w:rsid w:val="306C1CA4"/>
    <w:rsid w:val="30706229"/>
    <w:rsid w:val="30794FBD"/>
    <w:rsid w:val="30A418C0"/>
    <w:rsid w:val="30EA5C2F"/>
    <w:rsid w:val="30F10FF9"/>
    <w:rsid w:val="3191408F"/>
    <w:rsid w:val="31A841B4"/>
    <w:rsid w:val="31B949F8"/>
    <w:rsid w:val="32253A0D"/>
    <w:rsid w:val="322725EB"/>
    <w:rsid w:val="322B2AB2"/>
    <w:rsid w:val="326152EC"/>
    <w:rsid w:val="32635835"/>
    <w:rsid w:val="329D4852"/>
    <w:rsid w:val="32B8277C"/>
    <w:rsid w:val="32C46E93"/>
    <w:rsid w:val="330430FF"/>
    <w:rsid w:val="33053340"/>
    <w:rsid w:val="331B2549"/>
    <w:rsid w:val="33204AF7"/>
    <w:rsid w:val="334B1D82"/>
    <w:rsid w:val="336629BD"/>
    <w:rsid w:val="3383326C"/>
    <w:rsid w:val="33AC61A4"/>
    <w:rsid w:val="341610FB"/>
    <w:rsid w:val="34494702"/>
    <w:rsid w:val="344C3517"/>
    <w:rsid w:val="35270442"/>
    <w:rsid w:val="35FD74DE"/>
    <w:rsid w:val="3633626B"/>
    <w:rsid w:val="367B642B"/>
    <w:rsid w:val="36981106"/>
    <w:rsid w:val="36C543C9"/>
    <w:rsid w:val="370D7B56"/>
    <w:rsid w:val="37464A8E"/>
    <w:rsid w:val="3747271E"/>
    <w:rsid w:val="37621BFE"/>
    <w:rsid w:val="37E13AB8"/>
    <w:rsid w:val="38065F0B"/>
    <w:rsid w:val="381D169C"/>
    <w:rsid w:val="38353832"/>
    <w:rsid w:val="384F44C6"/>
    <w:rsid w:val="388D7F53"/>
    <w:rsid w:val="388F2EB6"/>
    <w:rsid w:val="38CE338C"/>
    <w:rsid w:val="38D836CC"/>
    <w:rsid w:val="39586D9C"/>
    <w:rsid w:val="39B91348"/>
    <w:rsid w:val="3A4A3CBC"/>
    <w:rsid w:val="3A6533AE"/>
    <w:rsid w:val="3A6B4739"/>
    <w:rsid w:val="3A7F0FB8"/>
    <w:rsid w:val="3AA278B8"/>
    <w:rsid w:val="3ACC1A61"/>
    <w:rsid w:val="3B983510"/>
    <w:rsid w:val="3BA216F7"/>
    <w:rsid w:val="3BB40A77"/>
    <w:rsid w:val="3BF63396"/>
    <w:rsid w:val="3C456ABD"/>
    <w:rsid w:val="3C4F1ED7"/>
    <w:rsid w:val="3C5128C9"/>
    <w:rsid w:val="3CAC7433"/>
    <w:rsid w:val="3CD76669"/>
    <w:rsid w:val="3D411778"/>
    <w:rsid w:val="3D423E2A"/>
    <w:rsid w:val="3D4F4401"/>
    <w:rsid w:val="3D502A95"/>
    <w:rsid w:val="3D75521C"/>
    <w:rsid w:val="3D7D4024"/>
    <w:rsid w:val="3D965085"/>
    <w:rsid w:val="3DED5876"/>
    <w:rsid w:val="3DF26155"/>
    <w:rsid w:val="3E342E6B"/>
    <w:rsid w:val="3E5524E6"/>
    <w:rsid w:val="3EF21FE8"/>
    <w:rsid w:val="3F1318D0"/>
    <w:rsid w:val="3FB15D16"/>
    <w:rsid w:val="3FB43D5F"/>
    <w:rsid w:val="40026B83"/>
    <w:rsid w:val="401B3C66"/>
    <w:rsid w:val="40581467"/>
    <w:rsid w:val="408F4714"/>
    <w:rsid w:val="40942507"/>
    <w:rsid w:val="40AB7E06"/>
    <w:rsid w:val="40C012B2"/>
    <w:rsid w:val="40DF0B90"/>
    <w:rsid w:val="40ED59A9"/>
    <w:rsid w:val="41127CEA"/>
    <w:rsid w:val="419306B9"/>
    <w:rsid w:val="41A67BEA"/>
    <w:rsid w:val="41EE47DE"/>
    <w:rsid w:val="423D09F3"/>
    <w:rsid w:val="42422BF3"/>
    <w:rsid w:val="42563EFE"/>
    <w:rsid w:val="42C336D8"/>
    <w:rsid w:val="436853FD"/>
    <w:rsid w:val="439B4F1A"/>
    <w:rsid w:val="43A13A09"/>
    <w:rsid w:val="43AB5460"/>
    <w:rsid w:val="43C96DE7"/>
    <w:rsid w:val="4424038F"/>
    <w:rsid w:val="444540DD"/>
    <w:rsid w:val="44465E17"/>
    <w:rsid w:val="44523F42"/>
    <w:rsid w:val="445E179A"/>
    <w:rsid w:val="44A75016"/>
    <w:rsid w:val="44D01F76"/>
    <w:rsid w:val="4595062F"/>
    <w:rsid w:val="459C5B52"/>
    <w:rsid w:val="45A0402C"/>
    <w:rsid w:val="45B07571"/>
    <w:rsid w:val="45C5568F"/>
    <w:rsid w:val="45DD7007"/>
    <w:rsid w:val="45DE1AFB"/>
    <w:rsid w:val="460A4ADD"/>
    <w:rsid w:val="463863C8"/>
    <w:rsid w:val="46387871"/>
    <w:rsid w:val="46395A20"/>
    <w:rsid w:val="46440305"/>
    <w:rsid w:val="46684D40"/>
    <w:rsid w:val="469773BB"/>
    <w:rsid w:val="46996441"/>
    <w:rsid w:val="46B156C1"/>
    <w:rsid w:val="46D03BAA"/>
    <w:rsid w:val="47665383"/>
    <w:rsid w:val="47930A72"/>
    <w:rsid w:val="47D42DF4"/>
    <w:rsid w:val="48032F7E"/>
    <w:rsid w:val="483572BE"/>
    <w:rsid w:val="484C391B"/>
    <w:rsid w:val="49146438"/>
    <w:rsid w:val="49214121"/>
    <w:rsid w:val="492F6428"/>
    <w:rsid w:val="49341D22"/>
    <w:rsid w:val="493A6747"/>
    <w:rsid w:val="49976992"/>
    <w:rsid w:val="4A2469E8"/>
    <w:rsid w:val="4A2F619F"/>
    <w:rsid w:val="4A4A3813"/>
    <w:rsid w:val="4A4F7171"/>
    <w:rsid w:val="4A9225E5"/>
    <w:rsid w:val="4A9433BB"/>
    <w:rsid w:val="4A9E60BB"/>
    <w:rsid w:val="4AC05ACE"/>
    <w:rsid w:val="4AF26026"/>
    <w:rsid w:val="4B0613F1"/>
    <w:rsid w:val="4B1128B1"/>
    <w:rsid w:val="4B196FB6"/>
    <w:rsid w:val="4B3071AB"/>
    <w:rsid w:val="4B363904"/>
    <w:rsid w:val="4B7D6483"/>
    <w:rsid w:val="4BF86CB0"/>
    <w:rsid w:val="4C140B54"/>
    <w:rsid w:val="4C224573"/>
    <w:rsid w:val="4CD23823"/>
    <w:rsid w:val="4D3402C5"/>
    <w:rsid w:val="4D487811"/>
    <w:rsid w:val="4D7C465C"/>
    <w:rsid w:val="4DBE356B"/>
    <w:rsid w:val="4DD061DD"/>
    <w:rsid w:val="4DDD7144"/>
    <w:rsid w:val="4DDE3008"/>
    <w:rsid w:val="4E2B4C15"/>
    <w:rsid w:val="4E4C06CC"/>
    <w:rsid w:val="4ECA607A"/>
    <w:rsid w:val="4EF37B8D"/>
    <w:rsid w:val="4F0C0552"/>
    <w:rsid w:val="4F257784"/>
    <w:rsid w:val="4F2820FC"/>
    <w:rsid w:val="4F390E59"/>
    <w:rsid w:val="4F4966B0"/>
    <w:rsid w:val="4F542A96"/>
    <w:rsid w:val="4F591159"/>
    <w:rsid w:val="4F6B4B8D"/>
    <w:rsid w:val="4F6F4560"/>
    <w:rsid w:val="4F710874"/>
    <w:rsid w:val="4F991ADA"/>
    <w:rsid w:val="4FAD63EB"/>
    <w:rsid w:val="4FB503C3"/>
    <w:rsid w:val="4FDE35BB"/>
    <w:rsid w:val="4FE02766"/>
    <w:rsid w:val="500841B8"/>
    <w:rsid w:val="50294FFA"/>
    <w:rsid w:val="503640A8"/>
    <w:rsid w:val="503B214C"/>
    <w:rsid w:val="50A02BD3"/>
    <w:rsid w:val="50A15A9B"/>
    <w:rsid w:val="50AE6052"/>
    <w:rsid w:val="50E55E94"/>
    <w:rsid w:val="51364682"/>
    <w:rsid w:val="51483C9E"/>
    <w:rsid w:val="51AF62BE"/>
    <w:rsid w:val="52194922"/>
    <w:rsid w:val="523161E1"/>
    <w:rsid w:val="52574CB3"/>
    <w:rsid w:val="52650DA0"/>
    <w:rsid w:val="52754A29"/>
    <w:rsid w:val="52CD0E98"/>
    <w:rsid w:val="52E26D2B"/>
    <w:rsid w:val="53181AE1"/>
    <w:rsid w:val="53442D85"/>
    <w:rsid w:val="535E5548"/>
    <w:rsid w:val="538F26A6"/>
    <w:rsid w:val="54216FA4"/>
    <w:rsid w:val="542C277B"/>
    <w:rsid w:val="546F64FA"/>
    <w:rsid w:val="547320E8"/>
    <w:rsid w:val="5481744A"/>
    <w:rsid w:val="548C1671"/>
    <w:rsid w:val="54B21099"/>
    <w:rsid w:val="5510312B"/>
    <w:rsid w:val="55361963"/>
    <w:rsid w:val="553B6070"/>
    <w:rsid w:val="55530E3A"/>
    <w:rsid w:val="556471D9"/>
    <w:rsid w:val="55780493"/>
    <w:rsid w:val="558F5F5A"/>
    <w:rsid w:val="55F15764"/>
    <w:rsid w:val="560C1282"/>
    <w:rsid w:val="565039C7"/>
    <w:rsid w:val="56AA63E5"/>
    <w:rsid w:val="56C47094"/>
    <w:rsid w:val="570362AE"/>
    <w:rsid w:val="570A453C"/>
    <w:rsid w:val="573544FE"/>
    <w:rsid w:val="57421261"/>
    <w:rsid w:val="5747047E"/>
    <w:rsid w:val="575B3797"/>
    <w:rsid w:val="5802663F"/>
    <w:rsid w:val="587538D1"/>
    <w:rsid w:val="58910356"/>
    <w:rsid w:val="58FA0204"/>
    <w:rsid w:val="5922679B"/>
    <w:rsid w:val="5970324C"/>
    <w:rsid w:val="597B5AE6"/>
    <w:rsid w:val="598548AA"/>
    <w:rsid w:val="5A3D6EF3"/>
    <w:rsid w:val="5A4F05DA"/>
    <w:rsid w:val="5A9469B1"/>
    <w:rsid w:val="5ACA0D92"/>
    <w:rsid w:val="5AD647A0"/>
    <w:rsid w:val="5AD73A1D"/>
    <w:rsid w:val="5B300FC7"/>
    <w:rsid w:val="5B422C6F"/>
    <w:rsid w:val="5B463013"/>
    <w:rsid w:val="5B874885"/>
    <w:rsid w:val="5BF35368"/>
    <w:rsid w:val="5C241C6F"/>
    <w:rsid w:val="5C45035A"/>
    <w:rsid w:val="5C587564"/>
    <w:rsid w:val="5C5941BC"/>
    <w:rsid w:val="5C5C103C"/>
    <w:rsid w:val="5C5D39E8"/>
    <w:rsid w:val="5CA832FE"/>
    <w:rsid w:val="5D0927F9"/>
    <w:rsid w:val="5D281F1B"/>
    <w:rsid w:val="5D4D31DE"/>
    <w:rsid w:val="5D652AA0"/>
    <w:rsid w:val="5D7A2369"/>
    <w:rsid w:val="5D8C4544"/>
    <w:rsid w:val="5D8D6841"/>
    <w:rsid w:val="5DE2527B"/>
    <w:rsid w:val="5E057CAF"/>
    <w:rsid w:val="5E074D74"/>
    <w:rsid w:val="5EA4339C"/>
    <w:rsid w:val="5EDB47F6"/>
    <w:rsid w:val="5EEF4D10"/>
    <w:rsid w:val="5EF60DD8"/>
    <w:rsid w:val="5F32203F"/>
    <w:rsid w:val="5F694AF9"/>
    <w:rsid w:val="5FEA4FB1"/>
    <w:rsid w:val="5FF261B7"/>
    <w:rsid w:val="602E6985"/>
    <w:rsid w:val="60C170C6"/>
    <w:rsid w:val="61217203"/>
    <w:rsid w:val="61325FDB"/>
    <w:rsid w:val="615B3B76"/>
    <w:rsid w:val="6195690A"/>
    <w:rsid w:val="61D00186"/>
    <w:rsid w:val="620676D5"/>
    <w:rsid w:val="621A630D"/>
    <w:rsid w:val="626C2F25"/>
    <w:rsid w:val="62AF78D8"/>
    <w:rsid w:val="62DB3428"/>
    <w:rsid w:val="62E36469"/>
    <w:rsid w:val="62FB3F1E"/>
    <w:rsid w:val="62FF1817"/>
    <w:rsid w:val="635E1BAF"/>
    <w:rsid w:val="63AF5E38"/>
    <w:rsid w:val="63DC6BEC"/>
    <w:rsid w:val="63E71263"/>
    <w:rsid w:val="64013CE6"/>
    <w:rsid w:val="640C255B"/>
    <w:rsid w:val="64231E70"/>
    <w:rsid w:val="648F5664"/>
    <w:rsid w:val="64994FEF"/>
    <w:rsid w:val="64E43C01"/>
    <w:rsid w:val="64EB6479"/>
    <w:rsid w:val="64EF0B01"/>
    <w:rsid w:val="65152326"/>
    <w:rsid w:val="65163836"/>
    <w:rsid w:val="651D68B7"/>
    <w:rsid w:val="652E346B"/>
    <w:rsid w:val="655C7D6D"/>
    <w:rsid w:val="65C50182"/>
    <w:rsid w:val="65F02F45"/>
    <w:rsid w:val="663E3C4B"/>
    <w:rsid w:val="6643748A"/>
    <w:rsid w:val="666972C3"/>
    <w:rsid w:val="670424D2"/>
    <w:rsid w:val="671D5760"/>
    <w:rsid w:val="672500D2"/>
    <w:rsid w:val="673E74F7"/>
    <w:rsid w:val="677E32C7"/>
    <w:rsid w:val="67A40CBF"/>
    <w:rsid w:val="67EE46D3"/>
    <w:rsid w:val="68134B79"/>
    <w:rsid w:val="68691A26"/>
    <w:rsid w:val="68955051"/>
    <w:rsid w:val="68A13159"/>
    <w:rsid w:val="68BE6326"/>
    <w:rsid w:val="68C74C57"/>
    <w:rsid w:val="68CA4F99"/>
    <w:rsid w:val="68D96CE6"/>
    <w:rsid w:val="68DC1118"/>
    <w:rsid w:val="693F26B1"/>
    <w:rsid w:val="69430C07"/>
    <w:rsid w:val="695024F4"/>
    <w:rsid w:val="696B0C65"/>
    <w:rsid w:val="69995DF9"/>
    <w:rsid w:val="69A5736D"/>
    <w:rsid w:val="69BB221F"/>
    <w:rsid w:val="69E27768"/>
    <w:rsid w:val="6A0A70D2"/>
    <w:rsid w:val="6A6B6D76"/>
    <w:rsid w:val="6A815F58"/>
    <w:rsid w:val="6AA212D3"/>
    <w:rsid w:val="6AC86478"/>
    <w:rsid w:val="6AFE643F"/>
    <w:rsid w:val="6B0354B0"/>
    <w:rsid w:val="6B1E4C2A"/>
    <w:rsid w:val="6B276251"/>
    <w:rsid w:val="6B6B351B"/>
    <w:rsid w:val="6B9858F8"/>
    <w:rsid w:val="6BC9197F"/>
    <w:rsid w:val="6BD562B1"/>
    <w:rsid w:val="6C413354"/>
    <w:rsid w:val="6C4F6A28"/>
    <w:rsid w:val="6CC03C78"/>
    <w:rsid w:val="6CD325FF"/>
    <w:rsid w:val="6CFB6F18"/>
    <w:rsid w:val="6CFF746A"/>
    <w:rsid w:val="6D0944D1"/>
    <w:rsid w:val="6D193831"/>
    <w:rsid w:val="6D232422"/>
    <w:rsid w:val="6D9163AA"/>
    <w:rsid w:val="6DD008D8"/>
    <w:rsid w:val="6E2E3B29"/>
    <w:rsid w:val="6E42675A"/>
    <w:rsid w:val="6E583185"/>
    <w:rsid w:val="6F135B18"/>
    <w:rsid w:val="6F18268D"/>
    <w:rsid w:val="6F2B546B"/>
    <w:rsid w:val="6F4E0D9A"/>
    <w:rsid w:val="6F5859B9"/>
    <w:rsid w:val="6F912F9C"/>
    <w:rsid w:val="6FD2335A"/>
    <w:rsid w:val="7010225F"/>
    <w:rsid w:val="702E589F"/>
    <w:rsid w:val="7037313D"/>
    <w:rsid w:val="706D3932"/>
    <w:rsid w:val="70CB7FB5"/>
    <w:rsid w:val="70F37EE2"/>
    <w:rsid w:val="714C790C"/>
    <w:rsid w:val="71613D9A"/>
    <w:rsid w:val="72482125"/>
    <w:rsid w:val="7291053F"/>
    <w:rsid w:val="72D554E4"/>
    <w:rsid w:val="72DA2A5A"/>
    <w:rsid w:val="72F27759"/>
    <w:rsid w:val="730E4BF5"/>
    <w:rsid w:val="730E4CA7"/>
    <w:rsid w:val="73840E2D"/>
    <w:rsid w:val="74203A5C"/>
    <w:rsid w:val="743A57BC"/>
    <w:rsid w:val="74653408"/>
    <w:rsid w:val="74900904"/>
    <w:rsid w:val="74915AED"/>
    <w:rsid w:val="754E63B5"/>
    <w:rsid w:val="756C01C0"/>
    <w:rsid w:val="757526F2"/>
    <w:rsid w:val="75A2153D"/>
    <w:rsid w:val="75EC479E"/>
    <w:rsid w:val="76183AD1"/>
    <w:rsid w:val="761D28F3"/>
    <w:rsid w:val="76323105"/>
    <w:rsid w:val="764C13B3"/>
    <w:rsid w:val="764C2E54"/>
    <w:rsid w:val="76BE0876"/>
    <w:rsid w:val="76F20E3F"/>
    <w:rsid w:val="774F695F"/>
    <w:rsid w:val="77C92220"/>
    <w:rsid w:val="77F05DA2"/>
    <w:rsid w:val="783C6ECF"/>
    <w:rsid w:val="7842780B"/>
    <w:rsid w:val="784C4862"/>
    <w:rsid w:val="78875894"/>
    <w:rsid w:val="78B06EC3"/>
    <w:rsid w:val="78D728E5"/>
    <w:rsid w:val="78E672A0"/>
    <w:rsid w:val="79077E7D"/>
    <w:rsid w:val="792804D1"/>
    <w:rsid w:val="796F5EBB"/>
    <w:rsid w:val="799247B0"/>
    <w:rsid w:val="79C62FB8"/>
    <w:rsid w:val="7A850F16"/>
    <w:rsid w:val="7A8A4BC4"/>
    <w:rsid w:val="7AB600ED"/>
    <w:rsid w:val="7AF5330C"/>
    <w:rsid w:val="7B683712"/>
    <w:rsid w:val="7B875E64"/>
    <w:rsid w:val="7BC17423"/>
    <w:rsid w:val="7BF330BF"/>
    <w:rsid w:val="7C035481"/>
    <w:rsid w:val="7C104CAB"/>
    <w:rsid w:val="7C1227F8"/>
    <w:rsid w:val="7C3F0E39"/>
    <w:rsid w:val="7C77104B"/>
    <w:rsid w:val="7C8B5198"/>
    <w:rsid w:val="7C942698"/>
    <w:rsid w:val="7C94483C"/>
    <w:rsid w:val="7CD82508"/>
    <w:rsid w:val="7D2A123D"/>
    <w:rsid w:val="7D8D042C"/>
    <w:rsid w:val="7D8E1E5B"/>
    <w:rsid w:val="7D9177D8"/>
    <w:rsid w:val="7E113E4D"/>
    <w:rsid w:val="7E150D1D"/>
    <w:rsid w:val="7E77070A"/>
    <w:rsid w:val="7F8D7545"/>
    <w:rsid w:val="7FB46F78"/>
    <w:rsid w:val="7FC72C58"/>
    <w:rsid w:val="7FEB43C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1" w:count="267">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lsdException w:name="footnote text" w:semiHidden="1"/>
    <w:lsdException w:name="header" w:unhideWhenUsed="1"/>
    <w:lsdException w:name="footer" w:unhideWhenUsed="1"/>
    <w:lsdException w:name="index heading" w:semiHidden="1"/>
    <w:lsdException w:name="envelope address" w:semiHidden="1"/>
    <w:lsdException w:name="envelope return" w:semiHidden="1"/>
    <w:lsdException w:name="footnote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Closing" w:semiHidden="1"/>
    <w:lsdException w:name="Signature" w:semiHidden="1"/>
    <w:lsdException w:name="Default Paragraph Font"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uiPriority="99"/>
    <w:lsdException w:name="Plain Text" w:semiHidden="1"/>
    <w:lsdException w:name="E-mail Signature" w:semiHidden="1"/>
    <w:lsdException w:name="HTML Top of Form" w:semiHidden="1" w:uiPriority="99" w:unhideWhenUsed="1" w:qFormat="0"/>
    <w:lsdException w:name="HTML Bottom of Form" w:semiHidden="1" w:uiPriority="99" w:unhideWhenUsed="1" w:qFormat="0"/>
    <w:lsdException w:name="Normal (Web)" w:semiHidden="1"/>
    <w:lsdException w:name="HTML Acronym" w:semiHidden="1"/>
    <w:lsdException w:name="HTML Address" w:semiHidden="1"/>
    <w:lsdException w:name="HTML Cite" w:semiHidden="1"/>
    <w:lsdException w:name="HTML Code" w:semiHidden="1" w:uiPriority="99"/>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99"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Theme" w:semiHidden="1"/>
    <w:lsdException w:name="Placeholder Text" w:semiHidden="1" w:uiPriority="99" w:unhideWhenUsed="1" w:qFormat="0"/>
    <w:lsdException w:name="No Spacing" w:semiHidden="1" w:uiPriority="99" w:unhideWhenUsed="1" w:qFormat="0"/>
    <w:lsdException w:name="Light Shading" w:uiPriority="60" w:qFormat="0"/>
    <w:lsdException w:name="Light List" w:uiPriority="61" w:qFormat="0"/>
    <w:lsdException w:name="Light Grid" w:uiPriority="62" w:qFormat="0"/>
    <w:lsdException w:name="Medium Shading 1" w:uiPriority="63" w:qFormat="0"/>
    <w:lsdException w:name="Medium Shading 2" w:uiPriority="64" w:qFormat="0"/>
    <w:lsdException w:name="Medium List 1" w:uiPriority="65" w:qFormat="0"/>
    <w:lsdException w:name="Medium List 2" w:uiPriority="66" w:qFormat="0"/>
    <w:lsdException w:name="Medium Grid 1" w:uiPriority="67" w:qFormat="0"/>
    <w:lsdException w:name="Medium Grid 2" w:uiPriority="68" w:qFormat="0"/>
    <w:lsdException w:name="Medium Grid 3" w:uiPriority="69" w:qFormat="0"/>
    <w:lsdException w:name="Dark List" w:uiPriority="70" w:qFormat="0"/>
    <w:lsdException w:name="Colorful Shading" w:uiPriority="71" w:qFormat="0"/>
    <w:lsdException w:name="Colorful List" w:uiPriority="72" w:qFormat="0"/>
    <w:lsdException w:name="Colorful Grid" w:uiPriority="73" w:qFormat="0"/>
    <w:lsdException w:name="Light Shading Accent 1" w:uiPriority="60" w:qFormat="0"/>
    <w:lsdException w:name="Light List Accent 1" w:uiPriority="61" w:qFormat="0"/>
    <w:lsdException w:name="Light Grid Accent 1" w:uiPriority="62" w:qFormat="0"/>
    <w:lsdException w:name="Medium Shading 1 Accent 1" w:uiPriority="63" w:qFormat="0"/>
    <w:lsdException w:name="Medium Shading 2 Accent 1" w:uiPriority="64" w:qFormat="0"/>
    <w:lsdException w:name="Medium List 1 Accent 1" w:uiPriority="65" w:qFormat="0"/>
    <w:lsdException w:name="Revision" w:semiHidden="1" w:uiPriority="99" w:unhideWhenUsed="1" w:qFormat="0"/>
    <w:lsdException w:name="List Paragraph" w:semiHidden="1" w:uiPriority="99" w:unhideWhenUsed="1" w:qFormat="0"/>
    <w:lsdException w:name="Quote" w:semiHidden="1" w:uiPriority="99" w:unhideWhenUsed="1" w:qFormat="0"/>
    <w:lsdException w:name="Intense Quote" w:semiHidden="1" w:uiPriority="99" w:unhideWhenUsed="1" w:qFormat="0"/>
    <w:lsdException w:name="Medium List 2 Accent 1" w:uiPriority="66" w:qFormat="0"/>
    <w:lsdException w:name="Medium Grid 1 Accent 1" w:uiPriority="67" w:qFormat="0"/>
    <w:lsdException w:name="Medium Grid 2 Accent 1" w:uiPriority="68" w:qFormat="0"/>
    <w:lsdException w:name="Medium Grid 3 Accent 1" w:uiPriority="69" w:qFormat="0"/>
    <w:lsdException w:name="Dark List Accent 1" w:uiPriority="70" w:qFormat="0"/>
    <w:lsdException w:name="Colorful Shading Accent 1" w:uiPriority="71" w:qFormat="0"/>
    <w:lsdException w:name="Colorful List Accent 1" w:uiPriority="72" w:qFormat="0"/>
    <w:lsdException w:name="Colorful Grid Accent 1" w:uiPriority="73" w:qFormat="0"/>
    <w:lsdException w:name="Light Shading Accent 2" w:uiPriority="60" w:qFormat="0"/>
    <w:lsdException w:name="Light List Accent 2" w:uiPriority="61" w:qFormat="0"/>
    <w:lsdException w:name="Light Grid Accent 2" w:uiPriority="62" w:qFormat="0"/>
    <w:lsdException w:name="Medium Shading 1 Accent 2" w:uiPriority="63" w:qFormat="0"/>
    <w:lsdException w:name="Medium Shading 2 Accent 2" w:uiPriority="64" w:qFormat="0"/>
    <w:lsdException w:name="Medium List 1 Accent 2" w:uiPriority="65" w:qFormat="0"/>
    <w:lsdException w:name="Medium List 2 Accent 2" w:uiPriority="66" w:qFormat="0"/>
    <w:lsdException w:name="Medium Grid 1 Accent 2" w:uiPriority="67" w:qFormat="0"/>
    <w:lsdException w:name="Medium Grid 2 Accent 2" w:uiPriority="68" w:qFormat="0"/>
    <w:lsdException w:name="Medium Grid 3 Accent 2" w:uiPriority="69" w:qFormat="0"/>
    <w:lsdException w:name="Dark List Accent 2" w:uiPriority="70" w:qFormat="0"/>
    <w:lsdException w:name="Colorful Shading Accent 2" w:uiPriority="71" w:qFormat="0"/>
    <w:lsdException w:name="Colorful List Accent 2" w:uiPriority="72" w:qFormat="0"/>
    <w:lsdException w:name="Colorful Grid Accent 2" w:uiPriority="73" w:qFormat="0"/>
    <w:lsdException w:name="Light Shading Accent 3" w:uiPriority="60" w:qFormat="0"/>
    <w:lsdException w:name="Light List Accent 3" w:uiPriority="61" w:qFormat="0"/>
    <w:lsdException w:name="Light Grid Accent 3" w:uiPriority="62" w:qFormat="0"/>
    <w:lsdException w:name="Medium Shading 1 Accent 3" w:uiPriority="63" w:qFormat="0"/>
    <w:lsdException w:name="Medium Shading 2 Accent 3" w:uiPriority="64" w:qFormat="0"/>
    <w:lsdException w:name="Medium List 1 Accent 3" w:uiPriority="65" w:qFormat="0"/>
    <w:lsdException w:name="Medium List 2 Accent 3" w:uiPriority="66" w:qFormat="0"/>
    <w:lsdException w:name="Medium Grid 1 Accent 3" w:uiPriority="67" w:qFormat="0"/>
    <w:lsdException w:name="Medium Grid 2 Accent 3" w:uiPriority="68" w:qFormat="0"/>
    <w:lsdException w:name="Medium Grid 3 Accent 3" w:uiPriority="69" w:qFormat="0"/>
    <w:lsdException w:name="Dark List Accent 3" w:uiPriority="70" w:qFormat="0"/>
    <w:lsdException w:name="Colorful Shading Accent 3" w:uiPriority="71" w:qFormat="0"/>
    <w:lsdException w:name="Colorful List Accent 3" w:uiPriority="72" w:qFormat="0"/>
    <w:lsdException w:name="Colorful Grid Accent 3" w:uiPriority="73" w:qFormat="0"/>
    <w:lsdException w:name="Light Shading Accent 4" w:uiPriority="60" w:qFormat="0"/>
    <w:lsdException w:name="Light List Accent 4" w:uiPriority="61" w:qFormat="0"/>
    <w:lsdException w:name="Light Grid Accent 4" w:uiPriority="62" w:qFormat="0"/>
    <w:lsdException w:name="Medium Shading 1 Accent 4" w:uiPriority="63" w:qFormat="0"/>
    <w:lsdException w:name="Medium Shading 2 Accent 4" w:uiPriority="64" w:qFormat="0"/>
    <w:lsdException w:name="Medium List 1 Accent 4" w:uiPriority="65" w:qFormat="0"/>
    <w:lsdException w:name="Medium List 2 Accent 4" w:uiPriority="66" w:qFormat="0"/>
    <w:lsdException w:name="Medium Grid 1 Accent 4" w:uiPriority="67" w:qFormat="0"/>
    <w:lsdException w:name="Medium Grid 2 Accent 4" w:uiPriority="68" w:qFormat="0"/>
    <w:lsdException w:name="Medium Grid 3 Accent 4" w:uiPriority="69" w:qFormat="0"/>
    <w:lsdException w:name="Dark List Accent 4" w:uiPriority="70" w:qFormat="0"/>
    <w:lsdException w:name="Colorful Shading Accent 4" w:uiPriority="71" w:qFormat="0"/>
    <w:lsdException w:name="Colorful List Accent 4" w:uiPriority="72" w:qFormat="0"/>
    <w:lsdException w:name="Colorful Grid Accent 4" w:uiPriority="73" w:qFormat="0"/>
    <w:lsdException w:name="Light Shading Accent 5" w:uiPriority="60" w:qFormat="0"/>
    <w:lsdException w:name="Light List Accent 5" w:uiPriority="61" w:qFormat="0"/>
    <w:lsdException w:name="Light Grid Accent 5" w:uiPriority="62" w:qFormat="0"/>
    <w:lsdException w:name="Medium Shading 1 Accent 5" w:uiPriority="63" w:qFormat="0"/>
    <w:lsdException w:name="Medium Shading 2 Accent 5" w:uiPriority="64" w:qFormat="0"/>
    <w:lsdException w:name="Medium List 1 Accent 5" w:uiPriority="65" w:qFormat="0"/>
    <w:lsdException w:name="Medium List 2 Accent 5" w:uiPriority="66" w:qFormat="0"/>
    <w:lsdException w:name="Medium Grid 1 Accent 5" w:uiPriority="67" w:qFormat="0"/>
    <w:lsdException w:name="Medium Grid 2 Accent 5" w:uiPriority="68" w:qFormat="0"/>
    <w:lsdException w:name="Medium Grid 3 Accent 5" w:uiPriority="69" w:qFormat="0"/>
    <w:lsdException w:name="Dark List Accent 5" w:uiPriority="70" w:qFormat="0"/>
    <w:lsdException w:name="Colorful Shading Accent 5" w:uiPriority="71" w:qFormat="0"/>
    <w:lsdException w:name="Colorful List Accent 5" w:uiPriority="72" w:qFormat="0"/>
    <w:lsdException w:name="Colorful Grid Accent 5" w:uiPriority="73" w:qFormat="0"/>
    <w:lsdException w:name="Light Shading Accent 6" w:uiPriority="60" w:qFormat="0"/>
    <w:lsdException w:name="Light List Accent 6" w:uiPriority="61" w:qFormat="0"/>
    <w:lsdException w:name="Light Grid Accent 6" w:uiPriority="62" w:qFormat="0"/>
    <w:lsdException w:name="Medium Shading 1 Accent 6" w:uiPriority="63" w:qFormat="0"/>
    <w:lsdException w:name="Medium Shading 2 Accent 6" w:uiPriority="64" w:qFormat="0"/>
    <w:lsdException w:name="Medium List 1 Accent 6" w:uiPriority="65" w:qFormat="0"/>
    <w:lsdException w:name="Medium List 2 Accent 6" w:uiPriority="66" w:qFormat="0"/>
    <w:lsdException w:name="Medium Grid 1 Accent 6" w:uiPriority="67" w:qFormat="0"/>
    <w:lsdException w:name="Medium Grid 2 Accent 6" w:uiPriority="68" w:qFormat="0"/>
    <w:lsdException w:name="Medium Grid 3 Accent 6" w:uiPriority="69" w:qFormat="0"/>
    <w:lsdException w:name="Dark List Accent 6" w:uiPriority="70" w:qFormat="0"/>
    <w:lsdException w:name="Colorful Shading Accent 6" w:uiPriority="71" w:qFormat="0"/>
    <w:lsdException w:name="Colorful List Accent 6" w:uiPriority="72" w:qFormat="0"/>
    <w:lsdException w:name="Colorful Grid Accent 6" w:uiPriority="73" w:qFormat="0"/>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atentStyles>
  <w:style w:type="paragraph" w:default="1" w:styleId="a2">
    <w:name w:val="Normal"/>
    <w:qFormat/>
    <w:rsid w:val="00894DEB"/>
    <w:pPr>
      <w:topLinePunct/>
      <w:adjustRightInd w:val="0"/>
      <w:snapToGrid w:val="0"/>
      <w:spacing w:before="160" w:after="160" w:line="240" w:lineRule="atLeast"/>
      <w:ind w:left="1701"/>
    </w:pPr>
    <w:rPr>
      <w:rFonts w:cs="Arial"/>
      <w:kern w:val="2"/>
      <w:sz w:val="21"/>
      <w:szCs w:val="21"/>
    </w:rPr>
  </w:style>
  <w:style w:type="paragraph" w:styleId="1">
    <w:name w:val="heading 1"/>
    <w:basedOn w:val="a2"/>
    <w:next w:val="21"/>
    <w:link w:val="1Char"/>
    <w:qFormat/>
    <w:rsid w:val="00894DEB"/>
    <w:pPr>
      <w:keepNext/>
      <w:numPr>
        <w:numId w:val="1"/>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basedOn w:val="a2"/>
    <w:next w:val="31"/>
    <w:link w:val="2Char"/>
    <w:qFormat/>
    <w:rsid w:val="00894DEB"/>
    <w:pPr>
      <w:keepNext/>
      <w:keepLines/>
      <w:numPr>
        <w:ilvl w:val="1"/>
        <w:numId w:val="1"/>
      </w:numPr>
      <w:spacing w:before="600"/>
      <w:outlineLvl w:val="1"/>
    </w:pPr>
    <w:rPr>
      <w:rFonts w:ascii="Book Antiqua" w:eastAsia="黑体" w:hAnsi="Book Antiqua" w:cs="Book Antiqua"/>
      <w:bCs/>
      <w:kern w:val="0"/>
      <w:sz w:val="36"/>
      <w:szCs w:val="36"/>
      <w:lang w:eastAsia="en-US"/>
    </w:rPr>
  </w:style>
  <w:style w:type="paragraph" w:styleId="31">
    <w:name w:val="heading 3"/>
    <w:basedOn w:val="a2"/>
    <w:next w:val="a2"/>
    <w:link w:val="3Char"/>
    <w:qFormat/>
    <w:rsid w:val="00894DEB"/>
    <w:pPr>
      <w:keepNext/>
      <w:keepLines/>
      <w:numPr>
        <w:ilvl w:val="2"/>
        <w:numId w:val="1"/>
      </w:numPr>
      <w:spacing w:before="200"/>
      <w:outlineLvl w:val="2"/>
    </w:pPr>
    <w:rPr>
      <w:rFonts w:ascii="Book Antiqua" w:eastAsia="黑体" w:hAnsi="Book Antiqua" w:cs="宋体"/>
      <w:kern w:val="0"/>
      <w:sz w:val="32"/>
      <w:szCs w:val="32"/>
    </w:rPr>
  </w:style>
  <w:style w:type="paragraph" w:styleId="41">
    <w:name w:val="heading 4"/>
    <w:basedOn w:val="a2"/>
    <w:next w:val="a2"/>
    <w:link w:val="4Char"/>
    <w:qFormat/>
    <w:rsid w:val="00894DEB"/>
    <w:pPr>
      <w:keepNext/>
      <w:keepLines/>
      <w:numPr>
        <w:ilvl w:val="4"/>
        <w:numId w:val="1"/>
      </w:numPr>
      <w:ind w:rightChars="100" w:right="100"/>
      <w:outlineLvl w:val="3"/>
    </w:pPr>
    <w:rPr>
      <w:rFonts w:eastAsia="黑体" w:cs="Times New Roman"/>
      <w:bCs/>
    </w:rPr>
  </w:style>
  <w:style w:type="paragraph" w:styleId="51">
    <w:name w:val="heading 5"/>
    <w:basedOn w:val="a2"/>
    <w:next w:val="a2"/>
    <w:link w:val="5Char"/>
    <w:qFormat/>
    <w:rsid w:val="00894DEB"/>
    <w:pPr>
      <w:keepNext/>
      <w:keepLines/>
      <w:spacing w:before="280" w:after="290" w:line="376" w:lineRule="atLeast"/>
      <w:outlineLvl w:val="4"/>
    </w:pPr>
    <w:rPr>
      <w:b/>
      <w:bCs/>
      <w:sz w:val="28"/>
      <w:szCs w:val="28"/>
    </w:rPr>
  </w:style>
  <w:style w:type="paragraph" w:styleId="6">
    <w:name w:val="heading 6"/>
    <w:basedOn w:val="a2"/>
    <w:next w:val="a2"/>
    <w:link w:val="6Char"/>
    <w:qFormat/>
    <w:rsid w:val="00894DEB"/>
    <w:pPr>
      <w:keepNext/>
      <w:keepLines/>
      <w:spacing w:before="240" w:after="64" w:line="320" w:lineRule="atLeast"/>
      <w:outlineLvl w:val="5"/>
    </w:pPr>
    <w:rPr>
      <w:rFonts w:ascii="Arial" w:eastAsia="黑体" w:hAnsi="Arial" w:cs="Times New Roman"/>
      <w:b/>
      <w:bCs/>
    </w:rPr>
  </w:style>
  <w:style w:type="paragraph" w:styleId="7">
    <w:name w:val="heading 7"/>
    <w:basedOn w:val="1"/>
    <w:next w:val="8"/>
    <w:link w:val="7Char"/>
    <w:qFormat/>
    <w:rsid w:val="00894DEB"/>
    <w:pPr>
      <w:keepLines/>
      <w:numPr>
        <w:numId w:val="2"/>
      </w:numPr>
      <w:topLinePunct w:val="0"/>
      <w:outlineLvl w:val="6"/>
    </w:pPr>
    <w:rPr>
      <w:bCs w:val="0"/>
    </w:rPr>
  </w:style>
  <w:style w:type="paragraph" w:styleId="8">
    <w:name w:val="heading 8"/>
    <w:basedOn w:val="21"/>
    <w:next w:val="9"/>
    <w:link w:val="8Char"/>
    <w:qFormat/>
    <w:rsid w:val="00894DEB"/>
    <w:pPr>
      <w:numPr>
        <w:numId w:val="2"/>
      </w:numPr>
      <w:topLinePunct w:val="0"/>
      <w:spacing w:before="200"/>
      <w:outlineLvl w:val="7"/>
    </w:pPr>
    <w:rPr>
      <w:rFonts w:cs="Times New Roman"/>
    </w:rPr>
  </w:style>
  <w:style w:type="paragraph" w:styleId="9">
    <w:name w:val="heading 9"/>
    <w:basedOn w:val="31"/>
    <w:next w:val="a2"/>
    <w:link w:val="9Char"/>
    <w:qFormat/>
    <w:rsid w:val="00894DEB"/>
    <w:pPr>
      <w:numPr>
        <w:numId w:val="2"/>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32">
    <w:name w:val="List 3"/>
    <w:basedOn w:val="a2"/>
    <w:semiHidden/>
    <w:qFormat/>
    <w:rsid w:val="00894DEB"/>
    <w:pPr>
      <w:ind w:leftChars="400" w:left="100" w:hangingChars="200" w:hanging="200"/>
    </w:pPr>
  </w:style>
  <w:style w:type="paragraph" w:styleId="a6">
    <w:name w:val="annotation subject"/>
    <w:basedOn w:val="a7"/>
    <w:next w:val="a7"/>
    <w:link w:val="Char"/>
    <w:qFormat/>
    <w:rsid w:val="00894DEB"/>
    <w:rPr>
      <w:b/>
      <w:bCs/>
    </w:rPr>
  </w:style>
  <w:style w:type="paragraph" w:styleId="a7">
    <w:name w:val="annotation text"/>
    <w:basedOn w:val="a2"/>
    <w:link w:val="Char0"/>
    <w:qFormat/>
    <w:rsid w:val="00894DEB"/>
  </w:style>
  <w:style w:type="paragraph" w:styleId="70">
    <w:name w:val="toc 7"/>
    <w:basedOn w:val="a2"/>
    <w:next w:val="a2"/>
    <w:uiPriority w:val="39"/>
    <w:qFormat/>
    <w:rsid w:val="00894DEB"/>
    <w:pPr>
      <w:ind w:left="2520"/>
    </w:pPr>
    <w:rPr>
      <w:sz w:val="24"/>
    </w:rPr>
  </w:style>
  <w:style w:type="paragraph" w:styleId="a8">
    <w:name w:val="Body Text First Indent"/>
    <w:basedOn w:val="a9"/>
    <w:link w:val="Char1"/>
    <w:semiHidden/>
    <w:qFormat/>
    <w:rsid w:val="00894DEB"/>
    <w:pPr>
      <w:ind w:firstLineChars="100" w:firstLine="420"/>
    </w:pPr>
  </w:style>
  <w:style w:type="paragraph" w:styleId="a9">
    <w:name w:val="Body Text"/>
    <w:basedOn w:val="a2"/>
    <w:link w:val="Char2"/>
    <w:semiHidden/>
    <w:qFormat/>
    <w:rsid w:val="00894DEB"/>
    <w:pPr>
      <w:spacing w:after="120"/>
    </w:pPr>
  </w:style>
  <w:style w:type="paragraph" w:styleId="2">
    <w:name w:val="List Number 2"/>
    <w:basedOn w:val="a2"/>
    <w:semiHidden/>
    <w:qFormat/>
    <w:rsid w:val="00894DEB"/>
    <w:pPr>
      <w:numPr>
        <w:numId w:val="3"/>
      </w:numPr>
    </w:pPr>
  </w:style>
  <w:style w:type="paragraph" w:styleId="aa">
    <w:name w:val="table of authorities"/>
    <w:basedOn w:val="a2"/>
    <w:next w:val="a2"/>
    <w:semiHidden/>
    <w:qFormat/>
    <w:rsid w:val="00894DEB"/>
    <w:pPr>
      <w:ind w:left="420"/>
    </w:pPr>
  </w:style>
  <w:style w:type="paragraph" w:styleId="ab">
    <w:name w:val="macro"/>
    <w:link w:val="Char3"/>
    <w:semiHidden/>
    <w:qFormat/>
    <w:rsid w:val="00894DEB"/>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c">
    <w:name w:val="Note Heading"/>
    <w:basedOn w:val="a2"/>
    <w:next w:val="a2"/>
    <w:link w:val="Char4"/>
    <w:semiHidden/>
    <w:qFormat/>
    <w:rsid w:val="00894DEB"/>
    <w:pPr>
      <w:jc w:val="center"/>
    </w:pPr>
  </w:style>
  <w:style w:type="paragraph" w:styleId="40">
    <w:name w:val="List Bullet 4"/>
    <w:basedOn w:val="a2"/>
    <w:semiHidden/>
    <w:qFormat/>
    <w:rsid w:val="00894DEB"/>
    <w:pPr>
      <w:numPr>
        <w:numId w:val="4"/>
      </w:numPr>
    </w:pPr>
  </w:style>
  <w:style w:type="paragraph" w:styleId="80">
    <w:name w:val="index 8"/>
    <w:basedOn w:val="a2"/>
    <w:next w:val="a2"/>
    <w:semiHidden/>
    <w:qFormat/>
    <w:rsid w:val="00894DEB"/>
    <w:pPr>
      <w:ind w:left="1680" w:hanging="210"/>
    </w:pPr>
    <w:rPr>
      <w:sz w:val="20"/>
      <w:szCs w:val="20"/>
    </w:rPr>
  </w:style>
  <w:style w:type="paragraph" w:styleId="ad">
    <w:name w:val="E-mail Signature"/>
    <w:basedOn w:val="a2"/>
    <w:link w:val="Char5"/>
    <w:semiHidden/>
    <w:qFormat/>
    <w:rsid w:val="00894DEB"/>
  </w:style>
  <w:style w:type="paragraph" w:styleId="ae">
    <w:name w:val="List Number"/>
    <w:basedOn w:val="a2"/>
    <w:semiHidden/>
    <w:qFormat/>
    <w:rsid w:val="00894DEB"/>
    <w:pPr>
      <w:tabs>
        <w:tab w:val="left" w:pos="360"/>
      </w:tabs>
      <w:ind w:left="360" w:hanging="360"/>
    </w:pPr>
  </w:style>
  <w:style w:type="paragraph" w:styleId="af">
    <w:name w:val="Normal Indent"/>
    <w:basedOn w:val="a2"/>
    <w:semiHidden/>
    <w:qFormat/>
    <w:rsid w:val="00894DEB"/>
    <w:pPr>
      <w:ind w:firstLineChars="200" w:firstLine="420"/>
    </w:pPr>
  </w:style>
  <w:style w:type="paragraph" w:styleId="af0">
    <w:name w:val="caption"/>
    <w:basedOn w:val="a2"/>
    <w:next w:val="a2"/>
    <w:qFormat/>
    <w:rsid w:val="00894DEB"/>
    <w:pPr>
      <w:spacing w:before="152"/>
    </w:pPr>
    <w:rPr>
      <w:rFonts w:ascii="Arial" w:eastAsia="黑体" w:hAnsi="Arial"/>
      <w:sz w:val="20"/>
      <w:szCs w:val="20"/>
    </w:rPr>
  </w:style>
  <w:style w:type="paragraph" w:styleId="52">
    <w:name w:val="index 5"/>
    <w:basedOn w:val="a2"/>
    <w:next w:val="a2"/>
    <w:semiHidden/>
    <w:qFormat/>
    <w:rsid w:val="00894DEB"/>
    <w:pPr>
      <w:ind w:left="1050" w:hanging="210"/>
    </w:pPr>
    <w:rPr>
      <w:sz w:val="20"/>
      <w:szCs w:val="20"/>
    </w:rPr>
  </w:style>
  <w:style w:type="paragraph" w:styleId="a">
    <w:name w:val="List Bullet"/>
    <w:basedOn w:val="a2"/>
    <w:semiHidden/>
    <w:qFormat/>
    <w:rsid w:val="00894DEB"/>
    <w:pPr>
      <w:numPr>
        <w:numId w:val="5"/>
      </w:numPr>
    </w:pPr>
  </w:style>
  <w:style w:type="paragraph" w:styleId="af1">
    <w:name w:val="envelope address"/>
    <w:basedOn w:val="a2"/>
    <w:semiHidden/>
    <w:qFormat/>
    <w:rsid w:val="00894DEB"/>
    <w:pPr>
      <w:framePr w:w="7920" w:h="1980" w:hRule="exact" w:hSpace="180" w:wrap="around" w:hAnchor="page" w:xAlign="center" w:yAlign="bottom"/>
      <w:ind w:leftChars="1400" w:left="100"/>
    </w:pPr>
    <w:rPr>
      <w:rFonts w:ascii="Arial" w:hAnsi="Arial"/>
    </w:rPr>
  </w:style>
  <w:style w:type="paragraph" w:styleId="af2">
    <w:name w:val="Document Map"/>
    <w:basedOn w:val="a2"/>
    <w:link w:val="Char6"/>
    <w:qFormat/>
    <w:rsid w:val="00894DEB"/>
    <w:pPr>
      <w:shd w:val="clear" w:color="auto" w:fill="000080"/>
    </w:pPr>
  </w:style>
  <w:style w:type="paragraph" w:styleId="af3">
    <w:name w:val="toa heading"/>
    <w:basedOn w:val="a2"/>
    <w:next w:val="a2"/>
    <w:semiHidden/>
    <w:qFormat/>
    <w:rsid w:val="00894DEB"/>
    <w:pPr>
      <w:spacing w:before="120"/>
    </w:pPr>
    <w:rPr>
      <w:rFonts w:ascii="Arial" w:hAnsi="Arial"/>
    </w:rPr>
  </w:style>
  <w:style w:type="paragraph" w:styleId="60">
    <w:name w:val="index 6"/>
    <w:basedOn w:val="a2"/>
    <w:next w:val="a2"/>
    <w:semiHidden/>
    <w:qFormat/>
    <w:rsid w:val="00894DEB"/>
    <w:pPr>
      <w:ind w:left="1260" w:hanging="210"/>
    </w:pPr>
    <w:rPr>
      <w:sz w:val="20"/>
      <w:szCs w:val="20"/>
    </w:rPr>
  </w:style>
  <w:style w:type="paragraph" w:styleId="af4">
    <w:name w:val="Salutation"/>
    <w:basedOn w:val="a2"/>
    <w:next w:val="a2"/>
    <w:link w:val="Char7"/>
    <w:semiHidden/>
    <w:qFormat/>
    <w:rsid w:val="00894DEB"/>
  </w:style>
  <w:style w:type="paragraph" w:styleId="33">
    <w:name w:val="Body Text 3"/>
    <w:basedOn w:val="a2"/>
    <w:link w:val="3Char0"/>
    <w:semiHidden/>
    <w:qFormat/>
    <w:rsid w:val="00894DEB"/>
    <w:pPr>
      <w:spacing w:after="120"/>
    </w:pPr>
    <w:rPr>
      <w:sz w:val="16"/>
      <w:szCs w:val="16"/>
    </w:rPr>
  </w:style>
  <w:style w:type="paragraph" w:styleId="af5">
    <w:name w:val="Closing"/>
    <w:basedOn w:val="a2"/>
    <w:link w:val="Char8"/>
    <w:semiHidden/>
    <w:qFormat/>
    <w:rsid w:val="00894DEB"/>
    <w:pPr>
      <w:ind w:leftChars="2100" w:left="100"/>
    </w:pPr>
  </w:style>
  <w:style w:type="paragraph" w:styleId="30">
    <w:name w:val="List Bullet 3"/>
    <w:basedOn w:val="a2"/>
    <w:semiHidden/>
    <w:qFormat/>
    <w:rsid w:val="00894DEB"/>
    <w:pPr>
      <w:numPr>
        <w:numId w:val="6"/>
      </w:numPr>
    </w:pPr>
  </w:style>
  <w:style w:type="paragraph" w:styleId="af6">
    <w:name w:val="Body Text Indent"/>
    <w:basedOn w:val="a2"/>
    <w:link w:val="Char9"/>
    <w:semiHidden/>
    <w:qFormat/>
    <w:rsid w:val="00894DEB"/>
    <w:pPr>
      <w:spacing w:after="120"/>
      <w:ind w:leftChars="200" w:left="420"/>
    </w:pPr>
  </w:style>
  <w:style w:type="paragraph" w:styleId="3">
    <w:name w:val="List Number 3"/>
    <w:basedOn w:val="a2"/>
    <w:semiHidden/>
    <w:qFormat/>
    <w:rsid w:val="00894DEB"/>
    <w:pPr>
      <w:numPr>
        <w:numId w:val="7"/>
      </w:numPr>
    </w:pPr>
  </w:style>
  <w:style w:type="paragraph" w:styleId="22">
    <w:name w:val="List 2"/>
    <w:basedOn w:val="a2"/>
    <w:semiHidden/>
    <w:qFormat/>
    <w:rsid w:val="00894DEB"/>
    <w:pPr>
      <w:ind w:leftChars="200" w:left="100" w:hangingChars="200" w:hanging="200"/>
    </w:pPr>
  </w:style>
  <w:style w:type="paragraph" w:styleId="af7">
    <w:name w:val="List Continue"/>
    <w:basedOn w:val="a2"/>
    <w:semiHidden/>
    <w:qFormat/>
    <w:rsid w:val="00894DEB"/>
    <w:pPr>
      <w:spacing w:after="120"/>
      <w:ind w:leftChars="200" w:left="420"/>
    </w:pPr>
  </w:style>
  <w:style w:type="paragraph" w:styleId="af8">
    <w:name w:val="Block Text"/>
    <w:basedOn w:val="a2"/>
    <w:semiHidden/>
    <w:qFormat/>
    <w:rsid w:val="00894DEB"/>
    <w:pPr>
      <w:spacing w:after="120"/>
      <w:ind w:leftChars="700" w:left="1440" w:rightChars="700" w:right="1440"/>
    </w:pPr>
  </w:style>
  <w:style w:type="paragraph" w:styleId="20">
    <w:name w:val="List Bullet 2"/>
    <w:basedOn w:val="a2"/>
    <w:semiHidden/>
    <w:qFormat/>
    <w:rsid w:val="00894DEB"/>
    <w:pPr>
      <w:numPr>
        <w:numId w:val="8"/>
      </w:numPr>
    </w:pPr>
  </w:style>
  <w:style w:type="paragraph" w:styleId="HTML">
    <w:name w:val="HTML Address"/>
    <w:basedOn w:val="a2"/>
    <w:link w:val="HTMLChar"/>
    <w:semiHidden/>
    <w:qFormat/>
    <w:rsid w:val="00894DEB"/>
    <w:rPr>
      <w:i/>
      <w:iCs/>
    </w:rPr>
  </w:style>
  <w:style w:type="paragraph" w:styleId="42">
    <w:name w:val="index 4"/>
    <w:basedOn w:val="a2"/>
    <w:next w:val="a2"/>
    <w:semiHidden/>
    <w:qFormat/>
    <w:rsid w:val="00894DEB"/>
    <w:pPr>
      <w:ind w:left="1260"/>
    </w:pPr>
  </w:style>
  <w:style w:type="paragraph" w:styleId="53">
    <w:name w:val="toc 5"/>
    <w:basedOn w:val="a2"/>
    <w:next w:val="a2"/>
    <w:uiPriority w:val="39"/>
    <w:qFormat/>
    <w:rsid w:val="00894DEB"/>
    <w:pPr>
      <w:ind w:left="1680"/>
    </w:pPr>
    <w:rPr>
      <w:sz w:val="24"/>
    </w:rPr>
  </w:style>
  <w:style w:type="paragraph" w:styleId="34">
    <w:name w:val="toc 3"/>
    <w:basedOn w:val="a2"/>
    <w:next w:val="a2"/>
    <w:uiPriority w:val="39"/>
    <w:qFormat/>
    <w:rsid w:val="00894DEB"/>
    <w:pPr>
      <w:spacing w:before="80" w:after="80"/>
      <w:ind w:leftChars="450" w:left="450"/>
    </w:pPr>
    <w:rPr>
      <w:sz w:val="20"/>
      <w:szCs w:val="20"/>
    </w:rPr>
  </w:style>
  <w:style w:type="paragraph" w:styleId="af9">
    <w:name w:val="Plain Text"/>
    <w:basedOn w:val="a2"/>
    <w:link w:val="Chara"/>
    <w:semiHidden/>
    <w:qFormat/>
    <w:rsid w:val="00894DEB"/>
    <w:rPr>
      <w:rFonts w:ascii="宋体" w:hAnsi="Courier New" w:cs="Courier New"/>
    </w:rPr>
  </w:style>
  <w:style w:type="paragraph" w:styleId="50">
    <w:name w:val="List Bullet 5"/>
    <w:basedOn w:val="a2"/>
    <w:semiHidden/>
    <w:qFormat/>
    <w:rsid w:val="00894DEB"/>
    <w:pPr>
      <w:numPr>
        <w:numId w:val="9"/>
      </w:numPr>
    </w:pPr>
  </w:style>
  <w:style w:type="paragraph" w:styleId="4">
    <w:name w:val="List Number 4"/>
    <w:basedOn w:val="a2"/>
    <w:semiHidden/>
    <w:qFormat/>
    <w:rsid w:val="00894DEB"/>
    <w:pPr>
      <w:numPr>
        <w:numId w:val="10"/>
      </w:numPr>
    </w:pPr>
  </w:style>
  <w:style w:type="paragraph" w:styleId="81">
    <w:name w:val="toc 8"/>
    <w:basedOn w:val="a2"/>
    <w:next w:val="a2"/>
    <w:uiPriority w:val="39"/>
    <w:qFormat/>
    <w:rsid w:val="00894DEB"/>
    <w:pPr>
      <w:ind w:left="2940"/>
    </w:pPr>
    <w:rPr>
      <w:sz w:val="24"/>
    </w:rPr>
  </w:style>
  <w:style w:type="paragraph" w:styleId="35">
    <w:name w:val="index 3"/>
    <w:basedOn w:val="a2"/>
    <w:next w:val="a2"/>
    <w:semiHidden/>
    <w:qFormat/>
    <w:rsid w:val="00894DEB"/>
    <w:pPr>
      <w:ind w:leftChars="400" w:left="400"/>
    </w:pPr>
    <w:rPr>
      <w:sz w:val="24"/>
    </w:rPr>
  </w:style>
  <w:style w:type="paragraph" w:styleId="afa">
    <w:name w:val="Date"/>
    <w:basedOn w:val="a2"/>
    <w:next w:val="a2"/>
    <w:link w:val="Charb"/>
    <w:semiHidden/>
    <w:qFormat/>
    <w:rsid w:val="00894DEB"/>
    <w:pPr>
      <w:ind w:leftChars="2500" w:left="100"/>
    </w:pPr>
  </w:style>
  <w:style w:type="paragraph" w:styleId="23">
    <w:name w:val="Body Text Indent 2"/>
    <w:basedOn w:val="a2"/>
    <w:link w:val="2Char0"/>
    <w:semiHidden/>
    <w:qFormat/>
    <w:rsid w:val="00894DEB"/>
    <w:pPr>
      <w:spacing w:after="120" w:line="480" w:lineRule="auto"/>
      <w:ind w:leftChars="200" w:left="420"/>
    </w:pPr>
  </w:style>
  <w:style w:type="paragraph" w:styleId="afb">
    <w:name w:val="endnote text"/>
    <w:basedOn w:val="a2"/>
    <w:link w:val="Charc"/>
    <w:semiHidden/>
    <w:qFormat/>
    <w:rsid w:val="00894DEB"/>
  </w:style>
  <w:style w:type="paragraph" w:styleId="54">
    <w:name w:val="List Continue 5"/>
    <w:basedOn w:val="a2"/>
    <w:semiHidden/>
    <w:qFormat/>
    <w:rsid w:val="00894DEB"/>
    <w:pPr>
      <w:spacing w:after="120"/>
      <w:ind w:leftChars="1000" w:left="2100"/>
    </w:pPr>
  </w:style>
  <w:style w:type="paragraph" w:styleId="afc">
    <w:name w:val="Balloon Text"/>
    <w:basedOn w:val="a2"/>
    <w:link w:val="Chard"/>
    <w:qFormat/>
    <w:rsid w:val="00894DEB"/>
    <w:rPr>
      <w:sz w:val="18"/>
      <w:szCs w:val="18"/>
    </w:rPr>
  </w:style>
  <w:style w:type="paragraph" w:styleId="afd">
    <w:name w:val="footer"/>
    <w:basedOn w:val="a2"/>
    <w:link w:val="Chare"/>
    <w:unhideWhenUsed/>
    <w:qFormat/>
    <w:rsid w:val="00894DEB"/>
    <w:pPr>
      <w:tabs>
        <w:tab w:val="center" w:pos="4153"/>
        <w:tab w:val="right" w:pos="8306"/>
      </w:tabs>
    </w:pPr>
    <w:rPr>
      <w:sz w:val="18"/>
      <w:szCs w:val="18"/>
    </w:rPr>
  </w:style>
  <w:style w:type="paragraph" w:styleId="afe">
    <w:name w:val="envelope return"/>
    <w:basedOn w:val="a2"/>
    <w:semiHidden/>
    <w:qFormat/>
    <w:rsid w:val="00894DEB"/>
    <w:rPr>
      <w:rFonts w:ascii="Arial" w:hAnsi="Arial"/>
    </w:rPr>
  </w:style>
  <w:style w:type="paragraph" w:styleId="24">
    <w:name w:val="Body Text First Indent 2"/>
    <w:basedOn w:val="af6"/>
    <w:link w:val="2Char1"/>
    <w:semiHidden/>
    <w:qFormat/>
    <w:rsid w:val="00894DEB"/>
    <w:pPr>
      <w:ind w:firstLineChars="200" w:firstLine="420"/>
    </w:pPr>
  </w:style>
  <w:style w:type="paragraph" w:styleId="aff">
    <w:name w:val="header"/>
    <w:basedOn w:val="a2"/>
    <w:link w:val="Charf"/>
    <w:unhideWhenUsed/>
    <w:qFormat/>
    <w:rsid w:val="00894DEB"/>
    <w:pPr>
      <w:pBdr>
        <w:bottom w:val="single" w:sz="6" w:space="1" w:color="auto"/>
      </w:pBdr>
      <w:tabs>
        <w:tab w:val="center" w:pos="4153"/>
        <w:tab w:val="right" w:pos="8306"/>
      </w:tabs>
      <w:jc w:val="center"/>
    </w:pPr>
    <w:rPr>
      <w:sz w:val="18"/>
      <w:szCs w:val="18"/>
    </w:rPr>
  </w:style>
  <w:style w:type="paragraph" w:styleId="aff0">
    <w:name w:val="Signature"/>
    <w:basedOn w:val="a2"/>
    <w:link w:val="Charf0"/>
    <w:semiHidden/>
    <w:qFormat/>
    <w:rsid w:val="00894DEB"/>
    <w:pPr>
      <w:ind w:leftChars="2100" w:left="100"/>
    </w:pPr>
  </w:style>
  <w:style w:type="paragraph" w:styleId="10">
    <w:name w:val="toc 1"/>
    <w:basedOn w:val="a2"/>
    <w:next w:val="a2"/>
    <w:uiPriority w:val="39"/>
    <w:qFormat/>
    <w:rsid w:val="00894DEB"/>
    <w:pPr>
      <w:spacing w:after="80"/>
      <w:ind w:left="0"/>
    </w:pPr>
    <w:rPr>
      <w:rFonts w:ascii="Book Antiqua" w:hAnsi="Book Antiqua" w:cs="Book Antiqua"/>
      <w:b/>
      <w:bCs/>
      <w:sz w:val="24"/>
      <w:szCs w:val="24"/>
    </w:rPr>
  </w:style>
  <w:style w:type="paragraph" w:styleId="43">
    <w:name w:val="List Continue 4"/>
    <w:basedOn w:val="a2"/>
    <w:semiHidden/>
    <w:qFormat/>
    <w:rsid w:val="00894DEB"/>
    <w:pPr>
      <w:spacing w:after="120"/>
      <w:ind w:leftChars="800" w:left="1680"/>
    </w:pPr>
  </w:style>
  <w:style w:type="paragraph" w:styleId="44">
    <w:name w:val="toc 4"/>
    <w:basedOn w:val="a2"/>
    <w:next w:val="a2"/>
    <w:uiPriority w:val="39"/>
    <w:qFormat/>
    <w:rsid w:val="00894DEB"/>
    <w:pPr>
      <w:tabs>
        <w:tab w:val="center" w:pos="10080"/>
      </w:tabs>
      <w:kinsoku w:val="0"/>
      <w:overflowPunct w:val="0"/>
      <w:autoSpaceDE w:val="0"/>
      <w:autoSpaceDN w:val="0"/>
      <w:spacing w:before="0" w:after="0" w:line="240" w:lineRule="auto"/>
      <w:ind w:left="2540"/>
      <w:jc w:val="right"/>
    </w:pPr>
    <w:rPr>
      <w:sz w:val="20"/>
      <w:szCs w:val="20"/>
    </w:rPr>
  </w:style>
  <w:style w:type="paragraph" w:styleId="aff1">
    <w:name w:val="index heading"/>
    <w:basedOn w:val="a2"/>
    <w:next w:val="11"/>
    <w:semiHidden/>
    <w:qFormat/>
    <w:rsid w:val="00894DEB"/>
    <w:rPr>
      <w:rFonts w:ascii="Arial" w:hAnsi="Arial"/>
      <w:b/>
      <w:bCs/>
    </w:rPr>
  </w:style>
  <w:style w:type="paragraph" w:styleId="11">
    <w:name w:val="index 1"/>
    <w:basedOn w:val="a2"/>
    <w:next w:val="a2"/>
    <w:semiHidden/>
    <w:qFormat/>
    <w:rsid w:val="00894DEB"/>
    <w:rPr>
      <w:sz w:val="24"/>
    </w:rPr>
  </w:style>
  <w:style w:type="paragraph" w:styleId="aff2">
    <w:name w:val="Subtitle"/>
    <w:basedOn w:val="a2"/>
    <w:link w:val="Charf1"/>
    <w:qFormat/>
    <w:rsid w:val="00894DEB"/>
    <w:pPr>
      <w:spacing w:before="240" w:after="60" w:line="312" w:lineRule="atLeast"/>
      <w:jc w:val="center"/>
      <w:outlineLvl w:val="1"/>
    </w:pPr>
    <w:rPr>
      <w:rFonts w:ascii="Arial" w:hAnsi="Arial"/>
      <w:b/>
      <w:bCs/>
      <w:kern w:val="28"/>
      <w:sz w:val="32"/>
      <w:szCs w:val="32"/>
    </w:rPr>
  </w:style>
  <w:style w:type="paragraph" w:styleId="5">
    <w:name w:val="List Number 5"/>
    <w:basedOn w:val="a2"/>
    <w:semiHidden/>
    <w:qFormat/>
    <w:rsid w:val="00894DEB"/>
    <w:pPr>
      <w:numPr>
        <w:numId w:val="11"/>
      </w:numPr>
    </w:pPr>
  </w:style>
  <w:style w:type="paragraph" w:styleId="aff3">
    <w:name w:val="List"/>
    <w:basedOn w:val="a2"/>
    <w:semiHidden/>
    <w:qFormat/>
    <w:rsid w:val="00894DEB"/>
    <w:pPr>
      <w:ind w:left="200" w:hangingChars="200" w:hanging="200"/>
    </w:pPr>
  </w:style>
  <w:style w:type="paragraph" w:styleId="aff4">
    <w:name w:val="footnote text"/>
    <w:basedOn w:val="a2"/>
    <w:link w:val="Charf2"/>
    <w:semiHidden/>
    <w:qFormat/>
    <w:rsid w:val="00894DEB"/>
    <w:rPr>
      <w:sz w:val="18"/>
      <w:szCs w:val="18"/>
    </w:rPr>
  </w:style>
  <w:style w:type="paragraph" w:styleId="61">
    <w:name w:val="toc 6"/>
    <w:basedOn w:val="a2"/>
    <w:next w:val="a2"/>
    <w:uiPriority w:val="39"/>
    <w:qFormat/>
    <w:rsid w:val="00894DEB"/>
    <w:pPr>
      <w:ind w:left="2100"/>
    </w:pPr>
    <w:rPr>
      <w:sz w:val="24"/>
    </w:rPr>
  </w:style>
  <w:style w:type="paragraph" w:styleId="55">
    <w:name w:val="List 5"/>
    <w:basedOn w:val="a2"/>
    <w:semiHidden/>
    <w:qFormat/>
    <w:rsid w:val="00894DEB"/>
    <w:pPr>
      <w:ind w:leftChars="800" w:left="100" w:hangingChars="200" w:hanging="200"/>
    </w:pPr>
  </w:style>
  <w:style w:type="paragraph" w:styleId="36">
    <w:name w:val="Body Text Indent 3"/>
    <w:basedOn w:val="a2"/>
    <w:link w:val="3Char1"/>
    <w:semiHidden/>
    <w:qFormat/>
    <w:rsid w:val="00894DEB"/>
    <w:pPr>
      <w:spacing w:after="120"/>
      <w:ind w:leftChars="200" w:left="420"/>
    </w:pPr>
    <w:rPr>
      <w:sz w:val="16"/>
      <w:szCs w:val="16"/>
    </w:rPr>
  </w:style>
  <w:style w:type="paragraph" w:styleId="71">
    <w:name w:val="index 7"/>
    <w:basedOn w:val="a2"/>
    <w:next w:val="a2"/>
    <w:semiHidden/>
    <w:qFormat/>
    <w:rsid w:val="00894DEB"/>
    <w:pPr>
      <w:ind w:left="1470" w:hanging="210"/>
    </w:pPr>
    <w:rPr>
      <w:sz w:val="20"/>
      <w:szCs w:val="20"/>
    </w:rPr>
  </w:style>
  <w:style w:type="paragraph" w:styleId="90">
    <w:name w:val="index 9"/>
    <w:basedOn w:val="a2"/>
    <w:next w:val="a2"/>
    <w:semiHidden/>
    <w:qFormat/>
    <w:rsid w:val="00894DEB"/>
    <w:pPr>
      <w:ind w:left="1890" w:hanging="210"/>
    </w:pPr>
    <w:rPr>
      <w:sz w:val="20"/>
      <w:szCs w:val="20"/>
    </w:rPr>
  </w:style>
  <w:style w:type="paragraph" w:styleId="aff5">
    <w:name w:val="table of figures"/>
    <w:basedOn w:val="a2"/>
    <w:next w:val="a2"/>
    <w:qFormat/>
    <w:rsid w:val="00894DEB"/>
    <w:pPr>
      <w:spacing w:afterLines="50"/>
      <w:ind w:leftChars="300" w:left="300"/>
    </w:pPr>
    <w:rPr>
      <w:sz w:val="20"/>
      <w:szCs w:val="20"/>
    </w:rPr>
  </w:style>
  <w:style w:type="paragraph" w:styleId="25">
    <w:name w:val="toc 2"/>
    <w:basedOn w:val="a2"/>
    <w:next w:val="a2"/>
    <w:uiPriority w:val="39"/>
    <w:qFormat/>
    <w:rsid w:val="00894DEB"/>
    <w:pPr>
      <w:spacing w:before="80" w:after="80"/>
      <w:ind w:leftChars="300" w:left="300"/>
    </w:pPr>
    <w:rPr>
      <w:sz w:val="20"/>
      <w:szCs w:val="20"/>
    </w:rPr>
  </w:style>
  <w:style w:type="paragraph" w:styleId="91">
    <w:name w:val="toc 9"/>
    <w:basedOn w:val="a2"/>
    <w:next w:val="a2"/>
    <w:uiPriority w:val="39"/>
    <w:qFormat/>
    <w:rsid w:val="00894DEB"/>
    <w:pPr>
      <w:ind w:left="3360"/>
    </w:pPr>
    <w:rPr>
      <w:sz w:val="24"/>
    </w:rPr>
  </w:style>
  <w:style w:type="paragraph" w:styleId="26">
    <w:name w:val="Body Text 2"/>
    <w:basedOn w:val="a2"/>
    <w:link w:val="2Char2"/>
    <w:semiHidden/>
    <w:qFormat/>
    <w:rsid w:val="00894DEB"/>
    <w:pPr>
      <w:spacing w:after="120" w:line="480" w:lineRule="auto"/>
    </w:pPr>
  </w:style>
  <w:style w:type="paragraph" w:styleId="45">
    <w:name w:val="List 4"/>
    <w:basedOn w:val="a2"/>
    <w:semiHidden/>
    <w:qFormat/>
    <w:rsid w:val="00894DEB"/>
    <w:pPr>
      <w:ind w:leftChars="600" w:left="100" w:hangingChars="200" w:hanging="200"/>
    </w:pPr>
  </w:style>
  <w:style w:type="paragraph" w:styleId="27">
    <w:name w:val="List Continue 2"/>
    <w:basedOn w:val="a2"/>
    <w:semiHidden/>
    <w:qFormat/>
    <w:rsid w:val="00894DEB"/>
    <w:pPr>
      <w:spacing w:after="120"/>
      <w:ind w:leftChars="400" w:left="840"/>
    </w:pPr>
  </w:style>
  <w:style w:type="paragraph" w:styleId="aff6">
    <w:name w:val="Message Header"/>
    <w:basedOn w:val="a2"/>
    <w:link w:val="Charf3"/>
    <w:semiHidden/>
    <w:qFormat/>
    <w:rsid w:val="00894DEB"/>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paragraph" w:styleId="HTML0">
    <w:name w:val="HTML Preformatted"/>
    <w:basedOn w:val="a2"/>
    <w:link w:val="HTMLChar0"/>
    <w:semiHidden/>
    <w:qFormat/>
    <w:rsid w:val="00894DEB"/>
    <w:rPr>
      <w:rFonts w:ascii="Courier New" w:hAnsi="Courier New" w:cs="Courier New"/>
      <w:sz w:val="20"/>
      <w:szCs w:val="20"/>
    </w:rPr>
  </w:style>
  <w:style w:type="paragraph" w:styleId="aff7">
    <w:name w:val="Normal (Web)"/>
    <w:basedOn w:val="a2"/>
    <w:semiHidden/>
    <w:qFormat/>
    <w:rsid w:val="00894DEB"/>
    <w:rPr>
      <w:rFonts w:cs="Times New Roman"/>
    </w:rPr>
  </w:style>
  <w:style w:type="paragraph" w:styleId="37">
    <w:name w:val="List Continue 3"/>
    <w:basedOn w:val="a2"/>
    <w:semiHidden/>
    <w:qFormat/>
    <w:rsid w:val="00894DEB"/>
    <w:pPr>
      <w:spacing w:after="120"/>
      <w:ind w:leftChars="600" w:left="1260"/>
    </w:pPr>
  </w:style>
  <w:style w:type="paragraph" w:styleId="28">
    <w:name w:val="index 2"/>
    <w:basedOn w:val="a2"/>
    <w:next w:val="a2"/>
    <w:semiHidden/>
    <w:qFormat/>
    <w:rsid w:val="00894DEB"/>
    <w:pPr>
      <w:ind w:leftChars="200" w:left="200"/>
    </w:pPr>
    <w:rPr>
      <w:sz w:val="24"/>
    </w:rPr>
  </w:style>
  <w:style w:type="paragraph" w:styleId="aff8">
    <w:name w:val="Title"/>
    <w:basedOn w:val="a2"/>
    <w:link w:val="Charf4"/>
    <w:qFormat/>
    <w:rsid w:val="00894DEB"/>
    <w:pPr>
      <w:spacing w:before="240" w:after="60"/>
      <w:jc w:val="center"/>
      <w:outlineLvl w:val="0"/>
    </w:pPr>
    <w:rPr>
      <w:rFonts w:ascii="Arial" w:hAnsi="Arial"/>
      <w:b/>
      <w:bCs/>
      <w:sz w:val="32"/>
      <w:szCs w:val="32"/>
    </w:rPr>
  </w:style>
  <w:style w:type="character" w:styleId="aff9">
    <w:name w:val="Strong"/>
    <w:basedOn w:val="a3"/>
    <w:qFormat/>
    <w:rsid w:val="00894DEB"/>
    <w:rPr>
      <w:b/>
      <w:bCs/>
    </w:rPr>
  </w:style>
  <w:style w:type="character" w:styleId="affa">
    <w:name w:val="endnote reference"/>
    <w:basedOn w:val="a3"/>
    <w:semiHidden/>
    <w:qFormat/>
    <w:rsid w:val="00894DEB"/>
    <w:rPr>
      <w:vertAlign w:val="superscript"/>
    </w:rPr>
  </w:style>
  <w:style w:type="character" w:styleId="affb">
    <w:name w:val="page number"/>
    <w:basedOn w:val="a3"/>
    <w:semiHidden/>
    <w:qFormat/>
    <w:rsid w:val="00894DEB"/>
  </w:style>
  <w:style w:type="character" w:styleId="affc">
    <w:name w:val="FollowedHyperlink"/>
    <w:qFormat/>
    <w:rsid w:val="00894DEB"/>
    <w:rPr>
      <w:color w:val="800080"/>
      <w:u w:val="none"/>
    </w:rPr>
  </w:style>
  <w:style w:type="character" w:styleId="affd">
    <w:name w:val="Emphasis"/>
    <w:basedOn w:val="a3"/>
    <w:qFormat/>
    <w:rsid w:val="00894DEB"/>
    <w:rPr>
      <w:i/>
      <w:iCs/>
    </w:rPr>
  </w:style>
  <w:style w:type="character" w:styleId="affe">
    <w:name w:val="line number"/>
    <w:basedOn w:val="a3"/>
    <w:semiHidden/>
    <w:qFormat/>
    <w:rsid w:val="00894DEB"/>
  </w:style>
  <w:style w:type="character" w:styleId="HTML1">
    <w:name w:val="HTML Definition"/>
    <w:basedOn w:val="a3"/>
    <w:semiHidden/>
    <w:qFormat/>
    <w:rsid w:val="00894DEB"/>
    <w:rPr>
      <w:i/>
      <w:iCs/>
    </w:rPr>
  </w:style>
  <w:style w:type="character" w:styleId="HTML2">
    <w:name w:val="HTML Typewriter"/>
    <w:basedOn w:val="a3"/>
    <w:semiHidden/>
    <w:qFormat/>
    <w:rsid w:val="00894DEB"/>
    <w:rPr>
      <w:rFonts w:ascii="Courier New" w:hAnsi="Courier New" w:cs="Courier New"/>
      <w:sz w:val="20"/>
      <w:szCs w:val="20"/>
    </w:rPr>
  </w:style>
  <w:style w:type="character" w:styleId="HTML3">
    <w:name w:val="HTML Acronym"/>
    <w:basedOn w:val="a3"/>
    <w:semiHidden/>
    <w:qFormat/>
    <w:rsid w:val="00894DEB"/>
  </w:style>
  <w:style w:type="character" w:styleId="HTML4">
    <w:name w:val="HTML Variable"/>
    <w:basedOn w:val="a3"/>
    <w:semiHidden/>
    <w:qFormat/>
    <w:rsid w:val="00894DEB"/>
    <w:rPr>
      <w:i/>
      <w:iCs/>
    </w:rPr>
  </w:style>
  <w:style w:type="character" w:styleId="afff">
    <w:name w:val="Hyperlink"/>
    <w:uiPriority w:val="99"/>
    <w:qFormat/>
    <w:rsid w:val="00894DEB"/>
    <w:rPr>
      <w:color w:val="0000FF"/>
      <w:u w:val="none"/>
    </w:rPr>
  </w:style>
  <w:style w:type="character" w:styleId="HTML5">
    <w:name w:val="HTML Code"/>
    <w:basedOn w:val="a3"/>
    <w:uiPriority w:val="99"/>
    <w:semiHidden/>
    <w:qFormat/>
    <w:rsid w:val="00894DEB"/>
    <w:rPr>
      <w:rFonts w:ascii="Courier New" w:hAnsi="Courier New" w:cs="Courier New"/>
      <w:sz w:val="20"/>
      <w:szCs w:val="20"/>
    </w:rPr>
  </w:style>
  <w:style w:type="character" w:styleId="afff0">
    <w:name w:val="annotation reference"/>
    <w:basedOn w:val="a3"/>
    <w:qFormat/>
    <w:rsid w:val="00894DEB"/>
    <w:rPr>
      <w:sz w:val="21"/>
      <w:szCs w:val="21"/>
    </w:rPr>
  </w:style>
  <w:style w:type="character" w:styleId="HTML6">
    <w:name w:val="HTML Cite"/>
    <w:basedOn w:val="a3"/>
    <w:semiHidden/>
    <w:qFormat/>
    <w:rsid w:val="00894DEB"/>
    <w:rPr>
      <w:i/>
      <w:iCs/>
    </w:rPr>
  </w:style>
  <w:style w:type="character" w:styleId="afff1">
    <w:name w:val="footnote reference"/>
    <w:basedOn w:val="a3"/>
    <w:semiHidden/>
    <w:qFormat/>
    <w:rsid w:val="00894DEB"/>
    <w:rPr>
      <w:vertAlign w:val="superscript"/>
    </w:rPr>
  </w:style>
  <w:style w:type="character" w:styleId="HTML7">
    <w:name w:val="HTML Keyboard"/>
    <w:basedOn w:val="a3"/>
    <w:semiHidden/>
    <w:qFormat/>
    <w:rsid w:val="00894DEB"/>
    <w:rPr>
      <w:rFonts w:ascii="Courier New" w:hAnsi="Courier New" w:cs="Courier New"/>
      <w:sz w:val="20"/>
      <w:szCs w:val="20"/>
    </w:rPr>
  </w:style>
  <w:style w:type="character" w:styleId="HTML8">
    <w:name w:val="HTML Sample"/>
    <w:basedOn w:val="a3"/>
    <w:semiHidden/>
    <w:qFormat/>
    <w:rsid w:val="00894DEB"/>
    <w:rPr>
      <w:rFonts w:ascii="Courier New" w:hAnsi="Courier New" w:cs="Courier New"/>
    </w:rPr>
  </w:style>
  <w:style w:type="table" w:styleId="afff2">
    <w:name w:val="Table Grid"/>
    <w:basedOn w:val="a4"/>
    <w:qFormat/>
    <w:rsid w:val="00894DEB"/>
    <w:pPr>
      <w:widowControl w:val="0"/>
      <w:adjustRightInd w:val="0"/>
      <w:snapToGrid w:val="0"/>
      <w:jc w:val="both"/>
    </w:pPr>
    <w:tblPr>
      <w:tblInd w:w="0" w:type="dxa"/>
      <w:tblCellMar>
        <w:top w:w="0" w:type="dxa"/>
        <w:left w:w="108" w:type="dxa"/>
        <w:bottom w:w="0" w:type="dxa"/>
        <w:right w:w="108" w:type="dxa"/>
      </w:tblCellMar>
    </w:tblPr>
  </w:style>
  <w:style w:type="table" w:styleId="afff3">
    <w:name w:val="Table Theme"/>
    <w:basedOn w:val="a4"/>
    <w:semiHidden/>
    <w:qFormat/>
    <w:rsid w:val="00894DEB"/>
    <w:pPr>
      <w:adjustRightInd w:val="0"/>
      <w:snapToGrid w:val="0"/>
      <w:spacing w:before="160" w:after="160" w:line="240" w:lineRule="atLeast"/>
      <w:ind w:left="1701"/>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2">
    <w:name w:val="Table Colorful 1"/>
    <w:basedOn w:val="a4"/>
    <w:qFormat/>
    <w:rsid w:val="00894DEB"/>
    <w:pPr>
      <w:adjustRightInd w:val="0"/>
      <w:snapToGrid w:val="0"/>
      <w:spacing w:before="160" w:after="160" w:line="240" w:lineRule="atLeast"/>
      <w:ind w:left="1701"/>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9">
    <w:name w:val="Table Colorful 2"/>
    <w:basedOn w:val="a4"/>
    <w:qFormat/>
    <w:rsid w:val="00894DEB"/>
    <w:pPr>
      <w:adjustRightInd w:val="0"/>
      <w:snapToGrid w:val="0"/>
      <w:spacing w:before="160" w:after="160" w:line="240" w:lineRule="atLeast"/>
      <w:ind w:left="1701"/>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8">
    <w:name w:val="Table Colorful 3"/>
    <w:basedOn w:val="a4"/>
    <w:qFormat/>
    <w:rsid w:val="00894DEB"/>
    <w:pPr>
      <w:adjustRightInd w:val="0"/>
      <w:snapToGrid w:val="0"/>
      <w:spacing w:before="160" w:after="160" w:line="240" w:lineRule="atLeast"/>
      <w:ind w:left="1701"/>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4">
    <w:name w:val="Table Elegant"/>
    <w:basedOn w:val="a4"/>
    <w:qFormat/>
    <w:rsid w:val="00894DEB"/>
    <w:pPr>
      <w:adjustRightInd w:val="0"/>
      <w:snapToGrid w:val="0"/>
      <w:spacing w:before="160" w:after="160" w:line="240" w:lineRule="atLeast"/>
      <w:ind w:left="1701"/>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3">
    <w:name w:val="Table Classic 1"/>
    <w:basedOn w:val="a4"/>
    <w:qFormat/>
    <w:rsid w:val="00894DEB"/>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a">
    <w:name w:val="Table Classic 2"/>
    <w:basedOn w:val="a4"/>
    <w:qFormat/>
    <w:rsid w:val="00894DEB"/>
    <w:pPr>
      <w:adjustRightInd w:val="0"/>
      <w:snapToGrid w:val="0"/>
      <w:spacing w:before="160" w:after="160" w:line="240" w:lineRule="atLeast"/>
      <w:ind w:left="1701"/>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9">
    <w:name w:val="Table Classic 3"/>
    <w:basedOn w:val="a4"/>
    <w:qFormat/>
    <w:rsid w:val="00894DEB"/>
    <w:pPr>
      <w:adjustRightInd w:val="0"/>
      <w:snapToGrid w:val="0"/>
      <w:spacing w:before="160" w:after="160" w:line="240" w:lineRule="atLeast"/>
      <w:ind w:left="1701"/>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6">
    <w:name w:val="Table Classic 4"/>
    <w:basedOn w:val="a4"/>
    <w:qFormat/>
    <w:rsid w:val="00894DEB"/>
    <w:pPr>
      <w:adjustRightInd w:val="0"/>
      <w:snapToGrid w:val="0"/>
      <w:spacing w:before="160" w:after="160" w:line="240" w:lineRule="atLeast"/>
      <w:ind w:left="1701"/>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4">
    <w:name w:val="Table Simple 1"/>
    <w:basedOn w:val="a4"/>
    <w:qFormat/>
    <w:rsid w:val="00894DEB"/>
    <w:pPr>
      <w:adjustRightInd w:val="0"/>
      <w:snapToGrid w:val="0"/>
      <w:spacing w:before="160" w:after="160" w:line="240" w:lineRule="atLeast"/>
      <w:ind w:left="1701"/>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b">
    <w:name w:val="Table Simple 2"/>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a">
    <w:name w:val="Table Simple 3"/>
    <w:basedOn w:val="a4"/>
    <w:qFormat/>
    <w:rsid w:val="00894DE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5">
    <w:name w:val="Table Subtle 1"/>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c">
    <w:name w:val="Table Subtle 2"/>
    <w:basedOn w:val="a4"/>
    <w:qFormat/>
    <w:rsid w:val="00894DEB"/>
    <w:pPr>
      <w:adjustRightInd w:val="0"/>
      <w:snapToGrid w:val="0"/>
      <w:spacing w:before="160" w:after="160" w:line="240" w:lineRule="atLeast"/>
      <w:ind w:left="1701"/>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6">
    <w:name w:val="Table 3D effects 1"/>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d">
    <w:name w:val="Table 3D effects 2"/>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b">
    <w:name w:val="Table 3D effects 3"/>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7">
    <w:name w:val="Table List 1"/>
    <w:basedOn w:val="a4"/>
    <w:qFormat/>
    <w:rsid w:val="00894DEB"/>
    <w:pPr>
      <w:adjustRightInd w:val="0"/>
      <w:snapToGrid w:val="0"/>
      <w:spacing w:before="160" w:after="160" w:line="240" w:lineRule="atLeast"/>
      <w:ind w:left="1701"/>
    </w:p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e">
    <w:name w:val="Table List 2"/>
    <w:basedOn w:val="a4"/>
    <w:qFormat/>
    <w:rsid w:val="00894DEB"/>
    <w:pPr>
      <w:adjustRightInd w:val="0"/>
      <w:snapToGrid w:val="0"/>
      <w:spacing w:before="160" w:after="160" w:line="240" w:lineRule="atLeast"/>
      <w:ind w:left="1701"/>
    </w:p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c">
    <w:name w:val="Table List 3"/>
    <w:basedOn w:val="a4"/>
    <w:qFormat/>
    <w:rsid w:val="00894DEB"/>
    <w:pPr>
      <w:adjustRightInd w:val="0"/>
      <w:snapToGrid w:val="0"/>
      <w:spacing w:before="160" w:after="160" w:line="240" w:lineRule="atLeast"/>
      <w:ind w:left="1701"/>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7">
    <w:name w:val="Table List 4"/>
    <w:basedOn w:val="a4"/>
    <w:qFormat/>
    <w:rsid w:val="00894DE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6">
    <w:name w:val="Table List 5"/>
    <w:basedOn w:val="a4"/>
    <w:qFormat/>
    <w:rsid w:val="00894DE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2">
    <w:name w:val="Table List 6"/>
    <w:basedOn w:val="a4"/>
    <w:qFormat/>
    <w:rsid w:val="00894DE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2">
    <w:name w:val="Table List 7"/>
    <w:basedOn w:val="a4"/>
    <w:qFormat/>
    <w:rsid w:val="00894DEB"/>
    <w:pPr>
      <w:adjustRightInd w:val="0"/>
      <w:snapToGrid w:val="0"/>
      <w:spacing w:before="160" w:after="160" w:line="240" w:lineRule="atLeast"/>
      <w:ind w:left="1701"/>
    </w:p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2">
    <w:name w:val="Table List 8"/>
    <w:basedOn w:val="a4"/>
    <w:qFormat/>
    <w:rsid w:val="00894DE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5">
    <w:name w:val="Table Contemporary"/>
    <w:basedOn w:val="a4"/>
    <w:qFormat/>
    <w:rsid w:val="00894DEB"/>
    <w:pPr>
      <w:adjustRightInd w:val="0"/>
      <w:snapToGrid w:val="0"/>
      <w:spacing w:before="160" w:after="160" w:line="240" w:lineRule="atLeast"/>
      <w:ind w:left="1701"/>
    </w:p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8">
    <w:name w:val="Table Columns 1"/>
    <w:basedOn w:val="a4"/>
    <w:qFormat/>
    <w:rsid w:val="00894DEB"/>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
    <w:name w:val="Table Columns 2"/>
    <w:basedOn w:val="a4"/>
    <w:qFormat/>
    <w:rsid w:val="00894DEB"/>
    <w:pPr>
      <w:adjustRightInd w:val="0"/>
      <w:snapToGrid w:val="0"/>
      <w:spacing w:before="160" w:after="160" w:line="240" w:lineRule="atLeast"/>
      <w:ind w:left="1701"/>
    </w:pPr>
    <w:rPr>
      <w:b/>
      <w:bCs/>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d">
    <w:name w:val="Table Columns 3"/>
    <w:basedOn w:val="a4"/>
    <w:qFormat/>
    <w:rsid w:val="00894DEB"/>
    <w:pPr>
      <w:adjustRightInd w:val="0"/>
      <w:snapToGrid w:val="0"/>
      <w:spacing w:before="160" w:after="160" w:line="240" w:lineRule="atLeast"/>
      <w:ind w:left="1701"/>
    </w:pPr>
    <w:rPr>
      <w:b/>
      <w:bCs/>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8">
    <w:name w:val="Table Columns 4"/>
    <w:basedOn w:val="a4"/>
    <w:qFormat/>
    <w:rsid w:val="00894DEB"/>
    <w:pPr>
      <w:adjustRightInd w:val="0"/>
      <w:snapToGrid w:val="0"/>
      <w:spacing w:before="160" w:after="160" w:line="240" w:lineRule="atLeast"/>
      <w:ind w:left="1701"/>
    </w:p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qFormat/>
    <w:rsid w:val="00894DEB"/>
    <w:pPr>
      <w:adjustRightInd w:val="0"/>
      <w:snapToGrid w:val="0"/>
      <w:spacing w:before="160" w:after="160" w:line="240" w:lineRule="atLeast"/>
      <w:ind w:left="1701"/>
    </w:p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9">
    <w:name w:val="Table Grid 1"/>
    <w:basedOn w:val="a4"/>
    <w:qFormat/>
    <w:rsid w:val="00894DEB"/>
    <w:pPr>
      <w:adjustRightInd w:val="0"/>
      <w:snapToGrid w:val="0"/>
      <w:spacing w:before="160" w:after="160" w:line="240" w:lineRule="atLeast"/>
      <w:ind w:left="1701"/>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0">
    <w:name w:val="Table Grid 2"/>
    <w:basedOn w:val="a4"/>
    <w:qFormat/>
    <w:rsid w:val="00894DEB"/>
    <w:pPr>
      <w:adjustRightInd w:val="0"/>
      <w:snapToGrid w:val="0"/>
      <w:spacing w:before="160" w:after="160" w:line="240" w:lineRule="atLeast"/>
      <w:ind w:left="1701"/>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e">
    <w:name w:val="Table Grid 3"/>
    <w:basedOn w:val="a4"/>
    <w:qFormat/>
    <w:rsid w:val="00894DEB"/>
    <w:pPr>
      <w:adjustRightInd w:val="0"/>
      <w:snapToGrid w:val="0"/>
      <w:spacing w:before="160" w:after="160" w:line="240" w:lineRule="atLeast"/>
      <w:ind w:left="1701"/>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9">
    <w:name w:val="Table Grid 4"/>
    <w:basedOn w:val="a4"/>
    <w:qFormat/>
    <w:rsid w:val="00894DEB"/>
    <w:pPr>
      <w:adjustRightInd w:val="0"/>
      <w:snapToGrid w:val="0"/>
      <w:spacing w:before="160" w:after="160" w:line="240" w:lineRule="atLeast"/>
      <w:ind w:left="1701"/>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8">
    <w:name w:val="Table Grid 5"/>
    <w:basedOn w:val="a4"/>
    <w:qFormat/>
    <w:rsid w:val="00894DE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3">
    <w:name w:val="Table Grid 6"/>
    <w:basedOn w:val="a4"/>
    <w:qFormat/>
    <w:rsid w:val="00894DEB"/>
    <w:pPr>
      <w:adjustRightInd w:val="0"/>
      <w:snapToGrid w:val="0"/>
      <w:spacing w:before="160" w:after="160" w:line="240" w:lineRule="atLeast"/>
      <w:ind w:left="1701"/>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3">
    <w:name w:val="Table Grid 7"/>
    <w:basedOn w:val="a4"/>
    <w:qFormat/>
    <w:rsid w:val="00894DEB"/>
    <w:pPr>
      <w:adjustRightInd w:val="0"/>
      <w:snapToGrid w:val="0"/>
      <w:spacing w:before="160" w:after="160" w:line="240" w:lineRule="atLeast"/>
      <w:ind w:left="1701"/>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3">
    <w:name w:val="Table Grid 8"/>
    <w:basedOn w:val="a4"/>
    <w:qFormat/>
    <w:rsid w:val="00894DEB"/>
    <w:pPr>
      <w:adjustRightInd w:val="0"/>
      <w:snapToGrid w:val="0"/>
      <w:spacing w:before="160" w:after="160" w:line="240" w:lineRule="atLeast"/>
      <w:ind w:left="1701"/>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a">
    <w:name w:val="Table Web 1"/>
    <w:basedOn w:val="a4"/>
    <w:qFormat/>
    <w:rsid w:val="00894DEB"/>
    <w:pPr>
      <w:adjustRightInd w:val="0"/>
      <w:snapToGrid w:val="0"/>
      <w:spacing w:before="160" w:after="160" w:line="240" w:lineRule="atLeast"/>
      <w:ind w:left="1701"/>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1">
    <w:name w:val="Table Web 2"/>
    <w:basedOn w:val="a4"/>
    <w:qFormat/>
    <w:rsid w:val="00894DEB"/>
    <w:pPr>
      <w:adjustRightInd w:val="0"/>
      <w:snapToGrid w:val="0"/>
      <w:spacing w:before="160" w:after="160" w:line="240" w:lineRule="atLeast"/>
      <w:ind w:left="1701"/>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f">
    <w:name w:val="Table Web 3"/>
    <w:basedOn w:val="a4"/>
    <w:qFormat/>
    <w:rsid w:val="00894DEB"/>
    <w:pPr>
      <w:adjustRightInd w:val="0"/>
      <w:snapToGrid w:val="0"/>
      <w:spacing w:before="160" w:after="160" w:line="240" w:lineRule="atLeast"/>
      <w:ind w:left="1701"/>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6">
    <w:name w:val="Table Professional"/>
    <w:basedOn w:val="a4"/>
    <w:qFormat/>
    <w:rsid w:val="00894DEB"/>
    <w:pPr>
      <w:widowControl w:val="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
    <w:name w:val="页眉 Char"/>
    <w:basedOn w:val="a3"/>
    <w:link w:val="aff"/>
    <w:qFormat/>
    <w:rsid w:val="00894DEB"/>
    <w:rPr>
      <w:sz w:val="18"/>
      <w:szCs w:val="18"/>
    </w:rPr>
  </w:style>
  <w:style w:type="character" w:customStyle="1" w:styleId="Chare">
    <w:name w:val="页脚 Char"/>
    <w:basedOn w:val="a3"/>
    <w:link w:val="afd"/>
    <w:qFormat/>
    <w:rsid w:val="00894DEB"/>
    <w:rPr>
      <w:sz w:val="18"/>
      <w:szCs w:val="18"/>
    </w:rPr>
  </w:style>
  <w:style w:type="character" w:customStyle="1" w:styleId="1Char">
    <w:name w:val="标题 1 Char"/>
    <w:basedOn w:val="a3"/>
    <w:link w:val="1"/>
    <w:qFormat/>
    <w:rsid w:val="00894DEB"/>
    <w:rPr>
      <w:rFonts w:ascii="Book Antiqua" w:eastAsia="黑体" w:hAnsi="Book Antiqua" w:cs="Book Antiqua"/>
      <w:b/>
      <w:bCs/>
      <w:sz w:val="44"/>
      <w:szCs w:val="44"/>
    </w:rPr>
  </w:style>
  <w:style w:type="character" w:customStyle="1" w:styleId="2Char">
    <w:name w:val="标题 2 Char"/>
    <w:basedOn w:val="a3"/>
    <w:link w:val="21"/>
    <w:qFormat/>
    <w:rsid w:val="00894DEB"/>
    <w:rPr>
      <w:rFonts w:ascii="Book Antiqua" w:eastAsia="黑体" w:hAnsi="Book Antiqua" w:cs="Book Antiqua"/>
      <w:bCs/>
      <w:kern w:val="0"/>
      <w:sz w:val="36"/>
      <w:szCs w:val="36"/>
      <w:lang w:eastAsia="en-US"/>
    </w:rPr>
  </w:style>
  <w:style w:type="character" w:customStyle="1" w:styleId="3Char">
    <w:name w:val="标题 3 Char"/>
    <w:basedOn w:val="a3"/>
    <w:link w:val="31"/>
    <w:qFormat/>
    <w:rsid w:val="00894DEB"/>
    <w:rPr>
      <w:rFonts w:ascii="Book Antiqua" w:eastAsia="黑体" w:hAnsi="Book Antiqua" w:cs="宋体"/>
      <w:kern w:val="0"/>
      <w:sz w:val="32"/>
      <w:szCs w:val="32"/>
    </w:rPr>
  </w:style>
  <w:style w:type="character" w:customStyle="1" w:styleId="4Char">
    <w:name w:val="标题 4 Char"/>
    <w:basedOn w:val="a3"/>
    <w:link w:val="41"/>
    <w:qFormat/>
    <w:rsid w:val="00894DEB"/>
    <w:rPr>
      <w:rFonts w:ascii="Times New Roman" w:eastAsia="黑体" w:hAnsi="Times New Roman" w:cs="Times New Roman"/>
      <w:bCs/>
      <w:szCs w:val="21"/>
    </w:rPr>
  </w:style>
  <w:style w:type="character" w:customStyle="1" w:styleId="5Char">
    <w:name w:val="标题 5 Char"/>
    <w:basedOn w:val="a3"/>
    <w:link w:val="51"/>
    <w:qFormat/>
    <w:rsid w:val="00894DEB"/>
    <w:rPr>
      <w:rFonts w:ascii="Times New Roman" w:eastAsia="宋体" w:hAnsi="Times New Roman" w:cs="Arial"/>
      <w:b/>
      <w:bCs/>
      <w:sz w:val="28"/>
      <w:szCs w:val="28"/>
    </w:rPr>
  </w:style>
  <w:style w:type="character" w:customStyle="1" w:styleId="6Char">
    <w:name w:val="标题 6 Char"/>
    <w:basedOn w:val="a3"/>
    <w:link w:val="6"/>
    <w:qFormat/>
    <w:rsid w:val="00894DEB"/>
    <w:rPr>
      <w:rFonts w:ascii="Arial" w:eastAsia="黑体" w:hAnsi="Arial" w:cs="Times New Roman"/>
      <w:b/>
      <w:bCs/>
      <w:szCs w:val="21"/>
    </w:rPr>
  </w:style>
  <w:style w:type="character" w:customStyle="1" w:styleId="7Char">
    <w:name w:val="标题 7 Char"/>
    <w:basedOn w:val="a3"/>
    <w:link w:val="7"/>
    <w:qFormat/>
    <w:rsid w:val="00894DEB"/>
    <w:rPr>
      <w:rFonts w:ascii="Book Antiqua" w:eastAsia="黑体" w:hAnsi="Book Antiqua" w:cs="Book Antiqua"/>
      <w:b/>
      <w:sz w:val="44"/>
      <w:szCs w:val="44"/>
    </w:rPr>
  </w:style>
  <w:style w:type="character" w:customStyle="1" w:styleId="8Char">
    <w:name w:val="标题 8 Char"/>
    <w:basedOn w:val="a3"/>
    <w:link w:val="8"/>
    <w:qFormat/>
    <w:rsid w:val="00894DEB"/>
    <w:rPr>
      <w:rFonts w:ascii="Book Antiqua" w:eastAsia="黑体" w:hAnsi="Book Antiqua" w:cs="Times New Roman"/>
      <w:bCs/>
      <w:kern w:val="0"/>
      <w:sz w:val="36"/>
      <w:szCs w:val="36"/>
      <w:lang w:eastAsia="en-US"/>
    </w:rPr>
  </w:style>
  <w:style w:type="character" w:customStyle="1" w:styleId="9Char">
    <w:name w:val="标题 9 Char"/>
    <w:basedOn w:val="a3"/>
    <w:link w:val="9"/>
    <w:qFormat/>
    <w:rsid w:val="00894DEB"/>
    <w:rPr>
      <w:rFonts w:ascii="Book Antiqua" w:eastAsia="黑体" w:hAnsi="Book Antiqua" w:cs="Times New Roman"/>
      <w:kern w:val="0"/>
      <w:sz w:val="32"/>
      <w:szCs w:val="32"/>
    </w:rPr>
  </w:style>
  <w:style w:type="paragraph" w:customStyle="1" w:styleId="BlockLabel">
    <w:name w:val="Block Label"/>
    <w:basedOn w:val="a2"/>
    <w:next w:val="a2"/>
    <w:link w:val="BlockLabelChar"/>
    <w:qFormat/>
    <w:rsid w:val="00894DEB"/>
    <w:pPr>
      <w:keepNext/>
      <w:keepLines/>
      <w:numPr>
        <w:ilvl w:val="3"/>
        <w:numId w:val="1"/>
      </w:numPr>
      <w:spacing w:before="300" w:after="80"/>
      <w:outlineLvl w:val="3"/>
    </w:pPr>
    <w:rPr>
      <w:rFonts w:ascii="Book Antiqua" w:eastAsia="黑体" w:hAnsi="Book Antiqua" w:cs="Book Antiqua"/>
      <w:bCs/>
      <w:kern w:val="0"/>
      <w:sz w:val="26"/>
      <w:szCs w:val="26"/>
    </w:rPr>
  </w:style>
  <w:style w:type="paragraph" w:customStyle="1" w:styleId="Cover1">
    <w:name w:val="Cover1"/>
    <w:basedOn w:val="a2"/>
    <w:qFormat/>
    <w:rsid w:val="00894DEB"/>
    <w:pPr>
      <w:spacing w:before="80" w:after="80" w:line="240" w:lineRule="auto"/>
      <w:ind w:left="0"/>
    </w:pPr>
    <w:rPr>
      <w:rFonts w:ascii="Arial" w:eastAsia="黑体" w:hAnsi="Arial"/>
      <w:b/>
      <w:bCs/>
      <w:kern w:val="0"/>
      <w:sz w:val="48"/>
      <w:szCs w:val="48"/>
    </w:rPr>
  </w:style>
  <w:style w:type="paragraph" w:customStyle="1" w:styleId="Cover4">
    <w:name w:val="Cover 4"/>
    <w:basedOn w:val="Cover3"/>
    <w:qFormat/>
    <w:rsid w:val="00894DEB"/>
    <w:pPr>
      <w:spacing w:before="0" w:after="0" w:line="240" w:lineRule="auto"/>
      <w:jc w:val="both"/>
    </w:pPr>
    <w:rPr>
      <w:sz w:val="21"/>
      <w:szCs w:val="21"/>
    </w:rPr>
  </w:style>
  <w:style w:type="paragraph" w:customStyle="1" w:styleId="Cover3">
    <w:name w:val="Cover 3"/>
    <w:basedOn w:val="a2"/>
    <w:qFormat/>
    <w:rsid w:val="00894DEB"/>
    <w:pPr>
      <w:widowControl w:val="0"/>
      <w:topLinePunct w:val="0"/>
      <w:spacing w:before="80" w:after="80"/>
      <w:ind w:left="0"/>
    </w:pPr>
    <w:rPr>
      <w:rFonts w:ascii="Arial" w:eastAsia="黑体" w:hAnsi="Arial"/>
      <w:b/>
      <w:bCs/>
      <w:spacing w:val="-4"/>
      <w:sz w:val="22"/>
      <w:szCs w:val="22"/>
    </w:rPr>
  </w:style>
  <w:style w:type="paragraph" w:customStyle="1" w:styleId="Cover5">
    <w:name w:val="Cover 5"/>
    <w:basedOn w:val="a2"/>
    <w:qFormat/>
    <w:rsid w:val="00894DEB"/>
    <w:pPr>
      <w:widowControl w:val="0"/>
      <w:spacing w:before="0" w:after="0" w:line="240" w:lineRule="auto"/>
      <w:ind w:left="0"/>
    </w:pPr>
    <w:rPr>
      <w:sz w:val="18"/>
      <w:szCs w:val="18"/>
    </w:rPr>
  </w:style>
  <w:style w:type="table" w:customStyle="1" w:styleId="TableNoFrame">
    <w:name w:val="Table No Frame"/>
    <w:basedOn w:val="afff2"/>
    <w:semiHidden/>
    <w:qFormat/>
    <w:rsid w:val="00894DEB"/>
    <w:pPr>
      <w:adjustRightInd/>
      <w:snapToGrid/>
      <w:jc w:val="left"/>
    </w:pPr>
    <w:tblPr>
      <w:tblInd w:w="0" w:type="dxa"/>
      <w:tblCellMar>
        <w:top w:w="0" w:type="dxa"/>
        <w:left w:w="108" w:type="dxa"/>
        <w:bottom w:w="0" w:type="dxa"/>
        <w:right w:w="108" w:type="dxa"/>
      </w:tblCellMar>
    </w:tblPr>
    <w:trPr>
      <w:cantSplit/>
    </w:trPr>
  </w:style>
  <w:style w:type="paragraph" w:customStyle="1" w:styleId="Figure">
    <w:name w:val="Figure"/>
    <w:basedOn w:val="a2"/>
    <w:next w:val="a2"/>
    <w:qFormat/>
    <w:rsid w:val="00894DEB"/>
    <w:pPr>
      <w:keepNext/>
    </w:pPr>
  </w:style>
  <w:style w:type="paragraph" w:customStyle="1" w:styleId="FigureDescription">
    <w:name w:val="Figure Description"/>
    <w:next w:val="Figure"/>
    <w:qFormat/>
    <w:rsid w:val="00894DEB"/>
    <w:pPr>
      <w:keepNext/>
      <w:numPr>
        <w:ilvl w:val="7"/>
        <w:numId w:val="1"/>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qFormat/>
    <w:rsid w:val="00894DEB"/>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qFormat/>
    <w:rsid w:val="00894DEB"/>
    <w:pPr>
      <w:spacing w:before="0" w:after="0"/>
      <w:ind w:left="0"/>
    </w:pPr>
    <w:rPr>
      <w:sz w:val="20"/>
      <w:szCs w:val="20"/>
    </w:rPr>
  </w:style>
  <w:style w:type="paragraph" w:customStyle="1" w:styleId="HeadingRight">
    <w:name w:val="Heading Right"/>
    <w:basedOn w:val="a2"/>
    <w:qFormat/>
    <w:rsid w:val="00894DEB"/>
    <w:pPr>
      <w:spacing w:before="0" w:after="0"/>
      <w:ind w:left="0"/>
      <w:jc w:val="right"/>
    </w:pPr>
    <w:rPr>
      <w:sz w:val="20"/>
      <w:szCs w:val="20"/>
    </w:rPr>
  </w:style>
  <w:style w:type="paragraph" w:customStyle="1" w:styleId="Heading1NoNumber">
    <w:name w:val="Heading1 No Number"/>
    <w:basedOn w:val="1"/>
    <w:next w:val="a2"/>
    <w:qFormat/>
    <w:rsid w:val="00894DEB"/>
    <w:pPr>
      <w:pageBreakBefore/>
      <w:numPr>
        <w:numId w:val="0"/>
      </w:numPr>
    </w:pPr>
  </w:style>
  <w:style w:type="paragraph" w:customStyle="1" w:styleId="Heading2NoNumber">
    <w:name w:val="Heading2 No Number"/>
    <w:basedOn w:val="21"/>
    <w:next w:val="a2"/>
    <w:qFormat/>
    <w:rsid w:val="00894DEB"/>
    <w:pPr>
      <w:numPr>
        <w:ilvl w:val="0"/>
        <w:numId w:val="0"/>
      </w:numPr>
      <w:outlineLvl w:val="9"/>
    </w:pPr>
  </w:style>
  <w:style w:type="paragraph" w:customStyle="1" w:styleId="Heading3NoNumber">
    <w:name w:val="Heading3 No Number"/>
    <w:basedOn w:val="31"/>
    <w:next w:val="a2"/>
    <w:qFormat/>
    <w:rsid w:val="00894DEB"/>
    <w:pPr>
      <w:numPr>
        <w:ilvl w:val="0"/>
        <w:numId w:val="0"/>
      </w:numPr>
      <w:outlineLvl w:val="9"/>
    </w:pPr>
    <w:rPr>
      <w:rFonts w:cs="Book Antiqua"/>
      <w:sz w:val="26"/>
    </w:rPr>
  </w:style>
  <w:style w:type="paragraph" w:customStyle="1" w:styleId="Heading4NoNumber">
    <w:name w:val="Heading4 No Number"/>
    <w:basedOn w:val="a2"/>
    <w:semiHidden/>
    <w:qFormat/>
    <w:rsid w:val="00894DEB"/>
    <w:pPr>
      <w:keepNext/>
      <w:spacing w:before="200"/>
    </w:pPr>
    <w:rPr>
      <w:rFonts w:eastAsia="黑体"/>
      <w:bCs/>
      <w:spacing w:val="-4"/>
    </w:rPr>
  </w:style>
  <w:style w:type="paragraph" w:customStyle="1" w:styleId="AboutThisChapter">
    <w:name w:val="About This Chapter"/>
    <w:basedOn w:val="Heading2NoNumber"/>
    <w:next w:val="a2"/>
    <w:qFormat/>
    <w:rsid w:val="00894DEB"/>
    <w:pPr>
      <w:spacing w:after="560"/>
    </w:pPr>
  </w:style>
  <w:style w:type="paragraph" w:customStyle="1" w:styleId="ItemList">
    <w:name w:val="Item List"/>
    <w:link w:val="ItemListChar"/>
    <w:qFormat/>
    <w:rsid w:val="00894DEB"/>
    <w:pPr>
      <w:numPr>
        <w:numId w:val="12"/>
      </w:numPr>
      <w:adjustRightInd w:val="0"/>
      <w:snapToGrid w:val="0"/>
      <w:spacing w:before="80" w:after="80" w:line="240" w:lineRule="atLeast"/>
    </w:pPr>
    <w:rPr>
      <w:rFonts w:cs="Arial"/>
      <w:kern w:val="2"/>
      <w:sz w:val="21"/>
      <w:szCs w:val="21"/>
    </w:rPr>
  </w:style>
  <w:style w:type="paragraph" w:customStyle="1" w:styleId="ItemListinTable">
    <w:name w:val="Item List in Table"/>
    <w:basedOn w:val="a2"/>
    <w:link w:val="ItemListinTableChar"/>
    <w:qFormat/>
    <w:rsid w:val="00894DEB"/>
    <w:pPr>
      <w:numPr>
        <w:numId w:val="13"/>
      </w:numPr>
      <w:spacing w:before="80" w:after="80"/>
    </w:pPr>
    <w:rPr>
      <w:kern w:val="0"/>
    </w:rPr>
  </w:style>
  <w:style w:type="paragraph" w:customStyle="1" w:styleId="ItemListText">
    <w:name w:val="Item List Text"/>
    <w:qFormat/>
    <w:rsid w:val="00894DEB"/>
    <w:pPr>
      <w:adjustRightInd w:val="0"/>
      <w:snapToGrid w:val="0"/>
      <w:spacing w:before="80" w:after="80" w:line="240" w:lineRule="atLeast"/>
      <w:ind w:left="2126"/>
    </w:pPr>
    <w:rPr>
      <w:kern w:val="2"/>
      <w:sz w:val="21"/>
      <w:szCs w:val="21"/>
    </w:rPr>
  </w:style>
  <w:style w:type="paragraph" w:customStyle="1" w:styleId="ItemStep">
    <w:name w:val="Item Step"/>
    <w:qFormat/>
    <w:rsid w:val="00894DEB"/>
    <w:pPr>
      <w:numPr>
        <w:ilvl w:val="6"/>
        <w:numId w:val="1"/>
      </w:numPr>
      <w:adjustRightInd w:val="0"/>
      <w:snapToGrid w:val="0"/>
      <w:spacing w:before="80" w:after="80" w:line="240" w:lineRule="atLeast"/>
      <w:outlineLvl w:val="6"/>
    </w:pPr>
    <w:rPr>
      <w:rFonts w:cs="Arial"/>
      <w:sz w:val="21"/>
      <w:szCs w:val="21"/>
    </w:rPr>
  </w:style>
  <w:style w:type="paragraph" w:customStyle="1" w:styleId="ManualTitle1">
    <w:name w:val="Manual Title1"/>
    <w:semiHidden/>
    <w:qFormat/>
    <w:rsid w:val="00894DEB"/>
    <w:rPr>
      <w:rFonts w:ascii="Arial" w:eastAsia="黑体" w:hAnsi="Arial"/>
      <w:sz w:val="30"/>
      <w:lang w:eastAsia="en-US"/>
    </w:rPr>
  </w:style>
  <w:style w:type="paragraph" w:customStyle="1" w:styleId="CAUTIONHeading">
    <w:name w:val="CAUTION Heading"/>
    <w:basedOn w:val="a2"/>
    <w:qFormat/>
    <w:rsid w:val="00894DEB"/>
    <w:pPr>
      <w:keepNext/>
      <w:pBdr>
        <w:top w:val="single" w:sz="12" w:space="4" w:color="auto"/>
      </w:pBdr>
      <w:spacing w:before="80" w:after="80"/>
    </w:pPr>
    <w:rPr>
      <w:rFonts w:ascii="Book Antiqua" w:eastAsia="黑体" w:hAnsi="Book Antiqua"/>
      <w:bCs/>
    </w:rPr>
  </w:style>
  <w:style w:type="paragraph" w:customStyle="1" w:styleId="NotesHeadinginTable">
    <w:name w:val="Notes Heading in Table"/>
    <w:next w:val="NotesTextinTable"/>
    <w:qFormat/>
    <w:rsid w:val="00894DEB"/>
    <w:pPr>
      <w:keepNext/>
      <w:adjustRightInd w:val="0"/>
      <w:snapToGrid w:val="0"/>
      <w:spacing w:before="80" w:after="40" w:line="240" w:lineRule="atLeast"/>
    </w:pPr>
    <w:rPr>
      <w:rFonts w:eastAsia="黑体" w:cs="Arial"/>
      <w:bCs/>
      <w:kern w:val="2"/>
      <w:sz w:val="18"/>
      <w:szCs w:val="18"/>
    </w:rPr>
  </w:style>
  <w:style w:type="paragraph" w:customStyle="1" w:styleId="NotesTextinTable">
    <w:name w:val="Notes Text in Table"/>
    <w:qFormat/>
    <w:rsid w:val="00894DEB"/>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CAUTIONText">
    <w:name w:val="CAUTION Text"/>
    <w:basedOn w:val="a2"/>
    <w:qFormat/>
    <w:rsid w:val="00894DEB"/>
    <w:pPr>
      <w:keepLines/>
      <w:pBdr>
        <w:bottom w:val="single" w:sz="12" w:space="4" w:color="auto"/>
      </w:pBdr>
      <w:spacing w:before="80" w:after="80"/>
    </w:pPr>
    <w:rPr>
      <w:rFonts w:eastAsia="楷体_GB2312"/>
      <w:iCs/>
    </w:rPr>
  </w:style>
  <w:style w:type="paragraph" w:customStyle="1" w:styleId="CAUTIONTextList">
    <w:name w:val="CAUTION Text List"/>
    <w:basedOn w:val="CAUTIONText"/>
    <w:qFormat/>
    <w:rsid w:val="00894DEB"/>
    <w:pPr>
      <w:keepNext/>
      <w:numPr>
        <w:numId w:val="14"/>
      </w:numPr>
    </w:pPr>
  </w:style>
  <w:style w:type="table" w:customStyle="1" w:styleId="Table">
    <w:name w:val="Table"/>
    <w:basedOn w:val="afff6"/>
    <w:qFormat/>
    <w:rsid w:val="00894DEB"/>
    <w:pPr>
      <w:jc w:val="left"/>
    </w:pPr>
    <w:rPr>
      <w:rFonts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fff2"/>
    <w:qFormat/>
    <w:rsid w:val="00894DEB"/>
    <w:pPr>
      <w:jc w:val="left"/>
    </w:pPr>
    <w:rPr>
      <w:rFonts w:cs="Arial"/>
      <w:sz w:val="21"/>
      <w:szCs w:val="21"/>
    </w:rPr>
    <w:tblPr>
      <w:tblInd w:w="0" w:type="dxa"/>
      <w:tblCellMar>
        <w:top w:w="0" w:type="dxa"/>
        <w:left w:w="108" w:type="dxa"/>
        <w:bottom w:w="0" w:type="dxa"/>
        <w:right w:w="108" w:type="dxa"/>
      </w:tblCellMar>
    </w:tblPr>
    <w:trPr>
      <w:cantSplit/>
    </w:trPr>
  </w:style>
  <w:style w:type="paragraph" w:customStyle="1" w:styleId="Step">
    <w:name w:val="Step"/>
    <w:basedOn w:val="a2"/>
    <w:qFormat/>
    <w:rsid w:val="00894DEB"/>
    <w:pPr>
      <w:numPr>
        <w:ilvl w:val="5"/>
        <w:numId w:val="1"/>
      </w:numPr>
      <w:outlineLvl w:val="5"/>
    </w:pPr>
    <w:rPr>
      <w:snapToGrid w:val="0"/>
      <w:kern w:val="0"/>
    </w:rPr>
  </w:style>
  <w:style w:type="paragraph" w:customStyle="1" w:styleId="SubItemList">
    <w:name w:val="Sub Item List"/>
    <w:basedOn w:val="a2"/>
    <w:link w:val="SubItemListChar"/>
    <w:qFormat/>
    <w:rsid w:val="00894DEB"/>
    <w:pPr>
      <w:numPr>
        <w:numId w:val="15"/>
      </w:numPr>
      <w:spacing w:before="80" w:after="80"/>
    </w:pPr>
  </w:style>
  <w:style w:type="paragraph" w:customStyle="1" w:styleId="SubItemListText">
    <w:name w:val="Sub Item List Text"/>
    <w:qFormat/>
    <w:rsid w:val="00894DEB"/>
    <w:pPr>
      <w:adjustRightInd w:val="0"/>
      <w:snapToGrid w:val="0"/>
      <w:spacing w:before="80" w:after="80" w:line="240" w:lineRule="atLeast"/>
      <w:ind w:left="2410"/>
    </w:pPr>
    <w:rPr>
      <w:kern w:val="2"/>
      <w:sz w:val="21"/>
      <w:szCs w:val="21"/>
    </w:rPr>
  </w:style>
  <w:style w:type="character" w:customStyle="1" w:styleId="Charf4">
    <w:name w:val="标题 Char"/>
    <w:basedOn w:val="a3"/>
    <w:link w:val="aff8"/>
    <w:qFormat/>
    <w:rsid w:val="00894DEB"/>
    <w:rPr>
      <w:rFonts w:ascii="Arial" w:eastAsia="宋体" w:hAnsi="Arial" w:cs="Arial"/>
      <w:b/>
      <w:bCs/>
      <w:sz w:val="32"/>
      <w:szCs w:val="32"/>
    </w:rPr>
  </w:style>
  <w:style w:type="paragraph" w:customStyle="1" w:styleId="TableDescription">
    <w:name w:val="Table Description"/>
    <w:basedOn w:val="a2"/>
    <w:next w:val="a2"/>
    <w:link w:val="TableDescriptionChar"/>
    <w:qFormat/>
    <w:rsid w:val="00894DEB"/>
    <w:pPr>
      <w:keepNext/>
      <w:numPr>
        <w:ilvl w:val="8"/>
        <w:numId w:val="1"/>
      </w:numPr>
      <w:spacing w:before="320" w:after="80"/>
    </w:pPr>
    <w:rPr>
      <w:rFonts w:eastAsia="黑体"/>
      <w:spacing w:val="-4"/>
    </w:rPr>
  </w:style>
  <w:style w:type="paragraph" w:customStyle="1" w:styleId="TableNote">
    <w:name w:val="Table Note"/>
    <w:basedOn w:val="a2"/>
    <w:qFormat/>
    <w:rsid w:val="00894DEB"/>
    <w:pPr>
      <w:spacing w:before="80" w:after="80"/>
    </w:pPr>
    <w:rPr>
      <w:sz w:val="18"/>
      <w:szCs w:val="18"/>
    </w:rPr>
  </w:style>
  <w:style w:type="paragraph" w:customStyle="1" w:styleId="TerminalDisplay">
    <w:name w:val="Terminal Display"/>
    <w:qFormat/>
    <w:rsid w:val="00894DEB"/>
    <w:pPr>
      <w:snapToGrid w:val="0"/>
      <w:spacing w:line="240" w:lineRule="atLeast"/>
      <w:ind w:left="1701"/>
    </w:pPr>
    <w:rPr>
      <w:rFonts w:ascii="Courier New" w:hAnsi="Courier New" w:cs="Courier New"/>
      <w:snapToGrid w:val="0"/>
      <w:spacing w:val="-1"/>
      <w:sz w:val="16"/>
      <w:szCs w:val="16"/>
    </w:rPr>
  </w:style>
  <w:style w:type="character" w:customStyle="1" w:styleId="Char6">
    <w:name w:val="文档结构图 Char"/>
    <w:basedOn w:val="a3"/>
    <w:link w:val="af2"/>
    <w:qFormat/>
    <w:rsid w:val="00894DEB"/>
    <w:rPr>
      <w:rFonts w:ascii="Times New Roman" w:eastAsia="宋体" w:hAnsi="Times New Roman" w:cs="Arial"/>
      <w:szCs w:val="21"/>
      <w:shd w:val="clear" w:color="auto" w:fill="000080"/>
    </w:rPr>
  </w:style>
  <w:style w:type="paragraph" w:customStyle="1" w:styleId="TerminalDisplayinTable">
    <w:name w:val="Terminal Display in Table"/>
    <w:qFormat/>
    <w:rsid w:val="00894DEB"/>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customStyle="1" w:styleId="CopyrightDeclaration">
    <w:name w:val="Copyright Declaration"/>
    <w:semiHidden/>
    <w:qFormat/>
    <w:rsid w:val="00894DEB"/>
    <w:pPr>
      <w:spacing w:before="80" w:after="80"/>
    </w:pPr>
    <w:rPr>
      <w:rFonts w:ascii="Arial" w:eastAsia="黑体" w:hAnsi="Arial"/>
      <w:sz w:val="36"/>
    </w:rPr>
  </w:style>
  <w:style w:type="paragraph" w:customStyle="1" w:styleId="TableHeading">
    <w:name w:val="Table Heading"/>
    <w:basedOn w:val="a2"/>
    <w:link w:val="TableHeadingChar"/>
    <w:qFormat/>
    <w:rsid w:val="00894DEB"/>
    <w:pPr>
      <w:keepNext/>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2"/>
    <w:qFormat/>
    <w:rsid w:val="00894DEB"/>
    <w:pPr>
      <w:widowControl w:val="0"/>
      <w:spacing w:before="80" w:after="80"/>
      <w:ind w:left="0"/>
    </w:pPr>
    <w:rPr>
      <w:snapToGrid w:val="0"/>
      <w:kern w:val="0"/>
    </w:rPr>
  </w:style>
  <w:style w:type="paragraph" w:customStyle="1" w:styleId="HeadingMiddle">
    <w:name w:val="Heading Middle"/>
    <w:qFormat/>
    <w:rsid w:val="00894DEB"/>
    <w:pPr>
      <w:adjustRightInd w:val="0"/>
      <w:snapToGrid w:val="0"/>
      <w:spacing w:line="240" w:lineRule="atLeast"/>
      <w:jc w:val="center"/>
    </w:pPr>
    <w:rPr>
      <w:rFonts w:cs="Arial"/>
      <w:snapToGrid w:val="0"/>
    </w:rPr>
  </w:style>
  <w:style w:type="character" w:customStyle="1" w:styleId="Char3">
    <w:name w:val="宏文本 Char"/>
    <w:basedOn w:val="a3"/>
    <w:link w:val="ab"/>
    <w:semiHidden/>
    <w:qFormat/>
    <w:rsid w:val="00894DEB"/>
    <w:rPr>
      <w:rFonts w:ascii="Courier New" w:eastAsia="宋体" w:hAnsi="Courier New" w:cs="Courier New"/>
      <w:sz w:val="24"/>
      <w:szCs w:val="24"/>
    </w:rPr>
  </w:style>
  <w:style w:type="character" w:customStyle="1" w:styleId="Charf2">
    <w:name w:val="脚注文本 Char"/>
    <w:basedOn w:val="a3"/>
    <w:link w:val="aff4"/>
    <w:semiHidden/>
    <w:qFormat/>
    <w:rsid w:val="00894DEB"/>
    <w:rPr>
      <w:rFonts w:ascii="Times New Roman" w:eastAsia="宋体" w:hAnsi="Times New Roman" w:cs="Arial"/>
      <w:sz w:val="18"/>
      <w:szCs w:val="18"/>
    </w:rPr>
  </w:style>
  <w:style w:type="character" w:customStyle="1" w:styleId="Chard">
    <w:name w:val="批注框文本 Char"/>
    <w:basedOn w:val="a3"/>
    <w:link w:val="afc"/>
    <w:qFormat/>
    <w:rsid w:val="00894DEB"/>
    <w:rPr>
      <w:rFonts w:ascii="Times New Roman" w:eastAsia="宋体" w:hAnsi="Times New Roman" w:cs="Arial"/>
      <w:sz w:val="18"/>
      <w:szCs w:val="18"/>
    </w:rPr>
  </w:style>
  <w:style w:type="character" w:customStyle="1" w:styleId="Char0">
    <w:name w:val="批注文字 Char"/>
    <w:basedOn w:val="a3"/>
    <w:link w:val="a7"/>
    <w:qFormat/>
    <w:rsid w:val="00894DEB"/>
    <w:rPr>
      <w:rFonts w:ascii="Times New Roman" w:eastAsia="宋体" w:hAnsi="Times New Roman" w:cs="Arial"/>
      <w:szCs w:val="21"/>
    </w:rPr>
  </w:style>
  <w:style w:type="character" w:customStyle="1" w:styleId="Char">
    <w:name w:val="批注主题 Char"/>
    <w:basedOn w:val="Char0"/>
    <w:link w:val="a6"/>
    <w:qFormat/>
    <w:rsid w:val="00894DEB"/>
    <w:rPr>
      <w:b/>
      <w:bCs/>
    </w:rPr>
  </w:style>
  <w:style w:type="character" w:customStyle="1" w:styleId="Charc">
    <w:name w:val="尾注文本 Char"/>
    <w:basedOn w:val="a3"/>
    <w:link w:val="afb"/>
    <w:semiHidden/>
    <w:qFormat/>
    <w:rsid w:val="00894DEB"/>
    <w:rPr>
      <w:rFonts w:ascii="Times New Roman" w:eastAsia="宋体" w:hAnsi="Times New Roman" w:cs="Arial"/>
      <w:szCs w:val="21"/>
    </w:rPr>
  </w:style>
  <w:style w:type="paragraph" w:customStyle="1" w:styleId="Contents">
    <w:name w:val="Contents"/>
    <w:basedOn w:val="Heading1NoNumber"/>
    <w:qFormat/>
    <w:rsid w:val="00894DEB"/>
    <w:pPr>
      <w:outlineLvl w:val="9"/>
    </w:pPr>
  </w:style>
  <w:style w:type="character" w:customStyle="1" w:styleId="HTMLChar">
    <w:name w:val="HTML 地址 Char"/>
    <w:basedOn w:val="a3"/>
    <w:link w:val="HTML"/>
    <w:semiHidden/>
    <w:qFormat/>
    <w:rsid w:val="00894DEB"/>
    <w:rPr>
      <w:rFonts w:ascii="Times New Roman" w:eastAsia="宋体" w:hAnsi="Times New Roman" w:cs="Arial"/>
      <w:i/>
      <w:iCs/>
      <w:szCs w:val="21"/>
    </w:rPr>
  </w:style>
  <w:style w:type="character" w:customStyle="1" w:styleId="HTMLChar0">
    <w:name w:val="HTML 预设格式 Char"/>
    <w:basedOn w:val="a3"/>
    <w:link w:val="HTML0"/>
    <w:semiHidden/>
    <w:qFormat/>
    <w:rsid w:val="00894DEB"/>
    <w:rPr>
      <w:rFonts w:ascii="Courier New" w:eastAsia="宋体" w:hAnsi="Courier New" w:cs="Courier New"/>
      <w:sz w:val="20"/>
      <w:szCs w:val="20"/>
    </w:rPr>
  </w:style>
  <w:style w:type="character" w:customStyle="1" w:styleId="Char7">
    <w:name w:val="称呼 Char"/>
    <w:basedOn w:val="a3"/>
    <w:link w:val="af4"/>
    <w:semiHidden/>
    <w:qFormat/>
    <w:rsid w:val="00894DEB"/>
    <w:rPr>
      <w:rFonts w:ascii="Times New Roman" w:eastAsia="宋体" w:hAnsi="Times New Roman" w:cs="Arial"/>
      <w:szCs w:val="21"/>
    </w:rPr>
  </w:style>
  <w:style w:type="character" w:customStyle="1" w:styleId="Chara">
    <w:name w:val="纯文本 Char"/>
    <w:basedOn w:val="a3"/>
    <w:link w:val="af9"/>
    <w:semiHidden/>
    <w:qFormat/>
    <w:rsid w:val="00894DEB"/>
    <w:rPr>
      <w:rFonts w:ascii="宋体" w:eastAsia="宋体" w:hAnsi="Courier New" w:cs="Courier New"/>
      <w:szCs w:val="21"/>
    </w:rPr>
  </w:style>
  <w:style w:type="character" w:customStyle="1" w:styleId="Char5">
    <w:name w:val="电子邮件签名 Char"/>
    <w:basedOn w:val="a3"/>
    <w:link w:val="ad"/>
    <w:semiHidden/>
    <w:qFormat/>
    <w:rsid w:val="00894DEB"/>
    <w:rPr>
      <w:rFonts w:ascii="Times New Roman" w:eastAsia="宋体" w:hAnsi="Times New Roman" w:cs="Arial"/>
      <w:szCs w:val="21"/>
    </w:rPr>
  </w:style>
  <w:style w:type="character" w:customStyle="1" w:styleId="Charf1">
    <w:name w:val="副标题 Char"/>
    <w:basedOn w:val="a3"/>
    <w:link w:val="aff2"/>
    <w:qFormat/>
    <w:rsid w:val="00894DEB"/>
    <w:rPr>
      <w:rFonts w:ascii="Arial" w:eastAsia="宋体" w:hAnsi="Arial" w:cs="Arial"/>
      <w:b/>
      <w:bCs/>
      <w:kern w:val="28"/>
      <w:sz w:val="32"/>
      <w:szCs w:val="32"/>
    </w:rPr>
  </w:style>
  <w:style w:type="character" w:customStyle="1" w:styleId="Char8">
    <w:name w:val="结束语 Char"/>
    <w:basedOn w:val="a3"/>
    <w:link w:val="af5"/>
    <w:semiHidden/>
    <w:qFormat/>
    <w:rsid w:val="00894DEB"/>
    <w:rPr>
      <w:rFonts w:ascii="Times New Roman" w:eastAsia="宋体" w:hAnsi="Times New Roman" w:cs="Arial"/>
      <w:szCs w:val="21"/>
    </w:rPr>
  </w:style>
  <w:style w:type="character" w:customStyle="1" w:styleId="Charf0">
    <w:name w:val="签名 Char"/>
    <w:basedOn w:val="a3"/>
    <w:link w:val="aff0"/>
    <w:semiHidden/>
    <w:qFormat/>
    <w:rsid w:val="00894DEB"/>
    <w:rPr>
      <w:rFonts w:ascii="Times New Roman" w:eastAsia="宋体" w:hAnsi="Times New Roman" w:cs="Arial"/>
      <w:szCs w:val="21"/>
    </w:rPr>
  </w:style>
  <w:style w:type="character" w:customStyle="1" w:styleId="Charb">
    <w:name w:val="日期 Char"/>
    <w:basedOn w:val="a3"/>
    <w:link w:val="afa"/>
    <w:semiHidden/>
    <w:qFormat/>
    <w:rsid w:val="00894DEB"/>
    <w:rPr>
      <w:rFonts w:ascii="Times New Roman" w:eastAsia="宋体" w:hAnsi="Times New Roman" w:cs="Arial"/>
      <w:szCs w:val="21"/>
    </w:rPr>
  </w:style>
  <w:style w:type="character" w:customStyle="1" w:styleId="Charf3">
    <w:name w:val="信息标题 Char"/>
    <w:basedOn w:val="a3"/>
    <w:link w:val="aff6"/>
    <w:semiHidden/>
    <w:qFormat/>
    <w:rsid w:val="00894DEB"/>
    <w:rPr>
      <w:rFonts w:ascii="Arial" w:eastAsia="宋体" w:hAnsi="Arial" w:cs="Arial"/>
      <w:szCs w:val="21"/>
      <w:shd w:val="pct20" w:color="auto" w:fill="auto"/>
    </w:rPr>
  </w:style>
  <w:style w:type="character" w:customStyle="1" w:styleId="Char2">
    <w:name w:val="正文文本 Char"/>
    <w:basedOn w:val="a3"/>
    <w:link w:val="a9"/>
    <w:semiHidden/>
    <w:qFormat/>
    <w:rsid w:val="00894DEB"/>
    <w:rPr>
      <w:rFonts w:ascii="Times New Roman" w:eastAsia="宋体" w:hAnsi="Times New Roman" w:cs="Arial"/>
      <w:szCs w:val="21"/>
    </w:rPr>
  </w:style>
  <w:style w:type="character" w:customStyle="1" w:styleId="Char1">
    <w:name w:val="正文首行缩进 Char"/>
    <w:basedOn w:val="Char2"/>
    <w:link w:val="a8"/>
    <w:semiHidden/>
    <w:qFormat/>
    <w:rsid w:val="00894DEB"/>
  </w:style>
  <w:style w:type="character" w:customStyle="1" w:styleId="Char9">
    <w:name w:val="正文文本缩进 Char"/>
    <w:basedOn w:val="a3"/>
    <w:link w:val="af6"/>
    <w:semiHidden/>
    <w:qFormat/>
    <w:rsid w:val="00894DEB"/>
    <w:rPr>
      <w:rFonts w:ascii="Times New Roman" w:eastAsia="宋体" w:hAnsi="Times New Roman" w:cs="Arial"/>
      <w:szCs w:val="21"/>
    </w:rPr>
  </w:style>
  <w:style w:type="character" w:customStyle="1" w:styleId="2Char1">
    <w:name w:val="正文首行缩进 2 Char"/>
    <w:basedOn w:val="Char9"/>
    <w:link w:val="24"/>
    <w:semiHidden/>
    <w:qFormat/>
    <w:rsid w:val="00894DEB"/>
  </w:style>
  <w:style w:type="character" w:customStyle="1" w:styleId="2Char2">
    <w:name w:val="正文文本 2 Char"/>
    <w:basedOn w:val="a3"/>
    <w:link w:val="26"/>
    <w:semiHidden/>
    <w:qFormat/>
    <w:rsid w:val="00894DEB"/>
    <w:rPr>
      <w:rFonts w:ascii="Times New Roman" w:eastAsia="宋体" w:hAnsi="Times New Roman" w:cs="Arial"/>
      <w:szCs w:val="21"/>
    </w:rPr>
  </w:style>
  <w:style w:type="character" w:customStyle="1" w:styleId="3Char0">
    <w:name w:val="正文文本 3 Char"/>
    <w:basedOn w:val="a3"/>
    <w:link w:val="33"/>
    <w:semiHidden/>
    <w:qFormat/>
    <w:rsid w:val="00894DEB"/>
    <w:rPr>
      <w:rFonts w:ascii="Times New Roman" w:eastAsia="宋体" w:hAnsi="Times New Roman" w:cs="Arial"/>
      <w:sz w:val="16"/>
      <w:szCs w:val="16"/>
    </w:rPr>
  </w:style>
  <w:style w:type="character" w:customStyle="1" w:styleId="2Char0">
    <w:name w:val="正文文本缩进 2 Char"/>
    <w:basedOn w:val="a3"/>
    <w:link w:val="23"/>
    <w:semiHidden/>
    <w:qFormat/>
    <w:rsid w:val="00894DEB"/>
    <w:rPr>
      <w:rFonts w:ascii="Times New Roman" w:eastAsia="宋体" w:hAnsi="Times New Roman" w:cs="Arial"/>
      <w:szCs w:val="21"/>
    </w:rPr>
  </w:style>
  <w:style w:type="character" w:customStyle="1" w:styleId="3Char1">
    <w:name w:val="正文文本缩进 3 Char"/>
    <w:basedOn w:val="a3"/>
    <w:link w:val="36"/>
    <w:semiHidden/>
    <w:qFormat/>
    <w:rsid w:val="00894DEB"/>
    <w:rPr>
      <w:rFonts w:ascii="Times New Roman" w:eastAsia="宋体" w:hAnsi="Times New Roman" w:cs="Arial"/>
      <w:sz w:val="16"/>
      <w:szCs w:val="16"/>
    </w:rPr>
  </w:style>
  <w:style w:type="character" w:customStyle="1" w:styleId="Char4">
    <w:name w:val="注释标题 Char"/>
    <w:basedOn w:val="a3"/>
    <w:link w:val="ac"/>
    <w:semiHidden/>
    <w:qFormat/>
    <w:rsid w:val="00894DEB"/>
    <w:rPr>
      <w:rFonts w:ascii="Times New Roman" w:eastAsia="宋体" w:hAnsi="Times New Roman" w:cs="Arial"/>
      <w:szCs w:val="21"/>
    </w:rPr>
  </w:style>
  <w:style w:type="paragraph" w:customStyle="1" w:styleId="ItemStepinTable">
    <w:name w:val="Item Step in Table"/>
    <w:semiHidden/>
    <w:qFormat/>
    <w:rsid w:val="00894DEB"/>
    <w:pPr>
      <w:numPr>
        <w:numId w:val="16"/>
      </w:numPr>
      <w:topLinePunct/>
      <w:spacing w:before="40" w:after="40"/>
    </w:pPr>
    <w:rPr>
      <w:rFonts w:cs="Arial"/>
      <w:sz w:val="22"/>
      <w:szCs w:val="22"/>
    </w:rPr>
  </w:style>
  <w:style w:type="paragraph" w:customStyle="1" w:styleId="End">
    <w:name w:val="End"/>
    <w:basedOn w:val="a2"/>
    <w:qFormat/>
    <w:rsid w:val="00894DEB"/>
    <w:pPr>
      <w:spacing w:after="400"/>
    </w:pPr>
    <w:rPr>
      <w:b/>
    </w:rPr>
  </w:style>
  <w:style w:type="paragraph" w:customStyle="1" w:styleId="1b">
    <w:name w:val="样式1"/>
    <w:basedOn w:val="End"/>
    <w:semiHidden/>
    <w:qFormat/>
    <w:rsid w:val="00894DEB"/>
    <w:rPr>
      <w:b w:val="0"/>
    </w:rPr>
  </w:style>
  <w:style w:type="paragraph" w:customStyle="1" w:styleId="NotesTextListinTable">
    <w:name w:val="Notes Text List in Table"/>
    <w:qFormat/>
    <w:rsid w:val="00894DEB"/>
    <w:pPr>
      <w:numPr>
        <w:numId w:val="17"/>
      </w:numPr>
      <w:spacing w:before="40" w:after="80" w:line="200" w:lineRule="atLeast"/>
      <w:jc w:val="both"/>
    </w:pPr>
    <w:rPr>
      <w:rFonts w:eastAsia="楷体_GB2312" w:cs="楷体_GB2312"/>
      <w:sz w:val="18"/>
      <w:szCs w:val="18"/>
    </w:rPr>
  </w:style>
  <w:style w:type="paragraph" w:customStyle="1" w:styleId="NotesHeading">
    <w:name w:val="Notes Heading"/>
    <w:basedOn w:val="CAUTIONHeading"/>
    <w:qFormat/>
    <w:rsid w:val="00894DEB"/>
    <w:pPr>
      <w:pBdr>
        <w:top w:val="none" w:sz="0" w:space="0" w:color="auto"/>
      </w:pBdr>
      <w:spacing w:after="40"/>
    </w:pPr>
    <w:rPr>
      <w:position w:val="-6"/>
      <w:sz w:val="18"/>
      <w:szCs w:val="18"/>
    </w:rPr>
  </w:style>
  <w:style w:type="paragraph" w:customStyle="1" w:styleId="NotesText">
    <w:name w:val="Notes Text"/>
    <w:basedOn w:val="CAUTIONText"/>
    <w:qFormat/>
    <w:rsid w:val="00894DEB"/>
    <w:pPr>
      <w:pBdr>
        <w:bottom w:val="none" w:sz="0" w:space="0" w:color="auto"/>
      </w:pBdr>
      <w:spacing w:before="40" w:line="200" w:lineRule="atLeast"/>
      <w:ind w:left="2075"/>
    </w:pPr>
    <w:rPr>
      <w:sz w:val="18"/>
      <w:szCs w:val="18"/>
    </w:rPr>
  </w:style>
  <w:style w:type="paragraph" w:customStyle="1" w:styleId="NotesTextList">
    <w:name w:val="Notes Text List"/>
    <w:basedOn w:val="CAUTIONTextList"/>
    <w:qFormat/>
    <w:rsid w:val="00894DEB"/>
    <w:pPr>
      <w:numPr>
        <w:numId w:val="18"/>
      </w:numPr>
      <w:pBdr>
        <w:bottom w:val="none" w:sz="0" w:space="0" w:color="auto"/>
      </w:pBdr>
      <w:spacing w:before="40" w:line="200" w:lineRule="atLeast"/>
    </w:pPr>
    <w:rPr>
      <w:sz w:val="18"/>
      <w:szCs w:val="18"/>
    </w:rPr>
  </w:style>
  <w:style w:type="paragraph" w:customStyle="1" w:styleId="BlockLabelinAppendix">
    <w:name w:val="Block Label in Appendix"/>
    <w:basedOn w:val="BlockLabel"/>
    <w:next w:val="a2"/>
    <w:qFormat/>
    <w:rsid w:val="00894DEB"/>
    <w:pPr>
      <w:numPr>
        <w:numId w:val="2"/>
      </w:numPr>
      <w:tabs>
        <w:tab w:val="left" w:pos="360"/>
      </w:tabs>
      <w:topLinePunct w:val="0"/>
    </w:pPr>
  </w:style>
  <w:style w:type="paragraph" w:customStyle="1" w:styleId="FigureDescriptioninAppendix">
    <w:name w:val="Figure Description in Appendix"/>
    <w:basedOn w:val="Figure"/>
    <w:next w:val="Figure"/>
    <w:qFormat/>
    <w:rsid w:val="00894DEB"/>
    <w:pPr>
      <w:numPr>
        <w:ilvl w:val="6"/>
        <w:numId w:val="2"/>
      </w:numPr>
    </w:pPr>
  </w:style>
  <w:style w:type="paragraph" w:customStyle="1" w:styleId="ItemStepinAppendix">
    <w:name w:val="Item Step in Appendix"/>
    <w:basedOn w:val="ItemStep"/>
    <w:qFormat/>
    <w:rsid w:val="00894DEB"/>
    <w:pPr>
      <w:numPr>
        <w:ilvl w:val="5"/>
        <w:numId w:val="2"/>
      </w:numPr>
      <w:outlineLvl w:val="5"/>
    </w:pPr>
  </w:style>
  <w:style w:type="paragraph" w:customStyle="1" w:styleId="StepinAppendix">
    <w:name w:val="Step in Appendix"/>
    <w:basedOn w:val="Step"/>
    <w:qFormat/>
    <w:rsid w:val="00894DEB"/>
    <w:pPr>
      <w:numPr>
        <w:ilvl w:val="4"/>
        <w:numId w:val="2"/>
      </w:numPr>
      <w:topLinePunct w:val="0"/>
      <w:outlineLvl w:val="4"/>
    </w:pPr>
  </w:style>
  <w:style w:type="paragraph" w:customStyle="1" w:styleId="Cover2">
    <w:name w:val="Cover 2"/>
    <w:qFormat/>
    <w:rsid w:val="00894DEB"/>
    <w:pPr>
      <w:adjustRightInd w:val="0"/>
      <w:snapToGrid w:val="0"/>
    </w:pPr>
    <w:rPr>
      <w:rFonts w:ascii="Arial" w:eastAsia="黑体" w:hAnsi="Arial" w:cs="Arial"/>
      <w:sz w:val="32"/>
      <w:szCs w:val="32"/>
      <w:lang w:eastAsia="en-US"/>
    </w:rPr>
  </w:style>
  <w:style w:type="paragraph" w:customStyle="1" w:styleId="CoverText">
    <w:name w:val="Cover Text"/>
    <w:qFormat/>
    <w:rsid w:val="00894DEB"/>
    <w:pPr>
      <w:adjustRightInd w:val="0"/>
      <w:snapToGrid w:val="0"/>
      <w:spacing w:before="80" w:after="80" w:line="240" w:lineRule="atLeast"/>
      <w:jc w:val="both"/>
    </w:pPr>
    <w:rPr>
      <w:rFonts w:ascii="Arial" w:hAnsi="Arial" w:cs="Arial"/>
      <w:snapToGrid w:val="0"/>
    </w:rPr>
  </w:style>
  <w:style w:type="paragraph" w:customStyle="1" w:styleId="TOC1">
    <w:name w:val="TOC 标题1"/>
    <w:next w:val="10"/>
    <w:semiHidden/>
    <w:qFormat/>
    <w:rsid w:val="00894DEB"/>
    <w:pPr>
      <w:keepNext/>
      <w:snapToGrid w:val="0"/>
      <w:spacing w:before="480" w:after="360"/>
      <w:jc w:val="center"/>
    </w:pPr>
    <w:rPr>
      <w:rFonts w:ascii="Arial" w:eastAsia="黑体" w:hAnsi="Arial" w:cs="Arial"/>
      <w:sz w:val="36"/>
      <w:szCs w:val="36"/>
    </w:rPr>
  </w:style>
  <w:style w:type="paragraph" w:customStyle="1" w:styleId="Command">
    <w:name w:val="Command"/>
    <w:semiHidden/>
    <w:qFormat/>
    <w:rsid w:val="00894DEB"/>
    <w:pPr>
      <w:spacing w:before="160" w:after="160"/>
    </w:pPr>
    <w:rPr>
      <w:rFonts w:ascii="Arial" w:eastAsia="黑体" w:hAnsi="Arial" w:cs="Arial"/>
      <w:sz w:val="21"/>
      <w:szCs w:val="21"/>
    </w:rPr>
  </w:style>
  <w:style w:type="character" w:customStyle="1" w:styleId="commandparameter">
    <w:name w:val="command parameter"/>
    <w:semiHidden/>
    <w:qFormat/>
    <w:rsid w:val="00894DEB"/>
    <w:rPr>
      <w:rFonts w:ascii="Arial" w:eastAsia="宋体" w:hAnsi="Arial"/>
      <w:i/>
      <w:color w:val="auto"/>
      <w:sz w:val="21"/>
      <w:szCs w:val="21"/>
    </w:rPr>
  </w:style>
  <w:style w:type="character" w:customStyle="1" w:styleId="commandkeywords">
    <w:name w:val="command keywords"/>
    <w:semiHidden/>
    <w:qFormat/>
    <w:rsid w:val="00894DEB"/>
    <w:rPr>
      <w:rFonts w:ascii="Arial" w:eastAsia="宋体" w:hAnsi="Arial"/>
      <w:b/>
      <w:color w:val="auto"/>
      <w:sz w:val="21"/>
      <w:szCs w:val="21"/>
    </w:rPr>
  </w:style>
  <w:style w:type="paragraph" w:customStyle="1" w:styleId="1c">
    <w:name w:val="列出段落1"/>
    <w:basedOn w:val="a2"/>
    <w:uiPriority w:val="34"/>
    <w:qFormat/>
    <w:rsid w:val="00894DEB"/>
    <w:pPr>
      <w:ind w:firstLineChars="200" w:firstLine="420"/>
    </w:pPr>
  </w:style>
  <w:style w:type="paragraph" w:customStyle="1" w:styleId="Outline">
    <w:name w:val="Outline"/>
    <w:basedOn w:val="a2"/>
    <w:semiHidden/>
    <w:qFormat/>
    <w:rsid w:val="00894DEB"/>
    <w:pPr>
      <w:topLinePunct w:val="0"/>
      <w:spacing w:before="80" w:after="80" w:line="200" w:lineRule="atLeast"/>
      <w:ind w:left="709"/>
      <w:jc w:val="both"/>
    </w:pPr>
    <w:rPr>
      <w:i/>
      <w:color w:val="0000FF"/>
      <w:kern w:val="0"/>
      <w:sz w:val="18"/>
      <w:szCs w:val="18"/>
    </w:rPr>
  </w:style>
  <w:style w:type="paragraph" w:customStyle="1" w:styleId="TableDescriptioninAppendix">
    <w:name w:val="Table Description in Appendix"/>
    <w:basedOn w:val="TableDescription"/>
    <w:next w:val="a2"/>
    <w:qFormat/>
    <w:rsid w:val="00894DEB"/>
    <w:pPr>
      <w:numPr>
        <w:ilvl w:val="7"/>
        <w:numId w:val="2"/>
      </w:numPr>
      <w:tabs>
        <w:tab w:val="left" w:pos="360"/>
      </w:tabs>
      <w:topLinePunct w:val="0"/>
    </w:pPr>
  </w:style>
  <w:style w:type="paragraph" w:customStyle="1" w:styleId="Code">
    <w:name w:val="Code"/>
    <w:basedOn w:val="a2"/>
    <w:qFormat/>
    <w:rsid w:val="00894DEB"/>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qFormat/>
    <w:rsid w:val="00894DEB"/>
    <w:pPr>
      <w:spacing w:before="80" w:after="80"/>
    </w:pPr>
    <w:rPr>
      <w:rFonts w:ascii="Arial" w:eastAsia="黑体" w:hAnsi="Arial"/>
      <w:sz w:val="36"/>
    </w:rPr>
  </w:style>
  <w:style w:type="paragraph" w:customStyle="1" w:styleId="Cover30">
    <w:name w:val="Cover3"/>
    <w:semiHidden/>
    <w:qFormat/>
    <w:rsid w:val="00894DEB"/>
    <w:pPr>
      <w:adjustRightInd w:val="0"/>
      <w:snapToGrid w:val="0"/>
      <w:spacing w:before="80" w:after="80" w:line="240" w:lineRule="atLeast"/>
    </w:pPr>
    <w:rPr>
      <w:rFonts w:ascii="Arial" w:eastAsia="黑体" w:hAnsi="Arial" w:cs="Arial"/>
      <w:sz w:val="32"/>
      <w:szCs w:val="32"/>
      <w:lang w:eastAsia="en-US"/>
    </w:rPr>
  </w:style>
  <w:style w:type="paragraph" w:customStyle="1" w:styleId="Cover40">
    <w:name w:val="Cover4"/>
    <w:basedOn w:val="a2"/>
    <w:semiHidden/>
    <w:qFormat/>
    <w:rsid w:val="00894DEB"/>
    <w:pPr>
      <w:topLinePunct w:val="0"/>
      <w:ind w:left="0"/>
    </w:pPr>
    <w:rPr>
      <w:rFonts w:ascii="Arial" w:eastAsia="Arial" w:hAnsi="Arial"/>
      <w:b/>
      <w:bCs/>
      <w:sz w:val="24"/>
      <w:szCs w:val="24"/>
    </w:rPr>
  </w:style>
  <w:style w:type="paragraph" w:customStyle="1" w:styleId="SubItemListTextTD">
    <w:name w:val="Sub Item List Text TD"/>
    <w:basedOn w:val="TerminalDisplay"/>
    <w:qFormat/>
    <w:rsid w:val="00894DEB"/>
    <w:pPr>
      <w:adjustRightInd w:val="0"/>
      <w:ind w:left="2410"/>
    </w:pPr>
  </w:style>
  <w:style w:type="paragraph" w:customStyle="1" w:styleId="ItemlistTextTD">
    <w:name w:val="Item list Text TD"/>
    <w:basedOn w:val="TerminalDisplay"/>
    <w:qFormat/>
    <w:rsid w:val="00894DEB"/>
    <w:pPr>
      <w:adjustRightInd w:val="0"/>
      <w:ind w:left="2126"/>
    </w:pPr>
  </w:style>
  <w:style w:type="paragraph" w:customStyle="1" w:styleId="1d">
    <w:name w:val="批注框文本1"/>
    <w:basedOn w:val="a2"/>
    <w:semiHidden/>
    <w:qFormat/>
    <w:rsid w:val="00894DEB"/>
    <w:rPr>
      <w:sz w:val="18"/>
      <w:szCs w:val="18"/>
    </w:rPr>
  </w:style>
  <w:style w:type="character" w:customStyle="1" w:styleId="ItemListChar">
    <w:name w:val="Item List Char"/>
    <w:basedOn w:val="a3"/>
    <w:link w:val="ItemList"/>
    <w:qFormat/>
    <w:rsid w:val="00894DEB"/>
    <w:rPr>
      <w:rFonts w:ascii="Times New Roman" w:eastAsia="宋体" w:hAnsi="Times New Roman" w:cs="Arial"/>
      <w:szCs w:val="21"/>
    </w:rPr>
  </w:style>
  <w:style w:type="paragraph" w:customStyle="1" w:styleId="CharCharCharCharChar1CharCharCharCharCharCharCharCharCharCharCharCharCharCharCharCharChar">
    <w:name w:val="Char Char Char Char Char1 Char Char Char Char Char Char Char Char Char Char Char Char Char Char Char Char Char"/>
    <w:basedOn w:val="a2"/>
    <w:semiHidden/>
    <w:qFormat/>
    <w:rsid w:val="00894DEB"/>
    <w:pPr>
      <w:jc w:val="both"/>
    </w:pPr>
    <w:rPr>
      <w:rFonts w:ascii="Arial" w:hAnsi="Arial"/>
    </w:rPr>
  </w:style>
  <w:style w:type="character" w:customStyle="1" w:styleId="TableHeadingChar">
    <w:name w:val="Table Heading Char"/>
    <w:basedOn w:val="a3"/>
    <w:link w:val="TableHeading"/>
    <w:qFormat/>
    <w:rsid w:val="00894DEB"/>
    <w:rPr>
      <w:rFonts w:ascii="Book Antiqua" w:eastAsia="黑体" w:hAnsi="Book Antiqua" w:cs="Book Antiqua"/>
      <w:bCs/>
      <w:snapToGrid w:val="0"/>
      <w:kern w:val="0"/>
      <w:szCs w:val="21"/>
    </w:rPr>
  </w:style>
  <w:style w:type="character" w:customStyle="1" w:styleId="TableDescriptionChar">
    <w:name w:val="Table Description Char"/>
    <w:basedOn w:val="a3"/>
    <w:link w:val="TableDescription"/>
    <w:qFormat/>
    <w:rsid w:val="00894DEB"/>
    <w:rPr>
      <w:rFonts w:ascii="Times New Roman" w:eastAsia="黑体" w:hAnsi="Times New Roman" w:cs="Arial"/>
      <w:spacing w:val="-4"/>
      <w:szCs w:val="21"/>
    </w:rPr>
  </w:style>
  <w:style w:type="character" w:customStyle="1" w:styleId="ItemListinTableChar">
    <w:name w:val="Item List in Table Char"/>
    <w:basedOn w:val="a3"/>
    <w:link w:val="ItemListinTable"/>
    <w:qFormat/>
    <w:rsid w:val="00894DEB"/>
    <w:rPr>
      <w:rFonts w:ascii="Times New Roman" w:eastAsia="宋体" w:hAnsi="Times New Roman" w:cs="Arial"/>
      <w:kern w:val="0"/>
      <w:szCs w:val="21"/>
    </w:rPr>
  </w:style>
  <w:style w:type="character" w:customStyle="1" w:styleId="TableTextChar2">
    <w:name w:val="Table Text Char2"/>
    <w:basedOn w:val="a3"/>
    <w:link w:val="TableText"/>
    <w:qFormat/>
    <w:rsid w:val="00894DEB"/>
    <w:rPr>
      <w:rFonts w:ascii="Times New Roman" w:eastAsia="宋体" w:hAnsi="Times New Roman" w:cs="Arial"/>
      <w:snapToGrid w:val="0"/>
      <w:kern w:val="0"/>
      <w:szCs w:val="21"/>
    </w:rPr>
  </w:style>
  <w:style w:type="character" w:customStyle="1" w:styleId="SubItemListChar">
    <w:name w:val="Sub Item List Char"/>
    <w:basedOn w:val="a3"/>
    <w:link w:val="SubItemList"/>
    <w:qFormat/>
    <w:rsid w:val="00894DEB"/>
    <w:rPr>
      <w:rFonts w:ascii="Times New Roman" w:eastAsia="宋体" w:hAnsi="Times New Roman" w:cs="Arial"/>
      <w:szCs w:val="21"/>
    </w:rPr>
  </w:style>
  <w:style w:type="paragraph" w:customStyle="1" w:styleId="afff7">
    <w:name w:val="封面"/>
    <w:basedOn w:val="a2"/>
    <w:qFormat/>
    <w:rsid w:val="00894DEB"/>
    <w:pPr>
      <w:spacing w:before="120" w:after="120" w:line="360" w:lineRule="auto"/>
      <w:jc w:val="center"/>
    </w:pPr>
    <w:rPr>
      <w:b/>
      <w:sz w:val="52"/>
    </w:rPr>
  </w:style>
  <w:style w:type="paragraph" w:customStyle="1" w:styleId="afff8">
    <w:name w:val="封面二"/>
    <w:basedOn w:val="a2"/>
    <w:qFormat/>
    <w:rsid w:val="00894DEB"/>
    <w:pPr>
      <w:overflowPunct w:val="0"/>
      <w:autoSpaceDE w:val="0"/>
      <w:autoSpaceDN w:val="0"/>
      <w:spacing w:before="80" w:after="80" w:line="240" w:lineRule="auto"/>
      <w:ind w:left="0"/>
      <w:jc w:val="center"/>
      <w:textAlignment w:val="baseline"/>
    </w:pPr>
    <w:rPr>
      <w:b/>
      <w:kern w:val="0"/>
      <w:sz w:val="32"/>
    </w:rPr>
  </w:style>
  <w:style w:type="paragraph" w:customStyle="1" w:styleId="ParaCharCharCharCharCharCharCharCharCharCharCharCharCharChar">
    <w:name w:val="默认段落字体 Para Char Char Char Char Char Char Char Char Char Char Char Char Char Char"/>
    <w:next w:val="a2"/>
    <w:qFormat/>
    <w:rsid w:val="00894DEB"/>
    <w:pPr>
      <w:keepNext/>
      <w:keepLines/>
      <w:tabs>
        <w:tab w:val="left" w:pos="360"/>
      </w:tabs>
      <w:spacing w:before="240" w:after="240"/>
      <w:ind w:left="360" w:hanging="360"/>
      <w:outlineLvl w:val="7"/>
    </w:pPr>
    <w:rPr>
      <w:rFonts w:ascii="Arial" w:eastAsia="黑体" w:hAnsi="Arial" w:cs="Arial"/>
      <w:snapToGrid w:val="0"/>
      <w:sz w:val="21"/>
      <w:szCs w:val="21"/>
    </w:rPr>
  </w:style>
  <w:style w:type="paragraph" w:customStyle="1" w:styleId="ParaCharCharChar1CharCharCharCharCharCharCharCharCharChar">
    <w:name w:val="默认段落字体 Para Char Char Char1 Char Char Char Char Char Char Char Char Char Char"/>
    <w:basedOn w:val="a2"/>
    <w:qFormat/>
    <w:rsid w:val="00894DEB"/>
    <w:pPr>
      <w:widowControl w:val="0"/>
      <w:topLinePunct w:val="0"/>
      <w:adjustRightInd/>
      <w:snapToGrid/>
      <w:spacing w:before="0" w:after="0" w:line="240" w:lineRule="auto"/>
      <w:ind w:left="0"/>
      <w:jc w:val="both"/>
    </w:pPr>
    <w:rPr>
      <w:rFonts w:ascii="Arial" w:hAnsi="Arial"/>
      <w:szCs w:val="24"/>
    </w:rPr>
  </w:style>
  <w:style w:type="paragraph" w:customStyle="1" w:styleId="afff9">
    <w:name w:val="段"/>
    <w:link w:val="Charf5"/>
    <w:qFormat/>
    <w:rsid w:val="00894DEB"/>
    <w:pPr>
      <w:autoSpaceDE w:val="0"/>
      <w:autoSpaceDN w:val="0"/>
      <w:ind w:firstLineChars="200" w:firstLine="200"/>
      <w:jc w:val="both"/>
    </w:pPr>
    <w:rPr>
      <w:rFonts w:ascii="宋体"/>
      <w:sz w:val="21"/>
    </w:rPr>
  </w:style>
  <w:style w:type="character" w:customStyle="1" w:styleId="Charf5">
    <w:name w:val="段 Char"/>
    <w:basedOn w:val="a3"/>
    <w:link w:val="afff9"/>
    <w:qFormat/>
    <w:rsid w:val="00894DEB"/>
    <w:rPr>
      <w:rFonts w:ascii="宋体" w:eastAsia="宋体" w:hAnsi="Times New Roman" w:cs="Times New Roman"/>
      <w:kern w:val="0"/>
      <w:szCs w:val="20"/>
    </w:rPr>
  </w:style>
  <w:style w:type="character" w:customStyle="1" w:styleId="BlockLabelChar">
    <w:name w:val="Block Label Char"/>
    <w:basedOn w:val="a3"/>
    <w:link w:val="BlockLabel"/>
    <w:qFormat/>
    <w:rsid w:val="00894DEB"/>
    <w:rPr>
      <w:rFonts w:ascii="Book Antiqua" w:eastAsia="黑体" w:hAnsi="Book Antiqua" w:cs="Book Antiqua"/>
      <w:bCs/>
      <w:kern w:val="0"/>
      <w:sz w:val="26"/>
      <w:szCs w:val="26"/>
    </w:rPr>
  </w:style>
  <w:style w:type="paragraph" w:customStyle="1" w:styleId="documenttitle">
    <w:name w:val="document title"/>
    <w:basedOn w:val="a2"/>
    <w:qFormat/>
    <w:rsid w:val="00894DEB"/>
    <w:pPr>
      <w:keepNext/>
      <w:tabs>
        <w:tab w:val="left" w:pos="0"/>
      </w:tabs>
      <w:topLinePunct w:val="0"/>
      <w:autoSpaceDE w:val="0"/>
      <w:autoSpaceDN w:val="0"/>
      <w:snapToGrid/>
      <w:spacing w:before="300" w:after="300" w:line="360" w:lineRule="auto"/>
      <w:ind w:left="0"/>
      <w:jc w:val="center"/>
      <w:outlineLvl w:val="0"/>
    </w:pPr>
    <w:rPr>
      <w:rFonts w:ascii="Arial" w:hAnsi="Arial" w:cs="Times New Roman"/>
      <w:kern w:val="0"/>
      <w:sz w:val="30"/>
      <w:szCs w:val="20"/>
    </w:rPr>
  </w:style>
  <w:style w:type="paragraph" w:customStyle="1" w:styleId="afffa">
    <w:name w:val="表格文本"/>
    <w:basedOn w:val="a2"/>
    <w:qFormat/>
    <w:rsid w:val="00894DEB"/>
    <w:pPr>
      <w:keepNext/>
      <w:widowControl w:val="0"/>
      <w:tabs>
        <w:tab w:val="decimal" w:pos="0"/>
      </w:tabs>
      <w:topLinePunct w:val="0"/>
      <w:autoSpaceDE w:val="0"/>
      <w:autoSpaceDN w:val="0"/>
      <w:snapToGrid/>
      <w:spacing w:before="0" w:after="0" w:line="240" w:lineRule="auto"/>
      <w:ind w:left="0"/>
    </w:pPr>
    <w:rPr>
      <w:rFonts w:ascii="Arial" w:hAnsi="Arial" w:cs="Times New Roman"/>
      <w:kern w:val="0"/>
    </w:rPr>
  </w:style>
  <w:style w:type="paragraph" w:customStyle="1" w:styleId="afffb">
    <w:name w:val="缺省文本"/>
    <w:basedOn w:val="a2"/>
    <w:qFormat/>
    <w:rsid w:val="00894DEB"/>
    <w:pPr>
      <w:topLinePunct w:val="0"/>
      <w:autoSpaceDE w:val="0"/>
      <w:autoSpaceDN w:val="0"/>
      <w:snapToGrid/>
      <w:spacing w:before="0" w:after="0" w:line="240" w:lineRule="auto"/>
      <w:ind w:left="0"/>
    </w:pPr>
    <w:rPr>
      <w:rFonts w:ascii="Garamond" w:hAnsi="Garamond" w:cs="Times New Roman"/>
      <w:kern w:val="0"/>
      <w:sz w:val="24"/>
      <w:szCs w:val="20"/>
    </w:rPr>
  </w:style>
  <w:style w:type="character" w:customStyle="1" w:styleId="4heading4PIM4H4h4bulletblbb4CharCharCharCharChar">
    <w:name w:val="样式 标题 4heading 4PIM 4H4h4bulletblbb标题 4 Char Char Char标... Char Char"/>
    <w:basedOn w:val="a3"/>
    <w:link w:val="4heading4PIM4H4h4bulletblbb4CharCharChar"/>
    <w:qFormat/>
    <w:rsid w:val="00894DEB"/>
    <w:rPr>
      <w:rFonts w:ascii="Arial" w:hAnsi="Arial" w:cs="Arial"/>
      <w:b/>
      <w:szCs w:val="24"/>
    </w:rPr>
  </w:style>
  <w:style w:type="paragraph" w:customStyle="1" w:styleId="4heading4PIM4H4h4bulletblbb4CharCharChar">
    <w:name w:val="样式 标题 4heading 4PIM 4H4h4bulletblbb标题 4 Char Char Char标..."/>
    <w:basedOn w:val="41"/>
    <w:link w:val="4heading4PIM4H4h4bulletblbb4CharCharCharCharChar"/>
    <w:qFormat/>
    <w:rsid w:val="00894DEB"/>
    <w:pPr>
      <w:numPr>
        <w:ilvl w:val="0"/>
        <w:numId w:val="0"/>
      </w:numPr>
      <w:ind w:rightChars="0" w:right="0"/>
    </w:pPr>
    <w:rPr>
      <w:rFonts w:ascii="Arial" w:eastAsiaTheme="minorEastAsia" w:hAnsi="Arial" w:cs="Arial"/>
      <w:b/>
      <w:bCs w:val="0"/>
      <w:szCs w:val="24"/>
    </w:rPr>
  </w:style>
  <w:style w:type="paragraph" w:customStyle="1" w:styleId="INFeature">
    <w:name w:val="IN Feature"/>
    <w:next w:val="a2"/>
    <w:qFormat/>
    <w:rsid w:val="00894DEB"/>
    <w:pPr>
      <w:keepNext/>
      <w:keepLines/>
      <w:spacing w:before="240" w:after="240"/>
      <w:outlineLvl w:val="7"/>
    </w:pPr>
    <w:rPr>
      <w:rFonts w:ascii="Arial" w:eastAsia="黑体" w:hAnsi="Arial" w:cs="Arial"/>
      <w:sz w:val="21"/>
      <w:szCs w:val="21"/>
    </w:rPr>
  </w:style>
  <w:style w:type="character" w:customStyle="1" w:styleId="b1">
    <w:name w:val="b1"/>
    <w:basedOn w:val="a3"/>
    <w:qFormat/>
    <w:rsid w:val="00894DEB"/>
    <w:rPr>
      <w:rFonts w:ascii="Courier New" w:hAnsi="Courier New" w:cs="Courier New" w:hint="default"/>
      <w:b/>
      <w:bCs/>
      <w:color w:val="FF0000"/>
      <w:u w:val="none"/>
    </w:rPr>
  </w:style>
  <w:style w:type="character" w:customStyle="1" w:styleId="m1">
    <w:name w:val="m1"/>
    <w:basedOn w:val="a3"/>
    <w:qFormat/>
    <w:rsid w:val="00894DEB"/>
    <w:rPr>
      <w:color w:val="0000FF"/>
    </w:rPr>
  </w:style>
  <w:style w:type="character" w:customStyle="1" w:styleId="pi1">
    <w:name w:val="pi1"/>
    <w:basedOn w:val="a3"/>
    <w:qFormat/>
    <w:rsid w:val="00894DEB"/>
    <w:rPr>
      <w:color w:val="0000FF"/>
    </w:rPr>
  </w:style>
  <w:style w:type="character" w:customStyle="1" w:styleId="TableTextChar">
    <w:name w:val="Table Text Char"/>
    <w:basedOn w:val="a3"/>
    <w:qFormat/>
    <w:rsid w:val="00894DEB"/>
    <w:rPr>
      <w:rFonts w:ascii="Times New Roman" w:eastAsia="宋体" w:hAnsi="Times New Roman" w:cs="Arial"/>
      <w:snapToGrid w:val="0"/>
      <w:kern w:val="0"/>
      <w:szCs w:val="21"/>
    </w:rPr>
  </w:style>
  <w:style w:type="paragraph" w:customStyle="1" w:styleId="ParaChar">
    <w:name w:val="默认段落字体 Para Char"/>
    <w:basedOn w:val="a2"/>
    <w:semiHidden/>
    <w:qFormat/>
    <w:rsid w:val="00894DEB"/>
    <w:rPr>
      <w:rFonts w:ascii="Arial" w:hAnsi="Arial"/>
      <w:szCs w:val="20"/>
    </w:rPr>
  </w:style>
  <w:style w:type="character" w:customStyle="1" w:styleId="t1">
    <w:name w:val="t1"/>
    <w:basedOn w:val="a3"/>
    <w:qFormat/>
    <w:rsid w:val="00894DEB"/>
    <w:rPr>
      <w:color w:val="990000"/>
    </w:rPr>
  </w:style>
  <w:style w:type="character" w:customStyle="1" w:styleId="tx1">
    <w:name w:val="tx1"/>
    <w:basedOn w:val="a3"/>
    <w:qFormat/>
    <w:rsid w:val="00894DEB"/>
    <w:rPr>
      <w:b/>
      <w:bCs/>
    </w:rPr>
  </w:style>
  <w:style w:type="paragraph" w:customStyle="1" w:styleId="ParaCharCharCharCharCharCharCharCharCharCharCharChar1Char">
    <w:name w:val="默认段落字体 Para Char Char Char Char Char Char Char Char Char Char Char Char1 Char"/>
    <w:basedOn w:val="a2"/>
    <w:qFormat/>
    <w:rsid w:val="00894DEB"/>
    <w:pPr>
      <w:widowControl w:val="0"/>
      <w:topLinePunct w:val="0"/>
      <w:adjustRightInd/>
      <w:snapToGrid/>
      <w:spacing w:before="0" w:after="0" w:line="240" w:lineRule="auto"/>
      <w:ind w:left="0"/>
      <w:jc w:val="both"/>
    </w:pPr>
    <w:rPr>
      <w:rFonts w:ascii="Arial" w:hAnsi="Arial"/>
    </w:rPr>
  </w:style>
  <w:style w:type="paragraph" w:customStyle="1" w:styleId="a1">
    <w:name w:val="表格题注"/>
    <w:next w:val="a2"/>
    <w:qFormat/>
    <w:rsid w:val="00894DEB"/>
    <w:pPr>
      <w:keepLines/>
      <w:numPr>
        <w:ilvl w:val="8"/>
        <w:numId w:val="19"/>
      </w:numPr>
      <w:spacing w:beforeLines="100"/>
      <w:ind w:left="1089" w:hanging="369"/>
      <w:jc w:val="center"/>
    </w:pPr>
    <w:rPr>
      <w:rFonts w:ascii="Arial" w:hAnsi="Arial"/>
      <w:sz w:val="18"/>
      <w:szCs w:val="18"/>
    </w:rPr>
  </w:style>
  <w:style w:type="paragraph" w:customStyle="1" w:styleId="afffc">
    <w:name w:val="表头文本"/>
    <w:qFormat/>
    <w:rsid w:val="00894DEB"/>
    <w:pPr>
      <w:jc w:val="center"/>
    </w:pPr>
    <w:rPr>
      <w:rFonts w:ascii="Arial" w:hAnsi="Arial"/>
      <w:b/>
      <w:sz w:val="21"/>
      <w:szCs w:val="21"/>
    </w:rPr>
  </w:style>
  <w:style w:type="table" w:customStyle="1" w:styleId="afffd">
    <w:name w:val="表样式"/>
    <w:basedOn w:val="a4"/>
    <w:qFormat/>
    <w:rsid w:val="00894DEB"/>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0">
    <w:name w:val="插图题注"/>
    <w:next w:val="a2"/>
    <w:qFormat/>
    <w:rsid w:val="00894DEB"/>
    <w:pPr>
      <w:numPr>
        <w:ilvl w:val="7"/>
        <w:numId w:val="19"/>
      </w:numPr>
      <w:spacing w:afterLines="100"/>
      <w:ind w:left="1089" w:hanging="369"/>
      <w:jc w:val="center"/>
    </w:pPr>
    <w:rPr>
      <w:rFonts w:ascii="Arial" w:hAnsi="Arial"/>
      <w:sz w:val="18"/>
      <w:szCs w:val="18"/>
    </w:rPr>
  </w:style>
  <w:style w:type="paragraph" w:customStyle="1" w:styleId="afffe">
    <w:name w:val="图样式"/>
    <w:basedOn w:val="a2"/>
    <w:qFormat/>
    <w:rsid w:val="00894DEB"/>
    <w:pPr>
      <w:keepNext/>
      <w:spacing w:before="80" w:after="80"/>
      <w:jc w:val="center"/>
    </w:pPr>
  </w:style>
  <w:style w:type="paragraph" w:customStyle="1" w:styleId="affff">
    <w:name w:val="文档标题"/>
    <w:basedOn w:val="a2"/>
    <w:qFormat/>
    <w:rsid w:val="00894DEB"/>
    <w:pPr>
      <w:tabs>
        <w:tab w:val="left" w:pos="0"/>
      </w:tabs>
      <w:spacing w:before="300" w:after="300"/>
      <w:jc w:val="center"/>
    </w:pPr>
    <w:rPr>
      <w:rFonts w:ascii="Arial" w:eastAsia="黑体" w:hAnsi="Arial"/>
      <w:sz w:val="36"/>
      <w:szCs w:val="36"/>
    </w:rPr>
  </w:style>
  <w:style w:type="paragraph" w:customStyle="1" w:styleId="affff0">
    <w:name w:val="正文（首行不缩进）"/>
    <w:basedOn w:val="a2"/>
    <w:qFormat/>
    <w:rsid w:val="00894DEB"/>
  </w:style>
  <w:style w:type="paragraph" w:customStyle="1" w:styleId="affff1">
    <w:name w:val="注示头"/>
    <w:basedOn w:val="a2"/>
    <w:qFormat/>
    <w:rsid w:val="00894DEB"/>
    <w:pPr>
      <w:pBdr>
        <w:top w:val="single" w:sz="4" w:space="1" w:color="000000"/>
      </w:pBdr>
      <w:jc w:val="both"/>
    </w:pPr>
    <w:rPr>
      <w:rFonts w:ascii="Arial" w:eastAsia="黑体" w:hAnsi="Arial"/>
      <w:sz w:val="18"/>
    </w:rPr>
  </w:style>
  <w:style w:type="paragraph" w:customStyle="1" w:styleId="affff2">
    <w:name w:val="注示文本"/>
    <w:basedOn w:val="a2"/>
    <w:qFormat/>
    <w:rsid w:val="00894DEB"/>
    <w:pPr>
      <w:pBdr>
        <w:bottom w:val="single" w:sz="4" w:space="1" w:color="000000"/>
      </w:pBdr>
      <w:ind w:firstLine="360"/>
      <w:jc w:val="both"/>
    </w:pPr>
    <w:rPr>
      <w:rFonts w:ascii="Arial" w:eastAsia="楷体_GB2312" w:hAnsi="Arial"/>
      <w:sz w:val="18"/>
      <w:szCs w:val="18"/>
    </w:rPr>
  </w:style>
  <w:style w:type="paragraph" w:customStyle="1" w:styleId="affff3">
    <w:name w:val="编写建议"/>
    <w:basedOn w:val="a2"/>
    <w:qFormat/>
    <w:rsid w:val="00894DEB"/>
    <w:pPr>
      <w:ind w:firstLine="420"/>
    </w:pPr>
    <w:rPr>
      <w:rFonts w:ascii="Arial" w:hAnsi="Arial"/>
      <w:i/>
      <w:color w:val="0000FF"/>
    </w:rPr>
  </w:style>
  <w:style w:type="character" w:customStyle="1" w:styleId="affff4">
    <w:name w:val="样式一"/>
    <w:basedOn w:val="a3"/>
    <w:qFormat/>
    <w:rsid w:val="00894DEB"/>
    <w:rPr>
      <w:rFonts w:ascii="宋体" w:hAnsi="宋体"/>
      <w:b/>
      <w:bCs/>
      <w:color w:val="000000"/>
      <w:sz w:val="36"/>
    </w:rPr>
  </w:style>
  <w:style w:type="character" w:customStyle="1" w:styleId="affff5">
    <w:name w:val="样式二"/>
    <w:basedOn w:val="affff4"/>
    <w:qFormat/>
    <w:rsid w:val="00894DEB"/>
  </w:style>
  <w:style w:type="paragraph" w:customStyle="1" w:styleId="TAL">
    <w:name w:val="TAL"/>
    <w:basedOn w:val="a2"/>
    <w:qFormat/>
    <w:rsid w:val="00894DEB"/>
    <w:pPr>
      <w:keepNext/>
      <w:keepLines/>
      <w:overflowPunct w:val="0"/>
      <w:topLinePunct w:val="0"/>
      <w:autoSpaceDE w:val="0"/>
      <w:autoSpaceDN w:val="0"/>
      <w:snapToGrid/>
      <w:spacing w:before="0" w:after="0" w:line="240" w:lineRule="auto"/>
      <w:ind w:left="0"/>
      <w:textAlignment w:val="baseline"/>
    </w:pPr>
    <w:rPr>
      <w:rFonts w:ascii="Arial" w:hAnsi="Arial" w:cs="Times New Roman"/>
      <w:kern w:val="0"/>
      <w:sz w:val="18"/>
      <w:szCs w:val="18"/>
      <w:lang w:val="en-GB" w:eastAsia="en-US"/>
    </w:rPr>
  </w:style>
  <w:style w:type="paragraph" w:customStyle="1" w:styleId="Default">
    <w:name w:val="Default"/>
    <w:qFormat/>
    <w:rsid w:val="00894DEB"/>
    <w:pPr>
      <w:widowControl w:val="0"/>
      <w:autoSpaceDE w:val="0"/>
      <w:autoSpaceDN w:val="0"/>
      <w:adjustRightInd w:val="0"/>
    </w:pPr>
    <w:rPr>
      <w:rFonts w:ascii="Calibri" w:hAnsi="Calibri" w:cs="Calibri"/>
      <w:color w:val="000000"/>
      <w:sz w:val="24"/>
      <w:szCs w:val="24"/>
    </w:rPr>
  </w:style>
  <w:style w:type="character" w:customStyle="1" w:styleId="propertyname">
    <w:name w:val="propertyname"/>
    <w:basedOn w:val="a3"/>
    <w:qFormat/>
    <w:rsid w:val="00894DEB"/>
  </w:style>
  <w:style w:type="paragraph" w:customStyle="1" w:styleId="WordProChar">
    <w:name w:val="正文首行缩进(WordPro) Char"/>
    <w:basedOn w:val="a2"/>
    <w:link w:val="WordProCharChar"/>
    <w:qFormat/>
    <w:rsid w:val="00894DEB"/>
    <w:pPr>
      <w:keepNext/>
      <w:topLinePunct w:val="0"/>
      <w:autoSpaceDE w:val="0"/>
      <w:autoSpaceDN w:val="0"/>
      <w:snapToGrid/>
      <w:spacing w:before="105" w:after="0" w:line="240" w:lineRule="auto"/>
      <w:ind w:left="1134"/>
    </w:pPr>
    <w:rPr>
      <w:rFonts w:cs="Times New Roman"/>
      <w:kern w:val="0"/>
      <w:szCs w:val="20"/>
    </w:rPr>
  </w:style>
  <w:style w:type="character" w:customStyle="1" w:styleId="WordProCharChar">
    <w:name w:val="正文首行缩进(WordPro) Char Char"/>
    <w:basedOn w:val="a3"/>
    <w:link w:val="WordProChar"/>
    <w:qFormat/>
    <w:rsid w:val="00894DEB"/>
    <w:rPr>
      <w:rFonts w:ascii="Times New Roman" w:eastAsia="宋体" w:hAnsi="Times New Roman" w:cs="Times New Roman"/>
      <w:kern w:val="0"/>
      <w:szCs w:val="20"/>
    </w:rPr>
  </w:style>
  <w:style w:type="character" w:customStyle="1" w:styleId="hps">
    <w:name w:val="hps"/>
    <w:basedOn w:val="a3"/>
    <w:qFormat/>
    <w:rsid w:val="00894DEB"/>
  </w:style>
  <w:style w:type="paragraph" w:customStyle="1" w:styleId="tabletext0">
    <w:name w:val="tabletext"/>
    <w:basedOn w:val="a2"/>
    <w:uiPriority w:val="99"/>
    <w:rsid w:val="00233D5C"/>
    <w:pPr>
      <w:topLinePunct w:val="0"/>
      <w:adjustRightInd/>
      <w:snapToGrid/>
      <w:spacing w:before="0" w:after="0" w:line="240" w:lineRule="auto"/>
      <w:ind w:left="0"/>
    </w:pPr>
    <w:rPr>
      <w:rFonts w:ascii="宋体" w:hAnsi="宋体" w:cs="宋体"/>
      <w:kern w:val="0"/>
      <w:sz w:val="24"/>
      <w:szCs w:val="24"/>
    </w:rPr>
  </w:style>
  <w:style w:type="paragraph" w:customStyle="1" w:styleId="tableheading0">
    <w:name w:val="tableheading"/>
    <w:basedOn w:val="a2"/>
    <w:uiPriority w:val="99"/>
    <w:rsid w:val="00233D5C"/>
    <w:pPr>
      <w:topLinePunct w:val="0"/>
      <w:adjustRightInd/>
      <w:snapToGrid/>
      <w:spacing w:before="0" w:after="0" w:line="240" w:lineRule="auto"/>
      <w:ind w:left="0"/>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94816407">
      <w:bodyDiv w:val="1"/>
      <w:marLeft w:val="0"/>
      <w:marRight w:val="0"/>
      <w:marTop w:val="0"/>
      <w:marBottom w:val="0"/>
      <w:divBdr>
        <w:top w:val="none" w:sz="0" w:space="0" w:color="auto"/>
        <w:left w:val="none" w:sz="0" w:space="0" w:color="auto"/>
        <w:bottom w:val="none" w:sz="0" w:space="0" w:color="auto"/>
        <w:right w:val="none" w:sz="0" w:space="0" w:color="auto"/>
      </w:divBdr>
    </w:div>
    <w:div w:id="5329588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baidu.com"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yperlink" Target="http://www.sohu.com"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36433A1-7F06-47E4-975C-769C976D71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32</Pages>
  <Words>3407</Words>
  <Characters>19426</Characters>
  <Application>Microsoft Office Word</Application>
  <DocSecurity>0</DocSecurity>
  <Lines>161</Lines>
  <Paragraphs>45</Paragraphs>
  <ScaleCrop>false</ScaleCrop>
  <Company>Huawei Technologies Co.,Ltd.</Company>
  <LinksUpToDate>false</LinksUpToDate>
  <CharactersWithSpaces>22788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g00198733</dc:creator>
  <cp:lastModifiedBy>c00139303</cp:lastModifiedBy>
  <cp:revision>28</cp:revision>
  <dcterms:created xsi:type="dcterms:W3CDTF">2016-08-02T08:10:00Z</dcterms:created>
  <dcterms:modified xsi:type="dcterms:W3CDTF">2016-08-02T08:41:00Z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y fmtid="{D5CDD505-2E9C-101B-9397-08002B2CF9AE}" pid="3" name="_readonly">
    <vt:lpwstr/>
  </property>
  <property fmtid="{D5CDD505-2E9C-101B-9397-08002B2CF9AE}" pid="4" name="_change">
    <vt:lpwstr/>
  </property>
  <property fmtid="{D5CDD505-2E9C-101B-9397-08002B2CF9AE}" pid="5" name="_full-control">
    <vt:lpwstr/>
  </property>
  <property fmtid="{D5CDD505-2E9C-101B-9397-08002B2CF9AE}" pid="6" name="sflag">
    <vt:lpwstr>1470118318</vt:lpwstr>
  </property>
</Properties>
</file>