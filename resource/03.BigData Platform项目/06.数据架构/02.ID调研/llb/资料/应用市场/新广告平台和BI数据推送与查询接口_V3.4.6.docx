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9A" w:rsidRPr="00092624" w:rsidRDefault="00C52B9A" w:rsidP="00C52B9A">
      <w:pPr>
        <w:rPr>
          <w:rFonts w:ascii="微软雅黑" w:eastAsia="微软雅黑" w:hAnsi="微软雅黑" w:cs="宋体"/>
          <w:color w:val="000000" w:themeColor="text1"/>
          <w:kern w:val="0"/>
          <w:sz w:val="15"/>
          <w:szCs w:val="15"/>
        </w:rPr>
      </w:pPr>
      <w:r w:rsidRPr="00092624">
        <w:rPr>
          <w:rFonts w:hint="eastAsia"/>
          <w:b/>
          <w:color w:val="000000" w:themeColor="text1"/>
          <w:sz w:val="48"/>
          <w:szCs w:val="48"/>
        </w:rPr>
        <w:t>新广告平台和</w:t>
      </w:r>
      <w:r w:rsidRPr="00092624">
        <w:rPr>
          <w:rFonts w:hint="eastAsia"/>
          <w:b/>
          <w:color w:val="000000" w:themeColor="text1"/>
          <w:sz w:val="48"/>
          <w:szCs w:val="48"/>
        </w:rPr>
        <w:t>BI</w:t>
      </w:r>
      <w:r w:rsidRPr="00092624">
        <w:rPr>
          <w:rFonts w:hint="eastAsia"/>
          <w:b/>
          <w:color w:val="000000" w:themeColor="text1"/>
          <w:sz w:val="48"/>
          <w:szCs w:val="48"/>
        </w:rPr>
        <w:t>数据推送与查询接口</w:t>
      </w:r>
    </w:p>
    <w:p w:rsidR="00553AE5" w:rsidRPr="00092624" w:rsidRDefault="00553AE5" w:rsidP="006508CC">
      <w:pPr>
        <w:jc w:val="center"/>
        <w:rPr>
          <w:b/>
          <w:color w:val="000000" w:themeColor="text1"/>
          <w:sz w:val="48"/>
          <w:szCs w:val="48"/>
        </w:rPr>
      </w:pPr>
    </w:p>
    <w:p w:rsidR="00434DF0" w:rsidRPr="00092624" w:rsidRDefault="00434DF0" w:rsidP="006508CC">
      <w:pPr>
        <w:jc w:val="center"/>
        <w:rPr>
          <w:b/>
          <w:color w:val="000000" w:themeColor="text1"/>
        </w:rPr>
      </w:pPr>
    </w:p>
    <w:p w:rsidR="00434DF0" w:rsidRPr="00092624" w:rsidRDefault="00434DF0" w:rsidP="00434DF0">
      <w:pPr>
        <w:pStyle w:val="af5"/>
        <w:rPr>
          <w:rFonts w:ascii="Times New Roman" w:hAnsi="Times New Roman"/>
          <w:color w:val="000000" w:themeColor="text1"/>
        </w:rPr>
      </w:pPr>
      <w:r w:rsidRPr="00092624">
        <w:rPr>
          <w:rFonts w:ascii="Times New Roman"/>
          <w:color w:val="000000" w:themeColor="text1"/>
        </w:rPr>
        <w:t>修订记录</w:t>
      </w:r>
      <w:r w:rsidRPr="00092624">
        <w:rPr>
          <w:rFonts w:ascii="Times New Roman" w:hAnsi="Times New Roman"/>
          <w:color w:val="000000" w:themeColor="text1"/>
        </w:rPr>
        <w:t>Revision record</w:t>
      </w:r>
    </w:p>
    <w:tbl>
      <w:tblPr>
        <w:tblW w:w="8704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89"/>
        <w:gridCol w:w="1093"/>
        <w:gridCol w:w="4296"/>
        <w:gridCol w:w="2126"/>
      </w:tblGrid>
      <w:tr w:rsidR="00434DF0" w:rsidRPr="00092624" w:rsidTr="00DE2680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434DF0" w:rsidP="00C21409">
            <w:pPr>
              <w:pStyle w:val="Char8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日期</w:t>
            </w:r>
          </w:p>
          <w:p w:rsidR="00434DF0" w:rsidRPr="00092624" w:rsidRDefault="00434DF0" w:rsidP="00C21409">
            <w:pPr>
              <w:pStyle w:val="Char8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Date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434DF0" w:rsidP="00C21409">
            <w:pPr>
              <w:pStyle w:val="Char8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修订版本</w:t>
            </w:r>
            <w:r w:rsidRPr="00092624">
              <w:rPr>
                <w:color w:val="000000" w:themeColor="text1"/>
              </w:rPr>
              <w:t>Revision version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434DF0" w:rsidP="00C21409">
            <w:pPr>
              <w:pStyle w:val="Char8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描述</w:t>
            </w:r>
            <w:r w:rsidRPr="00092624">
              <w:rPr>
                <w:color w:val="000000" w:themeColor="text1"/>
              </w:rPr>
              <w:t>Description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434DF0" w:rsidP="00C21409">
            <w:pPr>
              <w:pStyle w:val="Char8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作者</w:t>
            </w:r>
            <w:r w:rsidRPr="00092624">
              <w:rPr>
                <w:color w:val="000000" w:themeColor="text1"/>
              </w:rPr>
              <w:t>Author</w:t>
            </w:r>
          </w:p>
        </w:tc>
      </w:tr>
      <w:tr w:rsidR="00434DF0" w:rsidRPr="00092624" w:rsidTr="00DE2680">
        <w:trPr>
          <w:cantSplit/>
          <w:trHeight w:hRule="exact" w:val="71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0B7D7E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2015/9/24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915BE7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0.1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0B7D7E" w:rsidP="00C21409">
            <w:pPr>
              <w:pStyle w:val="af4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定义推送给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的文件格式，以及定义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提供的查询接口。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4DF0" w:rsidRPr="00092624" w:rsidRDefault="00D93F2F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="00C829E4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dwx224023</w:t>
            </w:r>
          </w:p>
          <w:p w:rsidR="002A1120" w:rsidRPr="00092624" w:rsidRDefault="002A1120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panghuangang 00160934</w:t>
            </w:r>
          </w:p>
        </w:tc>
      </w:tr>
      <w:tr w:rsidR="00AD7F0F" w:rsidRPr="00092624" w:rsidTr="00DE2680">
        <w:trPr>
          <w:cantSplit/>
          <w:trHeight w:hRule="exact" w:val="111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AD7F0F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2015/9/25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915BE7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0.2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AD7F0F" w:rsidP="00C21409">
            <w:pPr>
              <w:pStyle w:val="af4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对提供给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接口的请求参数说明做了更改。</w:t>
            </w:r>
          </w:p>
          <w:p w:rsidR="00AD7F0F" w:rsidRPr="00092624" w:rsidRDefault="00AD7F0F" w:rsidP="00C21409">
            <w:pPr>
              <w:pStyle w:val="af4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添加了接口请求和响应的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json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示例。</w:t>
            </w:r>
          </w:p>
          <w:p w:rsidR="00915BE7" w:rsidRPr="00092624" w:rsidRDefault="00915BE7" w:rsidP="00C21409">
            <w:pPr>
              <w:pStyle w:val="af4"/>
              <w:rPr>
                <w:rFonts w:ascii="Times New Roman" w:hAnsi="Verdana"/>
                <w:color w:val="000000" w:themeColor="text1"/>
                <w:sz w:val="1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BE7" w:rsidRPr="00092624" w:rsidRDefault="00915BE7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="00AD7F0F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dwx224023</w:t>
            </w:r>
          </w:p>
          <w:p w:rsidR="002138CC" w:rsidRPr="00092624" w:rsidRDefault="002138CC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panghuangang 00160934</w:t>
            </w:r>
          </w:p>
          <w:p w:rsidR="00AD7F0F" w:rsidRPr="00092624" w:rsidRDefault="00915BE7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孙培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="009011F3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 </w:t>
            </w: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00191231</w:t>
            </w:r>
          </w:p>
        </w:tc>
      </w:tr>
      <w:tr w:rsidR="00AD7F0F" w:rsidRPr="00092624" w:rsidTr="00DE2680">
        <w:trPr>
          <w:cantSplit/>
          <w:trHeight w:hRule="exact" w:val="2744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D93F2F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2015/9/2</w:t>
            </w:r>
            <w:r w:rsidR="008C780D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9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D93F2F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0.3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4E476B" w:rsidP="00DA0DD0">
            <w:pPr>
              <w:pStyle w:val="af4"/>
              <w:numPr>
                <w:ilvl w:val="0"/>
                <w:numId w:val="36"/>
              </w:numPr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1.1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报表处理后</w:t>
            </w:r>
            <w:r w:rsidR="00D93F2F" w:rsidRPr="00092624">
              <w:rPr>
                <w:rFonts w:ascii="Times New Roman" w:hAnsi="Verdana" w:hint="eastAsia"/>
                <w:color w:val="000000" w:themeColor="text1"/>
                <w:sz w:val="18"/>
              </w:rPr>
              <w:t>推送的文件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newAd_content_{time}.txt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，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newAd_slot_{time}.txt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）</w:t>
            </w:r>
            <w:r w:rsidR="00D93F2F" w:rsidRPr="00092624">
              <w:rPr>
                <w:rFonts w:ascii="Times New Roman" w:hAnsi="Verdana" w:hint="eastAsia"/>
                <w:color w:val="000000" w:themeColor="text1"/>
                <w:sz w:val="18"/>
              </w:rPr>
              <w:t>中字段</w:t>
            </w:r>
            <w:r w:rsidR="00FA4B11" w:rsidRPr="00092624">
              <w:rPr>
                <w:rFonts w:ascii="Times New Roman" w:hAnsi="Verdana" w:hint="eastAsia"/>
                <w:color w:val="000000" w:themeColor="text1"/>
                <w:sz w:val="18"/>
              </w:rPr>
              <w:t>closeSplash</w:t>
            </w:r>
            <w:r w:rsidR="00E473B2" w:rsidRPr="00092624">
              <w:rPr>
                <w:rFonts w:ascii="Times New Roman" w:hAnsi="Verdana" w:hint="eastAsia"/>
                <w:color w:val="000000" w:themeColor="text1"/>
                <w:sz w:val="18"/>
              </w:rPr>
              <w:t>，现</w:t>
            </w:r>
            <w:r w:rsidR="00D93F2F" w:rsidRPr="00092624">
              <w:rPr>
                <w:rFonts w:ascii="Times New Roman" w:hAnsi="Verdana" w:hint="eastAsia"/>
                <w:color w:val="000000" w:themeColor="text1"/>
                <w:sz w:val="18"/>
              </w:rPr>
              <w:t>改为两个字段：</w:t>
            </w:r>
            <w:r w:rsidR="008A6EE0" w:rsidRPr="00092624">
              <w:rPr>
                <w:rFonts w:ascii="Times New Roman" w:hAnsi="Verdana" w:hint="eastAsia"/>
                <w:color w:val="000000" w:themeColor="text1"/>
                <w:sz w:val="18"/>
              </w:rPr>
              <w:t>showStop</w:t>
            </w:r>
            <w:r w:rsidR="00D93F2F" w:rsidRPr="00092624">
              <w:rPr>
                <w:rFonts w:ascii="Times New Roman" w:hAnsi="Verdana" w:hint="eastAsia"/>
                <w:color w:val="000000" w:themeColor="text1"/>
                <w:sz w:val="18"/>
              </w:rPr>
              <w:t>和</w:t>
            </w:r>
            <w:r w:rsidR="00FC1529" w:rsidRPr="00092624">
              <w:rPr>
                <w:rFonts w:ascii="Times New Roman" w:hAnsi="Verdana" w:hint="eastAsia"/>
                <w:color w:val="000000" w:themeColor="text1"/>
                <w:sz w:val="18"/>
              </w:rPr>
              <w:t>userClose</w:t>
            </w:r>
            <w:r w:rsidR="00D93F2F" w:rsidRPr="00092624">
              <w:rPr>
                <w:rFonts w:ascii="Times New Roman" w:hAnsi="Verdana" w:hint="eastAsia"/>
                <w:color w:val="000000" w:themeColor="text1"/>
                <w:sz w:val="18"/>
              </w:rPr>
              <w:t>。</w:t>
            </w:r>
          </w:p>
          <w:p w:rsidR="00C86576" w:rsidRPr="00092624" w:rsidRDefault="00C86576" w:rsidP="00DA0DD0">
            <w:pPr>
              <w:pStyle w:val="af4"/>
              <w:numPr>
                <w:ilvl w:val="0"/>
                <w:numId w:val="36"/>
              </w:numPr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添加新广告平台推送给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的原始话单格式说明与示例。</w:t>
            </w:r>
          </w:p>
          <w:p w:rsidR="00925A6F" w:rsidRPr="00092624" w:rsidRDefault="00925A6F" w:rsidP="00DA0DD0">
            <w:pPr>
              <w:pStyle w:val="af4"/>
              <w:numPr>
                <w:ilvl w:val="0"/>
                <w:numId w:val="36"/>
              </w:numPr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新增用户统计查询接口</w:t>
            </w:r>
          </w:p>
          <w:p w:rsidR="00925A6F" w:rsidRPr="00092624" w:rsidRDefault="00925A6F" w:rsidP="00925A6F">
            <w:pPr>
              <w:pStyle w:val="af4"/>
              <w:numPr>
                <w:ilvl w:val="0"/>
                <w:numId w:val="36"/>
              </w:numPr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指定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处理各个接口对应的数据来源文件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D93F2F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dwx224023</w:t>
            </w:r>
          </w:p>
          <w:p w:rsidR="002A1120" w:rsidRPr="00092624" w:rsidRDefault="002A1120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panghuangang 00160934</w:t>
            </w:r>
          </w:p>
        </w:tc>
      </w:tr>
      <w:tr w:rsidR="00AD7F0F" w:rsidRPr="00092624" w:rsidTr="00DE2680">
        <w:trPr>
          <w:cantSplit/>
          <w:trHeight w:hRule="exact" w:val="250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686D2F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2015/10</w:t>
            </w:r>
            <w:r w:rsidR="00E21EC2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/</w:t>
            </w:r>
            <w:r w:rsidR="00E925F5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14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E21EC2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</w:t>
            </w:r>
            <w:r w:rsidR="00686D2F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4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76C" w:rsidRPr="00092624" w:rsidRDefault="00686D2F" w:rsidP="006C476C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1. 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对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1.2.3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推送的文件格式中，新增一个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creativetype</w:t>
            </w:r>
            <w:r w:rsidR="001C3419"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字段及说明。</w:t>
            </w:r>
          </w:p>
          <w:p w:rsidR="00686D2F" w:rsidRPr="00092624" w:rsidRDefault="00686D2F" w:rsidP="00054FB3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2.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添加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https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请求头参数及鉴权约定</w:t>
            </w:r>
          </w:p>
          <w:p w:rsidR="00686D2F" w:rsidRPr="00092624" w:rsidRDefault="00686D2F" w:rsidP="00054FB3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3.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添加接口性能约束</w:t>
            </w:r>
          </w:p>
          <w:p w:rsidR="00686D2F" w:rsidRPr="00092624" w:rsidRDefault="006C476C" w:rsidP="00054FB3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4.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补充推送文件的预定大小</w:t>
            </w:r>
          </w:p>
          <w:p w:rsidR="00054FB3" w:rsidRPr="00092624" w:rsidRDefault="00054FB3" w:rsidP="00054FB3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5.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请求参数命名修改</w:t>
            </w:r>
          </w:p>
          <w:p w:rsidR="00054FB3" w:rsidRPr="00092624" w:rsidRDefault="00054FB3" w:rsidP="00054FB3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6.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请求参数中传值多值按照逗号分隔的，类型改为数组类型。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0F" w:rsidRPr="00092624" w:rsidRDefault="007A2E1A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dwx224023</w:t>
            </w:r>
          </w:p>
          <w:p w:rsidR="002A1120" w:rsidRPr="00092624" w:rsidRDefault="002A1120" w:rsidP="00C21409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panghuangang 00160934</w:t>
            </w:r>
          </w:p>
        </w:tc>
      </w:tr>
      <w:tr w:rsidR="00270CE7" w:rsidRPr="00092624" w:rsidTr="00DE2680">
        <w:trPr>
          <w:cantSplit/>
          <w:trHeight w:hRule="exact" w:val="1125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E7" w:rsidRPr="00092624" w:rsidRDefault="00270CE7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2015/10/14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E7" w:rsidRPr="00092624" w:rsidRDefault="00270CE7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</w:t>
            </w:r>
            <w:r w:rsidR="007258E3"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5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E7" w:rsidRPr="00092624" w:rsidRDefault="00270CE7" w:rsidP="00E87BB5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1.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请求参数命名修改</w:t>
            </w:r>
          </w:p>
          <w:p w:rsidR="00270CE7" w:rsidRPr="00092624" w:rsidRDefault="00270CE7" w:rsidP="00E87BB5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2.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请求参数中传值多值按照逗号分隔的，类型改为数组类型。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E7" w:rsidRPr="00092624" w:rsidRDefault="00270CE7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dwx224023</w:t>
            </w:r>
          </w:p>
          <w:p w:rsidR="00270CE7" w:rsidRPr="00092624" w:rsidRDefault="00270CE7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zhangxiaoju 00280396</w:t>
            </w:r>
          </w:p>
        </w:tc>
      </w:tr>
      <w:tr w:rsidR="0080788D" w:rsidRPr="00092624" w:rsidTr="00DE2680">
        <w:trPr>
          <w:cantSplit/>
          <w:trHeight w:hRule="exact" w:val="1716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8D" w:rsidRPr="00092624" w:rsidRDefault="0080788D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lastRenderedPageBreak/>
              <w:t>2015/10/15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8D" w:rsidRPr="00092624" w:rsidRDefault="0080788D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0.6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8D" w:rsidRPr="00092624" w:rsidRDefault="0080788D" w:rsidP="00E87BB5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1.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接口请求参数类型为数组的，同步修改下示例。</w:t>
            </w:r>
          </w:p>
          <w:p w:rsidR="0080788D" w:rsidRPr="00092624" w:rsidRDefault="0080788D" w:rsidP="00E87BB5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2.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响应中的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closeSplash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字段修改为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userClose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字段，含义为开屏用户主动关闭数。</w:t>
            </w:r>
          </w:p>
          <w:p w:rsidR="005C2A63" w:rsidRPr="00092624" w:rsidRDefault="005C2A63" w:rsidP="00E87BB5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3.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应用统计查询中的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adType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字段改为数组类型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2AB" w:rsidRPr="00092624" w:rsidRDefault="00D202AB" w:rsidP="00D202AB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dwx224023</w:t>
            </w:r>
          </w:p>
          <w:p w:rsidR="00D202AB" w:rsidRPr="00092624" w:rsidRDefault="00D202AB" w:rsidP="00D202AB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panghuangang 00160934</w:t>
            </w:r>
          </w:p>
          <w:p w:rsidR="0080788D" w:rsidRPr="00092624" w:rsidRDefault="00D202AB" w:rsidP="00D202AB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zhangxiaoju 00280396</w:t>
            </w:r>
          </w:p>
        </w:tc>
      </w:tr>
      <w:tr w:rsidR="00F200E5" w:rsidRPr="00092624" w:rsidTr="00DE2680">
        <w:trPr>
          <w:cantSplit/>
          <w:trHeight w:hRule="exact" w:val="3188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E5" w:rsidRPr="00092624" w:rsidRDefault="00F200E5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2015/10/21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0E5" w:rsidRPr="00092624" w:rsidRDefault="00F200E5" w:rsidP="00E87BB5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0.7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09D" w:rsidRPr="00092624" w:rsidRDefault="005D509D" w:rsidP="005D509D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1.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应用统计与广告统计请求参数中添加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汇总类型字段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sumType.</w:t>
            </w:r>
          </w:p>
          <w:p w:rsidR="00F200E5" w:rsidRPr="00092624" w:rsidRDefault="005D509D" w:rsidP="00226587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="00F200E5"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.  </w:t>
            </w:r>
            <w:r w:rsidR="00F200E5" w:rsidRPr="00092624">
              <w:rPr>
                <w:rFonts w:ascii="Times New Roman" w:hAnsi="Verdana" w:hint="eastAsia"/>
                <w:color w:val="000000" w:themeColor="text1"/>
                <w:sz w:val="18"/>
              </w:rPr>
              <w:t>应用统计查询中响应参数结构体</w:t>
            </w:r>
            <w:r w:rsidR="00F200E5" w:rsidRPr="00092624">
              <w:rPr>
                <w:rFonts w:ascii="Times New Roman" w:hAnsi="Verdana" w:hint="eastAsia"/>
                <w:color w:val="000000" w:themeColor="text1"/>
                <w:sz w:val="18"/>
              </w:rPr>
              <w:t>AppReportInfo</w:t>
            </w:r>
            <w:r w:rsidR="00F200E5" w:rsidRPr="00092624">
              <w:rPr>
                <w:rFonts w:ascii="Times New Roman" w:hAnsi="Verdana" w:hint="eastAsia"/>
                <w:color w:val="000000" w:themeColor="text1"/>
                <w:sz w:val="18"/>
              </w:rPr>
              <w:t>中添加字段</w:t>
            </w:r>
            <w:r w:rsidR="00F200E5" w:rsidRPr="00092624">
              <w:rPr>
                <w:rFonts w:ascii="Times New Roman" w:hAnsi="Verdana" w:hint="eastAsia"/>
                <w:color w:val="000000" w:themeColor="text1"/>
                <w:sz w:val="18"/>
              </w:rPr>
              <w:t>siteId</w:t>
            </w:r>
            <w:r w:rsidR="008139F8" w:rsidRPr="00092624">
              <w:rPr>
                <w:rFonts w:ascii="Times New Roman" w:hAnsi="Verdana" w:hint="eastAsia"/>
                <w:color w:val="000000" w:themeColor="text1"/>
                <w:sz w:val="18"/>
              </w:rPr>
              <w:t>, publisherId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 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>且与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>date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字段都是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根据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sumType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决定响应是否必填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>。</w:t>
            </w:r>
          </w:p>
          <w:p w:rsidR="00226587" w:rsidRPr="00092624" w:rsidRDefault="005D509D" w:rsidP="00226587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3</w:t>
            </w:r>
            <w:r w:rsidR="00226587"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.  </w:t>
            </w:r>
            <w:r w:rsidR="00226587" w:rsidRPr="00092624">
              <w:rPr>
                <w:rFonts w:ascii="Times New Roman" w:hAnsi="Verdana" w:hint="eastAsia"/>
                <w:color w:val="000000" w:themeColor="text1"/>
                <w:sz w:val="18"/>
              </w:rPr>
              <w:t>广告统计查询中响应参数结构体</w:t>
            </w:r>
            <w:r w:rsidR="00226587" w:rsidRPr="00092624">
              <w:rPr>
                <w:rFonts w:ascii="Times New Roman" w:hAnsi="Verdana" w:hint="eastAsia"/>
                <w:color w:val="000000" w:themeColor="text1"/>
                <w:sz w:val="18"/>
              </w:rPr>
              <w:t>TaskReportInfo</w:t>
            </w:r>
            <w:r w:rsidR="00226587" w:rsidRPr="00092624">
              <w:rPr>
                <w:rFonts w:ascii="Times New Roman" w:hAnsi="Verdana" w:hint="eastAsia"/>
                <w:color w:val="000000" w:themeColor="text1"/>
                <w:sz w:val="18"/>
              </w:rPr>
              <w:t>中添加字段</w:t>
            </w:r>
            <w:r w:rsidR="009658F3"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taskId., </w:t>
            </w:r>
            <w:r w:rsidR="000B06FD" w:rsidRPr="00092624">
              <w:rPr>
                <w:rFonts w:ascii="Times New Roman" w:hAnsi="Verdana" w:hint="eastAsia"/>
                <w:color w:val="000000" w:themeColor="text1"/>
                <w:sz w:val="18"/>
              </w:rPr>
              <w:t>advertiserId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>且与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>date</w:t>
            </w:r>
            <w:r w:rsidR="00DB62A0"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都是根据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sumType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决定响应是否必填。</w:t>
            </w:r>
          </w:p>
          <w:p w:rsidR="000D2BFD" w:rsidRPr="00092624" w:rsidRDefault="000D2BFD" w:rsidP="000D2BFD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4.  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广告统计查询中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 taskId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字段类型改为数组类型。</w:t>
            </w:r>
          </w:p>
          <w:p w:rsidR="005D509D" w:rsidRPr="00092624" w:rsidRDefault="00617921" w:rsidP="00226587">
            <w:pPr>
              <w:pStyle w:val="af4"/>
              <w:ind w:left="360" w:hangingChars="200" w:hanging="360"/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5</w:t>
            </w:r>
            <w:r w:rsidR="005D509D"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.   </w:t>
            </w:r>
            <w:r w:rsidR="005D509D" w:rsidRPr="00092624">
              <w:rPr>
                <w:rFonts w:ascii="Times New Roman" w:hAnsi="Verdana" w:hint="eastAsia"/>
                <w:color w:val="000000" w:themeColor="text1"/>
                <w:sz w:val="18"/>
              </w:rPr>
              <w:t>更新了接口的请求示例</w:t>
            </w:r>
          </w:p>
          <w:p w:rsidR="000D2BFD" w:rsidRPr="00092624" w:rsidRDefault="000D2BFD" w:rsidP="000D2BFD">
            <w:pPr>
              <w:pStyle w:val="af4"/>
              <w:rPr>
                <w:rFonts w:ascii="Times New Roman" w:hAnsi="Verdana"/>
                <w:color w:val="000000" w:themeColor="text1"/>
                <w:sz w:val="1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587" w:rsidRPr="00092624" w:rsidRDefault="00226587" w:rsidP="00226587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dwx224023</w:t>
            </w:r>
          </w:p>
          <w:p w:rsidR="00226587" w:rsidRPr="00092624" w:rsidRDefault="00226587" w:rsidP="00226587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panghuangang 00160934</w:t>
            </w:r>
          </w:p>
          <w:p w:rsidR="00F200E5" w:rsidRPr="00092624" w:rsidRDefault="00226587" w:rsidP="00226587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/>
                <w:color w:val="000000" w:themeColor="text1"/>
                <w:sz w:val="18"/>
              </w:rPr>
              <w:t>zhangxiaoju 00280396</w:t>
            </w:r>
          </w:p>
        </w:tc>
      </w:tr>
      <w:tr w:rsidR="005F2AB1" w:rsidRPr="00092624" w:rsidTr="00DE2680">
        <w:trPr>
          <w:cantSplit/>
          <w:trHeight w:hRule="exact" w:val="638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AB1" w:rsidRPr="00092624" w:rsidRDefault="005F2AB1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2015-10-27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AB1" w:rsidRPr="00092624" w:rsidRDefault="005F0C2A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0.8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AB1" w:rsidRPr="00092624" w:rsidRDefault="005F2AB1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、展示话单</w:t>
            </w:r>
            <w:r w:rsidR="00FA176B" w:rsidRPr="00092624">
              <w:rPr>
                <w:rFonts w:ascii="Times New Roman" w:hAnsi="Verdana" w:hint="eastAsia"/>
                <w:color w:val="000000" w:themeColor="text1"/>
                <w:sz w:val="18"/>
              </w:rPr>
              <w:t>中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增加了素材服务器记录话单的时间字段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recordTime</w:t>
            </w:r>
            <w:r w:rsidR="00183DAD" w:rsidRPr="00092624">
              <w:rPr>
                <w:rFonts w:ascii="Times New Roman" w:hAnsi="Verdana" w:hint="eastAsia"/>
                <w:color w:val="000000" w:themeColor="text1"/>
                <w:sz w:val="18"/>
              </w:rPr>
              <w:t>，</w:t>
            </w:r>
            <w:r w:rsidR="00183DAD"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="00183DAD" w:rsidRPr="00092624">
              <w:rPr>
                <w:rFonts w:ascii="Times New Roman" w:hAnsi="Verdana" w:hint="eastAsia"/>
                <w:color w:val="000000" w:themeColor="text1"/>
                <w:sz w:val="18"/>
              </w:rPr>
              <w:t>本次不需要处理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AB1" w:rsidRPr="00092624" w:rsidRDefault="005F2AB1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逄焕刚、戴亚红</w:t>
            </w:r>
          </w:p>
        </w:tc>
      </w:tr>
      <w:tr w:rsidR="00F56F02" w:rsidRPr="00092624" w:rsidTr="00DE2680">
        <w:trPr>
          <w:cantSplit/>
          <w:trHeight w:hRule="exact" w:val="638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F02" w:rsidRPr="00092624" w:rsidRDefault="00F56F02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2016-01-06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F02" w:rsidRPr="00092624" w:rsidRDefault="00F56F02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0.9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F02" w:rsidRPr="00092624" w:rsidRDefault="00F56F02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增加杂志锁屏广告话单以及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查询接口的修改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F02" w:rsidRPr="00092624" w:rsidRDefault="00F56F02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逄焕刚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朱枞庐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徐敏浩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戴亚红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李田戈</w:t>
            </w:r>
          </w:p>
        </w:tc>
      </w:tr>
      <w:tr w:rsidR="006204C2" w:rsidRPr="00092624" w:rsidTr="00DE2680">
        <w:trPr>
          <w:cantSplit/>
          <w:trHeight w:hRule="exact" w:val="6312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4C2" w:rsidRPr="00092624" w:rsidRDefault="006204C2" w:rsidP="006204C2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2016-02-16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4C2" w:rsidRPr="00092624" w:rsidRDefault="006204C2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1.0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4C2" w:rsidRPr="00092624" w:rsidRDefault="006204C2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newAd_slot_{time}.txt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站点小时统计文件格式增加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conditionLimit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（定向限制请求不到广告的请求数量）</w:t>
            </w:r>
          </w:p>
          <w:p w:rsidR="001424D7" w:rsidRPr="00092624" w:rsidRDefault="00CC1C24" w:rsidP="00100052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get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App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ReportInfo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接口的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AppReportInfo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中增加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conditionLimit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字段，表示定向限制请求不到广告的请求数量</w:t>
            </w:r>
          </w:p>
          <w:p w:rsidR="00DC644E" w:rsidRPr="00092624" w:rsidRDefault="001424D7" w:rsidP="00100052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3</w:t>
            </w:r>
            <w:r w:rsidR="00DC644E"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6F497C" w:rsidRPr="00092624">
              <w:rPr>
                <w:rFonts w:ascii="Times New Roman" w:hAnsi="Verdana" w:hint="eastAsia"/>
                <w:color w:val="000000" w:themeColor="text1"/>
                <w:sz w:val="18"/>
              </w:rPr>
              <w:t>去掉无用的</w:t>
            </w:r>
            <w:r w:rsidR="00DC644E" w:rsidRPr="00092624">
              <w:rPr>
                <w:rFonts w:ascii="Times New Roman" w:hAnsi="Verdana"/>
                <w:color w:val="000000" w:themeColor="text1"/>
                <w:sz w:val="18"/>
              </w:rPr>
              <w:t>resultCod</w:t>
            </w:r>
            <w:r w:rsidR="006F497C" w:rsidRPr="00092624">
              <w:rPr>
                <w:rFonts w:ascii="Times New Roman" w:hAnsi="Verdana" w:hint="eastAsia"/>
                <w:color w:val="000000" w:themeColor="text1"/>
                <w:sz w:val="18"/>
              </w:rPr>
              <w:t>e</w:t>
            </w:r>
            <w:r w:rsidR="006F497C" w:rsidRPr="00092624">
              <w:rPr>
                <w:rFonts w:ascii="Times New Roman" w:hAnsi="Verdana" w:hint="eastAsia"/>
                <w:color w:val="000000" w:themeColor="text1"/>
                <w:sz w:val="18"/>
              </w:rPr>
              <w:t>说明</w:t>
            </w:r>
          </w:p>
          <w:p w:rsidR="00ED6CEB" w:rsidRPr="00092624" w:rsidRDefault="00ED6CEB" w:rsidP="00100052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</w:p>
          <w:p w:rsidR="009404EB" w:rsidRPr="00092624" w:rsidRDefault="009404EB" w:rsidP="00100052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4/</w:t>
            </w:r>
          </w:p>
          <w:p w:rsidR="00ED6CEB" w:rsidRPr="00092624" w:rsidRDefault="00ED6CEB" w:rsidP="00ED6CE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推送给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newAd_content_{time}.txt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素材小时统计文件中增加字段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clickableImpressionEffective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（可点击有效展示次数）</w:t>
            </w:r>
          </w:p>
          <w:p w:rsidR="00ED6CEB" w:rsidRPr="00092624" w:rsidRDefault="00ED6CEB" w:rsidP="00ED6CE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推送给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newAd_slot_{time}.txt 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站点小时统计文件格中增加字段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clickableImpressionEffective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（可点击有效展示次数）</w:t>
            </w:r>
          </w:p>
          <w:p w:rsidR="00ED6CEB" w:rsidRPr="00092624" w:rsidRDefault="00ED6CEB" w:rsidP="00ED6CE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CC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模块：调用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的应用统计查询（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getAppReportInfo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）接口修改，在响应结构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AppReportInfo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中增加字段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clickableImpressionEffective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（可点击有效展示次数）</w:t>
            </w:r>
          </w:p>
          <w:p w:rsidR="00ED6CEB" w:rsidRPr="00092624" w:rsidRDefault="00ED6CEB" w:rsidP="00ED6CE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调用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BI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的广告统计查询（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getTaskReportInfo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）接口修改，在响应结构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TaskReportInfo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中增加字段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clickableImpressionEffective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（可点击有效展示次数）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4C2" w:rsidRPr="00092624" w:rsidRDefault="00CC1C24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逄焕刚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 xml:space="preserve"> </w:t>
            </w: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朱枞庐</w:t>
            </w:r>
          </w:p>
        </w:tc>
      </w:tr>
      <w:tr w:rsidR="00391808" w:rsidRPr="00092624" w:rsidTr="00DE2680">
        <w:trPr>
          <w:cantSplit/>
          <w:trHeight w:hRule="exact" w:val="724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08" w:rsidRPr="00092624" w:rsidRDefault="00391808" w:rsidP="00391808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2016-04-05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08" w:rsidRPr="00092624" w:rsidRDefault="00391808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1.1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08" w:rsidRPr="00092624" w:rsidRDefault="004D19C4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原始话单增加请求话单的推送。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08" w:rsidRPr="00092624" w:rsidRDefault="004D19C4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朱枞庐</w:t>
            </w:r>
          </w:p>
        </w:tc>
      </w:tr>
      <w:tr w:rsidR="00267D89" w:rsidRPr="00092624" w:rsidTr="00DE2680">
        <w:trPr>
          <w:cantSplit/>
          <w:trHeight w:hRule="exact" w:val="4551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D89" w:rsidRPr="00092624" w:rsidRDefault="00267D89" w:rsidP="00391808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lastRenderedPageBreak/>
              <w:t>2016-05-05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D89" w:rsidRPr="00092624" w:rsidRDefault="00267D89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1.2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D89" w:rsidRPr="00092624" w:rsidRDefault="00101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363A2F"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newAd_content_{time}.txt </w:t>
            </w:r>
            <w:r w:rsidR="00363A2F" w:rsidRPr="00092624">
              <w:rPr>
                <w:rFonts w:ascii="Times New Roman" w:hAnsi="Verdana" w:hint="eastAsia"/>
                <w:color w:val="000000" w:themeColor="text1"/>
                <w:sz w:val="18"/>
              </w:rPr>
              <w:t>素材小时统计文件、</w:t>
            </w:r>
            <w:r w:rsidR="00363A2F" w:rsidRPr="00092624">
              <w:rPr>
                <w:rFonts w:ascii="Times New Roman" w:hAnsi="Verdana" w:hint="eastAsia"/>
                <w:color w:val="000000" w:themeColor="text1"/>
                <w:sz w:val="18"/>
              </w:rPr>
              <w:t xml:space="preserve">newAd_slot_{time}.txt </w:t>
            </w:r>
            <w:r w:rsidR="00363A2F" w:rsidRPr="00092624">
              <w:rPr>
                <w:rFonts w:ascii="Times New Roman" w:hAnsi="Verdana" w:hint="eastAsia"/>
                <w:color w:val="000000" w:themeColor="text1"/>
                <w:sz w:val="18"/>
              </w:rPr>
              <w:t>站点小时统计文件中增加机型字段</w:t>
            </w:r>
            <w:r w:rsidR="00363A2F" w:rsidRPr="00092624">
              <w:rPr>
                <w:rFonts w:ascii="Times New Roman" w:hAnsi="Verdana" w:hint="eastAsia"/>
                <w:color w:val="000000" w:themeColor="text1"/>
                <w:sz w:val="18"/>
              </w:rPr>
              <w:t>model</w:t>
            </w:r>
          </w:p>
          <w:p w:rsidR="00997726" w:rsidRPr="00092624" w:rsidRDefault="00997726" w:rsidP="00997726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91728C" w:rsidRPr="00092624">
              <w:rPr>
                <w:rFonts w:ascii="Times New Roman" w:hAnsi="Verdana" w:hint="eastAsia"/>
                <w:color w:val="000000" w:themeColor="text1"/>
                <w:sz w:val="18"/>
              </w:rPr>
              <w:t>应用统计查询接口（</w:t>
            </w:r>
            <w:r w:rsidR="0091728C" w:rsidRPr="00092624">
              <w:rPr>
                <w:rFonts w:ascii="Times New Roman" w:hAnsi="Verdana" w:hint="eastAsia"/>
                <w:color w:val="000000" w:themeColor="text1"/>
                <w:sz w:val="18"/>
              </w:rPr>
              <w:t>getAppReportInfo</w:t>
            </w:r>
            <w:r w:rsidR="0091728C" w:rsidRPr="00092624">
              <w:rPr>
                <w:rFonts w:ascii="Times New Roman" w:hAnsi="Verdana" w:hint="eastAsia"/>
                <w:color w:val="000000" w:themeColor="text1"/>
                <w:sz w:val="18"/>
              </w:rPr>
              <w:t>）请求参数中增加品牌字段</w:t>
            </w:r>
            <w:r w:rsidR="0091728C" w:rsidRPr="00092624">
              <w:rPr>
                <w:rFonts w:ascii="Times New Roman" w:hAnsi="Verdana" w:hint="eastAsia"/>
                <w:color w:val="000000" w:themeColor="text1"/>
                <w:sz w:val="18"/>
              </w:rPr>
              <w:t>brand</w:t>
            </w:r>
          </w:p>
          <w:p w:rsidR="00EC2006" w:rsidRPr="00092624" w:rsidRDefault="00EC2006" w:rsidP="00997726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3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、广告统计查询接口（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getTaskReportInfo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）请求参数中增加品牌字段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brand</w:t>
            </w:r>
          </w:p>
          <w:p w:rsidR="00026A87" w:rsidRPr="00092624" w:rsidRDefault="00026A87" w:rsidP="00997726">
            <w:pPr>
              <w:pStyle w:val="af4"/>
              <w:tabs>
                <w:tab w:val="left" w:pos="360"/>
              </w:tabs>
              <w:rPr>
                <w:rFonts w:ascii="Times New Roman" w:hAnsi="Verdana"/>
                <w:b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4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8268D3" w:rsidRPr="00092624">
              <w:rPr>
                <w:rFonts w:ascii="Times New Roman" w:hAnsi="Verdana" w:hint="eastAsia"/>
                <w:color w:val="000000" w:themeColor="text1"/>
                <w:sz w:val="18"/>
              </w:rPr>
              <w:t>用户统计查询接口修改，请求参数中增加了</w:t>
            </w:r>
            <w:r w:rsidR="006376CF" w:rsidRPr="00092624">
              <w:rPr>
                <w:rFonts w:ascii="Times New Roman" w:hAnsi="Verdana" w:hint="eastAsia"/>
                <w:color w:val="000000" w:themeColor="text1"/>
                <w:sz w:val="18"/>
              </w:rPr>
              <w:t>用户统计类型</w:t>
            </w:r>
            <w:r w:rsidR="006376CF" w:rsidRPr="00092624">
              <w:rPr>
                <w:rFonts w:ascii="Times New Roman" w:hAnsi="Verdana"/>
                <w:color w:val="000000" w:themeColor="text1"/>
                <w:sz w:val="18"/>
              </w:rPr>
              <w:t>userInfoType</w:t>
            </w:r>
            <w:r w:rsidR="006376CF" w:rsidRPr="00092624">
              <w:rPr>
                <w:rFonts w:ascii="Times New Roman" w:hAnsi="Verdana" w:hint="eastAsia"/>
                <w:color w:val="000000" w:themeColor="text1"/>
                <w:sz w:val="18"/>
              </w:rPr>
              <w:t>，标明是统计地域分布还是机型分布。返回参数中增加了</w:t>
            </w:r>
            <w:r w:rsidR="001F48E9" w:rsidRPr="00092624">
              <w:rPr>
                <w:rFonts w:ascii="Times New Roman" w:hAnsi="Verdana" w:hint="eastAsia"/>
                <w:color w:val="000000" w:themeColor="text1"/>
                <w:sz w:val="18"/>
              </w:rPr>
              <w:t>机型分布数据</w:t>
            </w:r>
            <w:r w:rsidR="001F48E9" w:rsidRPr="00092624">
              <w:rPr>
                <w:rFonts w:ascii="Times New Roman" w:hAnsi="Verdana"/>
                <w:color w:val="000000" w:themeColor="text1"/>
                <w:sz w:val="18"/>
              </w:rPr>
              <w:t>modelList</w:t>
            </w:r>
          </w:p>
          <w:p w:rsidR="006376CF" w:rsidRPr="00092624" w:rsidRDefault="00A54065" w:rsidP="00997726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5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、广告统计查询接口（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getTaskReportInfo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）响应报文对象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TaskReportInfo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中增加字段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impressionUV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（独立展示用户数）和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clickUV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（独立点击用户数）</w:t>
            </w:r>
          </w:p>
          <w:p w:rsidR="00EF339C" w:rsidRPr="00092624" w:rsidRDefault="00EF339C" w:rsidP="00997726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6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890EDD" w:rsidRPr="00092624">
              <w:rPr>
                <w:rFonts w:ascii="Times New Roman" w:hAnsi="Verdana" w:hint="eastAsia"/>
                <w:color w:val="000000" w:themeColor="text1"/>
                <w:sz w:val="18"/>
              </w:rPr>
              <w:t>增加了点击事件话单的格式及样例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D89" w:rsidRPr="00092624" w:rsidRDefault="00267D89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逄焕刚、朱枞庐</w:t>
            </w:r>
          </w:p>
          <w:p w:rsidR="00DE2680" w:rsidRPr="00092624" w:rsidRDefault="00DE2680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</w:p>
        </w:tc>
      </w:tr>
      <w:tr w:rsidR="00DE2680" w:rsidRPr="00092624" w:rsidTr="00DE2680">
        <w:trPr>
          <w:cantSplit/>
          <w:trHeight w:hRule="exact" w:val="4551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680" w:rsidRPr="00092624" w:rsidRDefault="00DE2680" w:rsidP="00391808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2016-06-25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680" w:rsidRPr="00092624" w:rsidRDefault="00DE2680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1.3</w:t>
            </w:r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680" w:rsidRPr="00092624" w:rsidRDefault="00DE2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修正推送文件的文件名称</w:t>
            </w:r>
          </w:p>
          <w:p w:rsidR="00DE2680" w:rsidRPr="00092624" w:rsidRDefault="00DE2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content.${day_ep}.${hour}.txt</w:t>
            </w:r>
          </w:p>
          <w:p w:rsidR="00DE2680" w:rsidRPr="00092624" w:rsidRDefault="00DE2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slot.${day_ep}.${hour}.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txt</w:t>
            </w:r>
          </w:p>
          <w:p w:rsidR="00DE2680" w:rsidRPr="00092624" w:rsidRDefault="00DE2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3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${ip}-${ServerName}.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access. ${day_ep}.${hour}.log</w:t>
            </w:r>
          </w:p>
          <w:p w:rsidR="00DE2680" w:rsidRPr="00092624" w:rsidRDefault="00DE2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4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${ip}-${ServerName}.request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. ${day_ep}.${hour}.log</w:t>
            </w:r>
          </w:p>
          <w:p w:rsidR="00DE2680" w:rsidRPr="00092624" w:rsidRDefault="00DE2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5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${ip}-${ServerName}.click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.${day_ep}.${hour}.log</w:t>
            </w:r>
          </w:p>
          <w:p w:rsidR="00DE2680" w:rsidRPr="00092624" w:rsidRDefault="00DE2680" w:rsidP="00FA176B">
            <w:pPr>
              <w:pStyle w:val="af4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6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092624">
              <w:rPr>
                <w:rFonts w:ascii="Times New Roman" w:hAnsi="Verdana" w:hint="eastAsia"/>
                <w:color w:val="000000" w:themeColor="text1"/>
                <w:sz w:val="18"/>
              </w:rPr>
              <w:t>${ip}-${ServerName}.other</w:t>
            </w:r>
            <w:r w:rsidRPr="00092624">
              <w:rPr>
                <w:rFonts w:ascii="Times New Roman" w:hAnsi="Verdana"/>
                <w:color w:val="000000" w:themeColor="text1"/>
                <w:sz w:val="18"/>
              </w:rPr>
              <w:t>.${day_ep}.${hour}.log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680" w:rsidRPr="00092624" w:rsidRDefault="00DE2680" w:rsidP="00B8049A">
            <w:pPr>
              <w:pStyle w:val="af4"/>
              <w:rPr>
                <w:rFonts w:ascii="Times New Roman" w:hAnsi="Times New Roman"/>
                <w:color w:val="000000" w:themeColor="text1"/>
                <w:sz w:val="18"/>
              </w:rPr>
            </w:pPr>
            <w:r w:rsidRPr="00092624">
              <w:rPr>
                <w:rFonts w:ascii="Times New Roman" w:hAnsi="Times New Roman" w:hint="eastAsia"/>
                <w:color w:val="000000" w:themeColor="text1"/>
                <w:sz w:val="18"/>
              </w:rPr>
              <w:t>樊祥超</w:t>
            </w:r>
          </w:p>
        </w:tc>
      </w:tr>
      <w:tr w:rsidR="001A32CC" w:rsidRPr="00092624" w:rsidTr="00DE2680">
        <w:trPr>
          <w:cantSplit/>
          <w:trHeight w:hRule="exact" w:val="4551"/>
          <w:jc w:val="center"/>
          <w:ins w:id="0" w:author="z00198085" w:date="2016-07-25T18:07:00Z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2CC" w:rsidRPr="00092624" w:rsidRDefault="001A32CC" w:rsidP="001A32CC">
            <w:pPr>
              <w:pStyle w:val="af4"/>
              <w:rPr>
                <w:ins w:id="1" w:author="z00198085" w:date="2016-07-25T18:07:00Z"/>
                <w:rFonts w:ascii="Times New Roman" w:hAnsi="Times New Roman"/>
                <w:color w:val="000000" w:themeColor="text1"/>
                <w:sz w:val="18"/>
              </w:rPr>
            </w:pPr>
            <w:ins w:id="2" w:author="z00198085" w:date="2016-07-25T18:07:00Z">
              <w:r w:rsidRPr="00092624">
                <w:rPr>
                  <w:rFonts w:ascii="Times New Roman" w:hAnsi="Times New Roman" w:hint="eastAsia"/>
                  <w:color w:val="000000" w:themeColor="text1"/>
                  <w:sz w:val="18"/>
                </w:rPr>
                <w:t>2016-0</w:t>
              </w:r>
              <w:r>
                <w:rPr>
                  <w:rFonts w:ascii="Times New Roman" w:hAnsi="Times New Roman" w:hint="eastAsia"/>
                  <w:color w:val="000000" w:themeColor="text1"/>
                  <w:sz w:val="18"/>
                </w:rPr>
                <w:t>7</w:t>
              </w:r>
              <w:r w:rsidRPr="00092624">
                <w:rPr>
                  <w:rFonts w:ascii="Times New Roman" w:hAnsi="Times New Roman" w:hint="eastAsia"/>
                  <w:color w:val="000000" w:themeColor="text1"/>
                  <w:sz w:val="18"/>
                </w:rPr>
                <w:t>-25</w:t>
              </w:r>
            </w:ins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2CC" w:rsidRPr="00092624" w:rsidRDefault="001A32CC" w:rsidP="00B8049A">
            <w:pPr>
              <w:pStyle w:val="af4"/>
              <w:rPr>
                <w:ins w:id="3" w:author="z00198085" w:date="2016-07-25T18:07:00Z"/>
                <w:rFonts w:ascii="Times New Roman" w:hAnsi="Times New Roman"/>
                <w:color w:val="000000" w:themeColor="text1"/>
                <w:sz w:val="18"/>
              </w:rPr>
            </w:pPr>
            <w:ins w:id="4" w:author="z00198085" w:date="2016-07-25T18:07:00Z">
              <w:r>
                <w:rPr>
                  <w:rFonts w:ascii="Times New Roman" w:hAnsi="Times New Roman" w:hint="eastAsia"/>
                  <w:color w:val="000000" w:themeColor="text1"/>
                  <w:sz w:val="18"/>
                </w:rPr>
                <w:t>1.4</w:t>
              </w:r>
            </w:ins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2CC" w:rsidRDefault="001A32CC" w:rsidP="00FA176B">
            <w:pPr>
              <w:pStyle w:val="af4"/>
              <w:tabs>
                <w:tab w:val="left" w:pos="360"/>
              </w:tabs>
              <w:rPr>
                <w:ins w:id="5" w:author="z00198085" w:date="2016-07-25T18:08:00Z"/>
                <w:rFonts w:ascii="宋体" w:hAnsi="宋体" w:cs="宋体"/>
                <w:color w:val="000000" w:themeColor="text1"/>
              </w:rPr>
            </w:pPr>
            <w:ins w:id="6" w:author="z00198085" w:date="2016-07-25T18:08:00Z">
              <w:r>
                <w:rPr>
                  <w:rFonts w:ascii="宋体" w:hAnsi="宋体" w:cs="宋体" w:hint="eastAsia"/>
                  <w:color w:val="000000" w:themeColor="text1"/>
                </w:rPr>
                <w:t>1、</w:t>
              </w:r>
              <w:r w:rsidRPr="00092624">
                <w:rPr>
                  <w:rFonts w:ascii="宋体" w:hAnsi="宋体" w:cs="宋体"/>
                  <w:color w:val="000000" w:themeColor="text1"/>
                </w:rPr>
                <w:t>content.${day_ep}.${hour}.txt</w:t>
              </w:r>
              <w:r>
                <w:rPr>
                  <w:rFonts w:ascii="宋体" w:hAnsi="宋体" w:cs="宋体" w:hint="eastAsia"/>
                  <w:color w:val="000000" w:themeColor="text1"/>
                </w:rPr>
                <w:t>和</w:t>
              </w:r>
              <w:r w:rsidRPr="00092624">
                <w:rPr>
                  <w:rFonts w:ascii="宋体" w:hAnsi="宋体" w:cs="宋体"/>
                  <w:color w:val="000000" w:themeColor="text1"/>
                </w:rPr>
                <w:t>slot.${day_ep}.${hour}.</w:t>
              </w:r>
              <w:r w:rsidRPr="00092624">
                <w:rPr>
                  <w:rFonts w:ascii="宋体" w:hAnsi="宋体" w:cs="宋体" w:hint="eastAsia"/>
                  <w:color w:val="000000" w:themeColor="text1"/>
                </w:rPr>
                <w:t>txt</w:t>
              </w:r>
              <w:r>
                <w:rPr>
                  <w:rFonts w:ascii="宋体" w:hAnsi="宋体" w:cs="宋体" w:hint="eastAsia"/>
                  <w:color w:val="000000" w:themeColor="text1"/>
                </w:rPr>
                <w:t>话单格式增加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^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ad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S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ubtype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F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or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D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evice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^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internal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C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hanneld</w:t>
              </w:r>
            </w:ins>
          </w:p>
          <w:p w:rsidR="001A32CC" w:rsidRPr="00092624" w:rsidRDefault="001A32CC" w:rsidP="00FA176B">
            <w:pPr>
              <w:pStyle w:val="af4"/>
              <w:tabs>
                <w:tab w:val="left" w:pos="360"/>
              </w:tabs>
              <w:rPr>
                <w:ins w:id="7" w:author="z00198085" w:date="2016-07-25T18:07:00Z"/>
                <w:rFonts w:ascii="Times New Roman" w:hAnsi="Verdana"/>
                <w:color w:val="000000" w:themeColor="text1"/>
                <w:sz w:val="18"/>
              </w:rPr>
            </w:pPr>
            <w:ins w:id="8" w:author="z00198085" w:date="2016-07-25T18:08:00Z">
              <w:r>
                <w:rPr>
                  <w:rFonts w:ascii="宋体" w:hAnsi="宋体" w:cs="宋体" w:hint="eastAsia"/>
                  <w:color w:val="000000" w:themeColor="text1"/>
                </w:rPr>
                <w:t>2、</w:t>
              </w:r>
            </w:ins>
            <w:ins w:id="9" w:author="z00198085" w:date="2016-07-25T18:09:00Z">
              <w:r w:rsidRPr="001A32CC">
                <w:rPr>
                  <w:rFonts w:ascii="宋体" w:hAnsi="宋体" w:cs="宋体" w:hint="eastAsia"/>
                  <w:color w:val="000000" w:themeColor="text1"/>
                </w:rPr>
                <w:t>get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App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ReportInfo和getTaskReportInfo接口增加请求参数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ad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S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ubtype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F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or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D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evice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和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internal</w:t>
              </w:r>
              <w:r w:rsidRPr="001A32CC">
                <w:rPr>
                  <w:rFonts w:ascii="宋体" w:hAnsi="宋体" w:cs="宋体" w:hint="eastAsia"/>
                  <w:color w:val="000000" w:themeColor="text1"/>
                </w:rPr>
                <w:t>C</w:t>
              </w:r>
              <w:r w:rsidRPr="001A32CC">
                <w:rPr>
                  <w:rFonts w:ascii="宋体" w:hAnsi="宋体" w:cs="宋体"/>
                  <w:color w:val="000000" w:themeColor="text1"/>
                </w:rPr>
                <w:t>hanneld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2CC" w:rsidRPr="00092624" w:rsidRDefault="001A32CC" w:rsidP="001A32CC">
            <w:pPr>
              <w:pStyle w:val="af4"/>
              <w:rPr>
                <w:ins w:id="10" w:author="z00198085" w:date="2016-07-25T18:09:00Z"/>
                <w:rFonts w:ascii="Times New Roman" w:hAnsi="Times New Roman"/>
                <w:color w:val="000000" w:themeColor="text1"/>
                <w:sz w:val="18"/>
              </w:rPr>
            </w:pPr>
            <w:ins w:id="11" w:author="z00198085" w:date="2016-07-25T18:09:00Z">
              <w:r w:rsidRPr="00092624">
                <w:rPr>
                  <w:rFonts w:ascii="Times New Roman" w:hAnsi="Times New Roman" w:hint="eastAsia"/>
                  <w:color w:val="000000" w:themeColor="text1"/>
                  <w:sz w:val="18"/>
                </w:rPr>
                <w:t>逄焕刚、朱枞庐</w:t>
              </w:r>
            </w:ins>
          </w:p>
          <w:p w:rsidR="001A32CC" w:rsidRPr="00092624" w:rsidRDefault="001A32CC" w:rsidP="00B8049A">
            <w:pPr>
              <w:pStyle w:val="af4"/>
              <w:rPr>
                <w:ins w:id="12" w:author="z00198085" w:date="2016-07-25T18:07:00Z"/>
                <w:rFonts w:ascii="Times New Roman" w:hAnsi="Times New Roman"/>
                <w:color w:val="000000" w:themeColor="text1"/>
                <w:sz w:val="18"/>
              </w:rPr>
            </w:pPr>
          </w:p>
        </w:tc>
      </w:tr>
      <w:tr w:rsidR="00087367" w:rsidRPr="00092624" w:rsidTr="00DE2680">
        <w:trPr>
          <w:cantSplit/>
          <w:trHeight w:hRule="exact" w:val="4551"/>
          <w:jc w:val="center"/>
          <w:ins w:id="13" w:author="z00198085" w:date="2016-07-29T15:11:00Z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7" w:rsidRPr="00092624" w:rsidRDefault="00087367" w:rsidP="001A32CC">
            <w:pPr>
              <w:pStyle w:val="af4"/>
              <w:rPr>
                <w:ins w:id="14" w:author="z00198085" w:date="2016-07-29T15:11:00Z"/>
                <w:rFonts w:ascii="Times New Roman" w:hAnsi="Times New Roman"/>
                <w:color w:val="000000" w:themeColor="text1"/>
                <w:sz w:val="18"/>
              </w:rPr>
            </w:pPr>
            <w:ins w:id="15" w:author="z00198085" w:date="2016-07-29T15:11:00Z">
              <w:r w:rsidRPr="00092624">
                <w:rPr>
                  <w:rFonts w:ascii="Times New Roman" w:hAnsi="Times New Roman" w:hint="eastAsia"/>
                  <w:color w:val="000000" w:themeColor="text1"/>
                  <w:sz w:val="18"/>
                </w:rPr>
                <w:lastRenderedPageBreak/>
                <w:t>2016-0</w:t>
              </w:r>
              <w:r>
                <w:rPr>
                  <w:rFonts w:ascii="Times New Roman" w:hAnsi="Times New Roman" w:hint="eastAsia"/>
                  <w:color w:val="000000" w:themeColor="text1"/>
                  <w:sz w:val="18"/>
                </w:rPr>
                <w:t>7</w:t>
              </w:r>
              <w:r w:rsidRPr="00092624">
                <w:rPr>
                  <w:rFonts w:ascii="Times New Roman" w:hAnsi="Times New Roman" w:hint="eastAsia"/>
                  <w:color w:val="000000" w:themeColor="text1"/>
                  <w:sz w:val="18"/>
                </w:rPr>
                <w:t>-2</w:t>
              </w:r>
              <w:r>
                <w:rPr>
                  <w:rFonts w:ascii="Times New Roman" w:hAnsi="Times New Roman" w:hint="eastAsia"/>
                  <w:color w:val="000000" w:themeColor="text1"/>
                  <w:sz w:val="18"/>
                </w:rPr>
                <w:t>9</w:t>
              </w:r>
            </w:ins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7" w:rsidRDefault="00087367" w:rsidP="00B8049A">
            <w:pPr>
              <w:pStyle w:val="af4"/>
              <w:rPr>
                <w:ins w:id="16" w:author="z00198085" w:date="2016-07-29T15:11:00Z"/>
                <w:rFonts w:ascii="Times New Roman" w:hAnsi="Times New Roman"/>
                <w:color w:val="000000" w:themeColor="text1"/>
                <w:sz w:val="18"/>
              </w:rPr>
            </w:pPr>
            <w:ins w:id="17" w:author="z00198085" w:date="2016-07-29T15:11:00Z">
              <w:r>
                <w:rPr>
                  <w:rFonts w:ascii="Times New Roman" w:hAnsi="Times New Roman" w:hint="eastAsia"/>
                  <w:color w:val="000000" w:themeColor="text1"/>
                  <w:sz w:val="18"/>
                </w:rPr>
                <w:t>1.5</w:t>
              </w:r>
            </w:ins>
          </w:p>
        </w:tc>
        <w:tc>
          <w:tcPr>
            <w:tcW w:w="4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7" w:rsidRDefault="00087367" w:rsidP="00FA176B">
            <w:pPr>
              <w:pStyle w:val="af4"/>
              <w:tabs>
                <w:tab w:val="left" w:pos="360"/>
              </w:tabs>
              <w:rPr>
                <w:ins w:id="18" w:author="z00198085" w:date="2016-07-29T15:11:00Z"/>
                <w:rFonts w:ascii="宋体" w:hAnsi="宋体" w:cs="宋体"/>
                <w:color w:val="000000" w:themeColor="text1"/>
              </w:rPr>
            </w:pPr>
            <w:ins w:id="19" w:author="z00198085" w:date="2016-07-29T15:12:00Z">
              <w:r w:rsidRPr="00092624">
                <w:rPr>
                  <w:rFonts w:ascii="宋体" w:hAnsi="宋体" w:cs="宋体"/>
                  <w:color w:val="000000" w:themeColor="text1"/>
                </w:rPr>
                <w:t>Content</w:t>
              </w:r>
              <w:r>
                <w:rPr>
                  <w:rFonts w:ascii="宋体" w:hAnsi="宋体" w:cs="宋体" w:hint="eastAsia"/>
                  <w:color w:val="000000" w:themeColor="text1"/>
                </w:rPr>
                <w:t>和slot话单增加了</w:t>
              </w:r>
              <w:r w:rsidRPr="00791FDD">
                <w:rPr>
                  <w:color w:val="FF0000"/>
                  <w:highlight w:val="yellow"/>
                </w:rPr>
                <w:t>abTag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367" w:rsidRPr="00092624" w:rsidRDefault="00087367" w:rsidP="001A32CC">
            <w:pPr>
              <w:pStyle w:val="af4"/>
              <w:rPr>
                <w:ins w:id="20" w:author="z00198085" w:date="2016-07-29T15:11:00Z"/>
                <w:rFonts w:ascii="Times New Roman" w:hAnsi="Times New Roman"/>
                <w:color w:val="000000" w:themeColor="text1"/>
                <w:sz w:val="18"/>
              </w:rPr>
            </w:pPr>
            <w:ins w:id="21" w:author="z00198085" w:date="2016-07-29T15:12:00Z">
              <w:r>
                <w:rPr>
                  <w:rFonts w:ascii="Times New Roman" w:hAnsi="Times New Roman" w:hint="eastAsia"/>
                  <w:color w:val="000000" w:themeColor="text1"/>
                  <w:sz w:val="18"/>
                </w:rPr>
                <w:t>何忆亮、朱枞庐</w:t>
              </w:r>
            </w:ins>
          </w:p>
        </w:tc>
      </w:tr>
    </w:tbl>
    <w:p w:rsidR="00434DF0" w:rsidRPr="00092624" w:rsidRDefault="00F04909" w:rsidP="00434DF0">
      <w:pPr>
        <w:pStyle w:val="a8"/>
        <w:ind w:left="420" w:firstLineChars="0" w:firstLine="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br/>
      </w:r>
    </w:p>
    <w:p w:rsidR="00D77CB6" w:rsidRPr="00092624" w:rsidRDefault="00BD3CB0" w:rsidP="0080788D">
      <w:pPr>
        <w:pStyle w:val="1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新广告平台</w:t>
      </w:r>
      <w:r w:rsidR="002B2923" w:rsidRPr="00092624">
        <w:rPr>
          <w:rFonts w:hint="eastAsia"/>
          <w:color w:val="000000" w:themeColor="text1"/>
        </w:rPr>
        <w:t>数据推送</w:t>
      </w:r>
    </w:p>
    <w:p w:rsidR="00A52260" w:rsidRPr="00092624" w:rsidRDefault="00642A67" w:rsidP="00F85C97">
      <w:pPr>
        <w:pStyle w:val="2"/>
        <w:numPr>
          <w:ilvl w:val="1"/>
          <w:numId w:val="24"/>
        </w:num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新广告平台</w:t>
      </w:r>
      <w:r w:rsidR="00A52260" w:rsidRPr="00092624">
        <w:rPr>
          <w:rFonts w:hint="eastAsia"/>
          <w:color w:val="000000" w:themeColor="text1"/>
        </w:rPr>
        <w:t>报表处理完成后</w:t>
      </w:r>
      <w:r w:rsidR="002B2923" w:rsidRPr="00092624">
        <w:rPr>
          <w:rFonts w:hint="eastAsia"/>
          <w:color w:val="000000" w:themeColor="text1"/>
        </w:rPr>
        <w:t>推送</w:t>
      </w:r>
      <w:r w:rsidR="003F7632" w:rsidRPr="00092624">
        <w:rPr>
          <w:rFonts w:hint="eastAsia"/>
          <w:color w:val="000000" w:themeColor="text1"/>
        </w:rPr>
        <w:t>给</w:t>
      </w:r>
      <w:r w:rsidR="003F7632" w:rsidRPr="00092624">
        <w:rPr>
          <w:rFonts w:hint="eastAsia"/>
          <w:color w:val="000000" w:themeColor="text1"/>
        </w:rPr>
        <w:t>BI</w:t>
      </w:r>
      <w:r w:rsidR="002B2923" w:rsidRPr="00092624">
        <w:rPr>
          <w:rFonts w:hint="eastAsia"/>
          <w:color w:val="000000" w:themeColor="text1"/>
        </w:rPr>
        <w:t>的文件</w:t>
      </w:r>
    </w:p>
    <w:p w:rsidR="00FA63CB" w:rsidRPr="00092624" w:rsidRDefault="00F85C97" w:rsidP="00F85C97">
      <w:pPr>
        <w:pStyle w:val="3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1.1.1 </w:t>
      </w:r>
      <w:r w:rsidR="00FA63CB" w:rsidRPr="00092624">
        <w:rPr>
          <w:rFonts w:hint="eastAsia"/>
          <w:color w:val="000000" w:themeColor="text1"/>
        </w:rPr>
        <w:t>文件名称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2312"/>
        <w:gridCol w:w="2841"/>
      </w:tblGrid>
      <w:tr w:rsidR="00A52260" w:rsidRPr="00092624" w:rsidTr="00837DAB">
        <w:tc>
          <w:tcPr>
            <w:tcW w:w="2736" w:type="dxa"/>
          </w:tcPr>
          <w:p w:rsidR="00A52260" w:rsidRPr="00092624" w:rsidRDefault="00A52260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文件名称</w:t>
            </w:r>
          </w:p>
        </w:tc>
        <w:tc>
          <w:tcPr>
            <w:tcW w:w="2793" w:type="dxa"/>
          </w:tcPr>
          <w:p w:rsidR="00A52260" w:rsidRPr="00092624" w:rsidRDefault="00A52260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2452" w:type="dxa"/>
          </w:tcPr>
          <w:p w:rsidR="00A52260" w:rsidRPr="00092624" w:rsidRDefault="00A52260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参数</w:t>
            </w:r>
          </w:p>
        </w:tc>
      </w:tr>
      <w:tr w:rsidR="00A52260" w:rsidRPr="00092624" w:rsidTr="00837DAB">
        <w:trPr>
          <w:trHeight w:val="546"/>
        </w:trPr>
        <w:tc>
          <w:tcPr>
            <w:tcW w:w="2736" w:type="dxa"/>
          </w:tcPr>
          <w:p w:rsidR="00A52260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ascii="宋体" w:hAnsi="宋体" w:cs="宋体"/>
                <w:color w:val="000000" w:themeColor="text1"/>
              </w:rPr>
              <w:t>content.${day_ep}.${hour}.txt</w:t>
            </w:r>
          </w:p>
        </w:tc>
        <w:tc>
          <w:tcPr>
            <w:tcW w:w="2793" w:type="dxa"/>
          </w:tcPr>
          <w:p w:rsidR="00A52260" w:rsidRPr="00092624" w:rsidRDefault="00A52260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素材表</w:t>
            </w:r>
          </w:p>
          <w:p w:rsidR="00A5603D" w:rsidRPr="00092624" w:rsidRDefault="00A5603D" w:rsidP="004656C0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文件大小</w:t>
            </w:r>
            <w:r w:rsidR="00826C2D" w:rsidRPr="00092624">
              <w:rPr>
                <w:rFonts w:hint="eastAsia"/>
                <w:color w:val="000000" w:themeColor="text1"/>
              </w:rPr>
              <w:t>预期</w:t>
            </w:r>
            <w:r w:rsidR="008F3221" w:rsidRPr="00092624">
              <w:rPr>
                <w:rFonts w:hint="eastAsia"/>
                <w:color w:val="000000" w:themeColor="text1"/>
              </w:rPr>
              <w:t>几十</w:t>
            </w:r>
            <w:r w:rsidRPr="00092624">
              <w:rPr>
                <w:rFonts w:hint="eastAsia"/>
                <w:color w:val="000000" w:themeColor="text1"/>
              </w:rPr>
              <w:t>kb</w:t>
            </w:r>
            <w:r w:rsidR="004656C0" w:rsidRPr="00092624">
              <w:rPr>
                <w:rFonts w:hint="eastAsia"/>
                <w:color w:val="000000" w:themeColor="text1"/>
              </w:rPr>
              <w:t>左右</w:t>
            </w:r>
            <w:r w:rsidR="00837DAB" w:rsidRPr="00092624">
              <w:rPr>
                <w:rFonts w:hint="eastAsia"/>
                <w:color w:val="000000" w:themeColor="text1"/>
              </w:rPr>
              <w:t>，每小时生成一个文件</w:t>
            </w:r>
          </w:p>
        </w:tc>
        <w:tc>
          <w:tcPr>
            <w:tcW w:w="2452" w:type="dxa"/>
            <w:vMerge w:val="restart"/>
          </w:tcPr>
          <w:p w:rsidR="008A501C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</w:t>
            </w:r>
            <w:r w:rsidR="00A52260" w:rsidRPr="00092624">
              <w:rPr>
                <w:rFonts w:hint="eastAsia"/>
                <w:color w:val="000000" w:themeColor="text1"/>
              </w:rPr>
              <w:t>{</w:t>
            </w: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day_ep</w:t>
            </w:r>
            <w:proofErr w:type="spellEnd"/>
            <w:r w:rsidR="00A52260" w:rsidRPr="00092624">
              <w:rPr>
                <w:rFonts w:hint="eastAsia"/>
                <w:color w:val="000000" w:themeColor="text1"/>
              </w:rPr>
              <w:t>}</w:t>
            </w:r>
            <w:r w:rsidRPr="00092624">
              <w:rPr>
                <w:rFonts w:hint="eastAsia"/>
                <w:color w:val="000000" w:themeColor="text1"/>
              </w:rPr>
              <w:t>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</w:p>
          <w:p w:rsidR="00A52260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${hour}: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hh</w:t>
            </w:r>
            <w:proofErr w:type="spellEnd"/>
          </w:p>
          <w:p w:rsidR="00A52260" w:rsidRPr="00092624" w:rsidRDefault="00A52260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文件名格式如：</w:t>
            </w:r>
          </w:p>
          <w:p w:rsidR="00A52260" w:rsidRPr="00092624" w:rsidRDefault="00F45F9A" w:rsidP="008A501C">
            <w:pPr>
              <w:pStyle w:val="a8"/>
              <w:ind w:firstLineChars="0" w:firstLine="0"/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content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.2016-06-25</w:t>
            </w:r>
            <w:r w:rsidR="00A52260" w:rsidRPr="00092624">
              <w:rPr>
                <w:rFonts w:ascii="宋体" w:hAnsi="宋体" w:cs="宋体" w:hint="eastAsia"/>
                <w:color w:val="000000" w:themeColor="text1"/>
              </w:rPr>
              <w:t>.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09.</w:t>
            </w:r>
            <w:r w:rsidR="00A52260" w:rsidRPr="00092624">
              <w:rPr>
                <w:rFonts w:ascii="宋体" w:hAnsi="宋体" w:cs="宋体" w:hint="eastAsia"/>
                <w:color w:val="000000" w:themeColor="text1"/>
              </w:rPr>
              <w:t>txt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slot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.2016-06-25.09.txt</w:t>
            </w:r>
          </w:p>
        </w:tc>
      </w:tr>
      <w:tr w:rsidR="00A52260" w:rsidRPr="00092624" w:rsidTr="00837DAB">
        <w:trPr>
          <w:trHeight w:val="412"/>
        </w:trPr>
        <w:tc>
          <w:tcPr>
            <w:tcW w:w="2736" w:type="dxa"/>
          </w:tcPr>
          <w:p w:rsidR="00A52260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ascii="宋体" w:hAnsi="宋体" w:cs="宋体"/>
                <w:color w:val="000000" w:themeColor="text1"/>
              </w:rPr>
              <w:t>slot.${day_ep}.${hour}.</w:t>
            </w:r>
            <w:r w:rsidR="00A52260" w:rsidRPr="00092624">
              <w:rPr>
                <w:rFonts w:ascii="宋体" w:hAnsi="宋体" w:cs="宋体" w:hint="eastAsia"/>
                <w:color w:val="000000" w:themeColor="text1"/>
              </w:rPr>
              <w:t>txt</w:t>
            </w:r>
          </w:p>
        </w:tc>
        <w:tc>
          <w:tcPr>
            <w:tcW w:w="2793" w:type="dxa"/>
          </w:tcPr>
          <w:p w:rsidR="00A52260" w:rsidRPr="00092624" w:rsidRDefault="00A52260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广告位表</w:t>
            </w:r>
          </w:p>
          <w:p w:rsidR="00A5603D" w:rsidRPr="00092624" w:rsidRDefault="008F3221" w:rsidP="004656C0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文件大小</w:t>
            </w:r>
            <w:r w:rsidR="00826C2D" w:rsidRPr="00092624">
              <w:rPr>
                <w:rFonts w:hint="eastAsia"/>
                <w:color w:val="000000" w:themeColor="text1"/>
              </w:rPr>
              <w:t>预期</w:t>
            </w:r>
            <w:r w:rsidRPr="00092624">
              <w:rPr>
                <w:rFonts w:hint="eastAsia"/>
                <w:color w:val="000000" w:themeColor="text1"/>
              </w:rPr>
              <w:t>几十</w:t>
            </w:r>
            <w:r w:rsidR="00A5603D" w:rsidRPr="00092624">
              <w:rPr>
                <w:rFonts w:hint="eastAsia"/>
                <w:color w:val="000000" w:themeColor="text1"/>
              </w:rPr>
              <w:t>kb</w:t>
            </w:r>
            <w:r w:rsidR="004656C0" w:rsidRPr="00092624">
              <w:rPr>
                <w:rFonts w:hint="eastAsia"/>
                <w:color w:val="000000" w:themeColor="text1"/>
              </w:rPr>
              <w:t>左右</w:t>
            </w:r>
            <w:r w:rsidR="00837DAB" w:rsidRPr="00092624">
              <w:rPr>
                <w:rFonts w:hint="eastAsia"/>
                <w:color w:val="000000" w:themeColor="text1"/>
              </w:rPr>
              <w:t>，</w:t>
            </w:r>
          </w:p>
          <w:p w:rsidR="00837DAB" w:rsidRPr="00092624" w:rsidRDefault="00837DAB" w:rsidP="004656C0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每小时生成一个文件</w:t>
            </w:r>
          </w:p>
        </w:tc>
        <w:tc>
          <w:tcPr>
            <w:tcW w:w="2452" w:type="dxa"/>
            <w:vMerge/>
          </w:tcPr>
          <w:p w:rsidR="00A52260" w:rsidRPr="00092624" w:rsidRDefault="00A52260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</w:p>
        </w:tc>
      </w:tr>
    </w:tbl>
    <w:p w:rsidR="00A52260" w:rsidRPr="00092624" w:rsidRDefault="00A52260" w:rsidP="00FA63CB">
      <w:pPr>
        <w:jc w:val="left"/>
        <w:rPr>
          <w:color w:val="000000" w:themeColor="text1"/>
        </w:rPr>
      </w:pPr>
    </w:p>
    <w:p w:rsidR="00A52260" w:rsidRPr="00092624" w:rsidRDefault="00F85C97" w:rsidP="00F85C97">
      <w:pPr>
        <w:pStyle w:val="3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1.1.2 </w:t>
      </w:r>
      <w:r w:rsidR="006A427F" w:rsidRPr="00092624">
        <w:rPr>
          <w:rFonts w:hint="eastAsia"/>
          <w:color w:val="000000" w:themeColor="text1"/>
        </w:rPr>
        <w:t>推送文件内容格式说明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850"/>
        <w:gridCol w:w="4306"/>
      </w:tblGrid>
      <w:tr w:rsidR="00A52260" w:rsidRPr="00092624" w:rsidTr="00F85C97">
        <w:tc>
          <w:tcPr>
            <w:tcW w:w="2694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含义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6A18FD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clickAll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点击总数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D7124C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clickEffective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点击有效数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6A18FD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lastRenderedPageBreak/>
              <w:t>impressionAll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展示总数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6A18FD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impressionEffective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展示有效数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DA1E02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requestAll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请求总数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DA1E02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requestEffective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有效请求数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FA4B1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closeSplash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开屏关闭数</w:t>
            </w:r>
          </w:p>
        </w:tc>
      </w:tr>
      <w:tr w:rsidR="00D93F2F" w:rsidRPr="00092624" w:rsidTr="00F85C97">
        <w:tc>
          <w:tcPr>
            <w:tcW w:w="2694" w:type="dxa"/>
          </w:tcPr>
          <w:p w:rsidR="00D93F2F" w:rsidRPr="00092624" w:rsidRDefault="008A6EE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showStop</w:t>
            </w:r>
            <w:proofErr w:type="spellEnd"/>
          </w:p>
        </w:tc>
        <w:tc>
          <w:tcPr>
            <w:tcW w:w="4306" w:type="dxa"/>
          </w:tcPr>
          <w:p w:rsidR="00D93F2F" w:rsidRPr="00092624" w:rsidRDefault="00D93F2F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广告展示自然结束</w:t>
            </w:r>
            <w:r w:rsidR="00426557" w:rsidRPr="00092624">
              <w:rPr>
                <w:rFonts w:hint="eastAsia"/>
                <w:color w:val="000000" w:themeColor="text1"/>
              </w:rPr>
              <w:t>，对于杂志锁屏填写为</w:t>
            </w:r>
            <w:r w:rsidR="00426557" w:rsidRPr="00092624">
              <w:rPr>
                <w:rFonts w:hint="eastAsia"/>
                <w:color w:val="000000" w:themeColor="text1"/>
              </w:rPr>
              <w:t>0</w:t>
            </w:r>
          </w:p>
        </w:tc>
      </w:tr>
      <w:tr w:rsidR="00D93F2F" w:rsidRPr="00092624" w:rsidTr="00F85C97">
        <w:tc>
          <w:tcPr>
            <w:tcW w:w="2694" w:type="dxa"/>
          </w:tcPr>
          <w:p w:rsidR="00D93F2F" w:rsidRPr="00092624" w:rsidRDefault="00FC1529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userClose</w:t>
            </w:r>
            <w:proofErr w:type="spellEnd"/>
          </w:p>
        </w:tc>
        <w:tc>
          <w:tcPr>
            <w:tcW w:w="4306" w:type="dxa"/>
          </w:tcPr>
          <w:p w:rsidR="00D93F2F" w:rsidRPr="00092624" w:rsidRDefault="00D93F2F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用户主动关闭广告事件</w:t>
            </w:r>
            <w:r w:rsidR="00426557" w:rsidRPr="00092624">
              <w:rPr>
                <w:rFonts w:hint="eastAsia"/>
                <w:color w:val="000000" w:themeColor="text1"/>
              </w:rPr>
              <w:t>，对于杂志锁屏填写为</w:t>
            </w:r>
            <w:r w:rsidR="00426557" w:rsidRPr="00092624">
              <w:rPr>
                <w:rFonts w:hint="eastAsia"/>
                <w:color w:val="000000" w:themeColor="text1"/>
              </w:rPr>
              <w:t>0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426557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i</w:t>
            </w:r>
            <w:r w:rsidR="00FA4B11" w:rsidRPr="00092624">
              <w:rPr>
                <w:rFonts w:ascii="宋体" w:hAnsi="宋体" w:cs="宋体" w:hint="eastAsia"/>
                <w:color w:val="000000" w:themeColor="text1"/>
              </w:rPr>
              <w:t>ncome</w:t>
            </w:r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广告收益</w:t>
            </w:r>
            <w:r w:rsidR="00E3182E" w:rsidRPr="00092624">
              <w:rPr>
                <w:rFonts w:hint="eastAsia"/>
                <w:color w:val="000000" w:themeColor="text1"/>
              </w:rPr>
              <w:t>(</w:t>
            </w:r>
            <w:r w:rsidR="005571C1" w:rsidRPr="00092624">
              <w:rPr>
                <w:rFonts w:hint="eastAsia"/>
                <w:color w:val="000000" w:themeColor="text1"/>
              </w:rPr>
              <w:t>单位为元，五</w:t>
            </w:r>
            <w:r w:rsidR="00E3182E" w:rsidRPr="00092624">
              <w:rPr>
                <w:rFonts w:hint="eastAsia"/>
                <w:color w:val="000000" w:themeColor="text1"/>
              </w:rPr>
              <w:t>位小数</w:t>
            </w:r>
            <w:r w:rsidR="00E3182E" w:rsidRPr="00092624">
              <w:rPr>
                <w:rFonts w:hint="eastAsia"/>
                <w:color w:val="000000" w:themeColor="text1"/>
              </w:rPr>
              <w:t>)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EC2CF9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spendMoney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支出</w:t>
            </w:r>
            <w:r w:rsidR="00754755" w:rsidRPr="00092624">
              <w:rPr>
                <w:rFonts w:hint="eastAsia"/>
                <w:color w:val="000000" w:themeColor="text1"/>
              </w:rPr>
              <w:t>(</w:t>
            </w:r>
            <w:r w:rsidR="005571C1" w:rsidRPr="00092624">
              <w:rPr>
                <w:rFonts w:hint="eastAsia"/>
                <w:color w:val="000000" w:themeColor="text1"/>
              </w:rPr>
              <w:t>单位为元，五</w:t>
            </w:r>
            <w:r w:rsidR="00754755" w:rsidRPr="00092624">
              <w:rPr>
                <w:rFonts w:hint="eastAsia"/>
                <w:color w:val="000000" w:themeColor="text1"/>
              </w:rPr>
              <w:t>位小数</w:t>
            </w:r>
            <w:r w:rsidR="00754755" w:rsidRPr="00092624">
              <w:rPr>
                <w:rFonts w:hint="eastAsia"/>
                <w:color w:val="000000" w:themeColor="text1"/>
              </w:rPr>
              <w:t>)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time</w:t>
            </w:r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时间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hh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</w:tr>
      <w:tr w:rsidR="00A52260" w:rsidRPr="00092624" w:rsidTr="00F85C97">
        <w:tc>
          <w:tcPr>
            <w:tcW w:w="2694" w:type="dxa"/>
            <w:vAlign w:val="center"/>
          </w:tcPr>
          <w:p w:rsidR="00A52260" w:rsidRPr="00092624" w:rsidRDefault="00EB2F8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advertiserId</w:t>
            </w:r>
            <w:proofErr w:type="spellEnd"/>
          </w:p>
        </w:tc>
        <w:tc>
          <w:tcPr>
            <w:tcW w:w="4306" w:type="dxa"/>
            <w:vAlign w:val="center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广告主ID</w:t>
            </w:r>
          </w:p>
        </w:tc>
      </w:tr>
      <w:tr w:rsidR="00A52260" w:rsidRPr="00092624" w:rsidTr="00F85C97">
        <w:tc>
          <w:tcPr>
            <w:tcW w:w="2694" w:type="dxa"/>
            <w:vAlign w:val="center"/>
          </w:tcPr>
          <w:p w:rsidR="00A52260" w:rsidRPr="00092624" w:rsidRDefault="001D1B7F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publisherId</w:t>
            </w:r>
            <w:proofErr w:type="spellEnd"/>
          </w:p>
        </w:tc>
        <w:tc>
          <w:tcPr>
            <w:tcW w:w="4306" w:type="dxa"/>
            <w:vAlign w:val="center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开发者ID</w:t>
            </w:r>
          </w:p>
        </w:tc>
      </w:tr>
      <w:tr w:rsidR="00A52260" w:rsidRPr="00092624" w:rsidTr="00F85C97">
        <w:tc>
          <w:tcPr>
            <w:tcW w:w="2694" w:type="dxa"/>
            <w:vAlign w:val="center"/>
          </w:tcPr>
          <w:p w:rsidR="00A52260" w:rsidRPr="00092624" w:rsidRDefault="005F3576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contentId</w:t>
            </w:r>
            <w:proofErr w:type="spellEnd"/>
          </w:p>
        </w:tc>
        <w:tc>
          <w:tcPr>
            <w:tcW w:w="4306" w:type="dxa"/>
            <w:vAlign w:val="center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素材ID</w:t>
            </w:r>
          </w:p>
        </w:tc>
      </w:tr>
      <w:tr w:rsidR="00A52260" w:rsidRPr="00092624" w:rsidTr="00F85C97">
        <w:tc>
          <w:tcPr>
            <w:tcW w:w="2694" w:type="dxa"/>
            <w:vAlign w:val="center"/>
          </w:tcPr>
          <w:p w:rsidR="00A52260" w:rsidRPr="00092624" w:rsidRDefault="00AD6FF3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taskId</w:t>
            </w:r>
            <w:proofErr w:type="spellEnd"/>
          </w:p>
        </w:tc>
        <w:tc>
          <w:tcPr>
            <w:tcW w:w="4306" w:type="dxa"/>
            <w:vAlign w:val="center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任务ID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19422A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pricingType</w:t>
            </w:r>
            <w:proofErr w:type="spellEnd"/>
            <w:r w:rsidR="00A52260" w:rsidRPr="00092624">
              <w:rPr>
                <w:rFonts w:ascii="宋体" w:hAnsi="宋体" w:cs="宋体" w:hint="eastAsia"/>
                <w:color w:val="000000" w:themeColor="text1"/>
              </w:rPr>
              <w:t xml:space="preserve"> </w:t>
            </w:r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计费形式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502CCF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siteId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站点ID</w:t>
            </w:r>
          </w:p>
        </w:tc>
      </w:tr>
      <w:tr w:rsidR="00A52260" w:rsidRPr="00092624" w:rsidTr="00F85C97">
        <w:tc>
          <w:tcPr>
            <w:tcW w:w="2694" w:type="dxa"/>
          </w:tcPr>
          <w:p w:rsidR="00A52260" w:rsidRPr="00092624" w:rsidRDefault="007E6366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slotId</w:t>
            </w:r>
            <w:proofErr w:type="spellEnd"/>
          </w:p>
        </w:tc>
        <w:tc>
          <w:tcPr>
            <w:tcW w:w="4306" w:type="dxa"/>
          </w:tcPr>
          <w:p w:rsidR="00A52260" w:rsidRPr="00092624" w:rsidRDefault="00A52260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广告位ID</w:t>
            </w:r>
          </w:p>
        </w:tc>
      </w:tr>
      <w:tr w:rsidR="00CA4171" w:rsidRPr="00092624" w:rsidTr="00F85C97">
        <w:tc>
          <w:tcPr>
            <w:tcW w:w="2694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/>
                <w:color w:val="000000" w:themeColor="text1"/>
              </w:rPr>
              <w:t>swipeup</w:t>
            </w:r>
            <w:proofErr w:type="spellEnd"/>
          </w:p>
        </w:tc>
        <w:tc>
          <w:tcPr>
            <w:tcW w:w="4306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eastAsia="宋体" w:hAnsi="宋体" w:cs="宋体" w:hint="eastAsia"/>
                <w:color w:val="000000" w:themeColor="text1"/>
              </w:rPr>
              <w:t>用户上滑查看图片文字描述事件</w:t>
            </w:r>
            <w:r w:rsidRPr="00092624">
              <w:rPr>
                <w:rFonts w:hint="eastAsia"/>
                <w:color w:val="000000" w:themeColor="text1"/>
              </w:rPr>
              <w:t>，为杂志锁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屏增加</w:t>
            </w:r>
            <w:proofErr w:type="gramEnd"/>
          </w:p>
        </w:tc>
      </w:tr>
      <w:tr w:rsidR="00CA4171" w:rsidRPr="00092624" w:rsidTr="00F85C97">
        <w:tc>
          <w:tcPr>
            <w:tcW w:w="2694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/>
                <w:color w:val="000000" w:themeColor="text1"/>
              </w:rPr>
              <w:t>favorite</w:t>
            </w:r>
          </w:p>
        </w:tc>
        <w:tc>
          <w:tcPr>
            <w:tcW w:w="4306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eastAsia="宋体" w:hAnsi="宋体" w:cs="宋体" w:hint="eastAsia"/>
                <w:color w:val="000000" w:themeColor="text1"/>
              </w:rPr>
              <w:t>户收藏成功事件</w:t>
            </w:r>
            <w:r w:rsidRPr="00092624">
              <w:rPr>
                <w:rFonts w:hint="eastAsia"/>
                <w:color w:val="000000" w:themeColor="text1"/>
              </w:rPr>
              <w:t>，为杂志锁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屏增加</w:t>
            </w:r>
            <w:proofErr w:type="gramEnd"/>
          </w:p>
        </w:tc>
      </w:tr>
      <w:tr w:rsidR="00CA4171" w:rsidRPr="00092624" w:rsidTr="00F85C97">
        <w:tc>
          <w:tcPr>
            <w:tcW w:w="2694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/>
                <w:color w:val="000000" w:themeColor="text1"/>
              </w:rPr>
              <w:t>share</w:t>
            </w:r>
          </w:p>
        </w:tc>
        <w:tc>
          <w:tcPr>
            <w:tcW w:w="4306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eastAsia="宋体" w:hAnsi="宋体" w:cs="宋体" w:hint="eastAsia"/>
                <w:color w:val="000000" w:themeColor="text1"/>
              </w:rPr>
              <w:t>用户点击分享事件</w:t>
            </w:r>
            <w:r w:rsidRPr="00092624">
              <w:rPr>
                <w:rFonts w:hint="eastAsia"/>
                <w:color w:val="000000" w:themeColor="text1"/>
              </w:rPr>
              <w:t>，为杂志锁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屏增加</w:t>
            </w:r>
            <w:proofErr w:type="gramEnd"/>
          </w:p>
        </w:tc>
      </w:tr>
      <w:tr w:rsidR="00CA4171" w:rsidRPr="00092624" w:rsidTr="00F85C97">
        <w:tc>
          <w:tcPr>
            <w:tcW w:w="2694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/>
                <w:color w:val="000000" w:themeColor="text1"/>
              </w:rPr>
              <w:t>remove</w:t>
            </w:r>
          </w:p>
        </w:tc>
        <w:tc>
          <w:tcPr>
            <w:tcW w:w="4306" w:type="dxa"/>
          </w:tcPr>
          <w:p w:rsidR="00CA4171" w:rsidRPr="00092624" w:rsidRDefault="00CA4171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eastAsia="宋体" w:hAnsi="宋体" w:cs="宋体" w:hint="eastAsia"/>
                <w:color w:val="000000" w:themeColor="text1"/>
              </w:rPr>
              <w:t>用户移除成功事件，为杂志锁</w:t>
            </w:r>
            <w:proofErr w:type="gramStart"/>
            <w:r w:rsidRPr="00092624">
              <w:rPr>
                <w:rFonts w:ascii="宋体" w:eastAsia="宋体" w:hAnsi="宋体" w:cs="宋体" w:hint="eastAsia"/>
                <w:color w:val="000000" w:themeColor="text1"/>
              </w:rPr>
              <w:t>屏增加</w:t>
            </w:r>
            <w:proofErr w:type="gramEnd"/>
          </w:p>
        </w:tc>
      </w:tr>
      <w:tr w:rsidR="009474F3" w:rsidRPr="00092624" w:rsidTr="00F85C97">
        <w:tc>
          <w:tcPr>
            <w:tcW w:w="2694" w:type="dxa"/>
          </w:tcPr>
          <w:p w:rsidR="009474F3" w:rsidRPr="00092624" w:rsidRDefault="009474F3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conditionLimit</w:t>
            </w:r>
            <w:proofErr w:type="spellEnd"/>
          </w:p>
        </w:tc>
        <w:tc>
          <w:tcPr>
            <w:tcW w:w="4306" w:type="dxa"/>
          </w:tcPr>
          <w:p w:rsidR="009474F3" w:rsidRPr="00092624" w:rsidRDefault="009474F3" w:rsidP="00C21409">
            <w:pPr>
              <w:jc w:val="left"/>
              <w:rPr>
                <w:rFonts w:ascii="宋体" w:eastAsia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定向限制请求不到广告的请求数量</w:t>
            </w:r>
          </w:p>
        </w:tc>
      </w:tr>
      <w:tr w:rsidR="007C5205" w:rsidRPr="00092624" w:rsidTr="00F85C97">
        <w:tc>
          <w:tcPr>
            <w:tcW w:w="2694" w:type="dxa"/>
          </w:tcPr>
          <w:p w:rsidR="007C5205" w:rsidRPr="00092624" w:rsidRDefault="007C5205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t>clickableI</w:t>
            </w:r>
            <w:r w:rsidRPr="00092624">
              <w:rPr>
                <w:rFonts w:ascii="Arial" w:hAnsi="Arial" w:cs="Arial"/>
                <w:color w:val="000000" w:themeColor="text1"/>
                <w:szCs w:val="21"/>
              </w:rPr>
              <w:t>mpressionEffective</w:t>
            </w:r>
            <w:proofErr w:type="spellEnd"/>
          </w:p>
        </w:tc>
        <w:tc>
          <w:tcPr>
            <w:tcW w:w="4306" w:type="dxa"/>
          </w:tcPr>
          <w:p w:rsidR="007C5205" w:rsidRPr="00092624" w:rsidRDefault="007C5205" w:rsidP="00C21409">
            <w:pPr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t>可点击有效展示次数</w:t>
            </w:r>
          </w:p>
        </w:tc>
      </w:tr>
      <w:tr w:rsidR="00B37B8F" w:rsidRPr="00092624" w:rsidTr="00F85C97">
        <w:tc>
          <w:tcPr>
            <w:tcW w:w="2694" w:type="dxa"/>
          </w:tcPr>
          <w:p w:rsidR="00B37B8F" w:rsidRPr="00092624" w:rsidRDefault="00C4020D" w:rsidP="00C21409">
            <w:pPr>
              <w:jc w:val="left"/>
              <w:rPr>
                <w:rFonts w:ascii="Arial" w:hAnsi="Arial" w:cs="Arial"/>
                <w:color w:val="000000" w:themeColor="text1"/>
                <w:szCs w:val="21"/>
              </w:rPr>
            </w:pPr>
            <w:r w:rsidRPr="00092624">
              <w:rPr>
                <w:rFonts w:ascii="宋体" w:hAnsi="宋体" w:cs="宋体"/>
                <w:color w:val="000000" w:themeColor="text1"/>
              </w:rPr>
              <w:t>model</w:t>
            </w:r>
          </w:p>
        </w:tc>
        <w:tc>
          <w:tcPr>
            <w:tcW w:w="4306" w:type="dxa"/>
          </w:tcPr>
          <w:p w:rsidR="00B37B8F" w:rsidRPr="00092624" w:rsidRDefault="00602C93" w:rsidP="001B7812">
            <w:pPr>
              <w:jc w:val="left"/>
              <w:rPr>
                <w:rFonts w:ascii="Arial" w:hAnsi="Arial" w:cs="Arial"/>
                <w:color w:val="000000" w:themeColor="text1"/>
                <w:szCs w:val="21"/>
              </w:rPr>
            </w:pPr>
            <w:r w:rsidRPr="00092624">
              <w:rPr>
                <w:rFonts w:hint="eastAsia"/>
                <w:color w:val="000000" w:themeColor="text1"/>
              </w:rPr>
              <w:t>设备型号，例如</w:t>
            </w:r>
            <w:r w:rsidRPr="00092624">
              <w:rPr>
                <w:rFonts w:hint="eastAsia"/>
                <w:color w:val="000000" w:themeColor="text1"/>
              </w:rPr>
              <w:t>MT2-C00</w:t>
            </w:r>
            <w:r w:rsidRPr="00092624">
              <w:rPr>
                <w:rFonts w:hint="eastAsia"/>
                <w:color w:val="000000" w:themeColor="text1"/>
              </w:rPr>
              <w:t>，</w:t>
            </w:r>
            <w:r w:rsidRPr="00092624">
              <w:rPr>
                <w:rFonts w:hint="eastAsia"/>
                <w:color w:val="000000" w:themeColor="text1"/>
              </w:rPr>
              <w:t>SDK</w:t>
            </w:r>
            <w:r w:rsidRPr="00092624">
              <w:rPr>
                <w:rFonts w:hint="eastAsia"/>
                <w:color w:val="000000" w:themeColor="text1"/>
              </w:rPr>
              <w:t>上报的时候将取值中的字母转换为大写</w:t>
            </w:r>
          </w:p>
        </w:tc>
      </w:tr>
      <w:tr w:rsidR="00E77B70" w:rsidRPr="00092624" w:rsidTr="00F85C97">
        <w:trPr>
          <w:ins w:id="22" w:author="z00198085" w:date="2016-07-25T17:50:00Z"/>
        </w:trPr>
        <w:tc>
          <w:tcPr>
            <w:tcW w:w="2694" w:type="dxa"/>
          </w:tcPr>
          <w:p w:rsidR="00E77B70" w:rsidRPr="00092624" w:rsidRDefault="00E77B70" w:rsidP="00C21409">
            <w:pPr>
              <w:jc w:val="left"/>
              <w:rPr>
                <w:ins w:id="23" w:author="z00198085" w:date="2016-07-25T17:50:00Z"/>
                <w:rFonts w:ascii="宋体" w:hAnsi="宋体" w:cs="宋体"/>
                <w:color w:val="000000" w:themeColor="text1"/>
              </w:rPr>
            </w:pPr>
            <w:proofErr w:type="spellStart"/>
            <w:ins w:id="24" w:author="z00198085" w:date="2016-07-25T17:50:00Z">
              <w:r w:rsidRPr="00BF444F">
                <w:rPr>
                  <w:color w:val="FF0000"/>
                  <w:szCs w:val="21"/>
                </w:rPr>
                <w:t>ad</w:t>
              </w:r>
              <w:r>
                <w:rPr>
                  <w:rFonts w:hint="eastAsia"/>
                  <w:color w:val="FF0000"/>
                  <w:szCs w:val="21"/>
                </w:rPr>
                <w:t>S</w:t>
              </w:r>
              <w:r w:rsidRPr="00BF444F">
                <w:rPr>
                  <w:color w:val="FF0000"/>
                  <w:szCs w:val="21"/>
                </w:rPr>
                <w:t>ubtype</w:t>
              </w:r>
              <w:r>
                <w:rPr>
                  <w:rFonts w:hint="eastAsia"/>
                  <w:color w:val="FF0000"/>
                  <w:szCs w:val="21"/>
                </w:rPr>
                <w:t>F</w:t>
              </w:r>
              <w:r w:rsidRPr="00BF444F">
                <w:rPr>
                  <w:color w:val="FF0000"/>
                  <w:szCs w:val="21"/>
                </w:rPr>
                <w:t>or</w:t>
              </w:r>
              <w:r>
                <w:rPr>
                  <w:rFonts w:hint="eastAsia"/>
                  <w:color w:val="FF0000"/>
                  <w:szCs w:val="21"/>
                </w:rPr>
                <w:t>D</w:t>
              </w:r>
              <w:r w:rsidRPr="00BF444F">
                <w:rPr>
                  <w:color w:val="FF0000"/>
                  <w:szCs w:val="21"/>
                </w:rPr>
                <w:t>evice</w:t>
              </w:r>
              <w:proofErr w:type="spellEnd"/>
            </w:ins>
          </w:p>
        </w:tc>
        <w:tc>
          <w:tcPr>
            <w:tcW w:w="4306" w:type="dxa"/>
          </w:tcPr>
          <w:p w:rsidR="00E77B70" w:rsidRPr="00092624" w:rsidRDefault="00E77B70" w:rsidP="00384856">
            <w:pPr>
              <w:widowControl/>
              <w:rPr>
                <w:ins w:id="25" w:author="z00198085" w:date="2016-07-25T17:50:00Z"/>
                <w:color w:val="000000" w:themeColor="text1"/>
              </w:rPr>
            </w:pPr>
            <w:ins w:id="26" w:author="z00198085" w:date="2016-07-25T17:50:00Z">
              <w:r w:rsidRPr="00FF7FAB">
                <w:rPr>
                  <w:rFonts w:ascii="Arial" w:eastAsia="宋体" w:hAnsi="Arial" w:cs="Arial" w:hint="eastAsia"/>
                  <w:snapToGrid w:val="0"/>
                  <w:szCs w:val="21"/>
                </w:rPr>
                <w:t>表示用设备类型区分的广告形式子类型。目前杂志锁屏会用到。</w:t>
              </w:r>
              <w:r>
                <w:rPr>
                  <w:rFonts w:hint="eastAsia"/>
                  <w:color w:val="000000" w:themeColor="text1"/>
                </w:rPr>
                <w:t>4</w:t>
              </w:r>
              <w:r>
                <w:rPr>
                  <w:rFonts w:hint="eastAsia"/>
                  <w:color w:val="000000" w:themeColor="text1"/>
                </w:rPr>
                <w:t>：手机；</w:t>
              </w:r>
            </w:ins>
            <w:ins w:id="27" w:author="z00198085" w:date="2016-07-25T17:51:00Z">
              <w:r>
                <w:rPr>
                  <w:rFonts w:hint="eastAsia"/>
                  <w:color w:val="000000" w:themeColor="text1"/>
                </w:rPr>
                <w:t>7</w:t>
              </w:r>
              <w:r>
                <w:rPr>
                  <w:rFonts w:hint="eastAsia"/>
                  <w:color w:val="000000" w:themeColor="text1"/>
                </w:rPr>
                <w:t>：盒子</w:t>
              </w:r>
            </w:ins>
          </w:p>
        </w:tc>
      </w:tr>
      <w:tr w:rsidR="00E77B70" w:rsidRPr="00092624" w:rsidTr="00F85C97">
        <w:trPr>
          <w:ins w:id="28" w:author="z00198085" w:date="2016-07-25T17:50:00Z"/>
        </w:trPr>
        <w:tc>
          <w:tcPr>
            <w:tcW w:w="2694" w:type="dxa"/>
          </w:tcPr>
          <w:p w:rsidR="00E77B70" w:rsidRPr="00BF444F" w:rsidRDefault="00E77B70" w:rsidP="00C21409">
            <w:pPr>
              <w:jc w:val="left"/>
              <w:rPr>
                <w:ins w:id="29" w:author="z00198085" w:date="2016-07-25T17:50:00Z"/>
                <w:color w:val="FF0000"/>
                <w:szCs w:val="21"/>
              </w:rPr>
            </w:pPr>
            <w:proofErr w:type="spellStart"/>
            <w:ins w:id="30" w:author="z00198085" w:date="2016-07-25T17:50:00Z">
              <w:r w:rsidRPr="002C075B">
                <w:rPr>
                  <w:color w:val="FF0000"/>
                  <w:szCs w:val="21"/>
                </w:rPr>
                <w:t>internal</w:t>
              </w:r>
              <w:r>
                <w:rPr>
                  <w:rFonts w:hint="eastAsia"/>
                  <w:color w:val="FF0000"/>
                  <w:szCs w:val="21"/>
                </w:rPr>
                <w:t>C</w:t>
              </w:r>
              <w:r w:rsidRPr="002C075B">
                <w:rPr>
                  <w:color w:val="FF0000"/>
                  <w:szCs w:val="21"/>
                </w:rPr>
                <w:t>hanneld</w:t>
              </w:r>
              <w:proofErr w:type="spellEnd"/>
            </w:ins>
          </w:p>
        </w:tc>
        <w:tc>
          <w:tcPr>
            <w:tcW w:w="4306" w:type="dxa"/>
          </w:tcPr>
          <w:p w:rsidR="00E77B70" w:rsidRPr="00092624" w:rsidRDefault="00384856" w:rsidP="001B7812">
            <w:pPr>
              <w:jc w:val="left"/>
              <w:rPr>
                <w:ins w:id="31" w:author="z00198085" w:date="2016-07-25T17:50:00Z"/>
                <w:color w:val="000000" w:themeColor="text1"/>
              </w:rPr>
            </w:pPr>
            <w:ins w:id="32" w:author="z00198085" w:date="2016-07-25T17:51:00Z">
              <w:r>
                <w:rPr>
                  <w:rFonts w:hint="eastAsia"/>
                  <w:color w:val="FF0000"/>
                  <w:szCs w:val="21"/>
                </w:rPr>
                <w:t>杂志锁屏的内部频道</w:t>
              </w:r>
              <w:r>
                <w:rPr>
                  <w:rFonts w:hint="eastAsia"/>
                  <w:color w:val="FF0000"/>
                  <w:szCs w:val="21"/>
                </w:rPr>
                <w:t>ID</w:t>
              </w:r>
            </w:ins>
          </w:p>
        </w:tc>
      </w:tr>
      <w:tr w:rsidR="00C7337B" w:rsidRPr="00092624" w:rsidTr="00F85C97">
        <w:trPr>
          <w:ins w:id="33" w:author="z00198085" w:date="2016-07-29T15:11:00Z"/>
        </w:trPr>
        <w:tc>
          <w:tcPr>
            <w:tcW w:w="2694" w:type="dxa"/>
          </w:tcPr>
          <w:p w:rsidR="00C7337B" w:rsidRPr="002C075B" w:rsidRDefault="00C7337B" w:rsidP="00C21409">
            <w:pPr>
              <w:jc w:val="left"/>
              <w:rPr>
                <w:ins w:id="34" w:author="z00198085" w:date="2016-07-29T15:11:00Z"/>
                <w:color w:val="FF0000"/>
                <w:szCs w:val="21"/>
              </w:rPr>
            </w:pPr>
            <w:proofErr w:type="spellStart"/>
            <w:ins w:id="35" w:author="z00198085" w:date="2016-07-29T15:11:00Z">
              <w:r w:rsidRPr="00791FDD">
                <w:rPr>
                  <w:color w:val="FF0000"/>
                  <w:szCs w:val="21"/>
                  <w:highlight w:val="yellow"/>
                </w:rPr>
                <w:t>abTag</w:t>
              </w:r>
              <w:proofErr w:type="spellEnd"/>
            </w:ins>
          </w:p>
        </w:tc>
        <w:tc>
          <w:tcPr>
            <w:tcW w:w="4306" w:type="dxa"/>
          </w:tcPr>
          <w:p w:rsidR="00C7337B" w:rsidRDefault="00C7337B" w:rsidP="001B7812">
            <w:pPr>
              <w:jc w:val="left"/>
              <w:rPr>
                <w:ins w:id="36" w:author="z00198085" w:date="2016-07-29T15:11:00Z"/>
                <w:color w:val="FF0000"/>
                <w:szCs w:val="21"/>
              </w:rPr>
            </w:pPr>
            <w:ins w:id="37" w:author="z00198085" w:date="2016-07-29T15:11:00Z">
              <w:r>
                <w:rPr>
                  <w:rFonts w:hint="eastAsia"/>
                  <w:szCs w:val="21"/>
                </w:rPr>
                <w:t>产生</w:t>
              </w:r>
              <w:r>
                <w:rPr>
                  <w:szCs w:val="21"/>
                </w:rPr>
                <w:t>本条话单的环境，</w:t>
              </w:r>
              <w:r>
                <w:rPr>
                  <w:rFonts w:hint="eastAsia"/>
                  <w:szCs w:val="21"/>
                </w:rPr>
                <w:t>当前</w:t>
              </w:r>
              <w:r>
                <w:rPr>
                  <w:szCs w:val="21"/>
                </w:rPr>
                <w:t>值为</w:t>
              </w:r>
              <w:r>
                <w:rPr>
                  <w:rFonts w:hint="eastAsia"/>
                  <w:szCs w:val="21"/>
                </w:rPr>
                <w:t>A</w:t>
              </w:r>
              <w:r>
                <w:rPr>
                  <w:szCs w:val="21"/>
                </w:rPr>
                <w:t>或者</w:t>
              </w:r>
              <w:r>
                <w:rPr>
                  <w:szCs w:val="21"/>
                </w:rPr>
                <w:t>B</w:t>
              </w:r>
              <w:r>
                <w:rPr>
                  <w:rFonts w:hint="eastAsia"/>
                  <w:szCs w:val="21"/>
                </w:rPr>
                <w:t>。每个</w:t>
              </w:r>
              <w:r>
                <w:rPr>
                  <w:szCs w:val="21"/>
                </w:rPr>
                <w:t>环境</w:t>
              </w:r>
              <w:r>
                <w:rPr>
                  <w:rFonts w:hint="eastAsia"/>
                  <w:szCs w:val="21"/>
                </w:rPr>
                <w:t>的</w:t>
              </w:r>
              <w:r>
                <w:rPr>
                  <w:szCs w:val="21"/>
                </w:rPr>
                <w:t>具体含义</w:t>
              </w:r>
              <w:r>
                <w:rPr>
                  <w:rFonts w:hint="eastAsia"/>
                  <w:szCs w:val="21"/>
                </w:rPr>
                <w:t>由业务的</w:t>
              </w:r>
              <w:r>
                <w:rPr>
                  <w:szCs w:val="21"/>
                </w:rPr>
                <w:t>AB</w:t>
              </w:r>
              <w:r>
                <w:rPr>
                  <w:szCs w:val="21"/>
                </w:rPr>
                <w:t>测试场景进行定义</w:t>
              </w:r>
              <w:r>
                <w:rPr>
                  <w:rFonts w:hint="eastAsia"/>
                </w:rPr>
                <w:t>。</w:t>
              </w:r>
            </w:ins>
          </w:p>
        </w:tc>
      </w:tr>
    </w:tbl>
    <w:p w:rsidR="00A52260" w:rsidRPr="00092624" w:rsidRDefault="00A52260" w:rsidP="00A52260">
      <w:pPr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         </w:t>
      </w:r>
      <w:r w:rsidR="00FA63CB" w:rsidRPr="00092624">
        <w:rPr>
          <w:rFonts w:hint="eastAsia"/>
          <w:color w:val="000000" w:themeColor="text1"/>
        </w:rPr>
        <w:t xml:space="preserve"> </w:t>
      </w:r>
    </w:p>
    <w:p w:rsidR="00F85C97" w:rsidRPr="00092624" w:rsidRDefault="00F85C97" w:rsidP="00F85C97">
      <w:pPr>
        <w:pStyle w:val="3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1.1.3 </w:t>
      </w:r>
      <w:r w:rsidRPr="00092624">
        <w:rPr>
          <w:rFonts w:hint="eastAsia"/>
          <w:color w:val="000000" w:themeColor="text1"/>
        </w:rPr>
        <w:t>推送文件格式</w:t>
      </w:r>
    </w:p>
    <w:p w:rsidR="00AE2D32" w:rsidRPr="00092624" w:rsidRDefault="00AE2D32" w:rsidP="00AE2D32">
      <w:p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(</w:t>
      </w:r>
      <w:r w:rsidRPr="00092624">
        <w:rPr>
          <w:rFonts w:hint="eastAsia"/>
          <w:color w:val="000000" w:themeColor="text1"/>
        </w:rPr>
        <w:t>所有数据每行记录</w:t>
      </w:r>
      <w:r w:rsidR="00405A89" w:rsidRPr="00092624">
        <w:rPr>
          <w:rFonts w:hint="eastAsia"/>
          <w:color w:val="000000" w:themeColor="text1"/>
        </w:rPr>
        <w:t>字段</w:t>
      </w:r>
      <w:r w:rsidRPr="00092624">
        <w:rPr>
          <w:rFonts w:hint="eastAsia"/>
          <w:color w:val="000000" w:themeColor="text1"/>
        </w:rPr>
        <w:t>按照“</w:t>
      </w:r>
      <w:r w:rsidRPr="00092624">
        <w:rPr>
          <w:rFonts w:hint="eastAsia"/>
          <w:color w:val="000000" w:themeColor="text1"/>
        </w:rPr>
        <w:t>^</w:t>
      </w:r>
      <w:r w:rsidR="00405A89" w:rsidRPr="00092624">
        <w:rPr>
          <w:rFonts w:hint="eastAsia"/>
          <w:color w:val="000000" w:themeColor="text1"/>
        </w:rPr>
        <w:t>”分隔</w:t>
      </w:r>
      <w:r w:rsidRPr="00092624">
        <w:rPr>
          <w:rFonts w:hint="eastAsia"/>
          <w:color w:val="000000" w:themeColor="text1"/>
        </w:rPr>
        <w:t>）</w:t>
      </w:r>
    </w:p>
    <w:p w:rsidR="00A52260" w:rsidRPr="00092624" w:rsidRDefault="008A501C" w:rsidP="00F85C97">
      <w:pPr>
        <w:pStyle w:val="a8"/>
        <w:numPr>
          <w:ilvl w:val="0"/>
          <w:numId w:val="28"/>
        </w:numPr>
        <w:ind w:firstLineChars="0"/>
        <w:jc w:val="left"/>
        <w:rPr>
          <w:b/>
          <w:color w:val="000000" w:themeColor="text1"/>
        </w:rPr>
      </w:pPr>
      <w:r w:rsidRPr="00092624">
        <w:rPr>
          <w:rFonts w:ascii="宋体" w:hAnsi="宋体" w:cs="宋体"/>
          <w:b/>
          <w:color w:val="000000" w:themeColor="text1"/>
        </w:rPr>
        <w:t>content.${day_ep}.${hour}.txt</w:t>
      </w:r>
      <w:r w:rsidR="00A52260" w:rsidRPr="00092624">
        <w:rPr>
          <w:rFonts w:ascii="宋体" w:hAnsi="宋体" w:cs="宋体" w:hint="eastAsia"/>
          <w:b/>
          <w:color w:val="000000" w:themeColor="text1"/>
        </w:rPr>
        <w:t xml:space="preserve"> 素材小时统计文件格式：</w:t>
      </w:r>
    </w:p>
    <w:p w:rsidR="00A52260" w:rsidRPr="00092624" w:rsidRDefault="005F3576" w:rsidP="00F85C97">
      <w:pPr>
        <w:jc w:val="left"/>
        <w:rPr>
          <w:rFonts w:ascii="宋体" w:hAnsi="宋体" w:cs="宋体"/>
          <w:color w:val="000000" w:themeColor="text1"/>
        </w:rPr>
      </w:pPr>
      <w:proofErr w:type="spellStart"/>
      <w:proofErr w:type="gramStart"/>
      <w:r w:rsidRPr="00092624">
        <w:rPr>
          <w:rFonts w:ascii="宋体" w:hAnsi="宋体" w:cs="宋体"/>
          <w:color w:val="000000" w:themeColor="text1"/>
        </w:rPr>
        <w:t>contentId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proofErr w:type="gramEnd"/>
      <w:r w:rsidR="00A52260" w:rsidRPr="00092624">
        <w:rPr>
          <w:rFonts w:ascii="宋体" w:hAnsi="宋体" w:cs="宋体" w:hint="eastAsia"/>
          <w:color w:val="000000" w:themeColor="text1"/>
        </w:rPr>
        <w:t>time^</w:t>
      </w:r>
      <w:r w:rsidR="00AD6FF3" w:rsidRPr="00092624">
        <w:rPr>
          <w:rFonts w:ascii="宋体" w:hAnsi="宋体" w:cs="宋体"/>
          <w:color w:val="000000" w:themeColor="text1"/>
        </w:rPr>
        <w:t>taskId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EB2F81" w:rsidRPr="00092624">
        <w:rPr>
          <w:rFonts w:ascii="宋体" w:hAnsi="宋体" w:cs="宋体" w:hint="eastAsia"/>
          <w:color w:val="000000" w:themeColor="text1"/>
        </w:rPr>
        <w:t>advertiserId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19422A" w:rsidRPr="00092624">
        <w:rPr>
          <w:rFonts w:ascii="宋体" w:hAnsi="宋体" w:cs="宋体" w:hint="eastAsia"/>
          <w:color w:val="000000" w:themeColor="text1"/>
        </w:rPr>
        <w:t>pricingType</w:t>
      </w:r>
      <w:r w:rsidR="00FB6A06" w:rsidRPr="00092624">
        <w:rPr>
          <w:rFonts w:ascii="宋体" w:hAnsi="宋体" w:cs="宋体" w:hint="eastAsia"/>
          <w:color w:val="000000" w:themeColor="text1"/>
        </w:rPr>
        <w:t>^</w:t>
      </w:r>
      <w:r w:rsidR="001D1B7F" w:rsidRPr="00092624">
        <w:rPr>
          <w:rFonts w:ascii="宋体" w:hAnsi="宋体" w:cs="宋体" w:hint="eastAsia"/>
          <w:color w:val="000000" w:themeColor="text1"/>
        </w:rPr>
        <w:t>adType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6A18FD" w:rsidRPr="00092624">
        <w:rPr>
          <w:rFonts w:ascii="宋体" w:hAnsi="宋体" w:cs="宋体"/>
          <w:color w:val="000000" w:themeColor="text1"/>
        </w:rPr>
        <w:t>clickAll</w:t>
      </w:r>
      <w:proofErr w:type="spellEnd"/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A52260" w:rsidRPr="00092624">
        <w:rPr>
          <w:rFonts w:ascii="宋体" w:hAnsi="宋体" w:cs="宋体"/>
          <w:color w:val="000000" w:themeColor="text1"/>
        </w:rPr>
        <w:t xml:space="preserve"> </w:t>
      </w:r>
      <w:proofErr w:type="spellStart"/>
      <w:r w:rsidR="00D7124C" w:rsidRPr="00092624">
        <w:rPr>
          <w:rFonts w:ascii="宋体" w:hAnsi="宋体" w:cs="宋体"/>
          <w:color w:val="000000" w:themeColor="text1"/>
        </w:rPr>
        <w:t>clickEffective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6A18FD" w:rsidRPr="00092624">
        <w:rPr>
          <w:rFonts w:ascii="宋体" w:hAnsi="宋体" w:cs="宋体"/>
          <w:color w:val="000000" w:themeColor="text1"/>
        </w:rPr>
        <w:t>impressionAll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6A18FD" w:rsidRPr="00092624">
        <w:rPr>
          <w:rFonts w:ascii="宋体" w:hAnsi="宋体" w:cs="宋体"/>
          <w:color w:val="000000" w:themeColor="text1"/>
        </w:rPr>
        <w:t>impressionEffective</w:t>
      </w:r>
      <w:r w:rsidR="00A34165" w:rsidRPr="00092624">
        <w:rPr>
          <w:rFonts w:ascii="宋体" w:hAnsi="宋体" w:cs="宋体" w:hint="eastAsia"/>
          <w:color w:val="000000" w:themeColor="text1"/>
        </w:rPr>
        <w:t>^</w:t>
      </w:r>
      <w:r w:rsidR="008A6EE0" w:rsidRPr="00092624">
        <w:rPr>
          <w:rFonts w:ascii="宋体" w:hAnsi="宋体" w:cs="宋体" w:hint="eastAsia"/>
          <w:color w:val="000000" w:themeColor="text1"/>
        </w:rPr>
        <w:t>showStop</w:t>
      </w:r>
      <w:proofErr w:type="spellEnd"/>
      <w:r w:rsidR="000C772E" w:rsidRPr="00092624">
        <w:rPr>
          <w:rFonts w:ascii="宋体" w:hAnsi="宋体" w:cs="宋体" w:hint="eastAsia"/>
          <w:color w:val="000000" w:themeColor="text1"/>
        </w:rPr>
        <w:t xml:space="preserve">^ </w:t>
      </w:r>
      <w:proofErr w:type="spellStart"/>
      <w:r w:rsidR="00FC1529" w:rsidRPr="00092624">
        <w:rPr>
          <w:rFonts w:ascii="宋体" w:hAnsi="宋体" w:cs="宋体" w:hint="eastAsia"/>
          <w:color w:val="000000" w:themeColor="text1"/>
        </w:rPr>
        <w:t>userClose</w:t>
      </w:r>
      <w:proofErr w:type="spellEnd"/>
      <w:r w:rsidR="000C772E" w:rsidRPr="00092624">
        <w:rPr>
          <w:rFonts w:ascii="宋体" w:hAnsi="宋体" w:cs="宋体" w:hint="eastAsia"/>
          <w:color w:val="000000" w:themeColor="text1"/>
        </w:rPr>
        <w:t xml:space="preserve"> 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EC2CF9" w:rsidRPr="00092624">
        <w:rPr>
          <w:rFonts w:ascii="宋体" w:hAnsi="宋体" w:cs="宋体" w:hint="eastAsia"/>
          <w:color w:val="000000" w:themeColor="text1"/>
        </w:rPr>
        <w:t>spendMoney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swipeup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favorite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share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remove</w:t>
      </w:r>
      <w:r w:rsidR="007C5205" w:rsidRPr="00092624">
        <w:rPr>
          <w:rFonts w:ascii="宋体" w:hAnsi="宋体" w:cs="宋体" w:hint="eastAsia"/>
          <w:color w:val="000000" w:themeColor="text1"/>
        </w:rPr>
        <w:t>^clickableI</w:t>
      </w:r>
      <w:r w:rsidR="007C5205" w:rsidRPr="00092624">
        <w:rPr>
          <w:rFonts w:ascii="宋体" w:hAnsi="宋体" w:cs="宋体"/>
          <w:color w:val="000000" w:themeColor="text1"/>
        </w:rPr>
        <w:t>mpressionEffective</w:t>
      </w:r>
      <w:r w:rsidR="00AA07A3" w:rsidRPr="00092624">
        <w:rPr>
          <w:rFonts w:ascii="宋体" w:hAnsi="宋体" w:cs="宋体" w:hint="eastAsia"/>
          <w:color w:val="000000" w:themeColor="text1"/>
        </w:rPr>
        <w:t>^</w:t>
      </w:r>
      <w:r w:rsidR="00AA07A3" w:rsidRPr="00092624">
        <w:rPr>
          <w:rFonts w:ascii="宋体" w:hAnsi="宋体" w:cs="宋体"/>
          <w:color w:val="000000" w:themeColor="text1"/>
        </w:rPr>
        <w:t>model</w:t>
      </w:r>
      <w:ins w:id="38" w:author="z00198085" w:date="2016-07-25T17:50:00Z">
        <w:r w:rsidR="00E77B70" w:rsidRPr="00ED775C">
          <w:rPr>
            <w:rFonts w:hint="eastAsia"/>
            <w:color w:val="FF0000"/>
          </w:rPr>
          <w:t>^</w:t>
        </w:r>
        <w:r w:rsidR="00E77B70" w:rsidRPr="00BF444F">
          <w:rPr>
            <w:color w:val="FF0000"/>
            <w:szCs w:val="21"/>
          </w:rPr>
          <w:t>ad</w:t>
        </w:r>
        <w:r w:rsidR="00E77B70">
          <w:rPr>
            <w:rFonts w:hint="eastAsia"/>
            <w:color w:val="FF0000"/>
            <w:szCs w:val="21"/>
          </w:rPr>
          <w:t>S</w:t>
        </w:r>
        <w:r w:rsidR="00E77B70" w:rsidRPr="00BF444F">
          <w:rPr>
            <w:color w:val="FF0000"/>
            <w:szCs w:val="21"/>
          </w:rPr>
          <w:t>ubtype</w:t>
        </w:r>
        <w:r w:rsidR="00E77B70">
          <w:rPr>
            <w:rFonts w:hint="eastAsia"/>
            <w:color w:val="FF0000"/>
            <w:szCs w:val="21"/>
          </w:rPr>
          <w:t>F</w:t>
        </w:r>
        <w:r w:rsidR="00E77B70" w:rsidRPr="00BF444F">
          <w:rPr>
            <w:color w:val="FF0000"/>
            <w:szCs w:val="21"/>
          </w:rPr>
          <w:t>or</w:t>
        </w:r>
        <w:r w:rsidR="00E77B70">
          <w:rPr>
            <w:rFonts w:hint="eastAsia"/>
            <w:color w:val="FF0000"/>
            <w:szCs w:val="21"/>
          </w:rPr>
          <w:t>D</w:t>
        </w:r>
        <w:r w:rsidR="00E77B70" w:rsidRPr="00BF444F">
          <w:rPr>
            <w:color w:val="FF0000"/>
            <w:szCs w:val="21"/>
          </w:rPr>
          <w:t>evice</w:t>
        </w:r>
        <w:r w:rsidR="00E77B70" w:rsidRPr="00ED775C">
          <w:rPr>
            <w:rFonts w:hint="eastAsia"/>
            <w:color w:val="FF0000"/>
          </w:rPr>
          <w:t>^</w:t>
        </w:r>
        <w:r w:rsidR="00E77B70" w:rsidRPr="002C075B">
          <w:rPr>
            <w:color w:val="FF0000"/>
            <w:szCs w:val="21"/>
          </w:rPr>
          <w:t>internal</w:t>
        </w:r>
        <w:r w:rsidR="00E77B70">
          <w:rPr>
            <w:rFonts w:hint="eastAsia"/>
            <w:color w:val="FF0000"/>
            <w:szCs w:val="21"/>
          </w:rPr>
          <w:t>C</w:t>
        </w:r>
        <w:r w:rsidR="00E77B70" w:rsidRPr="002C075B">
          <w:rPr>
            <w:color w:val="FF0000"/>
            <w:szCs w:val="21"/>
          </w:rPr>
          <w:t>hanneld</w:t>
        </w:r>
      </w:ins>
      <w:ins w:id="39" w:author="z00198085" w:date="2016-07-29T15:10:00Z">
        <w:r w:rsidR="000C3113" w:rsidRPr="008A7D2E">
          <w:rPr>
            <w:color w:val="FF0000"/>
            <w:szCs w:val="21"/>
            <w:highlight w:val="yellow"/>
          </w:rPr>
          <w:t>^abTag</w:t>
        </w:r>
      </w:ins>
    </w:p>
    <w:p w:rsidR="00A52260" w:rsidRPr="00092624" w:rsidRDefault="00A52260" w:rsidP="00A52260">
      <w:pPr>
        <w:jc w:val="left"/>
        <w:rPr>
          <w:rFonts w:ascii="宋体" w:hAnsi="宋体" w:cs="宋体"/>
          <w:b/>
          <w:color w:val="000000" w:themeColor="text1"/>
        </w:rPr>
      </w:pPr>
      <w:r w:rsidRPr="00092624">
        <w:rPr>
          <w:rFonts w:ascii="宋体" w:hAnsi="宋体" w:cs="宋体" w:hint="eastAsia"/>
          <w:b/>
          <w:color w:val="000000" w:themeColor="text1"/>
        </w:rPr>
        <w:lastRenderedPageBreak/>
        <w:t>示例：</w:t>
      </w:r>
    </w:p>
    <w:p w:rsidR="00A52260" w:rsidRPr="00092624" w:rsidRDefault="00A52260" w:rsidP="00A52260">
      <w:pPr>
        <w:jc w:val="left"/>
        <w:rPr>
          <w:b/>
          <w:color w:val="000000" w:themeColor="text1"/>
        </w:rPr>
      </w:pPr>
      <w:r w:rsidRPr="00092624">
        <w:rPr>
          <w:rFonts w:ascii="宋体" w:hAnsi="宋体" w:cs="宋体"/>
          <w:color w:val="000000" w:themeColor="text1"/>
        </w:rPr>
        <w:t>991</w:t>
      </w:r>
      <w:r w:rsidRPr="00092624">
        <w:rPr>
          <w:rFonts w:ascii="宋体" w:hAnsi="宋体" w:cs="宋体" w:hint="eastAsia"/>
          <w:color w:val="000000" w:themeColor="text1"/>
        </w:rPr>
        <w:t>^</w:t>
      </w:r>
      <w:r w:rsidRPr="00092624">
        <w:rPr>
          <w:rFonts w:ascii="宋体" w:hAnsi="宋体" w:cs="宋体"/>
          <w:color w:val="000000" w:themeColor="text1"/>
        </w:rPr>
        <w:t>2015-08-20 15</w:t>
      </w:r>
      <w:r w:rsidRPr="00092624">
        <w:rPr>
          <w:rFonts w:ascii="宋体" w:hAnsi="宋体" w:cs="宋体" w:hint="eastAsia"/>
          <w:color w:val="000000" w:themeColor="text1"/>
        </w:rPr>
        <w:t>^100001^8^</w:t>
      </w:r>
      <w:r w:rsidRPr="00092624">
        <w:rPr>
          <w:rFonts w:ascii="宋体" w:hAnsi="宋体" w:cs="宋体"/>
          <w:color w:val="000000" w:themeColor="text1"/>
        </w:rPr>
        <w:t>CPM</w:t>
      </w:r>
      <w:r w:rsidR="00D966D9" w:rsidRPr="00092624">
        <w:rPr>
          <w:rFonts w:ascii="宋体" w:hAnsi="宋体" w:cs="宋体" w:hint="eastAsia"/>
          <w:color w:val="000000" w:themeColor="text1"/>
        </w:rPr>
        <w:t>^splash</w:t>
      </w:r>
      <w:r w:rsidRPr="00092624">
        <w:rPr>
          <w:rFonts w:ascii="宋体" w:hAnsi="宋体" w:cs="宋体" w:hint="eastAsia"/>
          <w:color w:val="000000" w:themeColor="text1"/>
        </w:rPr>
        <w:t>^100^0^10000^10000^666</w:t>
      </w:r>
      <w:r w:rsidR="00CF6077" w:rsidRPr="00092624">
        <w:rPr>
          <w:rFonts w:ascii="宋体" w:hAnsi="宋体" w:cs="宋体" w:hint="eastAsia"/>
          <w:color w:val="000000" w:themeColor="text1"/>
        </w:rPr>
        <w:t>^100</w:t>
      </w:r>
      <w:r w:rsidRPr="00092624">
        <w:rPr>
          <w:rFonts w:ascii="宋体" w:hAnsi="宋体" w:cs="宋体" w:hint="eastAsia"/>
          <w:color w:val="000000" w:themeColor="text1"/>
        </w:rPr>
        <w:t>^10.0</w:t>
      </w:r>
      <w:r w:rsidR="00CA4171" w:rsidRPr="00092624">
        <w:rPr>
          <w:rFonts w:ascii="宋体" w:hAnsi="宋体" w:cs="宋体" w:hint="eastAsia"/>
          <w:color w:val="000000" w:themeColor="text1"/>
        </w:rPr>
        <w:t>^0^0^0^0</w:t>
      </w:r>
      <w:r w:rsidR="00775C1D" w:rsidRPr="00092624">
        <w:rPr>
          <w:rFonts w:ascii="宋体" w:hAnsi="宋体" w:cs="宋体" w:hint="eastAsia"/>
          <w:color w:val="000000" w:themeColor="text1"/>
        </w:rPr>
        <w:t>^0</w:t>
      </w:r>
      <w:r w:rsidR="00554CF3" w:rsidRPr="00092624">
        <w:rPr>
          <w:rFonts w:ascii="宋体" w:hAnsi="宋体" w:cs="宋体" w:hint="eastAsia"/>
          <w:color w:val="000000" w:themeColor="text1"/>
        </w:rPr>
        <w:t>^ MT2-C00</w:t>
      </w:r>
      <w:ins w:id="40" w:author="z00198085" w:date="2016-07-25T17:52:00Z">
        <w:r w:rsidR="00057F14">
          <w:rPr>
            <w:rFonts w:ascii="宋体" w:hAnsi="宋体" w:cs="宋体" w:hint="eastAsia"/>
            <w:color w:val="000000" w:themeColor="text1"/>
          </w:rPr>
          <w:t>^4^01</w:t>
        </w:r>
      </w:ins>
      <w:ins w:id="41" w:author="z00198085" w:date="2016-07-29T15:11:00Z">
        <w:r w:rsidR="000C3113">
          <w:rPr>
            <w:rFonts w:ascii="宋体" w:hAnsi="宋体" w:cs="宋体" w:hint="eastAsia"/>
            <w:color w:val="000000" w:themeColor="text1"/>
          </w:rPr>
          <w:t>^A</w:t>
        </w:r>
      </w:ins>
    </w:p>
    <w:p w:rsidR="00A52260" w:rsidRPr="00092624" w:rsidRDefault="00A52260" w:rsidP="00A52260">
      <w:pPr>
        <w:pStyle w:val="a8"/>
        <w:numPr>
          <w:ilvl w:val="0"/>
          <w:numId w:val="19"/>
        </w:numPr>
        <w:ind w:firstLineChars="0"/>
        <w:jc w:val="left"/>
        <w:rPr>
          <w:rFonts w:ascii="宋体" w:hAnsi="宋体" w:cs="宋体"/>
          <w:vanish/>
          <w:color w:val="000000" w:themeColor="text1"/>
        </w:rPr>
      </w:pPr>
    </w:p>
    <w:p w:rsidR="00A52260" w:rsidRPr="00092624" w:rsidRDefault="00A52260" w:rsidP="00A52260">
      <w:pPr>
        <w:pStyle w:val="a8"/>
        <w:numPr>
          <w:ilvl w:val="0"/>
          <w:numId w:val="19"/>
        </w:numPr>
        <w:ind w:firstLineChars="0"/>
        <w:jc w:val="left"/>
        <w:rPr>
          <w:rFonts w:ascii="宋体" w:hAnsi="宋体" w:cs="宋体"/>
          <w:vanish/>
          <w:color w:val="000000" w:themeColor="text1"/>
        </w:rPr>
      </w:pPr>
    </w:p>
    <w:p w:rsidR="00A52260" w:rsidRPr="00092624" w:rsidRDefault="00A52260" w:rsidP="00A52260">
      <w:pPr>
        <w:pStyle w:val="a8"/>
        <w:numPr>
          <w:ilvl w:val="1"/>
          <w:numId w:val="19"/>
        </w:numPr>
        <w:ind w:firstLineChars="0"/>
        <w:jc w:val="left"/>
        <w:rPr>
          <w:rFonts w:ascii="宋体" w:hAnsi="宋体" w:cs="宋体"/>
          <w:vanish/>
          <w:color w:val="000000" w:themeColor="text1"/>
        </w:rPr>
      </w:pPr>
    </w:p>
    <w:p w:rsidR="00A52260" w:rsidRPr="00092624" w:rsidRDefault="00A52260" w:rsidP="00A52260">
      <w:pPr>
        <w:pStyle w:val="a8"/>
        <w:numPr>
          <w:ilvl w:val="2"/>
          <w:numId w:val="19"/>
        </w:numPr>
        <w:ind w:firstLineChars="0"/>
        <w:jc w:val="left"/>
        <w:rPr>
          <w:rFonts w:ascii="宋体" w:hAnsi="宋体" w:cs="宋体"/>
          <w:vanish/>
          <w:color w:val="000000" w:themeColor="text1"/>
        </w:rPr>
      </w:pPr>
    </w:p>
    <w:p w:rsidR="00A52260" w:rsidRPr="00092624" w:rsidRDefault="008A501C" w:rsidP="00F85C97">
      <w:pPr>
        <w:pStyle w:val="a8"/>
        <w:numPr>
          <w:ilvl w:val="0"/>
          <w:numId w:val="28"/>
        </w:numPr>
        <w:ind w:firstLineChars="0"/>
        <w:jc w:val="left"/>
        <w:rPr>
          <w:rFonts w:ascii="宋体" w:hAnsi="宋体" w:cs="宋体"/>
          <w:b/>
          <w:color w:val="000000" w:themeColor="text1"/>
        </w:rPr>
      </w:pPr>
      <w:r w:rsidRPr="00092624">
        <w:rPr>
          <w:rFonts w:ascii="宋体" w:hAnsi="宋体" w:cs="宋体"/>
          <w:b/>
          <w:color w:val="000000" w:themeColor="text1"/>
        </w:rPr>
        <w:t>slot.${day_ep}.${hour}.</w:t>
      </w:r>
      <w:r w:rsidRPr="00092624">
        <w:rPr>
          <w:rFonts w:ascii="宋体" w:hAnsi="宋体" w:cs="宋体" w:hint="eastAsia"/>
          <w:b/>
          <w:color w:val="000000" w:themeColor="text1"/>
        </w:rPr>
        <w:t>txt</w:t>
      </w:r>
      <w:r w:rsidR="00A52260" w:rsidRPr="00092624">
        <w:rPr>
          <w:rFonts w:ascii="宋体" w:hAnsi="宋体" w:cs="宋体" w:hint="eastAsia"/>
          <w:b/>
          <w:color w:val="000000" w:themeColor="text1"/>
        </w:rPr>
        <w:t xml:space="preserve"> 站点小时统计文件格式：</w:t>
      </w:r>
    </w:p>
    <w:p w:rsidR="00A52260" w:rsidRPr="00092624" w:rsidRDefault="007E6366" w:rsidP="00F85C97">
      <w:pPr>
        <w:jc w:val="left"/>
        <w:rPr>
          <w:rFonts w:ascii="宋体" w:hAnsi="宋体" w:cs="宋体"/>
          <w:color w:val="000000" w:themeColor="text1"/>
        </w:rPr>
      </w:pPr>
      <w:proofErr w:type="spellStart"/>
      <w:proofErr w:type="gramStart"/>
      <w:r w:rsidRPr="00092624">
        <w:rPr>
          <w:rFonts w:ascii="宋体" w:hAnsi="宋体" w:cs="宋体" w:hint="eastAsia"/>
          <w:color w:val="000000" w:themeColor="text1"/>
        </w:rPr>
        <w:t>slotId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proofErr w:type="gramEnd"/>
      <w:r w:rsidR="00A52260" w:rsidRPr="00092624">
        <w:rPr>
          <w:rFonts w:ascii="宋体" w:hAnsi="宋体" w:cs="宋体" w:hint="eastAsia"/>
          <w:color w:val="000000" w:themeColor="text1"/>
        </w:rPr>
        <w:t>time^</w:t>
      </w:r>
      <w:r w:rsidR="001D1B7F" w:rsidRPr="00092624">
        <w:rPr>
          <w:rFonts w:ascii="宋体" w:hAnsi="宋体" w:cs="宋体" w:hint="eastAsia"/>
          <w:color w:val="000000" w:themeColor="text1"/>
        </w:rPr>
        <w:t>publisherId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502CCF" w:rsidRPr="00092624">
        <w:rPr>
          <w:rFonts w:ascii="宋体" w:hAnsi="宋体" w:cs="宋体" w:hint="eastAsia"/>
          <w:color w:val="000000" w:themeColor="text1"/>
        </w:rPr>
        <w:t>siteId</w:t>
      </w:r>
      <w:r w:rsidR="004E5DEE" w:rsidRPr="00092624">
        <w:rPr>
          <w:rFonts w:ascii="宋体" w:hAnsi="宋体" w:cs="宋体" w:hint="eastAsia"/>
          <w:color w:val="000000" w:themeColor="text1"/>
        </w:rPr>
        <w:t>^</w:t>
      </w:r>
      <w:r w:rsidR="001D1B7F" w:rsidRPr="00092624">
        <w:rPr>
          <w:rFonts w:ascii="宋体" w:hAnsi="宋体" w:cs="宋体" w:hint="eastAsia"/>
          <w:color w:val="000000" w:themeColor="text1"/>
        </w:rPr>
        <w:t>adType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6A18FD" w:rsidRPr="00092624">
        <w:rPr>
          <w:rFonts w:ascii="宋体" w:hAnsi="宋体" w:cs="宋体"/>
          <w:color w:val="000000" w:themeColor="text1"/>
        </w:rPr>
        <w:t>clickAll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D7124C" w:rsidRPr="00092624">
        <w:rPr>
          <w:rFonts w:ascii="宋体" w:hAnsi="宋体" w:cs="宋体"/>
          <w:color w:val="000000" w:themeColor="text1"/>
        </w:rPr>
        <w:t>clickEffective</w:t>
      </w:r>
      <w:proofErr w:type="spellEnd"/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A52260" w:rsidRPr="00092624">
        <w:rPr>
          <w:rFonts w:ascii="宋体" w:hAnsi="宋体" w:cs="宋体"/>
          <w:color w:val="000000" w:themeColor="text1"/>
        </w:rPr>
        <w:t xml:space="preserve"> </w:t>
      </w:r>
      <w:r w:rsidR="006A18FD" w:rsidRPr="00092624">
        <w:rPr>
          <w:rFonts w:ascii="宋体" w:hAnsi="宋体" w:cs="宋体"/>
          <w:color w:val="000000" w:themeColor="text1"/>
        </w:rPr>
        <w:t>impressionAll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6A18FD" w:rsidRPr="00092624">
        <w:rPr>
          <w:rFonts w:ascii="宋体" w:hAnsi="宋体" w:cs="宋体"/>
          <w:color w:val="000000" w:themeColor="text1"/>
        </w:rPr>
        <w:t>impressionEffective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DA1E02" w:rsidRPr="00092624">
        <w:rPr>
          <w:rFonts w:ascii="宋体" w:hAnsi="宋体" w:cs="宋体" w:hint="eastAsia"/>
          <w:color w:val="000000" w:themeColor="text1"/>
        </w:rPr>
        <w:t>requestAll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DA1E02" w:rsidRPr="00092624">
        <w:rPr>
          <w:rFonts w:ascii="宋体" w:hAnsi="宋体" w:cs="宋体"/>
          <w:color w:val="000000" w:themeColor="text1"/>
        </w:rPr>
        <w:t>requestEffective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8A6EE0" w:rsidRPr="00092624">
        <w:rPr>
          <w:rFonts w:ascii="宋体" w:hAnsi="宋体" w:cs="宋体" w:hint="eastAsia"/>
          <w:color w:val="000000" w:themeColor="text1"/>
        </w:rPr>
        <w:t>showStop</w:t>
      </w:r>
      <w:r w:rsidR="000C772E" w:rsidRPr="00092624">
        <w:rPr>
          <w:rFonts w:ascii="宋体" w:hAnsi="宋体" w:cs="宋体" w:hint="eastAsia"/>
          <w:color w:val="000000" w:themeColor="text1"/>
        </w:rPr>
        <w:t xml:space="preserve">^ </w:t>
      </w:r>
      <w:r w:rsidR="00FC1529" w:rsidRPr="00092624">
        <w:rPr>
          <w:rFonts w:ascii="宋体" w:hAnsi="宋体" w:cs="宋体" w:hint="eastAsia"/>
          <w:color w:val="000000" w:themeColor="text1"/>
        </w:rPr>
        <w:t>userClose</w:t>
      </w:r>
      <w:r w:rsidR="00A52260" w:rsidRPr="00092624">
        <w:rPr>
          <w:rFonts w:ascii="宋体" w:hAnsi="宋体" w:cs="宋体" w:hint="eastAsia"/>
          <w:color w:val="000000" w:themeColor="text1"/>
        </w:rPr>
        <w:t>^</w:t>
      </w:r>
      <w:r w:rsidR="00F81E8D" w:rsidRPr="00092624">
        <w:rPr>
          <w:rFonts w:ascii="宋体" w:hAnsi="宋体" w:cs="宋体" w:hint="eastAsia"/>
          <w:color w:val="000000" w:themeColor="text1"/>
        </w:rPr>
        <w:t>income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swipeup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favorite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share</w:t>
      </w:r>
      <w:r w:rsidR="00CA4171" w:rsidRPr="00092624">
        <w:rPr>
          <w:rFonts w:ascii="宋体" w:hAnsi="宋体" w:cs="宋体" w:hint="eastAsia"/>
          <w:color w:val="000000" w:themeColor="text1"/>
        </w:rPr>
        <w:t>^</w:t>
      </w:r>
      <w:r w:rsidR="00CA4171" w:rsidRPr="00092624">
        <w:rPr>
          <w:rFonts w:ascii="宋体" w:hAnsi="宋体" w:cs="宋体"/>
          <w:color w:val="000000" w:themeColor="text1"/>
        </w:rPr>
        <w:t>remove</w:t>
      </w:r>
      <w:r w:rsidR="007C5205" w:rsidRPr="00092624">
        <w:rPr>
          <w:rFonts w:ascii="宋体" w:hAnsi="宋体" w:cs="宋体" w:hint="eastAsia"/>
          <w:color w:val="000000" w:themeColor="text1"/>
        </w:rPr>
        <w:t>^clickableI</w:t>
      </w:r>
      <w:r w:rsidR="007C5205" w:rsidRPr="00092624">
        <w:rPr>
          <w:rFonts w:ascii="宋体" w:hAnsi="宋体" w:cs="宋体"/>
          <w:color w:val="000000" w:themeColor="text1"/>
        </w:rPr>
        <w:t>mpressionEffective</w:t>
      </w:r>
      <w:r w:rsidR="009474F3" w:rsidRPr="00092624">
        <w:rPr>
          <w:rFonts w:ascii="宋体" w:hAnsi="宋体" w:cs="宋体" w:hint="eastAsia"/>
          <w:color w:val="000000" w:themeColor="text1"/>
        </w:rPr>
        <w:t>^conditionLimit</w:t>
      </w:r>
      <w:r w:rsidR="00AA07A3" w:rsidRPr="00092624">
        <w:rPr>
          <w:rFonts w:ascii="宋体" w:hAnsi="宋体" w:cs="宋体" w:hint="eastAsia"/>
          <w:color w:val="000000" w:themeColor="text1"/>
        </w:rPr>
        <w:t>^</w:t>
      </w:r>
      <w:r w:rsidR="00AA07A3" w:rsidRPr="00092624">
        <w:rPr>
          <w:rFonts w:ascii="宋体" w:hAnsi="宋体" w:cs="宋体"/>
          <w:color w:val="000000" w:themeColor="text1"/>
        </w:rPr>
        <w:t>model</w:t>
      </w:r>
      <w:ins w:id="42" w:author="z00198085" w:date="2016-07-25T17:51:00Z">
        <w:r w:rsidR="00EE0FA3" w:rsidRPr="00ED775C">
          <w:rPr>
            <w:rFonts w:hint="eastAsia"/>
            <w:color w:val="FF0000"/>
          </w:rPr>
          <w:t>^</w:t>
        </w:r>
        <w:r w:rsidR="00EE0FA3" w:rsidRPr="00BF444F">
          <w:rPr>
            <w:color w:val="FF0000"/>
            <w:szCs w:val="21"/>
          </w:rPr>
          <w:t>ad</w:t>
        </w:r>
        <w:r w:rsidR="00EE0FA3">
          <w:rPr>
            <w:rFonts w:hint="eastAsia"/>
            <w:color w:val="FF0000"/>
            <w:szCs w:val="21"/>
          </w:rPr>
          <w:t>S</w:t>
        </w:r>
        <w:r w:rsidR="00EE0FA3" w:rsidRPr="00BF444F">
          <w:rPr>
            <w:color w:val="FF0000"/>
            <w:szCs w:val="21"/>
          </w:rPr>
          <w:t>ubtype</w:t>
        </w:r>
        <w:r w:rsidR="00EE0FA3">
          <w:rPr>
            <w:rFonts w:hint="eastAsia"/>
            <w:color w:val="FF0000"/>
            <w:szCs w:val="21"/>
          </w:rPr>
          <w:t>F</w:t>
        </w:r>
        <w:r w:rsidR="00EE0FA3" w:rsidRPr="00BF444F">
          <w:rPr>
            <w:color w:val="FF0000"/>
            <w:szCs w:val="21"/>
          </w:rPr>
          <w:t>or</w:t>
        </w:r>
        <w:r w:rsidR="00EE0FA3">
          <w:rPr>
            <w:rFonts w:hint="eastAsia"/>
            <w:color w:val="FF0000"/>
            <w:szCs w:val="21"/>
          </w:rPr>
          <w:t>D</w:t>
        </w:r>
        <w:r w:rsidR="00EE0FA3" w:rsidRPr="00BF444F">
          <w:rPr>
            <w:color w:val="FF0000"/>
            <w:szCs w:val="21"/>
          </w:rPr>
          <w:t>evice</w:t>
        </w:r>
        <w:r w:rsidR="00EE0FA3" w:rsidRPr="00ED775C">
          <w:rPr>
            <w:rFonts w:hint="eastAsia"/>
            <w:color w:val="FF0000"/>
          </w:rPr>
          <w:t>^</w:t>
        </w:r>
        <w:r w:rsidR="00EE0FA3" w:rsidRPr="002C075B">
          <w:rPr>
            <w:color w:val="FF0000"/>
            <w:szCs w:val="21"/>
          </w:rPr>
          <w:t>internal</w:t>
        </w:r>
        <w:r w:rsidR="00EE0FA3">
          <w:rPr>
            <w:rFonts w:hint="eastAsia"/>
            <w:color w:val="FF0000"/>
            <w:szCs w:val="21"/>
          </w:rPr>
          <w:t>C</w:t>
        </w:r>
        <w:r w:rsidR="00EE0FA3" w:rsidRPr="002C075B">
          <w:rPr>
            <w:color w:val="FF0000"/>
            <w:szCs w:val="21"/>
          </w:rPr>
          <w:t>hanneld</w:t>
        </w:r>
      </w:ins>
      <w:ins w:id="43" w:author="z00198085" w:date="2016-07-29T15:10:00Z">
        <w:r w:rsidR="000C3113" w:rsidRPr="008A7D2E">
          <w:rPr>
            <w:color w:val="FF0000"/>
            <w:szCs w:val="21"/>
            <w:highlight w:val="yellow"/>
          </w:rPr>
          <w:t>^abTag</w:t>
        </w:r>
      </w:ins>
    </w:p>
    <w:p w:rsidR="00F85C97" w:rsidRPr="00092624" w:rsidRDefault="00A52260" w:rsidP="00F85C97">
      <w:pPr>
        <w:jc w:val="left"/>
        <w:rPr>
          <w:rFonts w:ascii="宋体" w:hAnsi="宋体" w:cs="宋体"/>
          <w:b/>
          <w:color w:val="000000" w:themeColor="text1"/>
        </w:rPr>
      </w:pPr>
      <w:r w:rsidRPr="00092624">
        <w:rPr>
          <w:rFonts w:ascii="宋体" w:hAnsi="宋体" w:cs="宋体" w:hint="eastAsia"/>
          <w:b/>
          <w:color w:val="000000" w:themeColor="text1"/>
        </w:rPr>
        <w:t>示例：</w:t>
      </w:r>
    </w:p>
    <w:p w:rsidR="00A52260" w:rsidRPr="00092624" w:rsidRDefault="00A52260" w:rsidP="00F85C97">
      <w:pPr>
        <w:jc w:val="left"/>
        <w:rPr>
          <w:rFonts w:ascii="宋体" w:hAnsi="宋体" w:cs="宋体"/>
          <w:color w:val="000000" w:themeColor="text1"/>
        </w:rPr>
      </w:pPr>
      <w:r w:rsidRPr="00092624">
        <w:rPr>
          <w:rFonts w:ascii="宋体" w:hAnsi="宋体" w:cs="宋体"/>
          <w:color w:val="000000" w:themeColor="text1"/>
        </w:rPr>
        <w:t>e11a5330164711e591a25489983d9d9c</w:t>
      </w:r>
      <w:r w:rsidRPr="00092624">
        <w:rPr>
          <w:rFonts w:ascii="宋体" w:hAnsi="宋体" w:cs="宋体" w:hint="eastAsia"/>
          <w:color w:val="000000" w:themeColor="text1"/>
        </w:rPr>
        <w:t>^</w:t>
      </w:r>
      <w:r w:rsidRPr="00092624">
        <w:rPr>
          <w:rFonts w:ascii="宋体" w:hAnsi="宋体" w:cs="宋体"/>
          <w:color w:val="000000" w:themeColor="text1"/>
        </w:rPr>
        <w:t>2015-08-18 16</w:t>
      </w:r>
      <w:r w:rsidRPr="00092624">
        <w:rPr>
          <w:rFonts w:ascii="宋体" w:hAnsi="宋体" w:cs="宋体" w:hint="eastAsia"/>
          <w:color w:val="000000" w:themeColor="text1"/>
        </w:rPr>
        <w:t>^341^15</w:t>
      </w:r>
      <w:r w:rsidR="00D966D9" w:rsidRPr="00092624">
        <w:rPr>
          <w:rFonts w:ascii="宋体" w:hAnsi="宋体" w:cs="宋体" w:hint="eastAsia"/>
          <w:color w:val="000000" w:themeColor="text1"/>
        </w:rPr>
        <w:t>^splash</w:t>
      </w:r>
      <w:r w:rsidRPr="00092624">
        <w:rPr>
          <w:rFonts w:ascii="宋体" w:hAnsi="宋体" w:cs="宋体" w:hint="eastAsia"/>
          <w:color w:val="000000" w:themeColor="text1"/>
        </w:rPr>
        <w:t>^0^0^10000^10000^1000^900^555</w:t>
      </w:r>
      <w:r w:rsidR="00CF6077" w:rsidRPr="00092624">
        <w:rPr>
          <w:rFonts w:ascii="宋体" w:hAnsi="宋体" w:cs="宋体" w:hint="eastAsia"/>
          <w:color w:val="000000" w:themeColor="text1"/>
        </w:rPr>
        <w:t>^200</w:t>
      </w:r>
      <w:r w:rsidRPr="00092624">
        <w:rPr>
          <w:rFonts w:ascii="宋体" w:hAnsi="宋体" w:cs="宋体" w:hint="eastAsia"/>
          <w:color w:val="000000" w:themeColor="text1"/>
        </w:rPr>
        <w:t>^1.0</w:t>
      </w:r>
      <w:r w:rsidR="00CA4171" w:rsidRPr="00092624">
        <w:rPr>
          <w:rFonts w:ascii="宋体" w:hAnsi="宋体" w:cs="宋体" w:hint="eastAsia"/>
          <w:color w:val="000000" w:themeColor="text1"/>
        </w:rPr>
        <w:t>^0^0^0^0</w:t>
      </w:r>
      <w:r w:rsidR="009474F3" w:rsidRPr="00092624">
        <w:rPr>
          <w:rFonts w:ascii="宋体" w:hAnsi="宋体" w:cs="宋体" w:hint="eastAsia"/>
          <w:color w:val="000000" w:themeColor="text1"/>
        </w:rPr>
        <w:t>^0</w:t>
      </w:r>
      <w:r w:rsidR="00775C1D" w:rsidRPr="00092624">
        <w:rPr>
          <w:rFonts w:ascii="宋体" w:hAnsi="宋体" w:cs="宋体" w:hint="eastAsia"/>
          <w:color w:val="000000" w:themeColor="text1"/>
        </w:rPr>
        <w:t>^0</w:t>
      </w:r>
      <w:r w:rsidR="00D00321" w:rsidRPr="00092624">
        <w:rPr>
          <w:rFonts w:ascii="宋体" w:hAnsi="宋体" w:cs="宋体" w:hint="eastAsia"/>
          <w:color w:val="000000" w:themeColor="text1"/>
        </w:rPr>
        <w:t>^</w:t>
      </w:r>
      <w:r w:rsidR="00554CF3" w:rsidRPr="00092624">
        <w:rPr>
          <w:rFonts w:ascii="宋体" w:hAnsi="宋体" w:cs="宋体" w:hint="eastAsia"/>
          <w:color w:val="000000" w:themeColor="text1"/>
        </w:rPr>
        <w:t>MT2-C00</w:t>
      </w:r>
      <w:ins w:id="44" w:author="z00198085" w:date="2016-07-25T17:52:00Z">
        <w:r w:rsidR="00057F14">
          <w:rPr>
            <w:rFonts w:ascii="宋体" w:hAnsi="宋体" w:cs="宋体" w:hint="eastAsia"/>
            <w:color w:val="000000" w:themeColor="text1"/>
          </w:rPr>
          <w:t>^4^01</w:t>
        </w:r>
      </w:ins>
      <w:ins w:id="45" w:author="z00198085" w:date="2016-07-29T15:11:00Z">
        <w:r w:rsidR="000C3113">
          <w:rPr>
            <w:rFonts w:ascii="宋体" w:hAnsi="宋体" w:cs="宋体" w:hint="eastAsia"/>
            <w:color w:val="000000" w:themeColor="text1"/>
          </w:rPr>
          <w:t>^A</w:t>
        </w:r>
      </w:ins>
    </w:p>
    <w:p w:rsidR="00F85C97" w:rsidRPr="00092624" w:rsidRDefault="00F85C97" w:rsidP="00F85C97">
      <w:pPr>
        <w:jc w:val="left"/>
        <w:rPr>
          <w:rFonts w:ascii="宋体" w:hAnsi="宋体" w:cs="宋体"/>
          <w:b/>
          <w:color w:val="000000" w:themeColor="text1"/>
        </w:rPr>
      </w:pPr>
    </w:p>
    <w:p w:rsidR="00F85C97" w:rsidRPr="00092624" w:rsidRDefault="00D3590E" w:rsidP="00F85C97">
      <w:pPr>
        <w:pStyle w:val="2"/>
        <w:numPr>
          <w:ilvl w:val="1"/>
          <w:numId w:val="24"/>
        </w:num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新</w:t>
      </w:r>
      <w:r w:rsidR="00A42D60" w:rsidRPr="00092624">
        <w:rPr>
          <w:rFonts w:hint="eastAsia"/>
          <w:color w:val="000000" w:themeColor="text1"/>
        </w:rPr>
        <w:t>广告平台给</w:t>
      </w:r>
      <w:r w:rsidR="00A42D60" w:rsidRPr="00092624">
        <w:rPr>
          <w:rFonts w:hint="eastAsia"/>
          <w:color w:val="000000" w:themeColor="text1"/>
        </w:rPr>
        <w:t>BI</w:t>
      </w:r>
      <w:r w:rsidR="00C015DC" w:rsidRPr="00092624">
        <w:rPr>
          <w:rFonts w:hint="eastAsia"/>
          <w:color w:val="000000" w:themeColor="text1"/>
        </w:rPr>
        <w:t>推送话单</w:t>
      </w:r>
      <w:r w:rsidR="0073208F" w:rsidRPr="00092624">
        <w:rPr>
          <w:rFonts w:hint="eastAsia"/>
          <w:color w:val="000000" w:themeColor="text1"/>
        </w:rPr>
        <w:t>原始</w:t>
      </w:r>
      <w:r w:rsidR="00A42D60" w:rsidRPr="00092624">
        <w:rPr>
          <w:rFonts w:hint="eastAsia"/>
          <w:color w:val="000000" w:themeColor="text1"/>
        </w:rPr>
        <w:t>文件</w:t>
      </w:r>
    </w:p>
    <w:p w:rsidR="00C664F5" w:rsidRPr="00092624" w:rsidRDefault="00016159" w:rsidP="00016159">
      <w:p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该功能已经有了，主要是新广告平台通过</w:t>
      </w:r>
      <w:proofErr w:type="spellStart"/>
      <w:r w:rsidRPr="00092624">
        <w:rPr>
          <w:rFonts w:hint="eastAsia"/>
          <w:color w:val="000000" w:themeColor="text1"/>
        </w:rPr>
        <w:t>dataPush</w:t>
      </w:r>
      <w:proofErr w:type="spellEnd"/>
      <w:r w:rsidRPr="00092624">
        <w:rPr>
          <w:rFonts w:hint="eastAsia"/>
          <w:color w:val="000000" w:themeColor="text1"/>
        </w:rPr>
        <w:t>工具推送的原始话单数据文件。</w:t>
      </w:r>
    </w:p>
    <w:p w:rsidR="003702CD" w:rsidRPr="00092624" w:rsidRDefault="00C664F5" w:rsidP="00016159">
      <w:p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</w:t>
      </w:r>
      <w:r w:rsidR="003702CD" w:rsidRPr="00092624">
        <w:rPr>
          <w:rFonts w:hint="eastAsia"/>
          <w:color w:val="000000" w:themeColor="text1"/>
        </w:rPr>
        <w:t>(IP</w:t>
      </w:r>
      <w:r w:rsidR="00927A82" w:rsidRPr="00092624">
        <w:rPr>
          <w:rFonts w:hint="eastAsia"/>
          <w:color w:val="000000" w:themeColor="text1"/>
        </w:rPr>
        <w:t>地域</w:t>
      </w:r>
      <w:r w:rsidRPr="00092624">
        <w:rPr>
          <w:rFonts w:hint="eastAsia"/>
          <w:color w:val="000000" w:themeColor="text1"/>
        </w:rPr>
        <w:t>的解析处理，会从推送的文件中处理</w:t>
      </w:r>
      <w:r w:rsidR="003702CD" w:rsidRPr="00092624">
        <w:rPr>
          <w:rFonts w:hint="eastAsia"/>
          <w:color w:val="000000" w:themeColor="text1"/>
        </w:rPr>
        <w:t>)</w:t>
      </w:r>
    </w:p>
    <w:p w:rsidR="00D213E5" w:rsidRPr="00092624" w:rsidRDefault="00D213E5" w:rsidP="00D213E5">
      <w:pPr>
        <w:pStyle w:val="3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1.2.1 </w:t>
      </w:r>
      <w:r w:rsidRPr="00092624">
        <w:rPr>
          <w:rFonts w:hint="eastAsia"/>
          <w:color w:val="000000" w:themeColor="text1"/>
        </w:rPr>
        <w:t>文件名称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  <w:tblPrChange w:id="46" w:author="zhaohuizhen" w:date="2016-08-16T20:05:00Z">
          <w:tblPr>
            <w:tblStyle w:val="a9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694"/>
        <w:gridCol w:w="2268"/>
        <w:gridCol w:w="3452"/>
        <w:tblGridChange w:id="47">
          <w:tblGrid>
            <w:gridCol w:w="2694"/>
            <w:gridCol w:w="2268"/>
            <w:gridCol w:w="3452"/>
          </w:tblGrid>
        </w:tblGridChange>
      </w:tblGrid>
      <w:tr w:rsidR="00D213E5" w:rsidRPr="00092624" w:rsidTr="00D40AF6">
        <w:trPr>
          <w:trHeight w:val="56"/>
        </w:trPr>
        <w:tc>
          <w:tcPr>
            <w:tcW w:w="2694" w:type="dxa"/>
            <w:tcPrChange w:id="48" w:author="zhaohuizhen" w:date="2016-08-16T20:05:00Z">
              <w:tcPr>
                <w:tcW w:w="2694" w:type="dxa"/>
              </w:tcPr>
            </w:tcPrChange>
          </w:tcPr>
          <w:p w:rsidR="00D213E5" w:rsidRPr="00092624" w:rsidRDefault="00D213E5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文件名称</w:t>
            </w:r>
          </w:p>
        </w:tc>
        <w:tc>
          <w:tcPr>
            <w:tcW w:w="2268" w:type="dxa"/>
            <w:tcPrChange w:id="49" w:author="zhaohuizhen" w:date="2016-08-16T20:05:00Z">
              <w:tcPr>
                <w:tcW w:w="2268" w:type="dxa"/>
              </w:tcPr>
            </w:tcPrChange>
          </w:tcPr>
          <w:p w:rsidR="00D213E5" w:rsidRPr="00092624" w:rsidRDefault="00D213E5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3452" w:type="dxa"/>
            <w:tcPrChange w:id="50" w:author="zhaohuizhen" w:date="2016-08-16T20:05:00Z">
              <w:tcPr>
                <w:tcW w:w="3452" w:type="dxa"/>
              </w:tcPr>
            </w:tcPrChange>
          </w:tcPr>
          <w:p w:rsidR="00D213E5" w:rsidRPr="00092624" w:rsidRDefault="00D213E5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参数</w:t>
            </w:r>
          </w:p>
        </w:tc>
      </w:tr>
      <w:tr w:rsidR="00D213E5" w:rsidRPr="00092624" w:rsidTr="008A501C">
        <w:trPr>
          <w:trHeight w:val="546"/>
        </w:trPr>
        <w:tc>
          <w:tcPr>
            <w:tcW w:w="2694" w:type="dxa"/>
          </w:tcPr>
          <w:p w:rsidR="00D213E5" w:rsidRPr="00092624" w:rsidRDefault="008A501C" w:rsidP="00D213E5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</w:t>
            </w:r>
            <w:r w:rsidR="00D213E5" w:rsidRPr="00092624">
              <w:rPr>
                <w:rFonts w:hint="eastAsia"/>
                <w:color w:val="000000" w:themeColor="text1"/>
              </w:rPr>
              <w:t>{</w:t>
            </w:r>
            <w:proofErr w:type="spellStart"/>
            <w:r w:rsidR="00D213E5"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="00D213E5" w:rsidRPr="00092624">
              <w:rPr>
                <w:rFonts w:hint="eastAsia"/>
                <w:color w:val="000000" w:themeColor="text1"/>
              </w:rPr>
              <w:t>}</w:t>
            </w:r>
            <w:r w:rsidRPr="00092624">
              <w:rPr>
                <w:rFonts w:hint="eastAsia"/>
                <w:color w:val="000000" w:themeColor="text1"/>
              </w:rPr>
              <w:t>-${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ServerName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</w:t>
            </w:r>
            <w:r w:rsidR="00D213E5" w:rsidRPr="00092624">
              <w:rPr>
                <w:rFonts w:hint="eastAsia"/>
                <w:color w:val="000000" w:themeColor="text1"/>
              </w:rPr>
              <w:t>.</w:t>
            </w:r>
            <w:r w:rsidR="00D213E5" w:rsidRPr="00092624">
              <w:rPr>
                <w:color w:val="000000" w:themeColor="text1"/>
              </w:rPr>
              <w:t>access.</w:t>
            </w:r>
            <w:r w:rsidRPr="00092624">
              <w:rPr>
                <w:color w:val="000000" w:themeColor="text1"/>
              </w:rPr>
              <w:t xml:space="preserve"> ${day_ep}.${hour}</w:t>
            </w:r>
            <w:r w:rsidR="00D213E5" w:rsidRPr="00092624">
              <w:rPr>
                <w:color w:val="000000" w:themeColor="text1"/>
              </w:rPr>
              <w:t>.log</w:t>
            </w:r>
          </w:p>
        </w:tc>
        <w:tc>
          <w:tcPr>
            <w:tcW w:w="2268" w:type="dxa"/>
          </w:tcPr>
          <w:p w:rsidR="00A34557" w:rsidRPr="00092624" w:rsidRDefault="00D213E5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展示</w:t>
            </w:r>
            <w:r w:rsidR="00B26AA5" w:rsidRPr="00092624">
              <w:rPr>
                <w:rFonts w:hint="eastAsia"/>
                <w:color w:val="000000" w:themeColor="text1"/>
              </w:rPr>
              <w:t>事件</w:t>
            </w:r>
            <w:r w:rsidRPr="00092624">
              <w:rPr>
                <w:rFonts w:hint="eastAsia"/>
                <w:color w:val="000000" w:themeColor="text1"/>
              </w:rPr>
              <w:t>话单记录</w:t>
            </w:r>
          </w:p>
          <w:p w:rsidR="00505A8F" w:rsidRPr="00092624" w:rsidRDefault="00896BB4" w:rsidP="00505A8F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高峰期预期推送单个的文件大小大概在三百兆左</w:t>
            </w:r>
            <w:bookmarkStart w:id="51" w:name="_GoBack"/>
            <w:bookmarkEnd w:id="51"/>
            <w:r w:rsidRPr="00092624">
              <w:rPr>
                <w:rFonts w:hint="eastAsia"/>
                <w:color w:val="000000" w:themeColor="text1"/>
              </w:rPr>
              <w:t>右</w:t>
            </w:r>
            <w:r w:rsidR="00837DAB" w:rsidRPr="00092624">
              <w:rPr>
                <w:rFonts w:hint="eastAsia"/>
                <w:color w:val="000000" w:themeColor="text1"/>
              </w:rPr>
              <w:t>，每个小时生成的文件为</w:t>
            </w:r>
            <w:r w:rsidR="00837DAB" w:rsidRPr="00092624">
              <w:rPr>
                <w:rFonts w:hint="eastAsia"/>
                <w:color w:val="000000" w:themeColor="text1"/>
              </w:rPr>
              <w:t>8</w:t>
            </w:r>
            <w:r w:rsidR="00837DAB" w:rsidRPr="00092624">
              <w:rPr>
                <w:rFonts w:hint="eastAsia"/>
                <w:color w:val="000000" w:themeColor="text1"/>
              </w:rPr>
              <w:t>个。</w:t>
            </w:r>
          </w:p>
        </w:tc>
        <w:tc>
          <w:tcPr>
            <w:tcW w:w="3452" w:type="dxa"/>
          </w:tcPr>
          <w:p w:rsidR="00D213E5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</w:t>
            </w:r>
            <w:r w:rsidR="00D213E5" w:rsidRPr="00092624">
              <w:rPr>
                <w:rFonts w:hint="eastAsia"/>
                <w:color w:val="000000" w:themeColor="text1"/>
              </w:rPr>
              <w:t>{</w:t>
            </w:r>
            <w:proofErr w:type="spellStart"/>
            <w:r w:rsidR="00D213E5"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="00D213E5" w:rsidRPr="00092624">
              <w:rPr>
                <w:rFonts w:hint="eastAsia"/>
                <w:color w:val="000000" w:themeColor="text1"/>
              </w:rPr>
              <w:t>}</w:t>
            </w:r>
            <w:r w:rsidRPr="00092624">
              <w:rPr>
                <w:rFonts w:hint="eastAsia"/>
                <w:color w:val="000000" w:themeColor="text1"/>
              </w:rPr>
              <w:t>:</w:t>
            </w:r>
            <w:r w:rsidR="00D213E5" w:rsidRPr="00092624">
              <w:rPr>
                <w:rFonts w:hint="eastAsia"/>
                <w:color w:val="000000" w:themeColor="text1"/>
              </w:rPr>
              <w:t>参数表示</w:t>
            </w:r>
            <w:proofErr w:type="spellStart"/>
            <w:r w:rsidR="00D213E5"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="00D213E5" w:rsidRPr="00092624">
              <w:rPr>
                <w:rFonts w:hint="eastAsia"/>
                <w:color w:val="000000" w:themeColor="text1"/>
              </w:rPr>
              <w:t>地址</w:t>
            </w:r>
            <w:r w:rsidRPr="00092624">
              <w:rPr>
                <w:rFonts w:hint="eastAsia"/>
                <w:color w:val="000000" w:themeColor="text1"/>
              </w:rPr>
              <w:t>，</w:t>
            </w:r>
            <w:proofErr w:type="gramStart"/>
            <w:r w:rsidRPr="00092624">
              <w:rPr>
                <w:color w:val="000000" w:themeColor="text1"/>
              </w:rPr>
              <w:t>’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-</w:t>
            </w:r>
            <w:proofErr w:type="gramStart"/>
            <w:r w:rsidRPr="00092624">
              <w:rPr>
                <w:color w:val="000000" w:themeColor="text1"/>
              </w:rPr>
              <w:t>‘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分隔</w:t>
            </w:r>
            <w:r w:rsidR="00D213E5" w:rsidRPr="00092624">
              <w:rPr>
                <w:rFonts w:hint="eastAsia"/>
                <w:color w:val="000000" w:themeColor="text1"/>
              </w:rPr>
              <w:t>，</w:t>
            </w:r>
          </w:p>
          <w:p w:rsidR="008A501C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ServerName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r w:rsidRPr="00092624">
              <w:rPr>
                <w:rFonts w:hint="eastAsia"/>
                <w:color w:val="000000" w:themeColor="text1"/>
              </w:rPr>
              <w:t>服务器登录名</w:t>
            </w:r>
          </w:p>
          <w:p w:rsidR="00D213E5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</w:t>
            </w:r>
            <w:r w:rsidR="00D213E5" w:rsidRPr="00092624">
              <w:rPr>
                <w:rFonts w:hint="eastAsia"/>
                <w:color w:val="000000" w:themeColor="text1"/>
              </w:rPr>
              <w:t>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day_ep</w:t>
            </w:r>
            <w:proofErr w:type="spellEnd"/>
            <w:r w:rsidR="00D213E5" w:rsidRPr="00092624">
              <w:rPr>
                <w:rFonts w:hint="eastAsia"/>
                <w:color w:val="000000" w:themeColor="text1"/>
              </w:rPr>
              <w:t>}</w:t>
            </w:r>
            <w:r w:rsidRPr="00092624">
              <w:rPr>
                <w:rFonts w:hint="eastAsia"/>
                <w:color w:val="000000" w:themeColor="text1"/>
              </w:rPr>
              <w:t>:</w:t>
            </w:r>
            <w:proofErr w:type="spellStart"/>
            <w:r w:rsidR="00D213E5"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</w:t>
            </w:r>
            <w:r w:rsidR="00D213E5" w:rsidRPr="00092624">
              <w:rPr>
                <w:rFonts w:hint="eastAsia"/>
                <w:color w:val="000000" w:themeColor="text1"/>
              </w:rPr>
              <w:t>mm</w:t>
            </w:r>
            <w:r w:rsidRPr="00092624">
              <w:rPr>
                <w:rFonts w:hint="eastAsia"/>
                <w:color w:val="000000" w:themeColor="text1"/>
              </w:rPr>
              <w:t>-</w:t>
            </w:r>
            <w:proofErr w:type="spellStart"/>
            <w:r w:rsidR="00D213E5"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="00D213E5" w:rsidRPr="00092624">
              <w:rPr>
                <w:rFonts w:hint="eastAsia"/>
                <w:color w:val="000000" w:themeColor="text1"/>
              </w:rPr>
              <w:t>，</w:t>
            </w:r>
          </w:p>
          <w:p w:rsidR="008A501C" w:rsidRPr="00092624" w:rsidRDefault="008A501C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${hour}: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hh</w:t>
            </w:r>
            <w:proofErr w:type="spellEnd"/>
          </w:p>
          <w:p w:rsidR="00D213E5" w:rsidRPr="00092624" w:rsidRDefault="00D213E5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文件名格式如：</w:t>
            </w:r>
          </w:p>
          <w:p w:rsidR="00D213E5" w:rsidRPr="00092624" w:rsidRDefault="00D213E5" w:rsidP="00D213E5">
            <w:pPr>
              <w:pStyle w:val="a8"/>
              <w:ind w:firstLineChars="0" w:firstLine="0"/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192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168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22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21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acd_pd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.</w:t>
            </w:r>
            <w:r w:rsidRPr="00092624">
              <w:rPr>
                <w:rFonts w:ascii="宋体" w:hAnsi="宋体" w:cs="宋体"/>
                <w:color w:val="000000" w:themeColor="text1"/>
              </w:rPr>
              <w:t>access.201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Pr="00092624">
              <w:rPr>
                <w:rFonts w:ascii="宋体" w:hAnsi="宋体" w:cs="宋体"/>
                <w:color w:val="000000" w:themeColor="text1"/>
              </w:rPr>
              <w:t>-0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Pr="00092624">
              <w:rPr>
                <w:rFonts w:ascii="宋体" w:hAnsi="宋体" w:cs="宋体"/>
                <w:color w:val="000000" w:themeColor="text1"/>
              </w:rPr>
              <w:t>-2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5</w:t>
            </w:r>
            <w:r w:rsidRPr="00092624">
              <w:rPr>
                <w:rFonts w:ascii="宋体" w:hAnsi="宋体" w:cs="宋体"/>
                <w:color w:val="000000" w:themeColor="text1"/>
              </w:rPr>
              <w:t>.1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2</w:t>
            </w:r>
            <w:r w:rsidRPr="00092624">
              <w:rPr>
                <w:rFonts w:ascii="宋体" w:hAnsi="宋体" w:cs="宋体"/>
                <w:color w:val="000000" w:themeColor="text1"/>
              </w:rPr>
              <w:t>.log</w:t>
            </w:r>
          </w:p>
          <w:p w:rsidR="00505A8F" w:rsidRPr="00092624" w:rsidRDefault="00505A8F" w:rsidP="00D213E5">
            <w:pPr>
              <w:pStyle w:val="a8"/>
              <w:ind w:firstLineChars="0" w:firstLine="0"/>
              <w:jc w:val="left"/>
              <w:rPr>
                <w:rFonts w:ascii="宋体" w:hAnsi="宋体" w:cs="宋体"/>
                <w:color w:val="000000" w:themeColor="text1"/>
              </w:rPr>
            </w:pPr>
          </w:p>
          <w:p w:rsidR="00505A8F" w:rsidRPr="00092624" w:rsidRDefault="00505A8F" w:rsidP="00D213E5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DA235B" w:rsidRPr="00092624" w:rsidTr="008A501C">
        <w:trPr>
          <w:trHeight w:val="546"/>
        </w:trPr>
        <w:tc>
          <w:tcPr>
            <w:tcW w:w="2694" w:type="dxa"/>
          </w:tcPr>
          <w:p w:rsidR="00DA235B" w:rsidRPr="00092624" w:rsidRDefault="008A501C" w:rsidP="007D2A50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}-${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ServerName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</w:t>
            </w:r>
            <w:r w:rsidR="007D2A50" w:rsidRPr="00092624">
              <w:rPr>
                <w:rFonts w:hint="eastAsia"/>
                <w:color w:val="000000" w:themeColor="text1"/>
              </w:rPr>
              <w:t>.request</w:t>
            </w:r>
            <w:r w:rsidR="007D2A50" w:rsidRPr="00092624">
              <w:rPr>
                <w:color w:val="000000" w:themeColor="text1"/>
              </w:rPr>
              <w:t>.</w:t>
            </w:r>
            <w:r w:rsidRPr="00092624">
              <w:rPr>
                <w:color w:val="000000" w:themeColor="text1"/>
              </w:rPr>
              <w:t xml:space="preserve"> ${day_ep}.${hour}</w:t>
            </w:r>
            <w:r w:rsidR="007D2A50" w:rsidRPr="00092624">
              <w:rPr>
                <w:color w:val="000000" w:themeColor="text1"/>
              </w:rPr>
              <w:t>.log</w:t>
            </w:r>
          </w:p>
        </w:tc>
        <w:tc>
          <w:tcPr>
            <w:tcW w:w="2268" w:type="dxa"/>
          </w:tcPr>
          <w:p w:rsidR="00DA235B" w:rsidRPr="00092624" w:rsidRDefault="00DA235B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请求话单记录</w:t>
            </w:r>
          </w:p>
          <w:p w:rsidR="00505A8F" w:rsidRPr="00092624" w:rsidRDefault="00505A8F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</w:p>
          <w:p w:rsidR="00505A8F" w:rsidRPr="00092624" w:rsidRDefault="00505A8F" w:rsidP="00C21409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</w:p>
          <w:p w:rsidR="00505A8F" w:rsidRPr="00092624" w:rsidRDefault="00505A8F" w:rsidP="00505A8F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3452" w:type="dxa"/>
          </w:tcPr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r w:rsidRPr="00092624">
              <w:rPr>
                <w:rFonts w:hint="eastAsia"/>
                <w:color w:val="000000" w:themeColor="text1"/>
              </w:rPr>
              <w:t>参数表示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地址，</w:t>
            </w:r>
            <w:proofErr w:type="gramStart"/>
            <w:r w:rsidRPr="00092624">
              <w:rPr>
                <w:color w:val="000000" w:themeColor="text1"/>
              </w:rPr>
              <w:t>’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-</w:t>
            </w:r>
            <w:proofErr w:type="gramStart"/>
            <w:r w:rsidRPr="00092624">
              <w:rPr>
                <w:color w:val="000000" w:themeColor="text1"/>
              </w:rPr>
              <w:t>‘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分隔，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ServerName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r w:rsidRPr="00092624">
              <w:rPr>
                <w:rFonts w:hint="eastAsia"/>
                <w:color w:val="000000" w:themeColor="text1"/>
              </w:rPr>
              <w:t>服务器登录名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day_ep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，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${hour}: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hh</w:t>
            </w:r>
            <w:proofErr w:type="spellEnd"/>
          </w:p>
          <w:p w:rsidR="007D2A50" w:rsidRPr="00092624" w:rsidRDefault="007D2A50" w:rsidP="007D2A50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文件名格式如：</w:t>
            </w:r>
          </w:p>
          <w:p w:rsidR="00DA235B" w:rsidRPr="00092624" w:rsidRDefault="007D2A50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192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168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22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21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cs_pd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.</w:t>
            </w:r>
            <w:r w:rsidRPr="00092624">
              <w:rPr>
                <w:rFonts w:hint="eastAsia"/>
                <w:color w:val="000000" w:themeColor="text1"/>
              </w:rPr>
              <w:t>request</w:t>
            </w:r>
            <w:r w:rsidRPr="00092624">
              <w:rPr>
                <w:rFonts w:ascii="宋体" w:hAnsi="宋体" w:cs="宋体"/>
                <w:color w:val="000000" w:themeColor="text1"/>
              </w:rPr>
              <w:t>.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 xml:space="preserve"> 201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-0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-2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5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.1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2</w:t>
            </w:r>
            <w:r w:rsidRPr="00092624">
              <w:rPr>
                <w:rFonts w:ascii="宋体" w:hAnsi="宋体" w:cs="宋体"/>
                <w:color w:val="000000" w:themeColor="text1"/>
              </w:rPr>
              <w:t>.log</w:t>
            </w:r>
          </w:p>
        </w:tc>
      </w:tr>
      <w:tr w:rsidR="00E30BF4" w:rsidRPr="00092624" w:rsidTr="008A501C">
        <w:trPr>
          <w:trHeight w:val="546"/>
        </w:trPr>
        <w:tc>
          <w:tcPr>
            <w:tcW w:w="2694" w:type="dxa"/>
          </w:tcPr>
          <w:p w:rsidR="00E30BF4" w:rsidRPr="00092624" w:rsidRDefault="008A501C" w:rsidP="00A265F7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$</w:t>
            </w:r>
            <w:r w:rsidR="00E30BF4" w:rsidRPr="00092624">
              <w:rPr>
                <w:rFonts w:ascii="宋体" w:hAnsi="宋体" w:cs="宋体" w:hint="eastAsia"/>
                <w:color w:val="000000" w:themeColor="text1"/>
              </w:rPr>
              <w:t>{ip}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-${ServerName}</w:t>
            </w:r>
            <w:r w:rsidR="00E30BF4" w:rsidRPr="00092624">
              <w:rPr>
                <w:rFonts w:ascii="宋体" w:hAnsi="宋体" w:cs="宋体" w:hint="eastAsia"/>
                <w:color w:val="000000" w:themeColor="text1"/>
              </w:rPr>
              <w:t>.</w:t>
            </w:r>
            <w:r w:rsidR="00037EE4" w:rsidRPr="00092624">
              <w:rPr>
                <w:rFonts w:ascii="宋体" w:hAnsi="宋体" w:cs="宋体" w:hint="eastAsia"/>
                <w:color w:val="000000" w:themeColor="text1"/>
              </w:rPr>
              <w:t>click</w:t>
            </w:r>
            <w:r w:rsidR="00E30BF4" w:rsidRPr="00092624">
              <w:rPr>
                <w:rFonts w:ascii="宋体" w:hAnsi="宋体" w:cs="宋体"/>
                <w:color w:val="000000" w:themeColor="text1"/>
              </w:rPr>
              <w:t>.</w:t>
            </w:r>
            <w:r w:rsidRPr="00092624">
              <w:rPr>
                <w:rFonts w:ascii="宋体" w:hAnsi="宋体" w:cs="宋体"/>
                <w:color w:val="000000" w:themeColor="text1"/>
              </w:rPr>
              <w:t>${day_ep}.${hour}</w:t>
            </w:r>
            <w:r w:rsidR="00E30BF4" w:rsidRPr="00092624">
              <w:rPr>
                <w:rFonts w:ascii="宋体" w:hAnsi="宋体" w:cs="宋体"/>
                <w:color w:val="000000" w:themeColor="text1"/>
              </w:rPr>
              <w:t>.log</w:t>
            </w:r>
          </w:p>
        </w:tc>
        <w:tc>
          <w:tcPr>
            <w:tcW w:w="2268" w:type="dxa"/>
          </w:tcPr>
          <w:p w:rsidR="00E30BF4" w:rsidRPr="00092624" w:rsidRDefault="009E0A30" w:rsidP="002B7573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</w:t>
            </w:r>
            <w:r w:rsidR="00E30BF4" w:rsidRPr="00092624">
              <w:rPr>
                <w:rFonts w:hint="eastAsia"/>
                <w:color w:val="000000" w:themeColor="text1"/>
              </w:rPr>
              <w:t>事件话单记录</w:t>
            </w:r>
            <w:r w:rsidR="00654C20" w:rsidRPr="00092624">
              <w:rPr>
                <w:rFonts w:hint="eastAsia"/>
                <w:color w:val="000000" w:themeColor="text1"/>
              </w:rPr>
              <w:t>。</w:t>
            </w:r>
          </w:p>
          <w:p w:rsidR="00505A8F" w:rsidRPr="00092624" w:rsidRDefault="00E30BF4" w:rsidP="00505A8F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每个小时生成的文件为</w:t>
            </w:r>
            <w:r w:rsidRPr="00092624">
              <w:rPr>
                <w:rFonts w:hint="eastAsia"/>
                <w:color w:val="000000" w:themeColor="text1"/>
              </w:rPr>
              <w:t>8</w:t>
            </w:r>
            <w:r w:rsidRPr="00092624">
              <w:rPr>
                <w:rFonts w:hint="eastAsia"/>
                <w:color w:val="000000" w:themeColor="text1"/>
              </w:rPr>
              <w:t>个。</w:t>
            </w:r>
          </w:p>
        </w:tc>
        <w:tc>
          <w:tcPr>
            <w:tcW w:w="3452" w:type="dxa"/>
          </w:tcPr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r w:rsidRPr="00092624">
              <w:rPr>
                <w:rFonts w:hint="eastAsia"/>
                <w:color w:val="000000" w:themeColor="text1"/>
              </w:rPr>
              <w:t>参数表示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地址，</w:t>
            </w:r>
            <w:proofErr w:type="gramStart"/>
            <w:r w:rsidRPr="00092624">
              <w:rPr>
                <w:color w:val="000000" w:themeColor="text1"/>
              </w:rPr>
              <w:t>’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-</w:t>
            </w:r>
            <w:proofErr w:type="gramStart"/>
            <w:r w:rsidRPr="00092624">
              <w:rPr>
                <w:color w:val="000000" w:themeColor="text1"/>
              </w:rPr>
              <w:t>‘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分隔，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ServerName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r w:rsidRPr="00092624">
              <w:rPr>
                <w:rFonts w:hint="eastAsia"/>
                <w:color w:val="000000" w:themeColor="text1"/>
              </w:rPr>
              <w:t>服务器登录名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day_ep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，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${hour}: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hh</w:t>
            </w:r>
            <w:proofErr w:type="spellEnd"/>
          </w:p>
          <w:p w:rsidR="00E30BF4" w:rsidRPr="00092624" w:rsidRDefault="00E30BF4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文件名格式如：</w:t>
            </w:r>
          </w:p>
          <w:p w:rsidR="00E30BF4" w:rsidRPr="00092624" w:rsidRDefault="008A501C" w:rsidP="00C011D3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lastRenderedPageBreak/>
              <w:t>192-168-22-21-</w:t>
            </w:r>
            <w:r w:rsidRPr="00092624">
              <w:rPr>
                <w:rFonts w:ascii="宋体" w:hAnsi="宋体" w:cs="宋体"/>
                <w:color w:val="000000" w:themeColor="text1"/>
              </w:rPr>
              <w:t>cs_pd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.</w:t>
            </w:r>
            <w:r w:rsidR="00C011D3" w:rsidRPr="00092624">
              <w:rPr>
                <w:rFonts w:ascii="宋体" w:hAnsi="宋体" w:cs="宋体" w:hint="eastAsia"/>
                <w:color w:val="000000" w:themeColor="text1"/>
              </w:rPr>
              <w:t>click</w:t>
            </w:r>
            <w:r w:rsidR="00E30BF4" w:rsidRPr="00092624">
              <w:rPr>
                <w:rFonts w:ascii="宋体" w:hAnsi="宋体" w:cs="宋体"/>
                <w:color w:val="000000" w:themeColor="text1"/>
              </w:rPr>
              <w:t>.</w:t>
            </w:r>
            <w:r w:rsidRPr="00092624">
              <w:rPr>
                <w:rFonts w:ascii="宋体" w:hAnsi="宋体" w:cs="宋体"/>
                <w:color w:val="000000" w:themeColor="text1"/>
              </w:rPr>
              <w:t xml:space="preserve"> 201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Pr="00092624">
              <w:rPr>
                <w:rFonts w:ascii="宋体" w:hAnsi="宋体" w:cs="宋体"/>
                <w:color w:val="000000" w:themeColor="text1"/>
              </w:rPr>
              <w:t>-0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Pr="00092624">
              <w:rPr>
                <w:rFonts w:ascii="宋体" w:hAnsi="宋体" w:cs="宋体"/>
                <w:color w:val="000000" w:themeColor="text1"/>
              </w:rPr>
              <w:t>-2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5</w:t>
            </w:r>
            <w:r w:rsidRPr="00092624">
              <w:rPr>
                <w:rFonts w:ascii="宋体" w:hAnsi="宋体" w:cs="宋体"/>
                <w:color w:val="000000" w:themeColor="text1"/>
              </w:rPr>
              <w:t>.1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2</w:t>
            </w:r>
            <w:r w:rsidR="00E30BF4" w:rsidRPr="00092624">
              <w:rPr>
                <w:rFonts w:ascii="宋体" w:hAnsi="宋体" w:cs="宋体"/>
                <w:color w:val="000000" w:themeColor="text1"/>
              </w:rPr>
              <w:t>.log</w:t>
            </w:r>
          </w:p>
        </w:tc>
      </w:tr>
      <w:tr w:rsidR="00505A8F" w:rsidRPr="00092624" w:rsidTr="008A501C">
        <w:trPr>
          <w:trHeight w:val="546"/>
        </w:trPr>
        <w:tc>
          <w:tcPr>
            <w:tcW w:w="2694" w:type="dxa"/>
          </w:tcPr>
          <w:p w:rsidR="00505A8F" w:rsidRPr="00092624" w:rsidRDefault="008A501C" w:rsidP="00505A8F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lastRenderedPageBreak/>
              <w:t>$</w:t>
            </w:r>
            <w:r w:rsidR="00505A8F" w:rsidRPr="00092624">
              <w:rPr>
                <w:rFonts w:ascii="宋体" w:hAnsi="宋体" w:cs="宋体" w:hint="eastAsia"/>
                <w:color w:val="000000" w:themeColor="text1"/>
              </w:rPr>
              <w:t>{ip}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-${ServerName}</w:t>
            </w:r>
            <w:r w:rsidR="00505A8F" w:rsidRPr="00092624">
              <w:rPr>
                <w:rFonts w:ascii="宋体" w:hAnsi="宋体" w:cs="宋体" w:hint="eastAsia"/>
                <w:color w:val="000000" w:themeColor="text1"/>
              </w:rPr>
              <w:t>.other</w:t>
            </w:r>
            <w:r w:rsidR="00505A8F" w:rsidRPr="00092624">
              <w:rPr>
                <w:rFonts w:ascii="宋体" w:hAnsi="宋体" w:cs="宋体"/>
                <w:color w:val="000000" w:themeColor="text1"/>
              </w:rPr>
              <w:t>.</w:t>
            </w:r>
            <w:r w:rsidRPr="00092624">
              <w:rPr>
                <w:rFonts w:ascii="宋体" w:hAnsi="宋体" w:cs="宋体"/>
                <w:color w:val="000000" w:themeColor="text1"/>
              </w:rPr>
              <w:t>${day_ep}.${hour}</w:t>
            </w:r>
            <w:r w:rsidR="00505A8F" w:rsidRPr="00092624">
              <w:rPr>
                <w:rFonts w:ascii="宋体" w:hAnsi="宋体" w:cs="宋体"/>
                <w:color w:val="000000" w:themeColor="text1"/>
              </w:rPr>
              <w:t>.log</w:t>
            </w:r>
          </w:p>
        </w:tc>
        <w:tc>
          <w:tcPr>
            <w:tcW w:w="2268" w:type="dxa"/>
          </w:tcPr>
          <w:p w:rsidR="00505A8F" w:rsidRPr="00092624" w:rsidRDefault="00505A8F" w:rsidP="002B7573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其他事件话单记录。</w:t>
            </w:r>
          </w:p>
          <w:p w:rsidR="00505A8F" w:rsidRPr="00092624" w:rsidRDefault="00505A8F" w:rsidP="002B7573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</w:p>
          <w:p w:rsidR="00505A8F" w:rsidRPr="00092624" w:rsidRDefault="00505A8F" w:rsidP="00505A8F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3452" w:type="dxa"/>
          </w:tcPr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r w:rsidRPr="00092624">
              <w:rPr>
                <w:rFonts w:hint="eastAsia"/>
                <w:color w:val="000000" w:themeColor="text1"/>
              </w:rPr>
              <w:t>参数表示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ip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地址，</w:t>
            </w:r>
            <w:proofErr w:type="gramStart"/>
            <w:r w:rsidRPr="00092624">
              <w:rPr>
                <w:color w:val="000000" w:themeColor="text1"/>
              </w:rPr>
              <w:t>’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-</w:t>
            </w:r>
            <w:proofErr w:type="gramStart"/>
            <w:r w:rsidRPr="00092624">
              <w:rPr>
                <w:color w:val="000000" w:themeColor="text1"/>
              </w:rPr>
              <w:t>‘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分隔，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ServerName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r w:rsidRPr="00092624">
              <w:rPr>
                <w:rFonts w:hint="eastAsia"/>
                <w:color w:val="000000" w:themeColor="text1"/>
              </w:rPr>
              <w:t>服务器登录名</w:t>
            </w:r>
          </w:p>
          <w:p w:rsidR="008A501C" w:rsidRPr="00092624" w:rsidRDefault="008A501C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day_ep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，</w:t>
            </w:r>
          </w:p>
          <w:p w:rsidR="00985C05" w:rsidRPr="00092624" w:rsidRDefault="008A501C" w:rsidP="00985C05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${hour}: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hh</w:t>
            </w:r>
            <w:proofErr w:type="spellEnd"/>
          </w:p>
          <w:p w:rsidR="00985C05" w:rsidRPr="00092624" w:rsidRDefault="00985C05" w:rsidP="00985C05">
            <w:pPr>
              <w:pStyle w:val="a8"/>
              <w:ind w:firstLineChars="0" w:firstLine="0"/>
              <w:jc w:val="left"/>
              <w:rPr>
                <w:rFonts w:ascii="宋体" w:hAnsi="宋体" w:cs="宋体"/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文件名格式如：</w:t>
            </w:r>
          </w:p>
          <w:p w:rsidR="00505A8F" w:rsidRPr="00092624" w:rsidRDefault="00985C05" w:rsidP="008A501C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192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168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22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>21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-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cs_pd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.</w:t>
            </w:r>
            <w:r w:rsidRPr="00092624">
              <w:rPr>
                <w:rFonts w:ascii="宋体" w:hAnsi="宋体" w:cs="宋体" w:hint="eastAsia"/>
                <w:color w:val="000000" w:themeColor="text1"/>
              </w:rPr>
              <w:t xml:space="preserve"> other</w:t>
            </w:r>
            <w:r w:rsidRPr="00092624">
              <w:rPr>
                <w:rFonts w:ascii="宋体" w:hAnsi="宋体" w:cs="宋体"/>
                <w:color w:val="000000" w:themeColor="text1"/>
              </w:rPr>
              <w:t>.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 xml:space="preserve"> 201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-0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6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-2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5</w:t>
            </w:r>
            <w:r w:rsidR="008A501C" w:rsidRPr="00092624">
              <w:rPr>
                <w:rFonts w:ascii="宋体" w:hAnsi="宋体" w:cs="宋体"/>
                <w:color w:val="000000" w:themeColor="text1"/>
              </w:rPr>
              <w:t>.1</w:t>
            </w:r>
            <w:r w:rsidR="008A501C" w:rsidRPr="00092624">
              <w:rPr>
                <w:rFonts w:ascii="宋体" w:hAnsi="宋体" w:cs="宋体" w:hint="eastAsia"/>
                <w:color w:val="000000" w:themeColor="text1"/>
              </w:rPr>
              <w:t>2</w:t>
            </w:r>
            <w:r w:rsidRPr="00092624">
              <w:rPr>
                <w:rFonts w:ascii="宋体" w:hAnsi="宋体" w:cs="宋体"/>
                <w:color w:val="000000" w:themeColor="text1"/>
              </w:rPr>
              <w:t>.log</w:t>
            </w:r>
          </w:p>
        </w:tc>
      </w:tr>
    </w:tbl>
    <w:p w:rsidR="00D213E5" w:rsidRPr="00092624" w:rsidRDefault="00D213E5" w:rsidP="00016159">
      <w:pPr>
        <w:rPr>
          <w:color w:val="000000" w:themeColor="text1"/>
        </w:rPr>
      </w:pPr>
    </w:p>
    <w:p w:rsidR="00026D8B" w:rsidRPr="00092624" w:rsidRDefault="00026D8B" w:rsidP="00790DA2">
      <w:pPr>
        <w:pStyle w:val="3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1.2.3 </w:t>
      </w:r>
      <w:r w:rsidRPr="00092624">
        <w:rPr>
          <w:rFonts w:hint="eastAsia"/>
          <w:color w:val="000000" w:themeColor="text1"/>
        </w:rPr>
        <w:t>推送文件格式</w:t>
      </w:r>
    </w:p>
    <w:p w:rsidR="00026D8B" w:rsidRPr="00092624" w:rsidRDefault="008A501C" w:rsidP="00C21409">
      <w:pPr>
        <w:pStyle w:val="a8"/>
        <w:numPr>
          <w:ilvl w:val="0"/>
          <w:numId w:val="34"/>
        </w:numPr>
        <w:ind w:firstLineChars="0"/>
        <w:jc w:val="left"/>
        <w:rPr>
          <w:b/>
          <w:color w:val="000000" w:themeColor="text1"/>
        </w:rPr>
      </w:pPr>
      <w:r w:rsidRPr="00092624">
        <w:rPr>
          <w:rFonts w:ascii="宋体" w:hAnsi="宋体" w:cs="宋体" w:hint="eastAsia"/>
          <w:b/>
          <w:color w:val="000000" w:themeColor="text1"/>
        </w:rPr>
        <w:t>${</w:t>
      </w:r>
      <w:proofErr w:type="spellStart"/>
      <w:r w:rsidRPr="00092624">
        <w:rPr>
          <w:rFonts w:ascii="宋体" w:hAnsi="宋体" w:cs="宋体" w:hint="eastAsia"/>
          <w:b/>
          <w:color w:val="000000" w:themeColor="text1"/>
        </w:rPr>
        <w:t>ip</w:t>
      </w:r>
      <w:proofErr w:type="spellEnd"/>
      <w:r w:rsidRPr="00092624">
        <w:rPr>
          <w:rFonts w:ascii="宋体" w:hAnsi="宋体" w:cs="宋体" w:hint="eastAsia"/>
          <w:b/>
          <w:color w:val="000000" w:themeColor="text1"/>
        </w:rPr>
        <w:t>}-${</w:t>
      </w:r>
      <w:proofErr w:type="spellStart"/>
      <w:r w:rsidRPr="00092624">
        <w:rPr>
          <w:rFonts w:ascii="宋体" w:hAnsi="宋体" w:cs="宋体" w:hint="eastAsia"/>
          <w:b/>
          <w:color w:val="000000" w:themeColor="text1"/>
        </w:rPr>
        <w:t>ServerName</w:t>
      </w:r>
      <w:proofErr w:type="spellEnd"/>
      <w:r w:rsidRPr="00092624">
        <w:rPr>
          <w:rFonts w:ascii="宋体" w:hAnsi="宋体" w:cs="宋体" w:hint="eastAsia"/>
          <w:b/>
          <w:color w:val="000000" w:themeColor="text1"/>
        </w:rPr>
        <w:t>}.</w:t>
      </w:r>
      <w:r w:rsidRPr="00092624">
        <w:rPr>
          <w:rFonts w:ascii="宋体" w:hAnsi="宋体" w:cs="宋体"/>
          <w:b/>
          <w:color w:val="000000" w:themeColor="text1"/>
        </w:rPr>
        <w:t>access. ${day_ep}.${hour}.log</w:t>
      </w:r>
      <w:r w:rsidR="00026D8B" w:rsidRPr="00092624">
        <w:rPr>
          <w:rFonts w:ascii="宋体" w:hAnsi="宋体" w:cs="宋体" w:hint="eastAsia"/>
          <w:b/>
          <w:color w:val="000000" w:themeColor="text1"/>
        </w:rPr>
        <w:t xml:space="preserve"> </w:t>
      </w:r>
      <w:r w:rsidR="00C21409" w:rsidRPr="00092624">
        <w:rPr>
          <w:rFonts w:ascii="宋体" w:hAnsi="宋体" w:cs="宋体" w:hint="eastAsia"/>
          <w:b/>
          <w:color w:val="000000" w:themeColor="text1"/>
        </w:rPr>
        <w:t>展示</w:t>
      </w:r>
      <w:r w:rsidR="00026D8B" w:rsidRPr="00092624">
        <w:rPr>
          <w:rFonts w:ascii="宋体" w:hAnsi="宋体" w:cs="宋体" w:hint="eastAsia"/>
          <w:b/>
          <w:color w:val="000000" w:themeColor="text1"/>
        </w:rPr>
        <w:t>文件格式：</w:t>
      </w:r>
    </w:p>
    <w:p w:rsidR="00790DA2" w:rsidRPr="00092624" w:rsidRDefault="00790DA2" w:rsidP="00790DA2">
      <w:pPr>
        <w:pStyle w:val="a8"/>
        <w:ind w:left="420" w:firstLineChars="0" w:firstLine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ascii="宋体" w:hAnsi="宋体" w:cs="宋体" w:hint="eastAsia"/>
          <w:color w:val="000000" w:themeColor="text1"/>
        </w:rPr>
        <w:t>文件内容格式参考《新广告平台-话单-格式文档_V3.4.</w:t>
      </w:r>
      <w:r w:rsidR="00664313" w:rsidRPr="00092624">
        <w:rPr>
          <w:rFonts w:ascii="宋体" w:hAnsi="宋体" w:cs="宋体" w:hint="eastAsia"/>
          <w:color w:val="000000" w:themeColor="text1"/>
        </w:rPr>
        <w:t>5</w:t>
      </w:r>
      <w:r w:rsidRPr="00092624">
        <w:rPr>
          <w:rFonts w:ascii="宋体" w:hAnsi="宋体" w:cs="宋体" w:hint="eastAsia"/>
          <w:color w:val="000000" w:themeColor="text1"/>
        </w:rPr>
        <w:t>.docx》</w:t>
      </w:r>
    </w:p>
    <w:p w:rsidR="000A5689" w:rsidRPr="00092624" w:rsidRDefault="00790DA2" w:rsidP="00790DA2">
      <w:pPr>
        <w:pStyle w:val="a8"/>
        <w:ind w:left="420" w:firstLineChars="0" w:firstLine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hint="eastAsia"/>
          <w:color w:val="000000" w:themeColor="text1"/>
        </w:rPr>
        <w:t>中的展示话单格式。</w:t>
      </w:r>
    </w:p>
    <w:p w:rsidR="00244107" w:rsidRPr="00092624" w:rsidRDefault="008A501C" w:rsidP="00244107">
      <w:pPr>
        <w:pStyle w:val="a8"/>
        <w:numPr>
          <w:ilvl w:val="0"/>
          <w:numId w:val="34"/>
        </w:numPr>
        <w:ind w:firstLineChars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ascii="宋体" w:hAnsi="宋体" w:cs="宋体" w:hint="eastAsia"/>
          <w:b/>
          <w:color w:val="000000" w:themeColor="text1"/>
        </w:rPr>
        <w:t>${</w:t>
      </w:r>
      <w:proofErr w:type="spellStart"/>
      <w:r w:rsidRPr="00092624">
        <w:rPr>
          <w:rFonts w:ascii="宋体" w:hAnsi="宋体" w:cs="宋体" w:hint="eastAsia"/>
          <w:b/>
          <w:color w:val="000000" w:themeColor="text1"/>
        </w:rPr>
        <w:t>ip</w:t>
      </w:r>
      <w:proofErr w:type="spellEnd"/>
      <w:r w:rsidRPr="00092624">
        <w:rPr>
          <w:rFonts w:ascii="宋体" w:hAnsi="宋体" w:cs="宋体" w:hint="eastAsia"/>
          <w:b/>
          <w:color w:val="000000" w:themeColor="text1"/>
        </w:rPr>
        <w:t>}-${</w:t>
      </w:r>
      <w:proofErr w:type="spellStart"/>
      <w:r w:rsidRPr="00092624">
        <w:rPr>
          <w:rFonts w:ascii="宋体" w:hAnsi="宋体" w:cs="宋体" w:hint="eastAsia"/>
          <w:b/>
          <w:color w:val="000000" w:themeColor="text1"/>
        </w:rPr>
        <w:t>ServerName</w:t>
      </w:r>
      <w:proofErr w:type="spellEnd"/>
      <w:r w:rsidRPr="00092624">
        <w:rPr>
          <w:rFonts w:ascii="宋体" w:hAnsi="宋体" w:cs="宋体" w:hint="eastAsia"/>
          <w:b/>
          <w:color w:val="000000" w:themeColor="text1"/>
        </w:rPr>
        <w:t>}.request</w:t>
      </w:r>
      <w:r w:rsidRPr="00092624">
        <w:rPr>
          <w:rFonts w:ascii="宋体" w:hAnsi="宋体" w:cs="宋体"/>
          <w:b/>
          <w:color w:val="000000" w:themeColor="text1"/>
        </w:rPr>
        <w:t>. ${day_ep}.${hour}.log</w:t>
      </w:r>
      <w:r w:rsidR="00244107" w:rsidRPr="00092624">
        <w:rPr>
          <w:rFonts w:ascii="宋体" w:hAnsi="宋体" w:cs="宋体" w:hint="eastAsia"/>
          <w:b/>
          <w:color w:val="000000" w:themeColor="text1"/>
        </w:rPr>
        <w:t xml:space="preserve"> 展示文件格式：</w:t>
      </w:r>
    </w:p>
    <w:p w:rsidR="00790DA2" w:rsidRPr="00092624" w:rsidRDefault="00790DA2" w:rsidP="00790DA2">
      <w:pPr>
        <w:pStyle w:val="a8"/>
        <w:ind w:left="420" w:firstLineChars="0" w:firstLine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ascii="宋体" w:hAnsi="宋体" w:cs="宋体" w:hint="eastAsia"/>
          <w:color w:val="000000" w:themeColor="text1"/>
        </w:rPr>
        <w:t>文件内容格式参考《新广告平台-话单-格式文档_V3.4.</w:t>
      </w:r>
      <w:r w:rsidR="00664313" w:rsidRPr="00092624">
        <w:rPr>
          <w:rFonts w:ascii="宋体" w:hAnsi="宋体" w:cs="宋体" w:hint="eastAsia"/>
          <w:color w:val="000000" w:themeColor="text1"/>
        </w:rPr>
        <w:t>5</w:t>
      </w:r>
      <w:r w:rsidRPr="00092624">
        <w:rPr>
          <w:rFonts w:ascii="宋体" w:hAnsi="宋体" w:cs="宋体" w:hint="eastAsia"/>
          <w:color w:val="000000" w:themeColor="text1"/>
        </w:rPr>
        <w:t>.docx》</w:t>
      </w:r>
    </w:p>
    <w:p w:rsidR="00244107" w:rsidRPr="00092624" w:rsidRDefault="00790DA2" w:rsidP="00790DA2">
      <w:pPr>
        <w:pStyle w:val="a8"/>
        <w:ind w:left="420" w:firstLineChars="0" w:firstLine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hint="eastAsia"/>
          <w:color w:val="000000" w:themeColor="text1"/>
        </w:rPr>
        <w:t>中的请求话单格式。</w:t>
      </w:r>
    </w:p>
    <w:p w:rsidR="00BE285D" w:rsidRPr="00092624" w:rsidRDefault="00BE285D" w:rsidP="00244107">
      <w:pPr>
        <w:ind w:firstLineChars="98" w:firstLine="206"/>
        <w:jc w:val="left"/>
        <w:rPr>
          <w:rFonts w:ascii="宋体" w:hAnsi="宋体" w:cs="宋体"/>
          <w:color w:val="000000" w:themeColor="text1"/>
        </w:rPr>
      </w:pPr>
    </w:p>
    <w:p w:rsidR="004E137F" w:rsidRPr="00092624" w:rsidRDefault="008A501C" w:rsidP="004E137F">
      <w:pPr>
        <w:pStyle w:val="a8"/>
        <w:numPr>
          <w:ilvl w:val="0"/>
          <w:numId w:val="34"/>
        </w:numPr>
        <w:ind w:firstLineChars="0"/>
        <w:jc w:val="left"/>
        <w:rPr>
          <w:b/>
          <w:color w:val="000000" w:themeColor="text1"/>
        </w:rPr>
      </w:pPr>
      <w:r w:rsidRPr="00092624">
        <w:rPr>
          <w:rFonts w:ascii="宋体" w:hAnsi="宋体" w:cs="宋体" w:hint="eastAsia"/>
          <w:b/>
          <w:color w:val="000000" w:themeColor="text1"/>
        </w:rPr>
        <w:t>${ip}-${ServerName}.click</w:t>
      </w:r>
      <w:r w:rsidRPr="00092624">
        <w:rPr>
          <w:rFonts w:ascii="宋体" w:hAnsi="宋体" w:cs="宋体"/>
          <w:b/>
          <w:color w:val="000000" w:themeColor="text1"/>
        </w:rPr>
        <w:t>.${day_ep}.${hour}.log</w:t>
      </w:r>
      <w:r w:rsidR="004E137F" w:rsidRPr="00092624">
        <w:rPr>
          <w:rFonts w:ascii="宋体" w:hAnsi="宋体" w:cs="宋体" w:hint="eastAsia"/>
          <w:b/>
          <w:color w:val="000000" w:themeColor="text1"/>
        </w:rPr>
        <w:t xml:space="preserve"> 展示文件格式：</w:t>
      </w:r>
    </w:p>
    <w:p w:rsidR="00790DA2" w:rsidRPr="00092624" w:rsidRDefault="00790DA2" w:rsidP="00790DA2">
      <w:pPr>
        <w:pStyle w:val="a8"/>
        <w:ind w:left="420" w:firstLineChars="0" w:firstLine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ascii="宋体" w:hAnsi="宋体" w:cs="宋体" w:hint="eastAsia"/>
          <w:color w:val="000000" w:themeColor="text1"/>
        </w:rPr>
        <w:t>文件内容格式参考《新广告平台-话单-格式文档_V3.4.</w:t>
      </w:r>
      <w:r w:rsidR="00664313" w:rsidRPr="00092624">
        <w:rPr>
          <w:rFonts w:ascii="宋体" w:hAnsi="宋体" w:cs="宋体" w:hint="eastAsia"/>
          <w:color w:val="000000" w:themeColor="text1"/>
        </w:rPr>
        <w:t>5</w:t>
      </w:r>
      <w:r w:rsidRPr="00092624">
        <w:rPr>
          <w:rFonts w:ascii="宋体" w:hAnsi="宋体" w:cs="宋体" w:hint="eastAsia"/>
          <w:color w:val="000000" w:themeColor="text1"/>
        </w:rPr>
        <w:t>.docx》</w:t>
      </w:r>
    </w:p>
    <w:p w:rsidR="00BE285D" w:rsidRPr="00092624" w:rsidRDefault="00790DA2" w:rsidP="00790DA2">
      <w:pPr>
        <w:pStyle w:val="a8"/>
        <w:ind w:left="420" w:firstLineChars="0" w:firstLine="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中的</w:t>
      </w:r>
      <w:proofErr w:type="gramStart"/>
      <w:r w:rsidRPr="00092624">
        <w:rPr>
          <w:rFonts w:hint="eastAsia"/>
          <w:color w:val="000000" w:themeColor="text1"/>
        </w:rPr>
        <w:t>点击话</w:t>
      </w:r>
      <w:proofErr w:type="gramEnd"/>
      <w:r w:rsidRPr="00092624">
        <w:rPr>
          <w:rFonts w:hint="eastAsia"/>
          <w:color w:val="000000" w:themeColor="text1"/>
        </w:rPr>
        <w:t>单格式。</w:t>
      </w:r>
    </w:p>
    <w:p w:rsidR="00790DA2" w:rsidRPr="00092624" w:rsidRDefault="008A501C" w:rsidP="00790DA2">
      <w:pPr>
        <w:pStyle w:val="a8"/>
        <w:numPr>
          <w:ilvl w:val="0"/>
          <w:numId w:val="34"/>
        </w:numPr>
        <w:ind w:firstLineChars="0"/>
        <w:jc w:val="left"/>
        <w:rPr>
          <w:rFonts w:ascii="宋体" w:hAnsi="宋体" w:cs="宋体"/>
          <w:b/>
          <w:color w:val="000000" w:themeColor="text1"/>
        </w:rPr>
      </w:pPr>
      <w:r w:rsidRPr="00092624">
        <w:rPr>
          <w:rFonts w:ascii="宋体" w:hAnsi="宋体" w:cs="宋体" w:hint="eastAsia"/>
          <w:b/>
          <w:color w:val="000000" w:themeColor="text1"/>
        </w:rPr>
        <w:t>${ip}-${ServerName}.other</w:t>
      </w:r>
      <w:r w:rsidRPr="00092624">
        <w:rPr>
          <w:rFonts w:ascii="宋体" w:hAnsi="宋体" w:cs="宋体"/>
          <w:b/>
          <w:color w:val="000000" w:themeColor="text1"/>
        </w:rPr>
        <w:t>.${day_ep}.${hour}.log</w:t>
      </w:r>
      <w:r w:rsidR="00790DA2" w:rsidRPr="00092624">
        <w:rPr>
          <w:rFonts w:ascii="宋体" w:hAnsi="宋体" w:cs="宋体" w:hint="eastAsia"/>
          <w:b/>
          <w:color w:val="000000" w:themeColor="text1"/>
        </w:rPr>
        <w:t>展示文件格式：</w:t>
      </w:r>
    </w:p>
    <w:p w:rsidR="00790DA2" w:rsidRPr="00092624" w:rsidRDefault="00790DA2" w:rsidP="00790DA2">
      <w:pPr>
        <w:pStyle w:val="a8"/>
        <w:ind w:left="420" w:firstLineChars="0" w:firstLine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ascii="宋体" w:hAnsi="宋体" w:cs="宋体" w:hint="eastAsia"/>
          <w:color w:val="000000" w:themeColor="text1"/>
        </w:rPr>
        <w:t>文件内容格式参考《新广告平台-话单-格式文档_V3.4.</w:t>
      </w:r>
      <w:r w:rsidR="00664313" w:rsidRPr="00092624">
        <w:rPr>
          <w:rFonts w:ascii="宋体" w:hAnsi="宋体" w:cs="宋体" w:hint="eastAsia"/>
          <w:color w:val="000000" w:themeColor="text1"/>
        </w:rPr>
        <w:t>5</w:t>
      </w:r>
      <w:r w:rsidRPr="00092624">
        <w:rPr>
          <w:rFonts w:ascii="宋体" w:hAnsi="宋体" w:cs="宋体" w:hint="eastAsia"/>
          <w:color w:val="000000" w:themeColor="text1"/>
        </w:rPr>
        <w:t>.docx》</w:t>
      </w:r>
    </w:p>
    <w:p w:rsidR="00790DA2" w:rsidRPr="00092624" w:rsidRDefault="00790DA2" w:rsidP="00790DA2">
      <w:pPr>
        <w:pStyle w:val="a8"/>
        <w:ind w:left="420" w:firstLineChars="0" w:firstLine="0"/>
        <w:jc w:val="left"/>
        <w:rPr>
          <w:rFonts w:ascii="宋体" w:hAnsi="宋体" w:cs="宋体"/>
          <w:color w:val="000000" w:themeColor="text1"/>
        </w:rPr>
      </w:pPr>
      <w:r w:rsidRPr="00092624">
        <w:rPr>
          <w:rFonts w:hint="eastAsia"/>
          <w:color w:val="000000" w:themeColor="text1"/>
        </w:rPr>
        <w:t>中的其他</w:t>
      </w:r>
      <w:proofErr w:type="gramStart"/>
      <w:r w:rsidRPr="00092624">
        <w:rPr>
          <w:rFonts w:hint="eastAsia"/>
          <w:color w:val="000000" w:themeColor="text1"/>
        </w:rPr>
        <w:t>事件话</w:t>
      </w:r>
      <w:proofErr w:type="gramEnd"/>
      <w:r w:rsidRPr="00092624">
        <w:rPr>
          <w:rFonts w:hint="eastAsia"/>
          <w:color w:val="000000" w:themeColor="text1"/>
        </w:rPr>
        <w:t>单格式。</w:t>
      </w:r>
    </w:p>
    <w:p w:rsidR="00BE285D" w:rsidRPr="00092624" w:rsidRDefault="00BE285D" w:rsidP="00244107">
      <w:pPr>
        <w:ind w:firstLineChars="98" w:firstLine="206"/>
        <w:jc w:val="left"/>
        <w:rPr>
          <w:rFonts w:ascii="宋体" w:hAnsi="宋体" w:cs="宋体"/>
          <w:color w:val="000000" w:themeColor="text1"/>
        </w:rPr>
      </w:pPr>
    </w:p>
    <w:p w:rsidR="00C015DC" w:rsidRPr="00092624" w:rsidRDefault="00C015DC" w:rsidP="00200AF7">
      <w:pPr>
        <w:pStyle w:val="1"/>
        <w:numPr>
          <w:ilvl w:val="0"/>
          <w:numId w:val="24"/>
        </w:num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BI</w:t>
      </w:r>
      <w:r w:rsidRPr="00092624">
        <w:rPr>
          <w:rFonts w:hint="eastAsia"/>
          <w:color w:val="000000" w:themeColor="text1"/>
        </w:rPr>
        <w:t>提供的查询接口</w:t>
      </w:r>
      <w:r w:rsidRPr="00092624">
        <w:rPr>
          <w:rFonts w:hint="eastAsia"/>
          <w:color w:val="000000" w:themeColor="text1"/>
        </w:rPr>
        <w:t>:</w:t>
      </w:r>
    </w:p>
    <w:p w:rsidR="000B7D7E" w:rsidRPr="00092624" w:rsidRDefault="000B7D7E" w:rsidP="000B7D7E">
      <w:pPr>
        <w:rPr>
          <w:b/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 </w:t>
      </w:r>
      <w:r w:rsidRPr="00092624">
        <w:rPr>
          <w:rFonts w:hint="eastAsia"/>
          <w:b/>
          <w:color w:val="000000" w:themeColor="text1"/>
        </w:rPr>
        <w:t>说明：</w:t>
      </w:r>
      <w:r w:rsidRPr="00092624">
        <w:rPr>
          <w:rFonts w:hint="eastAsia"/>
          <w:b/>
          <w:color w:val="000000" w:themeColor="text1"/>
        </w:rPr>
        <w:t xml:space="preserve"> </w:t>
      </w:r>
      <w:r w:rsidR="004345B9" w:rsidRPr="00092624">
        <w:rPr>
          <w:rFonts w:hint="eastAsia"/>
          <w:b/>
          <w:color w:val="000000" w:themeColor="text1"/>
        </w:rPr>
        <w:t>请求参数中的可选字段不</w:t>
      </w:r>
      <w:r w:rsidR="004D64B3" w:rsidRPr="00092624">
        <w:rPr>
          <w:rFonts w:hint="eastAsia"/>
          <w:b/>
          <w:color w:val="000000" w:themeColor="text1"/>
        </w:rPr>
        <w:t>传表示</w:t>
      </w:r>
      <w:r w:rsidR="004345B9" w:rsidRPr="00092624">
        <w:rPr>
          <w:rFonts w:hint="eastAsia"/>
          <w:b/>
          <w:color w:val="000000" w:themeColor="text1"/>
        </w:rPr>
        <w:t>筛选全部信息。</w:t>
      </w:r>
    </w:p>
    <w:p w:rsidR="0059325B" w:rsidRPr="00092624" w:rsidRDefault="0059325B" w:rsidP="0059325B">
      <w:pPr>
        <w:ind w:left="420" w:firstLineChars="150" w:firstLine="316"/>
        <w:rPr>
          <w:b/>
          <w:color w:val="000000" w:themeColor="text1"/>
        </w:rPr>
      </w:pPr>
      <w:r w:rsidRPr="00092624">
        <w:rPr>
          <w:rFonts w:hint="eastAsia"/>
          <w:b/>
          <w:color w:val="000000" w:themeColor="text1"/>
        </w:rPr>
        <w:t>协议：</w:t>
      </w:r>
      <w:proofErr w:type="gramStart"/>
      <w:r w:rsidR="00E43DF5" w:rsidRPr="00092624">
        <w:rPr>
          <w:rFonts w:hint="eastAsia"/>
          <w:b/>
          <w:color w:val="000000" w:themeColor="text1"/>
        </w:rPr>
        <w:t>http</w:t>
      </w:r>
      <w:r w:rsidR="0056175B" w:rsidRPr="00092624">
        <w:rPr>
          <w:rFonts w:hint="eastAsia"/>
          <w:b/>
          <w:color w:val="000000" w:themeColor="text1"/>
        </w:rPr>
        <w:t>s</w:t>
      </w:r>
      <w:proofErr w:type="gramEnd"/>
    </w:p>
    <w:p w:rsidR="0059325B" w:rsidRPr="00092624" w:rsidRDefault="0059325B" w:rsidP="0059325B">
      <w:pPr>
        <w:ind w:left="420" w:firstLineChars="150" w:firstLine="316"/>
        <w:rPr>
          <w:b/>
          <w:color w:val="000000" w:themeColor="text1"/>
        </w:rPr>
      </w:pPr>
      <w:r w:rsidRPr="00092624">
        <w:rPr>
          <w:rFonts w:hint="eastAsia"/>
          <w:b/>
          <w:color w:val="000000" w:themeColor="text1"/>
        </w:rPr>
        <w:t>请求方式：</w:t>
      </w:r>
      <w:r w:rsidRPr="00092624">
        <w:rPr>
          <w:rFonts w:hint="eastAsia"/>
          <w:b/>
          <w:color w:val="000000" w:themeColor="text1"/>
        </w:rPr>
        <w:t>POST</w:t>
      </w:r>
    </w:p>
    <w:p w:rsidR="0059325B" w:rsidRPr="00092624" w:rsidRDefault="0059325B" w:rsidP="0059325B">
      <w:pPr>
        <w:ind w:left="420" w:firstLineChars="150" w:firstLine="316"/>
        <w:rPr>
          <w:b/>
          <w:color w:val="000000" w:themeColor="text1"/>
        </w:rPr>
      </w:pPr>
      <w:r w:rsidRPr="00092624">
        <w:rPr>
          <w:rFonts w:hint="eastAsia"/>
          <w:b/>
          <w:color w:val="000000" w:themeColor="text1"/>
        </w:rPr>
        <w:t>请求协议接口数据格式：</w:t>
      </w:r>
      <w:r w:rsidRPr="00092624">
        <w:rPr>
          <w:b/>
          <w:color w:val="000000" w:themeColor="text1"/>
        </w:rPr>
        <w:t>JSON</w:t>
      </w:r>
    </w:p>
    <w:p w:rsidR="0059325B" w:rsidRPr="00092624" w:rsidRDefault="0059325B" w:rsidP="0059325B">
      <w:pPr>
        <w:ind w:left="420" w:firstLineChars="150" w:firstLine="316"/>
        <w:rPr>
          <w:b/>
          <w:color w:val="000000" w:themeColor="text1"/>
        </w:rPr>
      </w:pPr>
      <w:r w:rsidRPr="00092624">
        <w:rPr>
          <w:rFonts w:hint="eastAsia"/>
          <w:b/>
          <w:color w:val="000000" w:themeColor="text1"/>
        </w:rPr>
        <w:t>响应协议接口数据格式：</w:t>
      </w:r>
      <w:r w:rsidRPr="00092624">
        <w:rPr>
          <w:b/>
          <w:color w:val="000000" w:themeColor="text1"/>
        </w:rPr>
        <w:t>JSON</w:t>
      </w:r>
    </w:p>
    <w:p w:rsidR="0059325B" w:rsidRPr="00092624" w:rsidRDefault="0059325B" w:rsidP="0059325B">
      <w:pPr>
        <w:ind w:left="420" w:firstLineChars="150" w:firstLine="316"/>
        <w:rPr>
          <w:b/>
          <w:color w:val="000000" w:themeColor="text1"/>
        </w:rPr>
      </w:pPr>
      <w:r w:rsidRPr="00092624">
        <w:rPr>
          <w:rFonts w:hint="eastAsia"/>
          <w:b/>
          <w:color w:val="000000" w:themeColor="text1"/>
        </w:rPr>
        <w:t>协议接口数据字符编码：</w:t>
      </w:r>
      <w:r w:rsidRPr="00092624">
        <w:rPr>
          <w:b/>
          <w:color w:val="000000" w:themeColor="text1"/>
        </w:rPr>
        <w:t xml:space="preserve">UTF-8 </w:t>
      </w:r>
    </w:p>
    <w:p w:rsidR="0064454E" w:rsidRPr="00092624" w:rsidRDefault="003F7632" w:rsidP="005D4FB1">
      <w:pPr>
        <w:ind w:leftChars="350" w:left="1975" w:hangingChars="588" w:hanging="1240"/>
        <w:rPr>
          <w:b/>
          <w:color w:val="000000" w:themeColor="text1"/>
        </w:rPr>
      </w:pPr>
      <w:r w:rsidRPr="00092624">
        <w:rPr>
          <w:b/>
          <w:color w:val="000000" w:themeColor="text1"/>
        </w:rPr>
        <w:t>https</w:t>
      </w:r>
      <w:r w:rsidRPr="00092624">
        <w:rPr>
          <w:rFonts w:hint="eastAsia"/>
          <w:b/>
          <w:color w:val="000000" w:themeColor="text1"/>
        </w:rPr>
        <w:t>消息头：</w:t>
      </w:r>
      <w:r w:rsidRPr="00092624">
        <w:rPr>
          <w:rFonts w:hint="eastAsia"/>
          <w:b/>
          <w:color w:val="000000" w:themeColor="text1"/>
        </w:rPr>
        <w:t xml:space="preserve"> </w:t>
      </w:r>
      <w:r w:rsidR="007F7C42" w:rsidRPr="00092624">
        <w:rPr>
          <w:rFonts w:hint="eastAsia"/>
          <w:b/>
          <w:color w:val="000000" w:themeColor="text1"/>
        </w:rPr>
        <w:t>添加</w:t>
      </w:r>
      <w:r w:rsidR="007F7C42" w:rsidRPr="00092624">
        <w:rPr>
          <w:b/>
          <w:color w:val="000000" w:themeColor="text1"/>
        </w:rPr>
        <w:t>Authorization</w:t>
      </w:r>
      <w:r w:rsidR="007F7C42" w:rsidRPr="00092624">
        <w:rPr>
          <w:rFonts w:hint="eastAsia"/>
          <w:b/>
          <w:color w:val="000000" w:themeColor="text1"/>
        </w:rPr>
        <w:t>字符串（</w:t>
      </w:r>
      <w:r w:rsidR="007F7C42" w:rsidRPr="00092624">
        <w:rPr>
          <w:rFonts w:hint="eastAsia"/>
          <w:b/>
          <w:color w:val="000000" w:themeColor="text1"/>
        </w:rPr>
        <w:t>SHA-256(</w:t>
      </w:r>
      <w:r w:rsidR="007F7C42" w:rsidRPr="00092624">
        <w:rPr>
          <w:rFonts w:hint="eastAsia"/>
          <w:b/>
          <w:color w:val="000000" w:themeColor="text1"/>
        </w:rPr>
        <w:t>授权码</w:t>
      </w:r>
      <w:r w:rsidR="007F7C42" w:rsidRPr="00092624">
        <w:rPr>
          <w:rFonts w:hint="eastAsia"/>
          <w:b/>
          <w:color w:val="000000" w:themeColor="text1"/>
        </w:rPr>
        <w:t xml:space="preserve">+ </w:t>
      </w:r>
      <w:proofErr w:type="spellStart"/>
      <w:r w:rsidR="001D1B7F" w:rsidRPr="00092624">
        <w:rPr>
          <w:rFonts w:hint="eastAsia"/>
          <w:b/>
          <w:color w:val="000000" w:themeColor="text1"/>
        </w:rPr>
        <w:t>requestId</w:t>
      </w:r>
      <w:proofErr w:type="spellEnd"/>
      <w:r w:rsidR="007F7C42" w:rsidRPr="00092624">
        <w:rPr>
          <w:rFonts w:hint="eastAsia"/>
          <w:b/>
          <w:color w:val="000000" w:themeColor="text1"/>
        </w:rPr>
        <w:t xml:space="preserve"> + </w:t>
      </w:r>
      <w:proofErr w:type="spellStart"/>
      <w:r w:rsidR="001D1B7F" w:rsidRPr="00092624">
        <w:rPr>
          <w:rFonts w:hint="eastAsia"/>
          <w:b/>
          <w:color w:val="000000" w:themeColor="text1"/>
        </w:rPr>
        <w:t>systemId</w:t>
      </w:r>
      <w:proofErr w:type="spellEnd"/>
      <w:r w:rsidR="007F7C42" w:rsidRPr="00092624">
        <w:rPr>
          <w:rFonts w:hint="eastAsia"/>
          <w:b/>
          <w:color w:val="000000" w:themeColor="text1"/>
        </w:rPr>
        <w:t>)</w:t>
      </w:r>
      <w:proofErr w:type="gramStart"/>
      <w:r w:rsidR="007F7C42" w:rsidRPr="00092624">
        <w:rPr>
          <w:rFonts w:hint="eastAsia"/>
          <w:b/>
          <w:color w:val="000000" w:themeColor="text1"/>
        </w:rPr>
        <w:t>为值</w:t>
      </w:r>
      <w:proofErr w:type="gramEnd"/>
      <w:r w:rsidR="007F7C42" w:rsidRPr="00092624">
        <w:rPr>
          <w:rFonts w:hint="eastAsia"/>
          <w:b/>
          <w:color w:val="000000" w:themeColor="text1"/>
        </w:rPr>
        <w:t>)</w:t>
      </w:r>
      <w:r w:rsidR="007F7C42" w:rsidRPr="00092624">
        <w:rPr>
          <w:rFonts w:hint="eastAsia"/>
          <w:b/>
          <w:color w:val="000000" w:themeColor="text1"/>
        </w:rPr>
        <w:t>来进行身份验证</w:t>
      </w:r>
      <w:r w:rsidR="001575D6" w:rsidRPr="00092624">
        <w:rPr>
          <w:rFonts w:hint="eastAsia"/>
          <w:b/>
          <w:color w:val="000000" w:themeColor="text1"/>
        </w:rPr>
        <w:t>,</w:t>
      </w:r>
      <w:r w:rsidR="001575D6" w:rsidRPr="00092624">
        <w:rPr>
          <w:rFonts w:hint="eastAsia"/>
          <w:b/>
          <w:color w:val="000000" w:themeColor="text1"/>
        </w:rPr>
        <w:t>其中授权码是字符串类型，由</w:t>
      </w:r>
      <w:r w:rsidR="004656C0" w:rsidRPr="00092624">
        <w:rPr>
          <w:rFonts w:hint="eastAsia"/>
          <w:b/>
          <w:color w:val="000000" w:themeColor="text1"/>
        </w:rPr>
        <w:t>BI</w:t>
      </w:r>
      <w:r w:rsidR="001575D6" w:rsidRPr="00092624">
        <w:rPr>
          <w:rFonts w:hint="eastAsia"/>
          <w:b/>
          <w:color w:val="000000" w:themeColor="text1"/>
        </w:rPr>
        <w:t>线下发放，定期更新</w:t>
      </w:r>
      <w:r w:rsidR="001575D6" w:rsidRPr="00092624">
        <w:rPr>
          <w:rFonts w:hint="eastAsia"/>
          <w:b/>
          <w:color w:val="000000" w:themeColor="text1"/>
        </w:rPr>
        <w:t>.</w:t>
      </w:r>
      <w:proofErr w:type="spellStart"/>
      <w:r w:rsidR="001D1B7F" w:rsidRPr="00092624">
        <w:rPr>
          <w:rFonts w:hint="eastAsia"/>
          <w:b/>
          <w:color w:val="000000" w:themeColor="text1"/>
        </w:rPr>
        <w:t>requestId</w:t>
      </w:r>
      <w:proofErr w:type="spellEnd"/>
      <w:r w:rsidR="001575D6" w:rsidRPr="00092624">
        <w:rPr>
          <w:rFonts w:hint="eastAsia"/>
          <w:b/>
          <w:color w:val="000000" w:themeColor="text1"/>
        </w:rPr>
        <w:t>和</w:t>
      </w:r>
      <w:proofErr w:type="spellStart"/>
      <w:r w:rsidR="001D1B7F" w:rsidRPr="00092624">
        <w:rPr>
          <w:rFonts w:hint="eastAsia"/>
          <w:b/>
          <w:color w:val="000000" w:themeColor="text1"/>
        </w:rPr>
        <w:t>systemId</w:t>
      </w:r>
      <w:proofErr w:type="spellEnd"/>
      <w:r w:rsidR="001575D6" w:rsidRPr="00092624">
        <w:rPr>
          <w:rFonts w:hint="eastAsia"/>
          <w:b/>
          <w:color w:val="000000" w:themeColor="text1"/>
        </w:rPr>
        <w:t>为字符串类型，是请求体中必传参数。</w:t>
      </w:r>
    </w:p>
    <w:p w:rsidR="0064454E" w:rsidRPr="00092624" w:rsidRDefault="0064454E" w:rsidP="0059325B">
      <w:pPr>
        <w:ind w:left="420" w:firstLineChars="150" w:firstLine="316"/>
        <w:rPr>
          <w:b/>
          <w:color w:val="000000" w:themeColor="text1"/>
        </w:rPr>
      </w:pPr>
      <w:r w:rsidRPr="00092624">
        <w:rPr>
          <w:rFonts w:hint="eastAsia"/>
          <w:b/>
          <w:color w:val="000000" w:themeColor="text1"/>
        </w:rPr>
        <w:t>查询区间与响应时间：</w:t>
      </w:r>
      <w:r w:rsidRPr="00092624">
        <w:rPr>
          <w:rFonts w:hint="eastAsia"/>
          <w:b/>
          <w:color w:val="000000" w:themeColor="text1"/>
        </w:rPr>
        <w:t xml:space="preserve"> </w:t>
      </w:r>
      <w:r w:rsidRPr="00092624">
        <w:rPr>
          <w:rFonts w:hint="eastAsia"/>
          <w:b/>
          <w:color w:val="000000" w:themeColor="text1"/>
        </w:rPr>
        <w:t>七天内</w:t>
      </w:r>
      <w:r w:rsidRPr="00092624">
        <w:rPr>
          <w:rFonts w:hint="eastAsia"/>
          <w:b/>
          <w:color w:val="000000" w:themeColor="text1"/>
        </w:rPr>
        <w:t xml:space="preserve">(1~2s); </w:t>
      </w:r>
      <w:r w:rsidRPr="00092624">
        <w:rPr>
          <w:rFonts w:hint="eastAsia"/>
          <w:b/>
          <w:color w:val="000000" w:themeColor="text1"/>
        </w:rPr>
        <w:t>一个月</w:t>
      </w:r>
      <w:r w:rsidRPr="00092624">
        <w:rPr>
          <w:rFonts w:hint="eastAsia"/>
          <w:b/>
          <w:color w:val="000000" w:themeColor="text1"/>
        </w:rPr>
        <w:t>~</w:t>
      </w:r>
      <w:r w:rsidRPr="00092624">
        <w:rPr>
          <w:rFonts w:hint="eastAsia"/>
          <w:b/>
          <w:color w:val="000000" w:themeColor="text1"/>
        </w:rPr>
        <w:t>三个月</w:t>
      </w:r>
      <w:r w:rsidRPr="00092624">
        <w:rPr>
          <w:rFonts w:hint="eastAsia"/>
          <w:b/>
          <w:color w:val="000000" w:themeColor="text1"/>
        </w:rPr>
        <w:t>(2~3s);</w:t>
      </w:r>
      <w:r w:rsidRPr="00092624">
        <w:rPr>
          <w:rFonts w:hint="eastAsia"/>
          <w:color w:val="000000" w:themeColor="text1"/>
        </w:rPr>
        <w:t xml:space="preserve"> </w:t>
      </w:r>
      <w:r w:rsidRPr="00092624">
        <w:rPr>
          <w:rFonts w:hint="eastAsia"/>
          <w:b/>
          <w:color w:val="000000" w:themeColor="text1"/>
        </w:rPr>
        <w:t>三个月</w:t>
      </w:r>
      <w:r w:rsidRPr="00092624">
        <w:rPr>
          <w:rFonts w:hint="eastAsia"/>
          <w:b/>
          <w:color w:val="000000" w:themeColor="text1"/>
        </w:rPr>
        <w:t>~</w:t>
      </w:r>
      <w:r w:rsidRPr="00092624">
        <w:rPr>
          <w:rFonts w:hint="eastAsia"/>
          <w:b/>
          <w:color w:val="000000" w:themeColor="text1"/>
        </w:rPr>
        <w:t>半年</w:t>
      </w:r>
      <w:r w:rsidRPr="00092624">
        <w:rPr>
          <w:rFonts w:hint="eastAsia"/>
          <w:b/>
          <w:color w:val="000000" w:themeColor="text1"/>
        </w:rPr>
        <w:t>(3~5s)</w:t>
      </w:r>
    </w:p>
    <w:p w:rsidR="001B7FBD" w:rsidRPr="00092624" w:rsidRDefault="001B7FBD" w:rsidP="0059325B">
      <w:pPr>
        <w:ind w:left="420" w:firstLineChars="150" w:firstLine="316"/>
        <w:rPr>
          <w:b/>
          <w:color w:val="000000" w:themeColor="text1"/>
        </w:rPr>
      </w:pPr>
      <w:r w:rsidRPr="00092624">
        <w:rPr>
          <w:rFonts w:hint="eastAsia"/>
          <w:b/>
          <w:color w:val="000000" w:themeColor="text1"/>
        </w:rPr>
        <w:t>并发：</w:t>
      </w:r>
      <w:r w:rsidRPr="00092624">
        <w:rPr>
          <w:rFonts w:hint="eastAsia"/>
          <w:b/>
          <w:color w:val="000000" w:themeColor="text1"/>
        </w:rPr>
        <w:t xml:space="preserve"> 10tps</w:t>
      </w:r>
    </w:p>
    <w:p w:rsidR="0059325B" w:rsidRPr="00092624" w:rsidRDefault="0059325B" w:rsidP="000B7D7E">
      <w:pPr>
        <w:rPr>
          <w:b/>
          <w:color w:val="000000" w:themeColor="text1"/>
        </w:rPr>
      </w:pPr>
    </w:p>
    <w:p w:rsidR="007A6AE4" w:rsidRPr="00092624" w:rsidRDefault="007A6AE4" w:rsidP="00200AF7">
      <w:pPr>
        <w:pStyle w:val="2"/>
        <w:numPr>
          <w:ilvl w:val="1"/>
          <w:numId w:val="24"/>
        </w:num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lastRenderedPageBreak/>
        <w:t>应用统计查询：（</w:t>
      </w:r>
      <w:proofErr w:type="spellStart"/>
      <w:r w:rsidR="00124310" w:rsidRPr="00092624">
        <w:rPr>
          <w:rFonts w:hint="eastAsia"/>
          <w:color w:val="000000" w:themeColor="text1"/>
        </w:rPr>
        <w:t>get</w:t>
      </w:r>
      <w:r w:rsidR="00FD34D5" w:rsidRPr="00092624">
        <w:rPr>
          <w:color w:val="000000" w:themeColor="text1"/>
        </w:rPr>
        <w:t>App</w:t>
      </w:r>
      <w:r w:rsidR="00124310" w:rsidRPr="00092624">
        <w:rPr>
          <w:rFonts w:hint="eastAsia"/>
          <w:color w:val="000000" w:themeColor="text1"/>
        </w:rPr>
        <w:t>ReportInfo</w:t>
      </w:r>
      <w:proofErr w:type="spellEnd"/>
      <w:r w:rsidRPr="00092624">
        <w:rPr>
          <w:rFonts w:hint="eastAsia"/>
          <w:color w:val="000000" w:themeColor="text1"/>
        </w:rPr>
        <w:t>）</w:t>
      </w:r>
    </w:p>
    <w:p w:rsidR="0073498F" w:rsidRPr="00092624" w:rsidRDefault="0073498F" w:rsidP="0073498F">
      <w:p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按天进行统计。</w:t>
      </w:r>
      <w:r w:rsidR="00BD480E" w:rsidRPr="00092624">
        <w:rPr>
          <w:rFonts w:hint="eastAsia"/>
          <w:color w:val="000000" w:themeColor="text1"/>
        </w:rPr>
        <w:t xml:space="preserve"> (</w:t>
      </w:r>
      <w:r w:rsidR="00BD480E" w:rsidRPr="00092624">
        <w:rPr>
          <w:rFonts w:hint="eastAsia"/>
          <w:color w:val="000000" w:themeColor="text1"/>
        </w:rPr>
        <w:t>数据查询来源文件：</w:t>
      </w:r>
      <w:r w:rsidR="00BD480E" w:rsidRPr="00092624">
        <w:rPr>
          <w:rFonts w:ascii="宋体" w:hAnsi="宋体" w:cs="宋体" w:hint="eastAsia"/>
          <w:color w:val="000000" w:themeColor="text1"/>
        </w:rPr>
        <w:t>newAd_slot_{time}.txt</w:t>
      </w:r>
      <w:r w:rsidR="00BD480E" w:rsidRPr="00092624">
        <w:rPr>
          <w:rFonts w:hint="eastAsia"/>
          <w:color w:val="000000" w:themeColor="text1"/>
        </w:rPr>
        <w:t xml:space="preserve"> )</w:t>
      </w:r>
    </w:p>
    <w:p w:rsidR="00200AF7" w:rsidRPr="00092624" w:rsidRDefault="00200AF7" w:rsidP="00200AF7">
      <w:pPr>
        <w:pStyle w:val="a8"/>
        <w:numPr>
          <w:ilvl w:val="0"/>
          <w:numId w:val="30"/>
        </w:numPr>
        <w:ind w:firstLineChars="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请求参数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949"/>
        <w:gridCol w:w="3119"/>
        <w:gridCol w:w="850"/>
      </w:tblGrid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311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非业务字段，作为请求响应标识，</w:t>
            </w:r>
          </w:p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由广告平台产生。</w:t>
            </w:r>
          </w:p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BI</w:t>
            </w:r>
            <w:r w:rsidRPr="00092624">
              <w:rPr>
                <w:rFonts w:hint="eastAsia"/>
                <w:color w:val="000000" w:themeColor="text1"/>
              </w:rPr>
              <w:t>响应时，原样返回。</w:t>
            </w:r>
          </w:p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固定值，标识新广告平台。</w:t>
            </w:r>
          </w:p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固定值为：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“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01</w:t>
            </w:r>
            <w:r w:rsidRPr="00092624">
              <w:rPr>
                <w:rFonts w:hint="eastAsia"/>
                <w:color w:val="000000" w:themeColor="text1"/>
              </w:rPr>
              <w:t>“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publisherId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043EE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 w:rsidR="00B211DC" w:rsidRPr="00092624" w:rsidRDefault="00B211DC" w:rsidP="0049770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开发者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精确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值或者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不填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String[]</w:t>
            </w:r>
          </w:p>
        </w:tc>
        <w:tc>
          <w:tcPr>
            <w:tcW w:w="3119" w:type="dxa"/>
          </w:tcPr>
          <w:p w:rsidR="00B211DC" w:rsidRPr="00092624" w:rsidRDefault="00B211DC" w:rsidP="00C21409">
            <w:pPr>
              <w:spacing w:line="360" w:lineRule="auto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92624">
              <w:rPr>
                <w:rFonts w:hint="eastAsia"/>
                <w:color w:val="000000" w:themeColor="text1"/>
              </w:rPr>
              <w:t>广告形式</w:t>
            </w:r>
            <w:r w:rsidRPr="00092624">
              <w:rPr>
                <w:rFonts w:hint="eastAsia"/>
                <w:color w:val="000000" w:themeColor="text1"/>
              </w:rPr>
              <w:t>(splash</w:t>
            </w:r>
            <w:r w:rsidRPr="00092624">
              <w:rPr>
                <w:rFonts w:hint="eastAsia"/>
                <w:color w:val="000000" w:themeColor="text1"/>
              </w:rPr>
              <w:t>、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magazinelock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汇总类型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”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或者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”或者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publisherId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</w:t>
            </w:r>
            <w:r w:rsidRPr="00092624">
              <w:rPr>
                <w:rFonts w:hint="eastAsia"/>
                <w:color w:val="000000" w:themeColor="text1"/>
              </w:rPr>
              <w:t xml:space="preserve"> )</w:t>
            </w:r>
          </w:p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为“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”时：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表示按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汇总</w:t>
            </w:r>
          </w:p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为“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表示按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汇总</w:t>
            </w:r>
          </w:p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为“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publisherId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”时，表示按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publisherId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汇总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E71D1C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startTime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开始时间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E71D1C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endTime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结束时间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 w:rsidR="00B211DC" w:rsidRPr="00092624" w:rsidRDefault="00B211DC" w:rsidP="00025E5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站点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精确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值或者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不填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3119" w:type="dxa"/>
          </w:tcPr>
          <w:p w:rsidR="00B211DC" w:rsidRPr="00092624" w:rsidRDefault="00B211DC" w:rsidP="00025E5D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表示的是分页的第几页，从</w:t>
            </w:r>
            <w:r w:rsidRPr="00092624">
              <w:rPr>
                <w:rFonts w:hint="eastAsia"/>
                <w:color w:val="000000" w:themeColor="text1"/>
              </w:rPr>
              <w:t>1</w:t>
            </w:r>
            <w:r w:rsidRPr="00092624">
              <w:rPr>
                <w:rFonts w:hint="eastAsia"/>
                <w:color w:val="000000" w:themeColor="text1"/>
              </w:rPr>
              <w:t>开始</w:t>
            </w:r>
          </w:p>
          <w:p w:rsidR="00B211DC" w:rsidRPr="00092624" w:rsidRDefault="00B211DC" w:rsidP="00025E5D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需要同时出现，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3119" w:type="dxa"/>
          </w:tcPr>
          <w:p w:rsidR="00B211DC" w:rsidRPr="00092624" w:rsidRDefault="00B211DC" w:rsidP="00025E5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分页每页的大小，大于</w:t>
            </w:r>
            <w:r w:rsidRPr="00092624">
              <w:rPr>
                <w:rFonts w:hint="eastAsia"/>
                <w:color w:val="000000" w:themeColor="text1"/>
              </w:rPr>
              <w:t>0</w:t>
            </w:r>
          </w:p>
          <w:p w:rsidR="00B211DC" w:rsidRPr="00092624" w:rsidRDefault="00B211DC" w:rsidP="00025E5D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lastRenderedPageBreak/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需要同时出现，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O</w:t>
            </w:r>
          </w:p>
        </w:tc>
      </w:tr>
      <w:tr w:rsidR="00B211DC" w:rsidRPr="00092624" w:rsidTr="002B7573">
        <w:tc>
          <w:tcPr>
            <w:tcW w:w="1177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brand</w:t>
            </w:r>
          </w:p>
        </w:tc>
        <w:tc>
          <w:tcPr>
            <w:tcW w:w="949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String[]</w:t>
            </w:r>
          </w:p>
        </w:tc>
        <w:tc>
          <w:tcPr>
            <w:tcW w:w="3119" w:type="dxa"/>
          </w:tcPr>
          <w:p w:rsidR="00B211DC" w:rsidRPr="00092624" w:rsidRDefault="00B211DC" w:rsidP="008E162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品牌（</w:t>
            </w:r>
            <w:r w:rsidRPr="00092624">
              <w:rPr>
                <w:rFonts w:hint="eastAsia"/>
                <w:color w:val="000000" w:themeColor="text1"/>
              </w:rPr>
              <w:t>1</w:t>
            </w:r>
            <w:r w:rsidRPr="00092624">
              <w:rPr>
                <w:rFonts w:hint="eastAsia"/>
                <w:color w:val="000000" w:themeColor="text1"/>
              </w:rPr>
              <w:t>：荣耀，</w:t>
            </w:r>
            <w:r w:rsidRPr="00092624">
              <w:rPr>
                <w:rFonts w:hint="eastAsia"/>
                <w:color w:val="000000" w:themeColor="text1"/>
              </w:rPr>
              <w:t>2</w:t>
            </w:r>
            <w:r w:rsidRPr="00092624">
              <w:rPr>
                <w:rFonts w:hint="eastAsia"/>
                <w:color w:val="000000" w:themeColor="text1"/>
              </w:rPr>
              <w:t>：华为，</w:t>
            </w:r>
            <w:r w:rsidRPr="00092624">
              <w:rPr>
                <w:rFonts w:hint="eastAsia"/>
                <w:color w:val="000000" w:themeColor="text1"/>
              </w:rPr>
              <w:t>3</w:t>
            </w:r>
            <w:r w:rsidRPr="00092624">
              <w:rPr>
                <w:rFonts w:hint="eastAsia"/>
                <w:color w:val="000000" w:themeColor="text1"/>
              </w:rPr>
              <w:t>：其它），不填写该字段或者该字段的值为空表示不区分品牌，即所有品牌</w:t>
            </w:r>
          </w:p>
        </w:tc>
        <w:tc>
          <w:tcPr>
            <w:tcW w:w="850" w:type="dxa"/>
          </w:tcPr>
          <w:p w:rsidR="00B211DC" w:rsidRPr="00092624" w:rsidRDefault="00B211DC" w:rsidP="008F6C9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5B3B31" w:rsidRPr="00092624" w:rsidTr="002B7573">
        <w:trPr>
          <w:ins w:id="52" w:author="z00198085" w:date="2016-07-25T17:53:00Z"/>
        </w:trPr>
        <w:tc>
          <w:tcPr>
            <w:tcW w:w="1177" w:type="dxa"/>
          </w:tcPr>
          <w:p w:rsidR="005B3B31" w:rsidRPr="00092624" w:rsidRDefault="005B3B31" w:rsidP="008F6C91">
            <w:pPr>
              <w:spacing w:line="360" w:lineRule="auto"/>
              <w:rPr>
                <w:ins w:id="53" w:author="z00198085" w:date="2016-07-25T17:53:00Z"/>
                <w:color w:val="000000" w:themeColor="text1"/>
              </w:rPr>
            </w:pPr>
            <w:proofErr w:type="spellStart"/>
            <w:ins w:id="54" w:author="z00198085" w:date="2016-07-25T17:53:00Z">
              <w:r w:rsidRPr="00BF444F">
                <w:rPr>
                  <w:color w:val="FF0000"/>
                  <w:szCs w:val="21"/>
                </w:rPr>
                <w:t>ad</w:t>
              </w:r>
              <w:r>
                <w:rPr>
                  <w:rFonts w:hint="eastAsia"/>
                  <w:color w:val="FF0000"/>
                  <w:szCs w:val="21"/>
                </w:rPr>
                <w:t>S</w:t>
              </w:r>
              <w:r w:rsidRPr="00BF444F">
                <w:rPr>
                  <w:color w:val="FF0000"/>
                  <w:szCs w:val="21"/>
                </w:rPr>
                <w:t>ubtype</w:t>
              </w:r>
              <w:r>
                <w:rPr>
                  <w:rFonts w:hint="eastAsia"/>
                  <w:color w:val="FF0000"/>
                  <w:szCs w:val="21"/>
                </w:rPr>
                <w:t>F</w:t>
              </w:r>
              <w:r w:rsidRPr="00BF444F">
                <w:rPr>
                  <w:color w:val="FF0000"/>
                  <w:szCs w:val="21"/>
                </w:rPr>
                <w:t>or</w:t>
              </w:r>
              <w:r>
                <w:rPr>
                  <w:rFonts w:hint="eastAsia"/>
                  <w:color w:val="FF0000"/>
                  <w:szCs w:val="21"/>
                </w:rPr>
                <w:t>D</w:t>
              </w:r>
              <w:r w:rsidRPr="00BF444F">
                <w:rPr>
                  <w:color w:val="FF0000"/>
                  <w:szCs w:val="21"/>
                </w:rPr>
                <w:t>evice</w:t>
              </w:r>
              <w:proofErr w:type="spellEnd"/>
            </w:ins>
          </w:p>
        </w:tc>
        <w:tc>
          <w:tcPr>
            <w:tcW w:w="949" w:type="dxa"/>
          </w:tcPr>
          <w:p w:rsidR="005B3B31" w:rsidRPr="00092624" w:rsidRDefault="005B3B31" w:rsidP="008F6C91">
            <w:pPr>
              <w:spacing w:line="360" w:lineRule="auto"/>
              <w:rPr>
                <w:ins w:id="55" w:author="z00198085" w:date="2016-07-25T17:53:00Z"/>
                <w:color w:val="000000" w:themeColor="text1"/>
              </w:rPr>
            </w:pPr>
            <w:ins w:id="56" w:author="z00198085" w:date="2016-07-25T17:53:00Z">
              <w:r>
                <w:rPr>
                  <w:rFonts w:hint="eastAsia"/>
                  <w:color w:val="000000" w:themeColor="text1"/>
                </w:rPr>
                <w:t>Integer</w:t>
              </w:r>
            </w:ins>
          </w:p>
        </w:tc>
        <w:tc>
          <w:tcPr>
            <w:tcW w:w="3119" w:type="dxa"/>
          </w:tcPr>
          <w:p w:rsidR="005B3B31" w:rsidRPr="00092624" w:rsidRDefault="005B3B31" w:rsidP="008E162A">
            <w:pPr>
              <w:spacing w:line="360" w:lineRule="auto"/>
              <w:rPr>
                <w:ins w:id="57" w:author="z00198085" w:date="2016-07-25T17:53:00Z"/>
                <w:color w:val="000000" w:themeColor="text1"/>
              </w:rPr>
            </w:pPr>
            <w:ins w:id="58" w:author="z00198085" w:date="2016-07-25T17:53:00Z">
              <w:r w:rsidRPr="00FF7FAB">
                <w:rPr>
                  <w:rFonts w:ascii="Arial" w:eastAsia="宋体" w:hAnsi="Arial" w:cs="Arial" w:hint="eastAsia"/>
                  <w:snapToGrid w:val="0"/>
                  <w:szCs w:val="21"/>
                </w:rPr>
                <w:t>表示用设备类型区分的广告形式子类型。目前杂志锁屏会用到。</w:t>
              </w:r>
              <w:r>
                <w:rPr>
                  <w:rFonts w:hint="eastAsia"/>
                  <w:color w:val="000000" w:themeColor="text1"/>
                </w:rPr>
                <w:t>4</w:t>
              </w:r>
              <w:r>
                <w:rPr>
                  <w:rFonts w:hint="eastAsia"/>
                  <w:color w:val="000000" w:themeColor="text1"/>
                </w:rPr>
                <w:t>：手机；</w:t>
              </w:r>
              <w:r>
                <w:rPr>
                  <w:rFonts w:hint="eastAsia"/>
                  <w:color w:val="000000" w:themeColor="text1"/>
                </w:rPr>
                <w:t>7</w:t>
              </w:r>
              <w:r>
                <w:rPr>
                  <w:rFonts w:hint="eastAsia"/>
                  <w:color w:val="000000" w:themeColor="text1"/>
                </w:rPr>
                <w:t>：盒子</w:t>
              </w:r>
            </w:ins>
          </w:p>
        </w:tc>
        <w:tc>
          <w:tcPr>
            <w:tcW w:w="850" w:type="dxa"/>
          </w:tcPr>
          <w:p w:rsidR="005B3B31" w:rsidRPr="00092624" w:rsidRDefault="005B3B31" w:rsidP="008F6C91">
            <w:pPr>
              <w:spacing w:line="360" w:lineRule="auto"/>
              <w:rPr>
                <w:ins w:id="59" w:author="z00198085" w:date="2016-07-25T17:53:00Z"/>
                <w:color w:val="000000" w:themeColor="text1"/>
              </w:rPr>
            </w:pPr>
            <w:ins w:id="60" w:author="z00198085" w:date="2016-07-25T17:53:00Z">
              <w:r>
                <w:rPr>
                  <w:rFonts w:hint="eastAsia"/>
                  <w:color w:val="000000" w:themeColor="text1"/>
                </w:rPr>
                <w:t>O</w:t>
              </w:r>
            </w:ins>
          </w:p>
        </w:tc>
      </w:tr>
      <w:tr w:rsidR="00A51770" w:rsidRPr="00092624" w:rsidTr="002B7573">
        <w:trPr>
          <w:ins w:id="61" w:author="z00198085" w:date="2016-07-25T17:53:00Z"/>
        </w:trPr>
        <w:tc>
          <w:tcPr>
            <w:tcW w:w="1177" w:type="dxa"/>
          </w:tcPr>
          <w:p w:rsidR="00A51770" w:rsidRPr="00BF444F" w:rsidRDefault="00A51770" w:rsidP="008F6C91">
            <w:pPr>
              <w:spacing w:line="360" w:lineRule="auto"/>
              <w:rPr>
                <w:ins w:id="62" w:author="z00198085" w:date="2016-07-25T17:53:00Z"/>
                <w:color w:val="FF0000"/>
                <w:szCs w:val="21"/>
              </w:rPr>
            </w:pPr>
            <w:proofErr w:type="spellStart"/>
            <w:ins w:id="63" w:author="z00198085" w:date="2016-07-25T17:54:00Z">
              <w:r w:rsidRPr="002C075B">
                <w:rPr>
                  <w:color w:val="FF0000"/>
                  <w:szCs w:val="21"/>
                </w:rPr>
                <w:t>internal</w:t>
              </w:r>
              <w:r>
                <w:rPr>
                  <w:rFonts w:hint="eastAsia"/>
                  <w:color w:val="FF0000"/>
                  <w:szCs w:val="21"/>
                </w:rPr>
                <w:t>C</w:t>
              </w:r>
              <w:r w:rsidRPr="002C075B">
                <w:rPr>
                  <w:color w:val="FF0000"/>
                  <w:szCs w:val="21"/>
                </w:rPr>
                <w:t>hanneld</w:t>
              </w:r>
            </w:ins>
            <w:proofErr w:type="spellEnd"/>
          </w:p>
        </w:tc>
        <w:tc>
          <w:tcPr>
            <w:tcW w:w="949" w:type="dxa"/>
          </w:tcPr>
          <w:p w:rsidR="00A51770" w:rsidRDefault="00A51770" w:rsidP="008F6C91">
            <w:pPr>
              <w:spacing w:line="360" w:lineRule="auto"/>
              <w:rPr>
                <w:ins w:id="64" w:author="z00198085" w:date="2016-07-25T17:53:00Z"/>
                <w:color w:val="000000" w:themeColor="text1"/>
              </w:rPr>
            </w:pPr>
            <w:ins w:id="65" w:author="z00198085" w:date="2016-07-25T17:54:00Z">
              <w:r>
                <w:rPr>
                  <w:rFonts w:hint="eastAsia"/>
                  <w:color w:val="000000" w:themeColor="text1"/>
                </w:rPr>
                <w:t>String</w:t>
              </w:r>
            </w:ins>
          </w:p>
        </w:tc>
        <w:tc>
          <w:tcPr>
            <w:tcW w:w="3119" w:type="dxa"/>
          </w:tcPr>
          <w:p w:rsidR="00A51770" w:rsidRPr="00FF7FAB" w:rsidRDefault="00A51770" w:rsidP="008E162A">
            <w:pPr>
              <w:spacing w:line="360" w:lineRule="auto"/>
              <w:rPr>
                <w:ins w:id="66" w:author="z00198085" w:date="2016-07-25T17:53:00Z"/>
                <w:rFonts w:ascii="Arial" w:eastAsia="宋体" w:hAnsi="Arial" w:cs="Arial"/>
                <w:snapToGrid w:val="0"/>
                <w:szCs w:val="21"/>
              </w:rPr>
            </w:pPr>
            <w:ins w:id="67" w:author="z00198085" w:date="2016-07-25T17:57:00Z">
              <w:r>
                <w:rPr>
                  <w:rFonts w:hint="eastAsia"/>
                  <w:color w:val="FF0000"/>
                  <w:szCs w:val="21"/>
                </w:rPr>
                <w:t>杂志锁屏的内部频道</w:t>
              </w:r>
              <w:r>
                <w:rPr>
                  <w:rFonts w:hint="eastAsia"/>
                  <w:color w:val="FF0000"/>
                  <w:szCs w:val="21"/>
                </w:rPr>
                <w:t>ID</w:t>
              </w:r>
            </w:ins>
          </w:p>
        </w:tc>
        <w:tc>
          <w:tcPr>
            <w:tcW w:w="850" w:type="dxa"/>
          </w:tcPr>
          <w:p w:rsidR="00A51770" w:rsidRDefault="00A51770" w:rsidP="008F6C91">
            <w:pPr>
              <w:spacing w:line="360" w:lineRule="auto"/>
              <w:rPr>
                <w:ins w:id="68" w:author="z00198085" w:date="2016-07-25T17:53:00Z"/>
                <w:color w:val="000000" w:themeColor="text1"/>
              </w:rPr>
            </w:pPr>
            <w:ins w:id="69" w:author="z00198085" w:date="2016-07-25T17:57:00Z">
              <w:r>
                <w:rPr>
                  <w:rFonts w:hint="eastAsia"/>
                  <w:color w:val="000000" w:themeColor="text1"/>
                </w:rPr>
                <w:t>O</w:t>
              </w:r>
            </w:ins>
          </w:p>
        </w:tc>
      </w:tr>
    </w:tbl>
    <w:p w:rsidR="00EB3CEE" w:rsidRPr="00092624" w:rsidRDefault="00EB3CEE" w:rsidP="007A6AE4">
      <w:pPr>
        <w:pStyle w:val="a8"/>
        <w:ind w:left="1803" w:firstLineChars="0" w:firstLine="0"/>
        <w:jc w:val="left"/>
        <w:rPr>
          <w:color w:val="000000" w:themeColor="text1"/>
        </w:rPr>
      </w:pPr>
    </w:p>
    <w:p w:rsidR="00EE6FDC" w:rsidRPr="00092624" w:rsidRDefault="00EE6FDC" w:rsidP="00200AF7">
      <w:pPr>
        <w:pStyle w:val="a8"/>
        <w:numPr>
          <w:ilvl w:val="0"/>
          <w:numId w:val="30"/>
        </w:numPr>
        <w:ind w:firstLineChars="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响应参数：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1649"/>
        <w:gridCol w:w="1559"/>
        <w:gridCol w:w="1134"/>
        <w:gridCol w:w="1560"/>
      </w:tblGrid>
      <w:tr w:rsidR="002B7573" w:rsidRPr="00092624" w:rsidTr="003D3941">
        <w:tc>
          <w:tcPr>
            <w:tcW w:w="175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164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1134" w:type="dxa"/>
          </w:tcPr>
          <w:p w:rsidR="002B7573" w:rsidRPr="00092624" w:rsidRDefault="002B7573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1560" w:type="dxa"/>
          </w:tcPr>
          <w:p w:rsidR="002B7573" w:rsidRPr="00092624" w:rsidRDefault="00B211DC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2B7573" w:rsidRPr="00092624" w:rsidTr="003D3941">
        <w:tc>
          <w:tcPr>
            <w:tcW w:w="175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164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原样返回</w:t>
            </w:r>
            <w:r w:rsidRPr="00092624">
              <w:rPr>
                <w:rFonts w:hint="eastAsia"/>
                <w:color w:val="000000" w:themeColor="text1"/>
              </w:rPr>
              <w:t>request</w:t>
            </w:r>
            <w:r w:rsidRPr="00092624">
              <w:rPr>
                <w:rFonts w:hint="eastAsia"/>
                <w:color w:val="000000" w:themeColor="text1"/>
              </w:rPr>
              <w:t>中的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1134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60" w:type="dxa"/>
          </w:tcPr>
          <w:p w:rsidR="002B7573" w:rsidRPr="00092624" w:rsidRDefault="0025080D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与请求参数中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比较</w:t>
            </w:r>
          </w:p>
          <w:p w:rsidR="0025080D" w:rsidRPr="00092624" w:rsidRDefault="0025080D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</w:tc>
      </w:tr>
      <w:tr w:rsidR="002B7573" w:rsidRPr="00092624" w:rsidTr="003D3941">
        <w:tc>
          <w:tcPr>
            <w:tcW w:w="175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164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原样返回</w:t>
            </w:r>
            <w:r w:rsidRPr="00092624">
              <w:rPr>
                <w:rFonts w:hint="eastAsia"/>
                <w:color w:val="000000" w:themeColor="text1"/>
              </w:rPr>
              <w:t>request</w:t>
            </w:r>
            <w:r w:rsidRPr="00092624">
              <w:rPr>
                <w:rFonts w:hint="eastAsia"/>
                <w:color w:val="000000" w:themeColor="text1"/>
              </w:rPr>
              <w:t>中的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1134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60" w:type="dxa"/>
          </w:tcPr>
          <w:p w:rsidR="002B7573" w:rsidRPr="00092624" w:rsidRDefault="0025080D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与请求参数中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比较</w:t>
            </w:r>
          </w:p>
          <w:p w:rsidR="0025080D" w:rsidRPr="00092624" w:rsidRDefault="0025080D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</w:tc>
      </w:tr>
      <w:tr w:rsidR="002B7573" w:rsidRPr="00092624" w:rsidTr="003D3941">
        <w:tc>
          <w:tcPr>
            <w:tcW w:w="175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returnCode</w:t>
            </w:r>
            <w:proofErr w:type="spellEnd"/>
          </w:p>
        </w:tc>
        <w:tc>
          <w:tcPr>
            <w:tcW w:w="164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返回状态码</w:t>
            </w:r>
          </w:p>
        </w:tc>
        <w:tc>
          <w:tcPr>
            <w:tcW w:w="1134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60" w:type="dxa"/>
          </w:tcPr>
          <w:p w:rsidR="002B7573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  <w:p w:rsidR="0025080D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整型</w:t>
            </w:r>
          </w:p>
        </w:tc>
      </w:tr>
      <w:tr w:rsidR="002B7573" w:rsidRPr="00092624" w:rsidTr="003D3941">
        <w:tc>
          <w:tcPr>
            <w:tcW w:w="175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appReportInfoList</w:t>
            </w:r>
            <w:proofErr w:type="spellEnd"/>
          </w:p>
        </w:tc>
        <w:tc>
          <w:tcPr>
            <w:tcW w:w="1649" w:type="dxa"/>
          </w:tcPr>
          <w:p w:rsidR="002B7573" w:rsidRPr="00092624" w:rsidRDefault="002B7573" w:rsidP="00EE6FDC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AppReportInfo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[]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应用报表数据</w:t>
            </w:r>
          </w:p>
        </w:tc>
        <w:tc>
          <w:tcPr>
            <w:tcW w:w="1134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60" w:type="dxa"/>
          </w:tcPr>
          <w:p w:rsidR="002B7573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  <w:p w:rsidR="0025080D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B7573" w:rsidRPr="00092624" w:rsidTr="003D3941">
        <w:tc>
          <w:tcPr>
            <w:tcW w:w="175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total</w:t>
            </w:r>
          </w:p>
        </w:tc>
        <w:tc>
          <w:tcPr>
            <w:tcW w:w="1649" w:type="dxa"/>
          </w:tcPr>
          <w:p w:rsidR="002B7573" w:rsidRPr="00092624" w:rsidRDefault="002B7573" w:rsidP="00EE6FD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总记录的数量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（分页用的总数，只有在传入参数</w:t>
            </w: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的时候才返回此参</w:t>
            </w:r>
            <w:r w:rsidRPr="00092624">
              <w:rPr>
                <w:rFonts w:hint="eastAsia"/>
                <w:color w:val="000000" w:themeColor="text1"/>
              </w:rPr>
              <w:lastRenderedPageBreak/>
              <w:t>数）</w:t>
            </w:r>
          </w:p>
        </w:tc>
        <w:tc>
          <w:tcPr>
            <w:tcW w:w="1134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O</w:t>
            </w:r>
          </w:p>
        </w:tc>
        <w:tc>
          <w:tcPr>
            <w:tcW w:w="1560" w:type="dxa"/>
          </w:tcPr>
          <w:p w:rsidR="0025080D" w:rsidRPr="00092624" w:rsidRDefault="0025080D" w:rsidP="0025080D">
            <w:pPr>
              <w:spacing w:line="360" w:lineRule="auto"/>
              <w:rPr>
                <w:color w:val="000000" w:themeColor="text1"/>
              </w:rPr>
            </w:pPr>
          </w:p>
          <w:p w:rsidR="002B7573" w:rsidRPr="00092624" w:rsidRDefault="0025080D" w:rsidP="0025080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整型</w:t>
            </w:r>
          </w:p>
        </w:tc>
      </w:tr>
    </w:tbl>
    <w:p w:rsidR="00A87B1B" w:rsidRPr="00092624" w:rsidRDefault="00ED1AFC" w:rsidP="00200AF7">
      <w:pPr>
        <w:pStyle w:val="ae"/>
        <w:numPr>
          <w:ilvl w:val="0"/>
          <w:numId w:val="30"/>
        </w:numPr>
        <w:ind w:firstLineChars="0"/>
        <w:rPr>
          <w:rFonts w:asciiTheme="minorHAnsi" w:eastAsiaTheme="minorEastAsia" w:hAnsiTheme="minorHAnsi" w:cstheme="minorBidi"/>
          <w:color w:val="000000" w:themeColor="text1"/>
          <w:kern w:val="2"/>
          <w:szCs w:val="22"/>
        </w:rPr>
      </w:pPr>
      <w:proofErr w:type="spellStart"/>
      <w:r w:rsidRPr="00092624">
        <w:rPr>
          <w:rFonts w:asciiTheme="minorHAnsi" w:hAnsiTheme="minorHAnsi" w:hint="eastAsia"/>
          <w:color w:val="000000" w:themeColor="text1"/>
          <w:szCs w:val="22"/>
        </w:rPr>
        <w:lastRenderedPageBreak/>
        <w:t>returnCode</w:t>
      </w:r>
      <w:proofErr w:type="spellEnd"/>
      <w:r w:rsidR="00A87B1B" w:rsidRPr="00092624">
        <w:rPr>
          <w:rFonts w:asciiTheme="minorHAnsi" w:eastAsiaTheme="minorEastAsia" w:hAnsiTheme="minorHAnsi" w:cstheme="minorBidi" w:hint="eastAsia"/>
          <w:color w:val="000000" w:themeColor="text1"/>
          <w:kern w:val="2"/>
          <w:szCs w:val="22"/>
        </w:rPr>
        <w:t>值：</w:t>
      </w:r>
    </w:p>
    <w:tbl>
      <w:tblPr>
        <w:tblW w:w="0" w:type="auto"/>
        <w:tblInd w:w="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4201"/>
      </w:tblGrid>
      <w:tr w:rsidR="00A87B1B" w:rsidRPr="00092624" w:rsidTr="00C21409">
        <w:trPr>
          <w:trHeight w:val="388"/>
        </w:trPr>
        <w:tc>
          <w:tcPr>
            <w:tcW w:w="2272" w:type="dxa"/>
          </w:tcPr>
          <w:p w:rsidR="00A87B1B" w:rsidRPr="00092624" w:rsidRDefault="00A87B1B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4201" w:type="dxa"/>
          </w:tcPr>
          <w:p w:rsidR="00A87B1B" w:rsidRPr="00092624" w:rsidRDefault="000C34F7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查询正确</w:t>
            </w:r>
          </w:p>
        </w:tc>
      </w:tr>
      <w:tr w:rsidR="00A87B1B" w:rsidRPr="00092624" w:rsidTr="00C21409">
        <w:trPr>
          <w:trHeight w:val="377"/>
        </w:trPr>
        <w:tc>
          <w:tcPr>
            <w:tcW w:w="2272" w:type="dxa"/>
          </w:tcPr>
          <w:p w:rsidR="00A87B1B" w:rsidRPr="00092624" w:rsidRDefault="00A87B1B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4201" w:type="dxa"/>
          </w:tcPr>
          <w:p w:rsidR="00A87B1B" w:rsidRPr="00092624" w:rsidRDefault="00A87B1B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其他错误</w:t>
            </w:r>
          </w:p>
        </w:tc>
      </w:tr>
    </w:tbl>
    <w:p w:rsidR="00EE6FDC" w:rsidRPr="00092624" w:rsidRDefault="00EE6FDC" w:rsidP="007A6AE4">
      <w:pPr>
        <w:pStyle w:val="a8"/>
        <w:ind w:left="1803" w:firstLineChars="0" w:firstLine="0"/>
        <w:jc w:val="left"/>
        <w:rPr>
          <w:color w:val="000000" w:themeColor="text1"/>
        </w:rPr>
      </w:pPr>
    </w:p>
    <w:p w:rsidR="00F87EEB" w:rsidRPr="00092624" w:rsidRDefault="00566F9F" w:rsidP="00566F9F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对象：</w:t>
      </w:r>
      <w:r w:rsidRPr="00092624">
        <w:rPr>
          <w:rFonts w:hint="eastAsia"/>
          <w:color w:val="000000" w:themeColor="text1"/>
        </w:rPr>
        <w:t xml:space="preserve"> </w:t>
      </w:r>
      <w:proofErr w:type="spellStart"/>
      <w:r w:rsidRPr="00092624">
        <w:rPr>
          <w:rFonts w:hint="eastAsia"/>
          <w:color w:val="000000" w:themeColor="text1"/>
        </w:rPr>
        <w:t>AppReportInfo</w:t>
      </w:r>
      <w:proofErr w:type="spellEnd"/>
    </w:p>
    <w:tbl>
      <w:tblPr>
        <w:tblW w:w="793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2835"/>
        <w:gridCol w:w="709"/>
        <w:gridCol w:w="1559"/>
      </w:tblGrid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1559" w:type="dxa"/>
          </w:tcPr>
          <w:p w:rsidR="002B7573" w:rsidRPr="00092624" w:rsidRDefault="00291ECC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站点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当请求参数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”时必传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672F62" w:rsidP="00672F62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正则校验</w:t>
            </w:r>
            <w:r w:rsidR="00B211DC" w:rsidRPr="00092624">
              <w:rPr>
                <w:rFonts w:hint="eastAsia"/>
                <w:color w:val="000000" w:themeColor="text1"/>
              </w:rPr>
              <w:t>包含</w:t>
            </w:r>
            <w:r w:rsidRPr="00092624">
              <w:rPr>
                <w:rFonts w:hint="eastAsia"/>
                <w:color w:val="000000" w:themeColor="text1"/>
              </w:rPr>
              <w:t>0-9</w:t>
            </w:r>
            <w:r w:rsidR="0025080D" w:rsidRPr="00092624">
              <w:rPr>
                <w:rFonts w:hint="eastAsia"/>
                <w:color w:val="000000" w:themeColor="text1"/>
              </w:rPr>
              <w:t>,</w:t>
            </w:r>
            <w:r w:rsidR="0025080D" w:rsidRPr="00092624">
              <w:rPr>
                <w:rFonts w:hint="eastAsia"/>
                <w:color w:val="000000" w:themeColor="text1"/>
              </w:rPr>
              <w:t>最大长度</w:t>
            </w:r>
            <w:r w:rsidR="0025080D" w:rsidRPr="00092624">
              <w:rPr>
                <w:rFonts w:hint="eastAsia"/>
                <w:color w:val="000000" w:themeColor="text1"/>
              </w:rPr>
              <w:t>64</w:t>
            </w:r>
          </w:p>
          <w:p w:rsidR="00181784" w:rsidRPr="00092624" w:rsidRDefault="00181784" w:rsidP="0025080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 xml:space="preserve"> "^[0-9]{1,64}$"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publisherId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开发者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当请求参数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publisherId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”时必传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672F62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正则校验</w:t>
            </w:r>
            <w:r w:rsidR="00B211DC" w:rsidRPr="00092624">
              <w:rPr>
                <w:rFonts w:hint="eastAsia"/>
                <w:color w:val="000000" w:themeColor="text1"/>
              </w:rPr>
              <w:t>包含</w:t>
            </w:r>
            <w:r w:rsidRPr="00092624">
              <w:rPr>
                <w:rFonts w:hint="eastAsia"/>
                <w:color w:val="000000" w:themeColor="text1"/>
              </w:rPr>
              <w:t>0-9</w:t>
            </w:r>
            <w:r w:rsidR="0025080D" w:rsidRPr="00092624">
              <w:rPr>
                <w:rFonts w:hint="eastAsia"/>
                <w:color w:val="000000" w:themeColor="text1"/>
              </w:rPr>
              <w:t>，最大长度</w:t>
            </w:r>
            <w:r w:rsidR="0025080D" w:rsidRPr="00092624">
              <w:rPr>
                <w:rFonts w:hint="eastAsia"/>
                <w:color w:val="000000" w:themeColor="text1"/>
              </w:rPr>
              <w:t>64</w:t>
            </w:r>
          </w:p>
          <w:p w:rsidR="00181784" w:rsidRPr="00092624" w:rsidRDefault="00181784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"^[0-9]{1,64}$"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requestAll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L</w:t>
            </w:r>
            <w:r w:rsidRPr="00092624">
              <w:rPr>
                <w:rFonts w:hint="eastAsia"/>
                <w:color w:val="000000" w:themeColor="text1"/>
              </w:rPr>
              <w:t>ong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请求总数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709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  <w:r w:rsidR="00B211DC" w:rsidRPr="00092624">
              <w:rPr>
                <w:rFonts w:hint="eastAsia"/>
                <w:color w:val="000000" w:themeColor="text1"/>
              </w:rPr>
              <w:t>，非空校验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requestEffective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请求有效数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  <w:r w:rsidR="00B211DC" w:rsidRPr="00092624">
              <w:rPr>
                <w:rFonts w:hint="eastAsia"/>
                <w:color w:val="000000" w:themeColor="text1"/>
              </w:rPr>
              <w:t>，非空校验</w:t>
            </w:r>
          </w:p>
        </w:tc>
      </w:tr>
      <w:tr w:rsidR="002B7573" w:rsidRPr="00092624" w:rsidTr="003D3941">
        <w:tc>
          <w:tcPr>
            <w:tcW w:w="1843" w:type="dxa"/>
            <w:vAlign w:val="center"/>
          </w:tcPr>
          <w:p w:rsidR="002B7573" w:rsidRPr="00092624" w:rsidRDefault="002B7573" w:rsidP="00C21409">
            <w:pPr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impressionAll</w:t>
            </w:r>
            <w:proofErr w:type="spellEnd"/>
          </w:p>
        </w:tc>
        <w:tc>
          <w:tcPr>
            <w:tcW w:w="992" w:type="dxa"/>
            <w:vAlign w:val="center"/>
          </w:tcPr>
          <w:p w:rsidR="002B7573" w:rsidRPr="00092624" w:rsidRDefault="002B7573" w:rsidP="00C21409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  <w:vAlign w:val="center"/>
          </w:tcPr>
          <w:p w:rsidR="002B7573" w:rsidRPr="00092624" w:rsidRDefault="002B7573" w:rsidP="00C21409">
            <w:pPr>
              <w:rPr>
                <w:color w:val="000000" w:themeColor="text1"/>
              </w:rPr>
            </w:pPr>
            <w:proofErr w:type="gramStart"/>
            <w:r w:rsidRPr="00092624">
              <w:rPr>
                <w:rFonts w:hint="eastAsia"/>
                <w:color w:val="000000" w:themeColor="text1"/>
              </w:rPr>
              <w:t>总展示数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 xml:space="preserve">  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  <w:r w:rsidR="00B211DC" w:rsidRPr="00092624">
              <w:rPr>
                <w:rFonts w:hint="eastAsia"/>
                <w:color w:val="000000" w:themeColor="text1"/>
              </w:rPr>
              <w:t>，非空校验</w:t>
            </w:r>
          </w:p>
        </w:tc>
      </w:tr>
      <w:tr w:rsidR="002B7573" w:rsidRPr="00092624" w:rsidTr="003D3941">
        <w:tc>
          <w:tcPr>
            <w:tcW w:w="1843" w:type="dxa"/>
            <w:vAlign w:val="center"/>
          </w:tcPr>
          <w:p w:rsidR="002B7573" w:rsidRPr="00092624" w:rsidRDefault="002B7573" w:rsidP="00C21409">
            <w:pPr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impressionEffective</w:t>
            </w:r>
            <w:proofErr w:type="spellEnd"/>
          </w:p>
        </w:tc>
        <w:tc>
          <w:tcPr>
            <w:tcW w:w="992" w:type="dxa"/>
            <w:vAlign w:val="center"/>
          </w:tcPr>
          <w:p w:rsidR="002B7573" w:rsidRPr="00092624" w:rsidRDefault="002B7573" w:rsidP="00C21409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  <w:vAlign w:val="center"/>
          </w:tcPr>
          <w:p w:rsidR="002B7573" w:rsidRPr="00092624" w:rsidRDefault="002B7573" w:rsidP="00C21409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有效展示数</w:t>
            </w:r>
            <w:r w:rsidRPr="00092624">
              <w:rPr>
                <w:rFonts w:hint="eastAsia"/>
                <w:color w:val="000000" w:themeColor="text1"/>
              </w:rPr>
              <w:t xml:space="preserve">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  <w:r w:rsidR="00B211DC" w:rsidRPr="00092624">
              <w:rPr>
                <w:rFonts w:hint="eastAsia"/>
                <w:color w:val="000000" w:themeColor="text1"/>
              </w:rPr>
              <w:t>，非空校验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clickAll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点击总数</w:t>
            </w:r>
            <w:r w:rsidRPr="00092624">
              <w:rPr>
                <w:rFonts w:hint="eastAsia"/>
                <w:color w:val="000000" w:themeColor="text1"/>
              </w:rPr>
              <w:t xml:space="preserve">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  <w:r w:rsidR="00B211DC" w:rsidRPr="00092624">
              <w:rPr>
                <w:rFonts w:hint="eastAsia"/>
                <w:color w:val="000000" w:themeColor="text1"/>
              </w:rPr>
              <w:t>，非空校验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clickEffective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点击有效数</w:t>
            </w:r>
            <w:r w:rsidRPr="00092624">
              <w:rPr>
                <w:rFonts w:hint="eastAsia"/>
                <w:color w:val="000000" w:themeColor="text1"/>
              </w:rPr>
              <w:t xml:space="preserve">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  <w:r w:rsidR="00B211DC" w:rsidRPr="00092624">
              <w:rPr>
                <w:rFonts w:hint="eastAsia"/>
                <w:color w:val="000000" w:themeColor="text1"/>
              </w:rPr>
              <w:t>，非空校验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userClose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开屏用户主动关闭数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2B7573" w:rsidRPr="00092624" w:rsidRDefault="002B7573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杂志锁屏的填写为</w:t>
            </w:r>
            <w:r w:rsidRPr="0009262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  <w:r w:rsidR="00B211DC" w:rsidRPr="00092624">
              <w:rPr>
                <w:rFonts w:hint="eastAsia"/>
                <w:color w:val="000000" w:themeColor="text1"/>
              </w:rPr>
              <w:t>，非空校验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lastRenderedPageBreak/>
              <w:t>splashIncome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double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收入</w:t>
            </w:r>
            <w:r w:rsidRPr="00092624">
              <w:rPr>
                <w:rFonts w:hint="eastAsia"/>
                <w:color w:val="000000" w:themeColor="text1"/>
              </w:rPr>
              <w:t xml:space="preserve">  </w:t>
            </w:r>
          </w:p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</w:t>
            </w:r>
            <w:r w:rsidRPr="00092624">
              <w:rPr>
                <w:rFonts w:hint="eastAsia"/>
                <w:color w:val="000000" w:themeColor="text1"/>
              </w:rPr>
              <w:t>，保留五位小数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25080D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Double</w:t>
            </w:r>
            <w:r w:rsidRPr="00092624">
              <w:rPr>
                <w:rFonts w:hint="eastAsia"/>
                <w:color w:val="000000" w:themeColor="text1"/>
              </w:rPr>
              <w:t>类型校验</w:t>
            </w:r>
            <w:r w:rsidR="00B211DC" w:rsidRPr="00092624">
              <w:rPr>
                <w:rFonts w:hint="eastAsia"/>
                <w:color w:val="000000" w:themeColor="text1"/>
              </w:rPr>
              <w:t>，</w:t>
            </w:r>
            <w:r w:rsidR="0025080D" w:rsidRPr="00092624">
              <w:rPr>
                <w:rFonts w:hint="eastAsia"/>
                <w:color w:val="000000" w:themeColor="text1"/>
              </w:rPr>
              <w:t>整数部分</w:t>
            </w:r>
            <w:r w:rsidR="0016557C" w:rsidRPr="00092624">
              <w:rPr>
                <w:rFonts w:hint="eastAsia"/>
                <w:color w:val="000000" w:themeColor="text1"/>
              </w:rPr>
              <w:t>最大</w:t>
            </w:r>
            <w:r w:rsidR="0025080D" w:rsidRPr="00092624">
              <w:rPr>
                <w:rFonts w:hint="eastAsia"/>
                <w:color w:val="000000" w:themeColor="text1"/>
              </w:rPr>
              <w:t>10</w:t>
            </w:r>
            <w:r w:rsidR="0025080D" w:rsidRPr="00092624">
              <w:rPr>
                <w:rFonts w:hint="eastAsia"/>
                <w:color w:val="000000" w:themeColor="text1"/>
              </w:rPr>
              <w:t>位，小数部分</w:t>
            </w:r>
            <w:r w:rsidR="0016557C" w:rsidRPr="00092624">
              <w:rPr>
                <w:rFonts w:hint="eastAsia"/>
                <w:color w:val="000000" w:themeColor="text1"/>
              </w:rPr>
              <w:t>最大</w:t>
            </w:r>
            <w:r w:rsidR="0025080D" w:rsidRPr="00092624">
              <w:rPr>
                <w:rFonts w:hint="eastAsia"/>
                <w:color w:val="000000" w:themeColor="text1"/>
              </w:rPr>
              <w:t>5</w:t>
            </w:r>
            <w:r w:rsidR="0025080D" w:rsidRPr="00092624">
              <w:rPr>
                <w:rFonts w:hint="eastAsia"/>
                <w:color w:val="000000" w:themeColor="text1"/>
              </w:rPr>
              <w:t>位</w:t>
            </w:r>
          </w:p>
          <w:p w:rsidR="002B7573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835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日期（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）</w:t>
            </w:r>
          </w:p>
          <w:p w:rsidR="002B7573" w:rsidRPr="00092624" w:rsidRDefault="002B7573" w:rsidP="00B9144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当请求参数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”时必传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日期格式校验</w:t>
            </w:r>
            <w:r w:rsidR="0025080D" w:rsidRPr="00092624">
              <w:rPr>
                <w:rFonts w:hint="eastAsia"/>
                <w:color w:val="000000" w:themeColor="text1"/>
              </w:rPr>
              <w:t>，正则校验</w:t>
            </w:r>
          </w:p>
          <w:p w:rsidR="0025080D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^\d{4}\-((0[1-9]{1})|(1[0-2]{1}))\-((0[1-9]{1})|([1-2][0-9]{1})|30|31)$</w:t>
            </w:r>
          </w:p>
          <w:p w:rsidR="0025080D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swipeup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查看描述  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favorite</w:t>
            </w:r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点击收藏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2B7573" w:rsidRPr="00092624" w:rsidRDefault="002B7573" w:rsidP="00B8049A">
            <w:pPr>
              <w:spacing w:line="360" w:lineRule="auto"/>
              <w:rPr>
                <w:rFonts w:ascii="????" w:eastAsia="????" w:cs="????"/>
                <w:color w:val="000000" w:themeColor="text1"/>
                <w:kern w:val="0"/>
                <w:sz w:val="20"/>
                <w:szCs w:val="20"/>
                <w:lang w:val="zh-CN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share</w:t>
            </w:r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点击分享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remove</w:t>
            </w:r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移除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当按照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汇总的时候，需要返回广告形式，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枚举值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同请求参数的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正则校验</w:t>
            </w:r>
            <w:r w:rsidR="00C9501A" w:rsidRPr="00092624">
              <w:rPr>
                <w:rFonts w:hint="eastAsia"/>
                <w:color w:val="000000" w:themeColor="text1"/>
              </w:rPr>
              <w:t>:</w:t>
            </w:r>
            <w:r w:rsidR="00C9501A" w:rsidRPr="00092624">
              <w:rPr>
                <w:rFonts w:hint="eastAsia"/>
                <w:color w:val="000000" w:themeColor="text1"/>
              </w:rPr>
              <w:t>英文字母</w:t>
            </w:r>
            <w:r w:rsidR="00C9501A" w:rsidRPr="00092624">
              <w:rPr>
                <w:rFonts w:hint="eastAsia"/>
                <w:color w:val="000000" w:themeColor="text1"/>
              </w:rPr>
              <w:t>,</w:t>
            </w:r>
            <w:r w:rsidR="00C9501A" w:rsidRPr="00092624">
              <w:rPr>
                <w:rFonts w:hint="eastAsia"/>
                <w:color w:val="000000" w:themeColor="text1"/>
              </w:rPr>
              <w:t>最大长度</w:t>
            </w:r>
            <w:r w:rsidR="00C9501A" w:rsidRPr="00092624">
              <w:rPr>
                <w:rFonts w:hint="eastAsia"/>
                <w:color w:val="000000" w:themeColor="text1"/>
              </w:rPr>
              <w:t>20</w:t>
            </w:r>
          </w:p>
          <w:p w:rsidR="00800511" w:rsidRPr="00092624" w:rsidRDefault="00EE3148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lastRenderedPageBreak/>
              <w:t>^[a-</w:t>
            </w:r>
            <w:proofErr w:type="spellStart"/>
            <w:r w:rsidRPr="00092624">
              <w:rPr>
                <w:color w:val="000000" w:themeColor="text1"/>
              </w:rPr>
              <w:t>zA</w:t>
            </w:r>
            <w:proofErr w:type="spellEnd"/>
            <w:r w:rsidRPr="00092624">
              <w:rPr>
                <w:color w:val="000000" w:themeColor="text1"/>
              </w:rPr>
              <w:t>-Z]{1,20}$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lastRenderedPageBreak/>
              <w:t>clickableI</w:t>
            </w:r>
            <w:r w:rsidRPr="00092624">
              <w:rPr>
                <w:rFonts w:ascii="Arial" w:hAnsi="Arial" w:cs="Arial"/>
                <w:color w:val="000000" w:themeColor="text1"/>
                <w:szCs w:val="21"/>
              </w:rPr>
              <w:t>mpressionEffective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t>可点击有效展示次数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2B7573" w:rsidRPr="00092624" w:rsidTr="003D3941">
        <w:tc>
          <w:tcPr>
            <w:tcW w:w="1843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ascii="宋体" w:hAnsi="宋体" w:cs="宋体" w:hint="eastAsia"/>
                <w:color w:val="000000" w:themeColor="text1"/>
              </w:rPr>
              <w:t>conditionLimit</w:t>
            </w:r>
            <w:proofErr w:type="spellEnd"/>
          </w:p>
        </w:tc>
        <w:tc>
          <w:tcPr>
            <w:tcW w:w="992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835" w:type="dxa"/>
          </w:tcPr>
          <w:p w:rsidR="002B7573" w:rsidRPr="00092624" w:rsidRDefault="002B7573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ascii="宋体" w:hAnsi="宋体" w:cs="宋体" w:hint="eastAsia"/>
                <w:color w:val="000000" w:themeColor="text1"/>
              </w:rPr>
              <w:t>定向限制请求不到广告的请求数量</w:t>
            </w:r>
          </w:p>
        </w:tc>
        <w:tc>
          <w:tcPr>
            <w:tcW w:w="70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2B7573" w:rsidRPr="00092624" w:rsidRDefault="002B7573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</w:tbl>
    <w:p w:rsidR="00F87EEB" w:rsidRPr="00092624" w:rsidRDefault="00332F2C" w:rsidP="00332F2C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</w:t>
      </w:r>
      <w:proofErr w:type="gramStart"/>
      <w:r w:rsidR="00701A2B" w:rsidRPr="00092624">
        <w:rPr>
          <w:rFonts w:hint="eastAsia"/>
          <w:color w:val="000000" w:themeColor="text1"/>
        </w:rPr>
        <w:t>一</w:t>
      </w:r>
      <w:proofErr w:type="gramEnd"/>
      <w:r w:rsidRPr="00092624">
        <w:rPr>
          <w:rFonts w:hint="eastAsia"/>
          <w:color w:val="000000" w:themeColor="text1"/>
        </w:rPr>
        <w:t>：</w:t>
      </w:r>
    </w:p>
    <w:p w:rsidR="00332F2C" w:rsidRPr="00092624" w:rsidRDefault="00332F2C" w:rsidP="00332F2C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FE5355" w:rsidRPr="00092624" w:rsidRDefault="00FE5355" w:rsidP="00FE5355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5355" w:rsidRPr="00092624" w:rsidRDefault="00FE5355" w:rsidP="00FE5355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="0061447E" w:rsidRPr="00092624">
        <w:rPr>
          <w:rFonts w:hint="eastAsia"/>
          <w:color w:val="000000" w:themeColor="text1"/>
        </w:rPr>
        <w:t>,</w:t>
      </w:r>
    </w:p>
    <w:p w:rsidR="00332F2C" w:rsidRPr="00092624" w:rsidRDefault="007713E6" w:rsidP="001E6000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publisherId</w:t>
      </w:r>
      <w:r w:rsidR="00332F2C" w:rsidRPr="00092624">
        <w:rPr>
          <w:color w:val="000000" w:themeColor="text1"/>
        </w:rPr>
        <w:t>”</w:t>
      </w:r>
      <w:r w:rsidR="00332F2C" w:rsidRPr="00092624">
        <w:rPr>
          <w:rFonts w:hint="eastAsia"/>
          <w:color w:val="000000" w:themeColor="text1"/>
        </w:rPr>
        <w:t>:</w:t>
      </w:r>
      <w:r w:rsidR="00332F2C" w:rsidRPr="00092624">
        <w:rPr>
          <w:color w:val="000000" w:themeColor="text1"/>
        </w:rPr>
        <w:t>”</w:t>
      </w:r>
      <w:r w:rsidR="00332F2C" w:rsidRPr="00092624">
        <w:rPr>
          <w:rFonts w:hint="eastAsia"/>
          <w:color w:val="000000" w:themeColor="text1"/>
        </w:rPr>
        <w:t>123456</w:t>
      </w:r>
      <w:r w:rsidR="00332F2C" w:rsidRPr="00092624">
        <w:rPr>
          <w:color w:val="000000" w:themeColor="text1"/>
        </w:rPr>
        <w:t>”</w:t>
      </w:r>
      <w:r w:rsidR="00332F2C" w:rsidRPr="00092624">
        <w:rPr>
          <w:rFonts w:hint="eastAsia"/>
          <w:color w:val="000000" w:themeColor="text1"/>
        </w:rPr>
        <w:t>,</w:t>
      </w:r>
    </w:p>
    <w:p w:rsidR="00332F2C" w:rsidRPr="00092624" w:rsidRDefault="00332F2C" w:rsidP="001E6000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="001D1B7F" w:rsidRPr="00092624">
        <w:rPr>
          <w:rFonts w:hint="eastAsia"/>
          <w:color w:val="000000" w:themeColor="text1"/>
        </w:rPr>
        <w:t>adType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="00C87466" w:rsidRPr="00092624">
        <w:rPr>
          <w:rFonts w:hint="eastAsia"/>
          <w:color w:val="000000" w:themeColor="text1"/>
        </w:rPr>
        <w:t>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splash</w:t>
      </w:r>
      <w:r w:rsidRPr="00092624">
        <w:rPr>
          <w:color w:val="000000" w:themeColor="text1"/>
        </w:rPr>
        <w:t>”</w:t>
      </w:r>
      <w:r w:rsidR="00C87466" w:rsidRPr="00092624">
        <w:rPr>
          <w:rFonts w:hint="eastAsia"/>
          <w:color w:val="000000" w:themeColor="text1"/>
        </w:rPr>
        <w:t>]</w:t>
      </w:r>
      <w:r w:rsidRPr="00092624">
        <w:rPr>
          <w:rFonts w:hint="eastAsia"/>
          <w:color w:val="000000" w:themeColor="text1"/>
        </w:rPr>
        <w:t>,</w:t>
      </w:r>
    </w:p>
    <w:p w:rsidR="004A006B" w:rsidRPr="00092624" w:rsidRDefault="004A006B" w:rsidP="001E6000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r w:rsidRPr="00092624">
        <w:rPr>
          <w:rFonts w:hint="eastAsia"/>
          <w:color w:val="000000" w:themeColor="text1"/>
        </w:rPr>
        <w:t>sumType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</w:t>
      </w:r>
      <w:proofErr w:type="spellStart"/>
      <w:r w:rsidRPr="00092624">
        <w:rPr>
          <w:rFonts w:hint="eastAsia"/>
          <w:color w:val="000000" w:themeColor="text1"/>
        </w:rPr>
        <w:t>siteId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332F2C" w:rsidRPr="00092624" w:rsidRDefault="00332F2C" w:rsidP="001E6000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E4197C" w:rsidRPr="00092624" w:rsidRDefault="00332F2C" w:rsidP="00E4197C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="00DF7893" w:rsidRPr="00092624">
        <w:rPr>
          <w:rFonts w:hint="eastAsia"/>
          <w:color w:val="000000" w:themeColor="text1"/>
        </w:rPr>
        <w:t>,</w:t>
      </w:r>
    </w:p>
    <w:p w:rsidR="00020744" w:rsidRPr="00092624" w:rsidRDefault="00020744" w:rsidP="00E4197C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brand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:[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1</w:t>
      </w:r>
      <w:r w:rsidRPr="00092624">
        <w:rPr>
          <w:color w:val="000000" w:themeColor="text1"/>
        </w:rPr>
        <w:t>”</w:t>
      </w:r>
      <w:r w:rsidR="008E4946" w:rsidRPr="00092624">
        <w:rPr>
          <w:rFonts w:hint="eastAsia"/>
          <w:color w:val="000000" w:themeColor="text1"/>
        </w:rPr>
        <w:t>,</w:t>
      </w:r>
      <w:r w:rsidR="008E4946" w:rsidRPr="00092624">
        <w:rPr>
          <w:color w:val="000000" w:themeColor="text1"/>
        </w:rPr>
        <w:t>”</w:t>
      </w:r>
      <w:r w:rsidR="008E4946" w:rsidRPr="00092624">
        <w:rPr>
          <w:rFonts w:hint="eastAsia"/>
          <w:color w:val="000000" w:themeColor="text1"/>
        </w:rPr>
        <w:t>2</w:t>
      </w:r>
      <w:r w:rsidR="008E4946" w:rsidRPr="00092624">
        <w:rPr>
          <w:color w:val="000000" w:themeColor="text1"/>
        </w:rPr>
        <w:t>”</w:t>
      </w:r>
      <w:r w:rsidR="008E4946" w:rsidRPr="00092624">
        <w:rPr>
          <w:rFonts w:hint="eastAsia"/>
          <w:color w:val="000000" w:themeColor="text1"/>
        </w:rPr>
        <w:t>,</w:t>
      </w:r>
      <w:r w:rsidR="008E4946" w:rsidRPr="00092624">
        <w:rPr>
          <w:color w:val="000000" w:themeColor="text1"/>
        </w:rPr>
        <w:t>”</w:t>
      </w:r>
      <w:r w:rsidR="008E4946" w:rsidRPr="00092624">
        <w:rPr>
          <w:rFonts w:hint="eastAsia"/>
          <w:color w:val="000000" w:themeColor="text1"/>
        </w:rPr>
        <w:t>3</w:t>
      </w:r>
      <w:r w:rsidR="008E4946"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</w:t>
      </w:r>
    </w:p>
    <w:p w:rsidR="00332F2C" w:rsidRPr="00092624" w:rsidRDefault="00332F2C" w:rsidP="00E4197C">
      <w:pPr>
        <w:ind w:firstLineChars="250" w:firstLine="52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332F2C" w:rsidRPr="00092624" w:rsidRDefault="00332F2C" w:rsidP="00332F2C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</w:t>
      </w:r>
      <w:proofErr w:type="gramStart"/>
      <w:r w:rsidR="00701A2B" w:rsidRPr="00092624">
        <w:rPr>
          <w:rFonts w:hint="eastAsia"/>
          <w:color w:val="000000" w:themeColor="text1"/>
        </w:rPr>
        <w:t>一</w:t>
      </w:r>
      <w:proofErr w:type="gramEnd"/>
      <w:r w:rsidRPr="00092624">
        <w:rPr>
          <w:rFonts w:hint="eastAsia"/>
          <w:color w:val="000000" w:themeColor="text1"/>
        </w:rPr>
        <w:t>：</w:t>
      </w:r>
    </w:p>
    <w:p w:rsidR="001E6000" w:rsidRPr="00092624" w:rsidRDefault="001E6000" w:rsidP="001E6000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61447E" w:rsidRPr="00092624" w:rsidRDefault="0061447E" w:rsidP="0061447E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ab/>
        <w:t xml:space="preserve">  </w:t>
      </w: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61447E" w:rsidRPr="00092624" w:rsidRDefault="0061447E" w:rsidP="0061447E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2B389F" w:rsidRPr="00092624" w:rsidRDefault="0061447E" w:rsidP="0061447E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    </w:t>
      </w:r>
      <w:r w:rsidR="00413EF8" w:rsidRPr="00092624">
        <w:rPr>
          <w:color w:val="000000" w:themeColor="text1"/>
        </w:rPr>
        <w:t>“</w:t>
      </w:r>
      <w:proofErr w:type="gramStart"/>
      <w:r w:rsidR="002B389F" w:rsidRPr="00092624">
        <w:rPr>
          <w:rFonts w:hint="eastAsia"/>
          <w:color w:val="000000" w:themeColor="text1"/>
        </w:rPr>
        <w:t>returnCode</w:t>
      </w:r>
      <w:proofErr w:type="gramEnd"/>
      <w:r w:rsidR="007713E6" w:rsidRPr="00092624">
        <w:rPr>
          <w:color w:val="000000" w:themeColor="text1"/>
        </w:rPr>
        <w:t>”</w:t>
      </w:r>
      <w:r w:rsidR="007713E6" w:rsidRPr="00092624">
        <w:rPr>
          <w:rFonts w:hint="eastAsia"/>
          <w:color w:val="000000" w:themeColor="text1"/>
        </w:rPr>
        <w:t>:</w:t>
      </w:r>
      <w:r w:rsidR="002B389F" w:rsidRPr="00092624">
        <w:rPr>
          <w:rFonts w:hint="eastAsia"/>
          <w:color w:val="000000" w:themeColor="text1"/>
        </w:rPr>
        <w:t>200,</w:t>
      </w:r>
    </w:p>
    <w:p w:rsidR="002B389F" w:rsidRPr="00092624" w:rsidRDefault="002B389F" w:rsidP="00101D9C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appReportInfoList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5E1BDB" w:rsidRPr="00092624" w:rsidRDefault="002B389F" w:rsidP="005E1BDB">
      <w:pPr>
        <w:ind w:leftChars="250" w:left="525" w:firstLineChars="300" w:firstLine="63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[</w:t>
      </w:r>
      <w:r w:rsidR="005E1BDB" w:rsidRPr="00092624">
        <w:rPr>
          <w:rFonts w:hint="eastAsia"/>
          <w:color w:val="000000" w:themeColor="text1"/>
        </w:rPr>
        <w:t xml:space="preserve">    </w:t>
      </w:r>
    </w:p>
    <w:p w:rsidR="005E1BDB" w:rsidRPr="00092624" w:rsidRDefault="002B389F" w:rsidP="005E1BDB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083F92" w:rsidRPr="00092624" w:rsidRDefault="00083F92" w:rsidP="005E1BDB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siteId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2B389F" w:rsidRPr="00092624" w:rsidRDefault="004A006B" w:rsidP="004A006B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="002B389F" w:rsidRPr="00092624">
        <w:rPr>
          <w:color w:val="000000" w:themeColor="text1"/>
        </w:rPr>
        <w:t>“</w:t>
      </w:r>
      <w:proofErr w:type="gramStart"/>
      <w:r w:rsidR="00DA1E02" w:rsidRPr="00092624">
        <w:rPr>
          <w:rFonts w:hint="eastAsia"/>
          <w:color w:val="000000" w:themeColor="text1"/>
        </w:rPr>
        <w:t>requestAll</w:t>
      </w:r>
      <w:proofErr w:type="gramEnd"/>
      <w:r w:rsidR="002B389F" w:rsidRPr="00092624">
        <w:rPr>
          <w:color w:val="000000" w:themeColor="text1"/>
        </w:rPr>
        <w:t>”</w:t>
      </w:r>
      <w:r w:rsidR="002B389F" w:rsidRPr="00092624">
        <w:rPr>
          <w:rFonts w:hint="eastAsia"/>
          <w:color w:val="000000" w:themeColor="text1"/>
        </w:rPr>
        <w:t>:200000,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DA1E02" w:rsidRPr="00092624">
        <w:rPr>
          <w:color w:val="000000" w:themeColor="text1"/>
        </w:rPr>
        <w:t>requestEffective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:150000,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D7124C"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305E47"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FA4B11" w:rsidRPr="00092624">
        <w:rPr>
          <w:rFonts w:hint="eastAsia"/>
          <w:color w:val="000000" w:themeColor="text1"/>
        </w:rPr>
        <w:t>splashIncome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</w:t>
      </w:r>
      <w:r w:rsidR="001A69FE" w:rsidRPr="00092624">
        <w:rPr>
          <w:rFonts w:hint="eastAsia"/>
          <w:color w:val="000000" w:themeColor="text1"/>
        </w:rPr>
        <w:t>.0</w:t>
      </w:r>
      <w:r w:rsidR="00987A96" w:rsidRPr="00092624">
        <w:rPr>
          <w:rFonts w:hint="eastAsia"/>
          <w:color w:val="000000" w:themeColor="text1"/>
        </w:rPr>
        <w:t>0</w:t>
      </w:r>
      <w:r w:rsidR="000733BD" w:rsidRPr="00092624">
        <w:rPr>
          <w:rFonts w:hint="eastAsia"/>
          <w:color w:val="000000" w:themeColor="text1"/>
        </w:rPr>
        <w:t>000</w:t>
      </w:r>
    </w:p>
    <w:p w:rsidR="002B389F" w:rsidRPr="00092624" w:rsidRDefault="002B389F" w:rsidP="00101D9C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2B389F" w:rsidRPr="00092624" w:rsidRDefault="002B389F" w:rsidP="00101D9C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083F92" w:rsidRPr="00092624" w:rsidRDefault="00083F92" w:rsidP="00101D9C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siteId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2B389F" w:rsidRPr="00092624" w:rsidRDefault="004A006B" w:rsidP="004A006B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="002B389F" w:rsidRPr="00092624">
        <w:rPr>
          <w:color w:val="000000" w:themeColor="text1"/>
        </w:rPr>
        <w:t>“</w:t>
      </w:r>
      <w:proofErr w:type="gramStart"/>
      <w:r w:rsidR="00DA1E02" w:rsidRPr="00092624">
        <w:rPr>
          <w:rFonts w:hint="eastAsia"/>
          <w:color w:val="000000" w:themeColor="text1"/>
        </w:rPr>
        <w:t>requestAll</w:t>
      </w:r>
      <w:proofErr w:type="gramEnd"/>
      <w:r w:rsidR="002B389F" w:rsidRPr="00092624">
        <w:rPr>
          <w:color w:val="000000" w:themeColor="text1"/>
        </w:rPr>
        <w:t>”</w:t>
      </w:r>
      <w:r w:rsidR="002B389F" w:rsidRPr="00092624">
        <w:rPr>
          <w:rFonts w:hint="eastAsia"/>
          <w:color w:val="000000" w:themeColor="text1"/>
        </w:rPr>
        <w:t>:200000,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DA1E02" w:rsidRPr="00092624">
        <w:rPr>
          <w:color w:val="000000" w:themeColor="text1"/>
        </w:rPr>
        <w:t>requestEffective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:150000,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lastRenderedPageBreak/>
        <w:t>“</w:t>
      </w:r>
      <w:proofErr w:type="gramStart"/>
      <w:r w:rsidR="006A18FD"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D7124C"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0C3D66"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:10000,</w:t>
      </w:r>
    </w:p>
    <w:p w:rsidR="002B389F" w:rsidRPr="00092624" w:rsidRDefault="002B389F" w:rsidP="005E1BD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FA4B11" w:rsidRPr="00092624">
        <w:rPr>
          <w:rFonts w:hint="eastAsia"/>
          <w:color w:val="000000" w:themeColor="text1"/>
        </w:rPr>
        <w:t>splashIncome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</w:t>
      </w:r>
      <w:r w:rsidR="00054025" w:rsidRPr="00092624">
        <w:rPr>
          <w:rFonts w:hint="eastAsia"/>
          <w:color w:val="000000" w:themeColor="text1"/>
        </w:rPr>
        <w:t>.00</w:t>
      </w:r>
      <w:r w:rsidR="000733BD" w:rsidRPr="00092624">
        <w:rPr>
          <w:rFonts w:hint="eastAsia"/>
          <w:color w:val="000000" w:themeColor="text1"/>
        </w:rPr>
        <w:t>000</w:t>
      </w:r>
    </w:p>
    <w:p w:rsidR="002B389F" w:rsidRPr="00092624" w:rsidRDefault="002B389F" w:rsidP="00101D9C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  <w:r w:rsidR="00D67F02" w:rsidRPr="00092624">
        <w:rPr>
          <w:rFonts w:hint="eastAsia"/>
          <w:color w:val="000000" w:themeColor="text1"/>
        </w:rPr>
        <w:t>,</w:t>
      </w:r>
    </w:p>
    <w:p w:rsidR="00D67F02" w:rsidRPr="00092624" w:rsidRDefault="00D67F02" w:rsidP="00101D9C">
      <w:pPr>
        <w:pStyle w:val="a8"/>
        <w:ind w:leftChars="800" w:left="1680" w:firstLineChars="0" w:firstLine="0"/>
        <w:jc w:val="left"/>
        <w:rPr>
          <w:color w:val="000000" w:themeColor="text1"/>
        </w:rPr>
      </w:pPr>
    </w:p>
    <w:p w:rsidR="002B389F" w:rsidRPr="00092624" w:rsidRDefault="002B389F" w:rsidP="005E1BDB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2B389F" w:rsidRPr="00092624" w:rsidRDefault="002B389F" w:rsidP="001E6000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701A2B" w:rsidRPr="00092624" w:rsidRDefault="00701A2B" w:rsidP="00701A2B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请求体示例二：</w:t>
      </w:r>
    </w:p>
    <w:p w:rsidR="00701A2B" w:rsidRPr="00092624" w:rsidRDefault="00701A2B" w:rsidP="00701A2B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701A2B" w:rsidRPr="00092624" w:rsidRDefault="00701A2B" w:rsidP="00701A2B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publisherId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123456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adType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splash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],</w:t>
      </w:r>
    </w:p>
    <w:p w:rsidR="00701A2B" w:rsidRPr="00092624" w:rsidRDefault="00701A2B" w:rsidP="00701A2B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r w:rsidRPr="00092624">
        <w:rPr>
          <w:rFonts w:hint="eastAsia"/>
          <w:color w:val="000000" w:themeColor="text1"/>
        </w:rPr>
        <w:t>sumType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date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siteId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111</w:t>
      </w:r>
      <w:r w:rsidRPr="00092624">
        <w:rPr>
          <w:color w:val="000000" w:themeColor="text1"/>
        </w:rPr>
        <w:t>”</w:t>
      </w:r>
      <w:r w:rsidR="00173817" w:rsidRPr="00092624">
        <w:rPr>
          <w:rFonts w:hint="eastAsia"/>
          <w:color w:val="000000" w:themeColor="text1"/>
        </w:rPr>
        <w:t>,</w:t>
      </w:r>
    </w:p>
    <w:p w:rsidR="00701A2B" w:rsidRPr="00092624" w:rsidRDefault="00173817" w:rsidP="00701A2B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brand</w:t>
      </w:r>
      <w:r w:rsidRPr="00092624">
        <w:rPr>
          <w:color w:val="000000" w:themeColor="text1"/>
        </w:rPr>
        <w:t>”</w:t>
      </w:r>
      <w:proofErr w:type="gramStart"/>
      <w:r w:rsidRPr="00092624">
        <w:rPr>
          <w:rFonts w:hint="eastAsia"/>
          <w:color w:val="000000" w:themeColor="text1"/>
        </w:rPr>
        <w:t>:[</w:t>
      </w:r>
      <w:proofErr w:type="gramEnd"/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</w:t>
      </w:r>
      <w:r w:rsidR="00701A2B" w:rsidRPr="00092624">
        <w:rPr>
          <w:rFonts w:hint="eastAsia"/>
          <w:color w:val="000000" w:themeColor="text1"/>
        </w:rPr>
        <w:t>}</w:t>
      </w:r>
    </w:p>
    <w:p w:rsidR="00701A2B" w:rsidRPr="00092624" w:rsidRDefault="00701A2B" w:rsidP="00701A2B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响应体示例二：</w:t>
      </w:r>
    </w:p>
    <w:p w:rsidR="00701A2B" w:rsidRPr="00092624" w:rsidRDefault="00701A2B" w:rsidP="00701A2B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701A2B" w:rsidRPr="00092624" w:rsidRDefault="00701A2B" w:rsidP="00701A2B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ab/>
        <w:t xml:space="preserve">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    </w:t>
      </w: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returnCode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:200,</w:t>
      </w:r>
    </w:p>
    <w:p w:rsidR="00701A2B" w:rsidRPr="00092624" w:rsidRDefault="00701A2B" w:rsidP="00701A2B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appReportInfoList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701A2B" w:rsidRPr="00092624" w:rsidRDefault="00701A2B" w:rsidP="00701A2B">
      <w:pPr>
        <w:ind w:leftChars="250" w:left="525" w:firstLineChars="300" w:firstLine="63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[    </w:t>
      </w:r>
    </w:p>
    <w:p w:rsidR="00701A2B" w:rsidRPr="00092624" w:rsidRDefault="00701A2B" w:rsidP="00701A2B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701A2B" w:rsidRPr="00092624" w:rsidRDefault="00701A2B" w:rsidP="00701A2B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</w:t>
      </w:r>
      <w:r w:rsidRPr="00092624">
        <w:rPr>
          <w:color w:val="000000" w:themeColor="text1"/>
        </w:rPr>
        <w:t>“</w:t>
      </w:r>
      <w:r w:rsidR="00FF7472" w:rsidRPr="00092624">
        <w:rPr>
          <w:rFonts w:hint="eastAsia"/>
          <w:color w:val="000000" w:themeColor="text1"/>
        </w:rPr>
        <w:t>date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FF7472"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701A2B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requestAll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requestEffective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:150000,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splashIncome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:200.00000</w:t>
      </w:r>
    </w:p>
    <w:p w:rsidR="00701A2B" w:rsidRPr="00092624" w:rsidRDefault="00701A2B" w:rsidP="00701A2B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701A2B" w:rsidRPr="00092624" w:rsidRDefault="00701A2B" w:rsidP="00701A2B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FF7472" w:rsidRPr="00092624" w:rsidRDefault="00701A2B" w:rsidP="00FF7472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</w:t>
      </w:r>
      <w:r w:rsidR="00FF7472" w:rsidRPr="00092624">
        <w:rPr>
          <w:rFonts w:hint="eastAsia"/>
          <w:color w:val="000000" w:themeColor="text1"/>
        </w:rPr>
        <w:t xml:space="preserve">  </w:t>
      </w:r>
      <w:r w:rsidR="00FF7472" w:rsidRPr="00092624">
        <w:rPr>
          <w:color w:val="000000" w:themeColor="text1"/>
        </w:rPr>
        <w:t>“</w:t>
      </w:r>
      <w:r w:rsidR="00FF7472" w:rsidRPr="00092624">
        <w:rPr>
          <w:rFonts w:hint="eastAsia"/>
          <w:color w:val="000000" w:themeColor="text1"/>
        </w:rPr>
        <w:t>date</w:t>
      </w:r>
      <w:r w:rsidR="00FF7472" w:rsidRPr="00092624">
        <w:rPr>
          <w:color w:val="000000" w:themeColor="text1"/>
        </w:rPr>
        <w:t>”</w:t>
      </w:r>
      <w:r w:rsidR="00FF7472" w:rsidRPr="00092624">
        <w:rPr>
          <w:rFonts w:hint="eastAsia"/>
          <w:color w:val="000000" w:themeColor="text1"/>
        </w:rPr>
        <w:t>:</w:t>
      </w:r>
      <w:r w:rsidR="00FF7472" w:rsidRPr="00092624">
        <w:rPr>
          <w:color w:val="000000" w:themeColor="text1"/>
        </w:rPr>
        <w:t>”</w:t>
      </w:r>
      <w:r w:rsidR="00FF7472" w:rsidRPr="00092624">
        <w:rPr>
          <w:rFonts w:hint="eastAsia"/>
          <w:color w:val="000000" w:themeColor="text1"/>
        </w:rPr>
        <w:t>2015-09-02</w:t>
      </w:r>
      <w:r w:rsidR="00FF7472" w:rsidRPr="00092624">
        <w:rPr>
          <w:color w:val="000000" w:themeColor="text1"/>
        </w:rPr>
        <w:t>”</w:t>
      </w:r>
      <w:r w:rsidR="00FF7472" w:rsidRPr="00092624">
        <w:rPr>
          <w:rFonts w:hint="eastAsia"/>
          <w:color w:val="000000" w:themeColor="text1"/>
        </w:rPr>
        <w:t>,</w:t>
      </w:r>
    </w:p>
    <w:p w:rsidR="00701A2B" w:rsidRPr="00092624" w:rsidRDefault="00701A2B" w:rsidP="00FF7472">
      <w:pPr>
        <w:pStyle w:val="a8"/>
        <w:ind w:leftChars="800" w:left="1680" w:firstLineChars="150" w:firstLine="31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requestAll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requestEffective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:150000,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lastRenderedPageBreak/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:10000,</w:t>
      </w:r>
    </w:p>
    <w:p w:rsidR="00701A2B" w:rsidRPr="00092624" w:rsidRDefault="00701A2B" w:rsidP="00701A2B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splashIncome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:200.00000</w:t>
      </w:r>
    </w:p>
    <w:p w:rsidR="00701A2B" w:rsidRPr="00092624" w:rsidRDefault="00701A2B" w:rsidP="00701A2B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701A2B" w:rsidRPr="00092624" w:rsidRDefault="00701A2B" w:rsidP="00701A2B">
      <w:pPr>
        <w:pStyle w:val="a8"/>
        <w:ind w:leftChars="800" w:left="1680" w:firstLineChars="0" w:firstLine="0"/>
        <w:jc w:val="left"/>
        <w:rPr>
          <w:color w:val="000000" w:themeColor="text1"/>
        </w:rPr>
      </w:pPr>
    </w:p>
    <w:p w:rsidR="00701A2B" w:rsidRPr="00092624" w:rsidRDefault="00701A2B" w:rsidP="00701A2B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701A2B" w:rsidRPr="00092624" w:rsidRDefault="00701A2B" w:rsidP="00701A2B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FE6262" w:rsidRPr="00092624" w:rsidRDefault="00FE6262" w:rsidP="00FE6262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</w:t>
      </w:r>
      <w:r w:rsidR="00C94927" w:rsidRPr="00092624">
        <w:rPr>
          <w:rFonts w:hint="eastAsia"/>
          <w:color w:val="000000" w:themeColor="text1"/>
        </w:rPr>
        <w:t>三</w:t>
      </w:r>
      <w:r w:rsidRPr="00092624">
        <w:rPr>
          <w:rFonts w:hint="eastAsia"/>
          <w:color w:val="000000" w:themeColor="text1"/>
        </w:rPr>
        <w:t>：</w:t>
      </w:r>
    </w:p>
    <w:p w:rsidR="00FE6262" w:rsidRPr="00092624" w:rsidRDefault="00FE6262" w:rsidP="00FE626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FE6262" w:rsidRPr="00092624" w:rsidRDefault="00FE6262" w:rsidP="00FE6262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adType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splash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],</w:t>
      </w:r>
    </w:p>
    <w:p w:rsidR="00FE6262" w:rsidRPr="00092624" w:rsidRDefault="00FE6262" w:rsidP="00FE626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r w:rsidRPr="00092624">
        <w:rPr>
          <w:rFonts w:hint="eastAsia"/>
          <w:color w:val="000000" w:themeColor="text1"/>
        </w:rPr>
        <w:t>sumType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</w:t>
      </w:r>
      <w:proofErr w:type="spellStart"/>
      <w:r w:rsidRPr="00092624">
        <w:rPr>
          <w:rFonts w:hint="eastAsia"/>
          <w:color w:val="000000" w:themeColor="text1"/>
        </w:rPr>
        <w:t>publisherId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FE6262" w:rsidRPr="00092624" w:rsidRDefault="00FE6262" w:rsidP="00FE6262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</w:t>
      </w:r>
      <w:r w:rsidR="00C94927" w:rsidRPr="00092624">
        <w:rPr>
          <w:rFonts w:hint="eastAsia"/>
          <w:color w:val="000000" w:themeColor="text1"/>
        </w:rPr>
        <w:t>三</w:t>
      </w:r>
      <w:r w:rsidRPr="00092624">
        <w:rPr>
          <w:rFonts w:hint="eastAsia"/>
          <w:color w:val="000000" w:themeColor="text1"/>
        </w:rPr>
        <w:t>：</w:t>
      </w:r>
    </w:p>
    <w:p w:rsidR="00FE6262" w:rsidRPr="00092624" w:rsidRDefault="00FE6262" w:rsidP="00FE626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FE6262" w:rsidRPr="00092624" w:rsidRDefault="00FE6262" w:rsidP="00FE6262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ab/>
        <w:t xml:space="preserve">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    </w:t>
      </w: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returnCode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:200,</w:t>
      </w:r>
    </w:p>
    <w:p w:rsidR="00FE6262" w:rsidRPr="00092624" w:rsidRDefault="00FE6262" w:rsidP="00FE6262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appReportInfoList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FE6262" w:rsidRPr="00092624" w:rsidRDefault="00FE6262" w:rsidP="00FE6262">
      <w:pPr>
        <w:ind w:leftChars="250" w:left="525" w:firstLineChars="300" w:firstLine="63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[    </w:t>
      </w:r>
    </w:p>
    <w:p w:rsidR="00FE6262" w:rsidRPr="00092624" w:rsidRDefault="00FE6262" w:rsidP="00FE6262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FE6262" w:rsidRPr="00092624" w:rsidRDefault="00FE6262" w:rsidP="00FE6262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publisherId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requestAll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requestEffective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:150000,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splashIncome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:200.00000</w:t>
      </w:r>
    </w:p>
    <w:p w:rsidR="00FE6262" w:rsidRPr="00092624" w:rsidRDefault="00FE6262" w:rsidP="00FE6262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FE6262" w:rsidRPr="00092624" w:rsidRDefault="00FE6262" w:rsidP="00FE6262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FE6262" w:rsidRPr="00092624" w:rsidRDefault="00FE6262" w:rsidP="00FE6262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publisherId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E6262" w:rsidRPr="00092624" w:rsidRDefault="00FE6262" w:rsidP="00FE6262">
      <w:pPr>
        <w:pStyle w:val="a8"/>
        <w:ind w:leftChars="800" w:left="1680" w:firstLineChars="150" w:firstLine="31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requestAll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requestEffective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:150000,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:10000,</w:t>
      </w:r>
    </w:p>
    <w:p w:rsidR="00FE6262" w:rsidRPr="00092624" w:rsidRDefault="00FE6262" w:rsidP="00FE626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splashIncome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:200.00000</w:t>
      </w:r>
    </w:p>
    <w:p w:rsidR="00FE6262" w:rsidRPr="00092624" w:rsidRDefault="00861143" w:rsidP="00861143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lastRenderedPageBreak/>
        <w:t>}</w:t>
      </w:r>
    </w:p>
    <w:p w:rsidR="00FE6262" w:rsidRPr="00092624" w:rsidRDefault="00FE6262" w:rsidP="00FE6262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FE6262" w:rsidRPr="00092624" w:rsidRDefault="00FE6262" w:rsidP="00FE626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701A2B" w:rsidRPr="00092624" w:rsidRDefault="00701A2B" w:rsidP="001E6000">
      <w:pPr>
        <w:pStyle w:val="a8"/>
        <w:ind w:left="420" w:firstLineChars="0" w:firstLine="0"/>
        <w:jc w:val="left"/>
        <w:rPr>
          <w:color w:val="000000" w:themeColor="text1"/>
        </w:rPr>
      </w:pPr>
    </w:p>
    <w:p w:rsidR="00701A2B" w:rsidRPr="00092624" w:rsidRDefault="00701A2B" w:rsidP="001E6000">
      <w:pPr>
        <w:pStyle w:val="a8"/>
        <w:ind w:left="420" w:firstLineChars="0" w:firstLine="0"/>
        <w:jc w:val="left"/>
        <w:rPr>
          <w:color w:val="000000" w:themeColor="text1"/>
        </w:rPr>
      </w:pPr>
    </w:p>
    <w:p w:rsidR="00124310" w:rsidRPr="00092624" w:rsidRDefault="00124310" w:rsidP="0073498F">
      <w:pPr>
        <w:pStyle w:val="2"/>
        <w:numPr>
          <w:ilvl w:val="1"/>
          <w:numId w:val="24"/>
        </w:num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广告统计查询：（</w:t>
      </w:r>
      <w:proofErr w:type="spellStart"/>
      <w:r w:rsidR="007928CE" w:rsidRPr="00092624">
        <w:rPr>
          <w:rFonts w:hint="eastAsia"/>
          <w:color w:val="000000" w:themeColor="text1"/>
        </w:rPr>
        <w:t>getTaskReportInfo</w:t>
      </w:r>
      <w:proofErr w:type="spellEnd"/>
      <w:r w:rsidRPr="00092624">
        <w:rPr>
          <w:rFonts w:hint="eastAsia"/>
          <w:color w:val="000000" w:themeColor="text1"/>
        </w:rPr>
        <w:t>）</w:t>
      </w:r>
    </w:p>
    <w:p w:rsidR="0073498F" w:rsidRPr="00092624" w:rsidRDefault="0073498F" w:rsidP="006554B6">
      <w:p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按天进行统计。</w:t>
      </w:r>
      <w:r w:rsidR="00264AFA" w:rsidRPr="00092624">
        <w:rPr>
          <w:rFonts w:hint="eastAsia"/>
          <w:color w:val="000000" w:themeColor="text1"/>
        </w:rPr>
        <w:t>(</w:t>
      </w:r>
      <w:r w:rsidR="00C1094F" w:rsidRPr="00092624">
        <w:rPr>
          <w:rFonts w:hint="eastAsia"/>
          <w:color w:val="000000" w:themeColor="text1"/>
        </w:rPr>
        <w:t>绝大部分</w:t>
      </w:r>
      <w:r w:rsidR="00264AFA" w:rsidRPr="00092624">
        <w:rPr>
          <w:rFonts w:hint="eastAsia"/>
          <w:color w:val="000000" w:themeColor="text1"/>
        </w:rPr>
        <w:t>数据查询来源文件：</w:t>
      </w:r>
      <w:r w:rsidR="00264AFA" w:rsidRPr="00092624">
        <w:rPr>
          <w:rFonts w:ascii="宋体" w:hAnsi="宋体" w:cs="宋体" w:hint="eastAsia"/>
          <w:color w:val="000000" w:themeColor="text1"/>
        </w:rPr>
        <w:t>newAd_content_{time}.txt</w:t>
      </w:r>
      <w:r w:rsidR="00EA49DF" w:rsidRPr="00092624">
        <w:rPr>
          <w:rFonts w:ascii="宋体" w:hAnsi="宋体" w:cs="宋体" w:hint="eastAsia"/>
          <w:color w:val="000000" w:themeColor="text1"/>
        </w:rPr>
        <w:t>。但</w:t>
      </w:r>
      <w:r w:rsidR="00EA49DF" w:rsidRPr="00092624">
        <w:rPr>
          <w:rFonts w:hint="eastAsia"/>
          <w:color w:val="000000" w:themeColor="text1"/>
        </w:rPr>
        <w:t>展示用户数来源于展示事件话单</w:t>
      </w:r>
      <w:r w:rsidR="006554B6" w:rsidRPr="00092624">
        <w:rPr>
          <w:rFonts w:hint="eastAsia"/>
          <w:color w:val="000000" w:themeColor="text1"/>
        </w:rPr>
        <w:t>文件：</w:t>
      </w:r>
      <w:r w:rsidR="006554B6" w:rsidRPr="00092624">
        <w:rPr>
          <w:color w:val="000000" w:themeColor="text1"/>
        </w:rPr>
        <w:t>{ip}.access.{time}.log</w:t>
      </w:r>
      <w:r w:rsidR="00EA49DF" w:rsidRPr="00092624">
        <w:rPr>
          <w:rFonts w:hint="eastAsia"/>
          <w:color w:val="000000" w:themeColor="text1"/>
        </w:rPr>
        <w:t>，点击用户数来源于点击事件话单</w:t>
      </w:r>
      <w:r w:rsidR="00A77074" w:rsidRPr="00092624">
        <w:rPr>
          <w:rFonts w:hint="eastAsia"/>
          <w:color w:val="000000" w:themeColor="text1"/>
        </w:rPr>
        <w:t>文件</w:t>
      </w:r>
      <w:r w:rsidR="00A77074" w:rsidRPr="00092624">
        <w:rPr>
          <w:color w:val="000000" w:themeColor="text1"/>
        </w:rPr>
        <w:t>{</w:t>
      </w:r>
      <w:proofErr w:type="spellStart"/>
      <w:r w:rsidR="00A77074" w:rsidRPr="00092624">
        <w:rPr>
          <w:color w:val="000000" w:themeColor="text1"/>
        </w:rPr>
        <w:t>ip</w:t>
      </w:r>
      <w:proofErr w:type="spellEnd"/>
      <w:r w:rsidR="00A77074" w:rsidRPr="00092624">
        <w:rPr>
          <w:color w:val="000000" w:themeColor="text1"/>
        </w:rPr>
        <w:t>}.click.{time}.log</w:t>
      </w:r>
      <w:r w:rsidR="00264AFA" w:rsidRPr="00092624">
        <w:rPr>
          <w:rFonts w:hint="eastAsia"/>
          <w:color w:val="000000" w:themeColor="text1"/>
        </w:rPr>
        <w:t>)</w:t>
      </w:r>
      <w:r w:rsidR="00EA49DF" w:rsidRPr="00092624">
        <w:rPr>
          <w:rFonts w:hint="eastAsia"/>
          <w:color w:val="000000" w:themeColor="text1"/>
        </w:rPr>
        <w:t>。</w:t>
      </w:r>
    </w:p>
    <w:p w:rsidR="00200AF7" w:rsidRPr="00092624" w:rsidRDefault="00200AF7" w:rsidP="00200AF7">
      <w:pPr>
        <w:pStyle w:val="a8"/>
        <w:numPr>
          <w:ilvl w:val="0"/>
          <w:numId w:val="32"/>
        </w:numPr>
        <w:ind w:firstLineChars="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请求参数：</w:t>
      </w:r>
    </w:p>
    <w:tbl>
      <w:tblPr>
        <w:tblW w:w="822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70" w:author="z00198085" w:date="2016-07-25T17:58:00Z">
          <w:tblPr>
            <w:tblW w:w="8222" w:type="dxa"/>
            <w:tblInd w:w="81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619"/>
        <w:gridCol w:w="1358"/>
        <w:gridCol w:w="4536"/>
        <w:gridCol w:w="709"/>
        <w:tblGridChange w:id="71">
          <w:tblGrid>
            <w:gridCol w:w="1619"/>
            <w:gridCol w:w="1358"/>
            <w:gridCol w:w="4536"/>
            <w:gridCol w:w="709"/>
          </w:tblGrid>
        </w:tblGridChange>
      </w:tblGrid>
      <w:tr w:rsidR="00124310" w:rsidRPr="00092624" w:rsidTr="00D661D2">
        <w:tc>
          <w:tcPr>
            <w:tcW w:w="1619" w:type="dxa"/>
            <w:tcPrChange w:id="72" w:author="z00198085" w:date="2016-07-25T17:58:00Z">
              <w:tcPr>
                <w:tcW w:w="1619" w:type="dxa"/>
              </w:tcPr>
            </w:tcPrChange>
          </w:tcPr>
          <w:p w:rsidR="00124310" w:rsidRPr="00092624" w:rsidRDefault="0012431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1358" w:type="dxa"/>
            <w:tcPrChange w:id="73" w:author="z00198085" w:date="2016-07-25T17:58:00Z">
              <w:tcPr>
                <w:tcW w:w="1358" w:type="dxa"/>
              </w:tcPr>
            </w:tcPrChange>
          </w:tcPr>
          <w:p w:rsidR="00124310" w:rsidRPr="00092624" w:rsidRDefault="0012431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4536" w:type="dxa"/>
            <w:tcPrChange w:id="74" w:author="z00198085" w:date="2016-07-25T17:58:00Z">
              <w:tcPr>
                <w:tcW w:w="4536" w:type="dxa"/>
              </w:tcPr>
            </w:tcPrChange>
          </w:tcPr>
          <w:p w:rsidR="00124310" w:rsidRPr="00092624" w:rsidRDefault="0012431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709" w:type="dxa"/>
            <w:tcPrChange w:id="75" w:author="z00198085" w:date="2016-07-25T17:58:00Z">
              <w:tcPr>
                <w:tcW w:w="709" w:type="dxa"/>
              </w:tcPr>
            </w:tcPrChange>
          </w:tcPr>
          <w:p w:rsidR="00124310" w:rsidRPr="00092624" w:rsidRDefault="00124310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</w:tr>
      <w:tr w:rsidR="002250F0" w:rsidRPr="00092624" w:rsidTr="00D661D2">
        <w:tc>
          <w:tcPr>
            <w:tcW w:w="1619" w:type="dxa"/>
            <w:tcPrChange w:id="76" w:author="z00198085" w:date="2016-07-25T17:58:00Z">
              <w:tcPr>
                <w:tcW w:w="1619" w:type="dxa"/>
              </w:tcPr>
            </w:tcPrChange>
          </w:tcPr>
          <w:p w:rsidR="002250F0" w:rsidRPr="00092624" w:rsidRDefault="001D1B7F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1358" w:type="dxa"/>
            <w:tcPrChange w:id="77" w:author="z00198085" w:date="2016-07-25T17:58:00Z">
              <w:tcPr>
                <w:tcW w:w="1358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536" w:type="dxa"/>
            <w:tcPrChange w:id="78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非业务字段，作为请求响应标识，</w:t>
            </w:r>
          </w:p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由广告平台产生。</w:t>
            </w:r>
          </w:p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BI</w:t>
            </w:r>
            <w:r w:rsidRPr="00092624">
              <w:rPr>
                <w:rFonts w:hint="eastAsia"/>
                <w:color w:val="000000" w:themeColor="text1"/>
              </w:rPr>
              <w:t>响应时，原样返回。</w:t>
            </w:r>
          </w:p>
        </w:tc>
        <w:tc>
          <w:tcPr>
            <w:tcW w:w="709" w:type="dxa"/>
            <w:tcPrChange w:id="79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2250F0" w:rsidRPr="00092624" w:rsidTr="00D661D2">
        <w:tc>
          <w:tcPr>
            <w:tcW w:w="1619" w:type="dxa"/>
            <w:tcPrChange w:id="80" w:author="z00198085" w:date="2016-07-25T17:58:00Z">
              <w:tcPr>
                <w:tcW w:w="1619" w:type="dxa"/>
              </w:tcPr>
            </w:tcPrChange>
          </w:tcPr>
          <w:p w:rsidR="002250F0" w:rsidRPr="00092624" w:rsidRDefault="001D1B7F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1358" w:type="dxa"/>
            <w:tcPrChange w:id="81" w:author="z00198085" w:date="2016-07-25T17:58:00Z">
              <w:tcPr>
                <w:tcW w:w="1358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536" w:type="dxa"/>
            <w:tcPrChange w:id="82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固定值，标识新广告平台。</w:t>
            </w:r>
          </w:p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固定值为：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“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01</w:t>
            </w:r>
            <w:r w:rsidRPr="00092624">
              <w:rPr>
                <w:rFonts w:hint="eastAsia"/>
                <w:color w:val="000000" w:themeColor="text1"/>
              </w:rPr>
              <w:t>“</w:t>
            </w:r>
          </w:p>
        </w:tc>
        <w:tc>
          <w:tcPr>
            <w:tcW w:w="709" w:type="dxa"/>
            <w:tcPrChange w:id="83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2250F0" w:rsidRPr="00092624" w:rsidTr="00D661D2">
        <w:tc>
          <w:tcPr>
            <w:tcW w:w="1619" w:type="dxa"/>
            <w:tcPrChange w:id="84" w:author="z00198085" w:date="2016-07-25T17:58:00Z">
              <w:tcPr>
                <w:tcW w:w="1619" w:type="dxa"/>
              </w:tcPr>
            </w:tcPrChange>
          </w:tcPr>
          <w:p w:rsidR="002250F0" w:rsidRPr="00092624" w:rsidRDefault="00EB2F81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advertiserId</w:t>
            </w:r>
            <w:proofErr w:type="spellEnd"/>
          </w:p>
        </w:tc>
        <w:tc>
          <w:tcPr>
            <w:tcW w:w="1358" w:type="dxa"/>
            <w:tcPrChange w:id="85" w:author="z00198085" w:date="2016-07-25T17:58:00Z">
              <w:tcPr>
                <w:tcW w:w="1358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536" w:type="dxa"/>
            <w:tcPrChange w:id="86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广告主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精确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值或者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不填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  <w:tcPrChange w:id="87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2250F0" w:rsidRPr="00092624" w:rsidTr="00D661D2">
        <w:tc>
          <w:tcPr>
            <w:tcW w:w="1619" w:type="dxa"/>
            <w:tcPrChange w:id="88" w:author="z00198085" w:date="2016-07-25T17:58:00Z">
              <w:tcPr>
                <w:tcW w:w="1619" w:type="dxa"/>
              </w:tcPr>
            </w:tcPrChange>
          </w:tcPr>
          <w:p w:rsidR="002250F0" w:rsidRPr="00092624" w:rsidRDefault="005F3576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contentId</w:t>
            </w:r>
            <w:proofErr w:type="spellEnd"/>
          </w:p>
        </w:tc>
        <w:tc>
          <w:tcPr>
            <w:tcW w:w="1358" w:type="dxa"/>
            <w:tcPrChange w:id="89" w:author="z00198085" w:date="2016-07-25T17:58:00Z">
              <w:tcPr>
                <w:tcW w:w="1358" w:type="dxa"/>
              </w:tcPr>
            </w:tcPrChange>
          </w:tcPr>
          <w:p w:rsidR="002250F0" w:rsidRPr="00092624" w:rsidRDefault="002250F0" w:rsidP="004176C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  <w:r w:rsidR="00F8252D" w:rsidRPr="00092624">
              <w:rPr>
                <w:rFonts w:hint="eastAsia"/>
                <w:color w:val="000000" w:themeColor="text1"/>
              </w:rPr>
              <w:t>[]</w:t>
            </w:r>
          </w:p>
        </w:tc>
        <w:tc>
          <w:tcPr>
            <w:tcW w:w="4536" w:type="dxa"/>
            <w:tcPrChange w:id="90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F03B01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素材</w:t>
            </w:r>
            <w:r w:rsidRPr="00092624">
              <w:rPr>
                <w:rFonts w:hint="eastAsia"/>
                <w:color w:val="000000" w:themeColor="text1"/>
              </w:rPr>
              <w:t>ID</w:t>
            </w:r>
            <w:r w:rsidR="004176CC" w:rsidRPr="00092624">
              <w:rPr>
                <w:rFonts w:hint="eastAsia"/>
                <w:color w:val="000000" w:themeColor="text1"/>
              </w:rPr>
              <w:t>，每个素材</w:t>
            </w:r>
            <w:r w:rsidR="004176CC" w:rsidRPr="00092624">
              <w:rPr>
                <w:rFonts w:hint="eastAsia"/>
                <w:color w:val="000000" w:themeColor="text1"/>
              </w:rPr>
              <w:t>ID</w:t>
            </w:r>
            <w:r w:rsidR="004176CC" w:rsidRPr="00092624">
              <w:rPr>
                <w:rFonts w:hint="eastAsia"/>
                <w:color w:val="000000" w:themeColor="text1"/>
              </w:rPr>
              <w:t>的最大长度为</w:t>
            </w:r>
            <w:r w:rsidR="004176CC" w:rsidRPr="0009262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709" w:type="dxa"/>
            <w:tcPrChange w:id="91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2250F0" w:rsidRPr="00092624" w:rsidTr="00D661D2">
        <w:tc>
          <w:tcPr>
            <w:tcW w:w="1619" w:type="dxa"/>
            <w:tcPrChange w:id="92" w:author="z00198085" w:date="2016-07-25T17:58:00Z">
              <w:tcPr>
                <w:tcW w:w="1619" w:type="dxa"/>
              </w:tcPr>
            </w:tcPrChange>
          </w:tcPr>
          <w:p w:rsidR="002250F0" w:rsidRPr="00092624" w:rsidRDefault="00AD6FF3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</w:p>
        </w:tc>
        <w:tc>
          <w:tcPr>
            <w:tcW w:w="1358" w:type="dxa"/>
            <w:tcPrChange w:id="93" w:author="z00198085" w:date="2016-07-25T17:58:00Z">
              <w:tcPr>
                <w:tcW w:w="1358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  <w:r w:rsidR="00AF661F" w:rsidRPr="00092624">
              <w:rPr>
                <w:rFonts w:hint="eastAsia"/>
                <w:color w:val="000000" w:themeColor="text1"/>
              </w:rPr>
              <w:t>[]</w:t>
            </w:r>
          </w:p>
        </w:tc>
        <w:tc>
          <w:tcPr>
            <w:tcW w:w="4536" w:type="dxa"/>
            <w:tcPrChange w:id="94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4176C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任务</w:t>
            </w:r>
            <w:r w:rsidRPr="00092624">
              <w:rPr>
                <w:rFonts w:hint="eastAsia"/>
                <w:color w:val="000000" w:themeColor="text1"/>
              </w:rPr>
              <w:t>ID</w:t>
            </w:r>
            <w:r w:rsidR="004176CC" w:rsidRPr="00092624">
              <w:rPr>
                <w:rFonts w:hint="eastAsia"/>
                <w:color w:val="000000" w:themeColor="text1"/>
              </w:rPr>
              <w:t>，每个任务</w:t>
            </w:r>
            <w:r w:rsidR="004176CC" w:rsidRPr="00092624">
              <w:rPr>
                <w:rFonts w:hint="eastAsia"/>
                <w:color w:val="000000" w:themeColor="text1"/>
              </w:rPr>
              <w:t>ID</w:t>
            </w:r>
            <w:r w:rsidR="004176CC" w:rsidRPr="00092624">
              <w:rPr>
                <w:rFonts w:hint="eastAsia"/>
                <w:color w:val="000000" w:themeColor="text1"/>
              </w:rPr>
              <w:t>的最大长度为</w:t>
            </w:r>
            <w:r w:rsidR="004176CC" w:rsidRPr="0009262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709" w:type="dxa"/>
            <w:tcPrChange w:id="95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2250F0" w:rsidRPr="00092624" w:rsidTr="00D661D2">
        <w:tc>
          <w:tcPr>
            <w:tcW w:w="1619" w:type="dxa"/>
            <w:tcPrChange w:id="96" w:author="z00198085" w:date="2016-07-25T17:58:00Z">
              <w:tcPr>
                <w:tcW w:w="1619" w:type="dxa"/>
              </w:tcPr>
            </w:tcPrChange>
          </w:tcPr>
          <w:p w:rsidR="002250F0" w:rsidRPr="00092624" w:rsidRDefault="001D1B7F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startTime</w:t>
            </w:r>
            <w:proofErr w:type="spellEnd"/>
          </w:p>
        </w:tc>
        <w:tc>
          <w:tcPr>
            <w:tcW w:w="1358" w:type="dxa"/>
            <w:tcPrChange w:id="97" w:author="z00198085" w:date="2016-07-25T17:58:00Z">
              <w:tcPr>
                <w:tcW w:w="1358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536" w:type="dxa"/>
            <w:tcPrChange w:id="98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开始时间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  <w:tcPrChange w:id="99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2250F0" w:rsidRPr="00092624" w:rsidTr="00D661D2">
        <w:tc>
          <w:tcPr>
            <w:tcW w:w="1619" w:type="dxa"/>
            <w:tcPrChange w:id="100" w:author="z00198085" w:date="2016-07-25T17:58:00Z">
              <w:tcPr>
                <w:tcW w:w="1619" w:type="dxa"/>
              </w:tcPr>
            </w:tcPrChange>
          </w:tcPr>
          <w:p w:rsidR="002250F0" w:rsidRPr="00092624" w:rsidRDefault="001D1B7F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endTime</w:t>
            </w:r>
            <w:proofErr w:type="spellEnd"/>
          </w:p>
        </w:tc>
        <w:tc>
          <w:tcPr>
            <w:tcW w:w="1358" w:type="dxa"/>
            <w:tcPrChange w:id="101" w:author="z00198085" w:date="2016-07-25T17:58:00Z">
              <w:tcPr>
                <w:tcW w:w="1358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536" w:type="dxa"/>
            <w:tcPrChange w:id="102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结束时间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  <w:tcPrChange w:id="103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2250F0" w:rsidRPr="00092624" w:rsidTr="00D661D2">
        <w:tc>
          <w:tcPr>
            <w:tcW w:w="1619" w:type="dxa"/>
            <w:tcPrChange w:id="104" w:author="z00198085" w:date="2016-07-25T17:58:00Z">
              <w:tcPr>
                <w:tcW w:w="1619" w:type="dxa"/>
              </w:tcPr>
            </w:tcPrChange>
          </w:tcPr>
          <w:p w:rsidR="002250F0" w:rsidRPr="00092624" w:rsidRDefault="001D1B7F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</w:p>
        </w:tc>
        <w:tc>
          <w:tcPr>
            <w:tcW w:w="1358" w:type="dxa"/>
            <w:tcPrChange w:id="105" w:author="z00198085" w:date="2016-07-25T17:58:00Z">
              <w:tcPr>
                <w:tcW w:w="1358" w:type="dxa"/>
              </w:tcPr>
            </w:tcPrChange>
          </w:tcPr>
          <w:p w:rsidR="002250F0" w:rsidRPr="00092624" w:rsidRDefault="00F8252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String[]</w:t>
            </w:r>
          </w:p>
        </w:tc>
        <w:tc>
          <w:tcPr>
            <w:tcW w:w="4536" w:type="dxa"/>
            <w:tcPrChange w:id="106" w:author="z00198085" w:date="2016-07-25T17:58:00Z">
              <w:tcPr>
                <w:tcW w:w="4536" w:type="dxa"/>
              </w:tcPr>
            </w:tcPrChange>
          </w:tcPr>
          <w:p w:rsidR="002250F0" w:rsidRPr="00092624" w:rsidRDefault="002250F0" w:rsidP="00273EB8">
            <w:pPr>
              <w:spacing w:line="360" w:lineRule="auto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92624">
              <w:rPr>
                <w:rFonts w:hint="eastAsia"/>
                <w:color w:val="000000" w:themeColor="text1"/>
              </w:rPr>
              <w:t>广告形式</w:t>
            </w:r>
            <w:r w:rsidRPr="00092624">
              <w:rPr>
                <w:rFonts w:hint="eastAsia"/>
                <w:color w:val="000000" w:themeColor="text1"/>
              </w:rPr>
              <w:t>(plash</w:t>
            </w:r>
            <w:r w:rsidR="00273EB8" w:rsidRPr="00092624">
              <w:rPr>
                <w:rFonts w:hint="eastAsia"/>
                <w:color w:val="000000" w:themeColor="text1"/>
              </w:rPr>
              <w:t>、</w:t>
            </w:r>
            <w:proofErr w:type="spellStart"/>
            <w:r w:rsidR="00273EB8" w:rsidRPr="00092624">
              <w:rPr>
                <w:rFonts w:hint="eastAsia"/>
                <w:color w:val="000000" w:themeColor="text1"/>
              </w:rPr>
              <w:t>magazinelock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9" w:type="dxa"/>
            <w:tcPrChange w:id="107" w:author="z00198085" w:date="2016-07-25T17:58:00Z">
              <w:tcPr>
                <w:tcW w:w="709" w:type="dxa"/>
              </w:tcPr>
            </w:tcPrChange>
          </w:tcPr>
          <w:p w:rsidR="002250F0" w:rsidRPr="00092624" w:rsidRDefault="002250F0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2C77E8" w:rsidRPr="00092624" w:rsidTr="00D661D2">
        <w:tc>
          <w:tcPr>
            <w:tcW w:w="1619" w:type="dxa"/>
            <w:tcPrChange w:id="108" w:author="z00198085" w:date="2016-07-25T17:58:00Z">
              <w:tcPr>
                <w:tcW w:w="1619" w:type="dxa"/>
              </w:tcPr>
            </w:tcPrChange>
          </w:tcPr>
          <w:p w:rsidR="002C77E8" w:rsidRPr="00092624" w:rsidRDefault="002C77E8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</w:p>
        </w:tc>
        <w:tc>
          <w:tcPr>
            <w:tcW w:w="1358" w:type="dxa"/>
            <w:tcPrChange w:id="109" w:author="z00198085" w:date="2016-07-25T17:58:00Z">
              <w:tcPr>
                <w:tcW w:w="1358" w:type="dxa"/>
              </w:tcPr>
            </w:tcPrChange>
          </w:tcPr>
          <w:p w:rsidR="002C77E8" w:rsidRPr="00092624" w:rsidRDefault="002C77E8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536" w:type="dxa"/>
            <w:tcPrChange w:id="110" w:author="z00198085" w:date="2016-07-25T17:58:00Z">
              <w:tcPr>
                <w:tcW w:w="4536" w:type="dxa"/>
              </w:tcPr>
            </w:tcPrChange>
          </w:tcPr>
          <w:p w:rsidR="002C77E8" w:rsidRPr="00092624" w:rsidRDefault="002C77E8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汇总类型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”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或者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</w:t>
            </w:r>
            <w:r w:rsidR="009E7233" w:rsidRPr="00092624">
              <w:rPr>
                <w:rFonts w:hint="eastAsia"/>
                <w:color w:val="000000" w:themeColor="text1"/>
              </w:rPr>
              <w:t>或者“</w:t>
            </w:r>
            <w:proofErr w:type="spellStart"/>
            <w:r w:rsidR="009E7233" w:rsidRPr="00092624">
              <w:rPr>
                <w:rFonts w:hint="eastAsia"/>
                <w:color w:val="000000" w:themeColor="text1"/>
              </w:rPr>
              <w:t>advertiserId</w:t>
            </w:r>
            <w:proofErr w:type="spellEnd"/>
            <w:r w:rsidR="009E7233" w:rsidRPr="00092624">
              <w:rPr>
                <w:rFonts w:hint="eastAsia"/>
                <w:color w:val="000000" w:themeColor="text1"/>
              </w:rPr>
              <w:t xml:space="preserve"> </w:t>
            </w:r>
            <w:r w:rsidR="009E7233" w:rsidRPr="00092624">
              <w:rPr>
                <w:rFonts w:hint="eastAsia"/>
                <w:color w:val="000000" w:themeColor="text1"/>
              </w:rPr>
              <w:t>”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  <w:p w:rsidR="002C77E8" w:rsidRPr="00092624" w:rsidRDefault="002C77E8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为“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”时：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表示按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汇总</w:t>
            </w:r>
          </w:p>
          <w:p w:rsidR="002C77E8" w:rsidRPr="00092624" w:rsidRDefault="002C77E8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为“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表示按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汇总</w:t>
            </w:r>
          </w:p>
          <w:p w:rsidR="00F43504" w:rsidRPr="00092624" w:rsidRDefault="00F43504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为“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advertiserId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表示按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advertiserId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汇总</w:t>
            </w:r>
          </w:p>
        </w:tc>
        <w:tc>
          <w:tcPr>
            <w:tcW w:w="709" w:type="dxa"/>
            <w:tcPrChange w:id="111" w:author="z00198085" w:date="2016-07-25T17:58:00Z">
              <w:tcPr>
                <w:tcW w:w="709" w:type="dxa"/>
              </w:tcPr>
            </w:tcPrChange>
          </w:tcPr>
          <w:p w:rsidR="002C77E8" w:rsidRPr="00092624" w:rsidRDefault="002C77E8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2C77E8" w:rsidRPr="00092624" w:rsidTr="00D661D2">
        <w:tc>
          <w:tcPr>
            <w:tcW w:w="1619" w:type="dxa"/>
            <w:tcPrChange w:id="112" w:author="z00198085" w:date="2016-07-25T17:58:00Z">
              <w:tcPr>
                <w:tcW w:w="1619" w:type="dxa"/>
              </w:tcPr>
            </w:tcPrChange>
          </w:tcPr>
          <w:p w:rsidR="002C77E8" w:rsidRPr="00092624" w:rsidRDefault="002C77E8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pricingType</w:t>
            </w:r>
            <w:proofErr w:type="spellEnd"/>
          </w:p>
        </w:tc>
        <w:tc>
          <w:tcPr>
            <w:tcW w:w="1358" w:type="dxa"/>
            <w:tcPrChange w:id="113" w:author="z00198085" w:date="2016-07-25T17:58:00Z">
              <w:tcPr>
                <w:tcW w:w="1358" w:type="dxa"/>
              </w:tcPr>
            </w:tcPrChange>
          </w:tcPr>
          <w:p w:rsidR="002C77E8" w:rsidRPr="00092624" w:rsidRDefault="002C77E8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String[]</w:t>
            </w:r>
          </w:p>
        </w:tc>
        <w:tc>
          <w:tcPr>
            <w:tcW w:w="4536" w:type="dxa"/>
            <w:tcPrChange w:id="114" w:author="z00198085" w:date="2016-07-25T17:58:00Z">
              <w:tcPr>
                <w:tcW w:w="4536" w:type="dxa"/>
              </w:tcPr>
            </w:tcPrChange>
          </w:tcPr>
          <w:p w:rsidR="002C77E8" w:rsidRPr="00092624" w:rsidRDefault="002C77E8" w:rsidP="00522E0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广告计费类型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本版本只有</w:t>
            </w:r>
            <w:r w:rsidRPr="00092624">
              <w:rPr>
                <w:rFonts w:hint="eastAsia"/>
                <w:color w:val="000000" w:themeColor="text1"/>
              </w:rPr>
              <w:t>CPM</w:t>
            </w:r>
            <w:r w:rsidRPr="00092624">
              <w:rPr>
                <w:rFonts w:hint="eastAsia"/>
                <w:color w:val="000000" w:themeColor="text1"/>
              </w:rPr>
              <w:t>一个值</w:t>
            </w:r>
            <w:r w:rsidRPr="00092624">
              <w:rPr>
                <w:rFonts w:hint="eastAsia"/>
                <w:color w:val="000000" w:themeColor="text1"/>
              </w:rPr>
              <w:t xml:space="preserve">) </w:t>
            </w:r>
          </w:p>
        </w:tc>
        <w:tc>
          <w:tcPr>
            <w:tcW w:w="709" w:type="dxa"/>
            <w:tcPrChange w:id="115" w:author="z00198085" w:date="2016-07-25T17:58:00Z">
              <w:tcPr>
                <w:tcW w:w="709" w:type="dxa"/>
              </w:tcPr>
            </w:tcPrChange>
          </w:tcPr>
          <w:p w:rsidR="002C77E8" w:rsidRPr="00092624" w:rsidRDefault="002C77E8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273EB8" w:rsidRPr="00092624" w:rsidTr="00D661D2">
        <w:tc>
          <w:tcPr>
            <w:tcW w:w="1619" w:type="dxa"/>
            <w:tcPrChange w:id="116" w:author="z00198085" w:date="2016-07-25T17:58:00Z">
              <w:tcPr>
                <w:tcW w:w="1619" w:type="dxa"/>
              </w:tcPr>
            </w:tcPrChange>
          </w:tcPr>
          <w:p w:rsidR="00273EB8" w:rsidRPr="00092624" w:rsidRDefault="00273EB8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</w:p>
        </w:tc>
        <w:tc>
          <w:tcPr>
            <w:tcW w:w="1358" w:type="dxa"/>
            <w:tcPrChange w:id="117" w:author="z00198085" w:date="2016-07-25T17:58:00Z">
              <w:tcPr>
                <w:tcW w:w="1358" w:type="dxa"/>
              </w:tcPr>
            </w:tcPrChange>
          </w:tcPr>
          <w:p w:rsidR="00273EB8" w:rsidRPr="00092624" w:rsidRDefault="00273EB8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4536" w:type="dxa"/>
            <w:tcPrChange w:id="118" w:author="z00198085" w:date="2016-07-25T17:58:00Z">
              <w:tcPr>
                <w:tcW w:w="4536" w:type="dxa"/>
              </w:tcPr>
            </w:tcPrChange>
          </w:tcPr>
          <w:p w:rsidR="00273EB8" w:rsidRPr="00092624" w:rsidRDefault="00273EB8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表示的是分页的第几页，从</w:t>
            </w:r>
            <w:r w:rsidRPr="00092624">
              <w:rPr>
                <w:rFonts w:hint="eastAsia"/>
                <w:color w:val="000000" w:themeColor="text1"/>
              </w:rPr>
              <w:t>1</w:t>
            </w:r>
            <w:r w:rsidRPr="00092624">
              <w:rPr>
                <w:rFonts w:hint="eastAsia"/>
                <w:color w:val="000000" w:themeColor="text1"/>
              </w:rPr>
              <w:t>开始</w:t>
            </w:r>
          </w:p>
          <w:p w:rsidR="00273EB8" w:rsidRPr="00092624" w:rsidRDefault="00273EB8" w:rsidP="00522E0D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需要同时出现，</w:t>
            </w:r>
          </w:p>
        </w:tc>
        <w:tc>
          <w:tcPr>
            <w:tcW w:w="709" w:type="dxa"/>
            <w:tcPrChange w:id="119" w:author="z00198085" w:date="2016-07-25T17:58:00Z">
              <w:tcPr>
                <w:tcW w:w="709" w:type="dxa"/>
              </w:tcPr>
            </w:tcPrChange>
          </w:tcPr>
          <w:p w:rsidR="00273EB8" w:rsidRPr="00092624" w:rsidRDefault="00273EB8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273EB8" w:rsidRPr="00092624" w:rsidTr="00D661D2">
        <w:tc>
          <w:tcPr>
            <w:tcW w:w="1619" w:type="dxa"/>
            <w:tcPrChange w:id="120" w:author="z00198085" w:date="2016-07-25T17:58:00Z">
              <w:tcPr>
                <w:tcW w:w="1619" w:type="dxa"/>
              </w:tcPr>
            </w:tcPrChange>
          </w:tcPr>
          <w:p w:rsidR="00273EB8" w:rsidRPr="00092624" w:rsidRDefault="00273EB8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</w:p>
        </w:tc>
        <w:tc>
          <w:tcPr>
            <w:tcW w:w="1358" w:type="dxa"/>
            <w:tcPrChange w:id="121" w:author="z00198085" w:date="2016-07-25T17:58:00Z">
              <w:tcPr>
                <w:tcW w:w="1358" w:type="dxa"/>
              </w:tcPr>
            </w:tcPrChange>
          </w:tcPr>
          <w:p w:rsidR="00273EB8" w:rsidRPr="00092624" w:rsidRDefault="00273EB8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4536" w:type="dxa"/>
            <w:tcPrChange w:id="122" w:author="z00198085" w:date="2016-07-25T17:58:00Z">
              <w:tcPr>
                <w:tcW w:w="4536" w:type="dxa"/>
              </w:tcPr>
            </w:tcPrChange>
          </w:tcPr>
          <w:p w:rsidR="00273EB8" w:rsidRPr="00092624" w:rsidRDefault="00273EB8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分页每页的大小，大于</w:t>
            </w:r>
            <w:r w:rsidRPr="00092624">
              <w:rPr>
                <w:rFonts w:hint="eastAsia"/>
                <w:color w:val="000000" w:themeColor="text1"/>
              </w:rPr>
              <w:t>0</w:t>
            </w:r>
          </w:p>
          <w:p w:rsidR="00273EB8" w:rsidRPr="00092624" w:rsidRDefault="00273EB8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lastRenderedPageBreak/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需要同时出现，</w:t>
            </w:r>
          </w:p>
        </w:tc>
        <w:tc>
          <w:tcPr>
            <w:tcW w:w="709" w:type="dxa"/>
            <w:tcPrChange w:id="123" w:author="z00198085" w:date="2016-07-25T17:58:00Z">
              <w:tcPr>
                <w:tcW w:w="709" w:type="dxa"/>
              </w:tcPr>
            </w:tcPrChange>
          </w:tcPr>
          <w:p w:rsidR="00273EB8" w:rsidRPr="00092624" w:rsidRDefault="00273EB8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O</w:t>
            </w:r>
          </w:p>
        </w:tc>
      </w:tr>
      <w:tr w:rsidR="00D2146B" w:rsidRPr="00092624" w:rsidTr="00D661D2">
        <w:tc>
          <w:tcPr>
            <w:tcW w:w="1619" w:type="dxa"/>
            <w:tcPrChange w:id="124" w:author="z00198085" w:date="2016-07-25T17:58:00Z">
              <w:tcPr>
                <w:tcW w:w="1619" w:type="dxa"/>
              </w:tcPr>
            </w:tcPrChange>
          </w:tcPr>
          <w:p w:rsidR="00D2146B" w:rsidRPr="00092624" w:rsidRDefault="00D2146B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brand</w:t>
            </w:r>
          </w:p>
        </w:tc>
        <w:tc>
          <w:tcPr>
            <w:tcW w:w="1358" w:type="dxa"/>
            <w:tcPrChange w:id="125" w:author="z00198085" w:date="2016-07-25T17:58:00Z">
              <w:tcPr>
                <w:tcW w:w="1358" w:type="dxa"/>
              </w:tcPr>
            </w:tcPrChange>
          </w:tcPr>
          <w:p w:rsidR="00D2146B" w:rsidRPr="00092624" w:rsidRDefault="00D2146B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String[]</w:t>
            </w:r>
          </w:p>
        </w:tc>
        <w:tc>
          <w:tcPr>
            <w:tcW w:w="4536" w:type="dxa"/>
            <w:tcPrChange w:id="126" w:author="z00198085" w:date="2016-07-25T17:58:00Z">
              <w:tcPr>
                <w:tcW w:w="4536" w:type="dxa"/>
              </w:tcPr>
            </w:tcPrChange>
          </w:tcPr>
          <w:p w:rsidR="00D2146B" w:rsidRPr="00092624" w:rsidRDefault="00D2146B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品牌（</w:t>
            </w:r>
            <w:r w:rsidRPr="00092624">
              <w:rPr>
                <w:rFonts w:hint="eastAsia"/>
                <w:color w:val="000000" w:themeColor="text1"/>
              </w:rPr>
              <w:t>1</w:t>
            </w:r>
            <w:r w:rsidRPr="00092624">
              <w:rPr>
                <w:rFonts w:hint="eastAsia"/>
                <w:color w:val="000000" w:themeColor="text1"/>
              </w:rPr>
              <w:t>：荣耀，</w:t>
            </w:r>
            <w:r w:rsidRPr="00092624">
              <w:rPr>
                <w:rFonts w:hint="eastAsia"/>
                <w:color w:val="000000" w:themeColor="text1"/>
              </w:rPr>
              <w:t>2</w:t>
            </w:r>
            <w:r w:rsidRPr="00092624">
              <w:rPr>
                <w:rFonts w:hint="eastAsia"/>
                <w:color w:val="000000" w:themeColor="text1"/>
              </w:rPr>
              <w:t>：华为，</w:t>
            </w:r>
            <w:r w:rsidRPr="00092624">
              <w:rPr>
                <w:rFonts w:hint="eastAsia"/>
                <w:color w:val="000000" w:themeColor="text1"/>
              </w:rPr>
              <w:t>3</w:t>
            </w:r>
            <w:r w:rsidRPr="00092624">
              <w:rPr>
                <w:rFonts w:hint="eastAsia"/>
                <w:color w:val="000000" w:themeColor="text1"/>
              </w:rPr>
              <w:t>：其它），不填写该字段或者该字段的值为空表示不区分品牌，即所有品牌</w:t>
            </w:r>
          </w:p>
        </w:tc>
        <w:tc>
          <w:tcPr>
            <w:tcW w:w="709" w:type="dxa"/>
            <w:tcPrChange w:id="127" w:author="z00198085" w:date="2016-07-25T17:58:00Z">
              <w:tcPr>
                <w:tcW w:w="709" w:type="dxa"/>
              </w:tcPr>
            </w:tcPrChange>
          </w:tcPr>
          <w:p w:rsidR="00D2146B" w:rsidRPr="00092624" w:rsidRDefault="00D2146B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D661D2" w:rsidRPr="00092624" w:rsidTr="00D661D2">
        <w:trPr>
          <w:ins w:id="128" w:author="z00198085" w:date="2016-07-25T17:58:00Z"/>
        </w:trPr>
        <w:tc>
          <w:tcPr>
            <w:tcW w:w="1619" w:type="dxa"/>
          </w:tcPr>
          <w:p w:rsidR="00D661D2" w:rsidRPr="00092624" w:rsidRDefault="00D661D2" w:rsidP="00C21409">
            <w:pPr>
              <w:spacing w:line="360" w:lineRule="auto"/>
              <w:rPr>
                <w:ins w:id="129" w:author="z00198085" w:date="2016-07-25T17:58:00Z"/>
                <w:color w:val="000000" w:themeColor="text1"/>
              </w:rPr>
            </w:pPr>
            <w:proofErr w:type="spellStart"/>
            <w:ins w:id="130" w:author="z00198085" w:date="2016-07-25T17:58:00Z">
              <w:r w:rsidRPr="00BF444F">
                <w:rPr>
                  <w:color w:val="FF0000"/>
                  <w:szCs w:val="21"/>
                </w:rPr>
                <w:t>ad</w:t>
              </w:r>
              <w:r>
                <w:rPr>
                  <w:rFonts w:hint="eastAsia"/>
                  <w:color w:val="FF0000"/>
                  <w:szCs w:val="21"/>
                </w:rPr>
                <w:t>S</w:t>
              </w:r>
              <w:r w:rsidRPr="00BF444F">
                <w:rPr>
                  <w:color w:val="FF0000"/>
                  <w:szCs w:val="21"/>
                </w:rPr>
                <w:t>ubtype</w:t>
              </w:r>
              <w:r>
                <w:rPr>
                  <w:rFonts w:hint="eastAsia"/>
                  <w:color w:val="FF0000"/>
                  <w:szCs w:val="21"/>
                </w:rPr>
                <w:t>F</w:t>
              </w:r>
              <w:r w:rsidRPr="00BF444F">
                <w:rPr>
                  <w:color w:val="FF0000"/>
                  <w:szCs w:val="21"/>
                </w:rPr>
                <w:t>or</w:t>
              </w:r>
              <w:r>
                <w:rPr>
                  <w:rFonts w:hint="eastAsia"/>
                  <w:color w:val="FF0000"/>
                  <w:szCs w:val="21"/>
                </w:rPr>
                <w:t>D</w:t>
              </w:r>
              <w:r w:rsidRPr="00BF444F">
                <w:rPr>
                  <w:color w:val="FF0000"/>
                  <w:szCs w:val="21"/>
                </w:rPr>
                <w:t>evice</w:t>
              </w:r>
              <w:proofErr w:type="spellEnd"/>
            </w:ins>
          </w:p>
        </w:tc>
        <w:tc>
          <w:tcPr>
            <w:tcW w:w="1358" w:type="dxa"/>
          </w:tcPr>
          <w:p w:rsidR="00D661D2" w:rsidRPr="00092624" w:rsidRDefault="00D661D2" w:rsidP="00C21409">
            <w:pPr>
              <w:spacing w:line="360" w:lineRule="auto"/>
              <w:rPr>
                <w:ins w:id="131" w:author="z00198085" w:date="2016-07-25T17:58:00Z"/>
                <w:color w:val="000000" w:themeColor="text1"/>
              </w:rPr>
            </w:pPr>
            <w:ins w:id="132" w:author="z00198085" w:date="2016-07-25T17:58:00Z">
              <w:r>
                <w:rPr>
                  <w:rFonts w:hint="eastAsia"/>
                  <w:color w:val="000000" w:themeColor="text1"/>
                </w:rPr>
                <w:t>Integer</w:t>
              </w:r>
            </w:ins>
          </w:p>
        </w:tc>
        <w:tc>
          <w:tcPr>
            <w:tcW w:w="4536" w:type="dxa"/>
          </w:tcPr>
          <w:p w:rsidR="00D661D2" w:rsidRPr="00092624" w:rsidRDefault="00D661D2" w:rsidP="00B8049A">
            <w:pPr>
              <w:spacing w:line="360" w:lineRule="auto"/>
              <w:rPr>
                <w:ins w:id="133" w:author="z00198085" w:date="2016-07-25T17:58:00Z"/>
                <w:color w:val="000000" w:themeColor="text1"/>
              </w:rPr>
            </w:pPr>
            <w:ins w:id="134" w:author="z00198085" w:date="2016-07-25T17:58:00Z">
              <w:r w:rsidRPr="00FF7FAB">
                <w:rPr>
                  <w:rFonts w:ascii="Arial" w:eastAsia="宋体" w:hAnsi="Arial" w:cs="Arial" w:hint="eastAsia"/>
                  <w:snapToGrid w:val="0"/>
                  <w:szCs w:val="21"/>
                </w:rPr>
                <w:t>表示用设备类型区分的广告形式子类型。目前杂志锁屏会用到。</w:t>
              </w:r>
              <w:r>
                <w:rPr>
                  <w:rFonts w:hint="eastAsia"/>
                  <w:color w:val="000000" w:themeColor="text1"/>
                </w:rPr>
                <w:t>4</w:t>
              </w:r>
              <w:r>
                <w:rPr>
                  <w:rFonts w:hint="eastAsia"/>
                  <w:color w:val="000000" w:themeColor="text1"/>
                </w:rPr>
                <w:t>：手机；</w:t>
              </w:r>
              <w:r>
                <w:rPr>
                  <w:rFonts w:hint="eastAsia"/>
                  <w:color w:val="000000" w:themeColor="text1"/>
                </w:rPr>
                <w:t>7</w:t>
              </w:r>
              <w:r>
                <w:rPr>
                  <w:rFonts w:hint="eastAsia"/>
                  <w:color w:val="000000" w:themeColor="text1"/>
                </w:rPr>
                <w:t>：盒子</w:t>
              </w:r>
            </w:ins>
          </w:p>
        </w:tc>
        <w:tc>
          <w:tcPr>
            <w:tcW w:w="709" w:type="dxa"/>
          </w:tcPr>
          <w:p w:rsidR="00D661D2" w:rsidRPr="00092624" w:rsidRDefault="00D661D2" w:rsidP="00C21409">
            <w:pPr>
              <w:spacing w:line="360" w:lineRule="auto"/>
              <w:rPr>
                <w:ins w:id="135" w:author="z00198085" w:date="2016-07-25T17:58:00Z"/>
                <w:color w:val="000000" w:themeColor="text1"/>
              </w:rPr>
            </w:pPr>
            <w:ins w:id="136" w:author="z00198085" w:date="2016-07-25T17:58:00Z">
              <w:r>
                <w:rPr>
                  <w:rFonts w:hint="eastAsia"/>
                  <w:color w:val="000000" w:themeColor="text1"/>
                </w:rPr>
                <w:t>O</w:t>
              </w:r>
            </w:ins>
          </w:p>
        </w:tc>
      </w:tr>
      <w:tr w:rsidR="00D661D2" w:rsidRPr="00092624" w:rsidTr="00D661D2">
        <w:trPr>
          <w:ins w:id="137" w:author="z00198085" w:date="2016-07-25T17:58:00Z"/>
        </w:trPr>
        <w:tc>
          <w:tcPr>
            <w:tcW w:w="1619" w:type="dxa"/>
          </w:tcPr>
          <w:p w:rsidR="00D661D2" w:rsidRPr="00092624" w:rsidRDefault="00D661D2" w:rsidP="00C21409">
            <w:pPr>
              <w:spacing w:line="360" w:lineRule="auto"/>
              <w:rPr>
                <w:ins w:id="138" w:author="z00198085" w:date="2016-07-25T17:58:00Z"/>
                <w:color w:val="000000" w:themeColor="text1"/>
              </w:rPr>
            </w:pPr>
            <w:proofErr w:type="spellStart"/>
            <w:ins w:id="139" w:author="z00198085" w:date="2016-07-25T17:58:00Z">
              <w:r w:rsidRPr="002C075B">
                <w:rPr>
                  <w:color w:val="FF0000"/>
                  <w:szCs w:val="21"/>
                </w:rPr>
                <w:t>internal</w:t>
              </w:r>
              <w:r>
                <w:rPr>
                  <w:rFonts w:hint="eastAsia"/>
                  <w:color w:val="FF0000"/>
                  <w:szCs w:val="21"/>
                </w:rPr>
                <w:t>C</w:t>
              </w:r>
              <w:r w:rsidRPr="002C075B">
                <w:rPr>
                  <w:color w:val="FF0000"/>
                  <w:szCs w:val="21"/>
                </w:rPr>
                <w:t>hanneld</w:t>
              </w:r>
              <w:proofErr w:type="spellEnd"/>
            </w:ins>
          </w:p>
        </w:tc>
        <w:tc>
          <w:tcPr>
            <w:tcW w:w="1358" w:type="dxa"/>
          </w:tcPr>
          <w:p w:rsidR="00D661D2" w:rsidRPr="00092624" w:rsidRDefault="00D661D2" w:rsidP="00C21409">
            <w:pPr>
              <w:spacing w:line="360" w:lineRule="auto"/>
              <w:rPr>
                <w:ins w:id="140" w:author="z00198085" w:date="2016-07-25T17:58:00Z"/>
                <w:color w:val="000000" w:themeColor="text1"/>
              </w:rPr>
            </w:pPr>
            <w:ins w:id="141" w:author="z00198085" w:date="2016-07-25T17:58:00Z">
              <w:r>
                <w:rPr>
                  <w:rFonts w:hint="eastAsia"/>
                  <w:color w:val="000000" w:themeColor="text1"/>
                </w:rPr>
                <w:t>String</w:t>
              </w:r>
            </w:ins>
          </w:p>
        </w:tc>
        <w:tc>
          <w:tcPr>
            <w:tcW w:w="4536" w:type="dxa"/>
          </w:tcPr>
          <w:p w:rsidR="00D661D2" w:rsidRPr="00092624" w:rsidRDefault="00D661D2" w:rsidP="00B8049A">
            <w:pPr>
              <w:spacing w:line="360" w:lineRule="auto"/>
              <w:rPr>
                <w:ins w:id="142" w:author="z00198085" w:date="2016-07-25T17:58:00Z"/>
                <w:color w:val="000000" w:themeColor="text1"/>
              </w:rPr>
            </w:pPr>
            <w:ins w:id="143" w:author="z00198085" w:date="2016-07-25T17:58:00Z">
              <w:r>
                <w:rPr>
                  <w:rFonts w:hint="eastAsia"/>
                  <w:color w:val="FF0000"/>
                  <w:szCs w:val="21"/>
                </w:rPr>
                <w:t>杂志锁屏的内部频道</w:t>
              </w:r>
              <w:r>
                <w:rPr>
                  <w:rFonts w:hint="eastAsia"/>
                  <w:color w:val="FF0000"/>
                  <w:szCs w:val="21"/>
                </w:rPr>
                <w:t>ID</w:t>
              </w:r>
            </w:ins>
          </w:p>
        </w:tc>
        <w:tc>
          <w:tcPr>
            <w:tcW w:w="709" w:type="dxa"/>
          </w:tcPr>
          <w:p w:rsidR="00D661D2" w:rsidRPr="00092624" w:rsidRDefault="00D661D2" w:rsidP="00C21409">
            <w:pPr>
              <w:spacing w:line="360" w:lineRule="auto"/>
              <w:rPr>
                <w:ins w:id="144" w:author="z00198085" w:date="2016-07-25T17:58:00Z"/>
                <w:color w:val="000000" w:themeColor="text1"/>
              </w:rPr>
            </w:pPr>
            <w:ins w:id="145" w:author="z00198085" w:date="2016-07-25T17:58:00Z">
              <w:r>
                <w:rPr>
                  <w:rFonts w:hint="eastAsia"/>
                  <w:color w:val="000000" w:themeColor="text1"/>
                </w:rPr>
                <w:t>O</w:t>
              </w:r>
            </w:ins>
          </w:p>
        </w:tc>
      </w:tr>
    </w:tbl>
    <w:p w:rsidR="00124310" w:rsidRPr="00092624" w:rsidRDefault="00124310" w:rsidP="00200AF7">
      <w:pPr>
        <w:pStyle w:val="a8"/>
        <w:numPr>
          <w:ilvl w:val="0"/>
          <w:numId w:val="32"/>
        </w:numPr>
        <w:ind w:firstLineChars="0"/>
        <w:rPr>
          <w:rFonts w:eastAsia="宋体" w:cs="Times New Roman"/>
          <w:color w:val="000000" w:themeColor="text1"/>
          <w:kern w:val="0"/>
        </w:rPr>
      </w:pPr>
      <w:r w:rsidRPr="00092624">
        <w:rPr>
          <w:rFonts w:eastAsia="宋体" w:cs="Times New Roman" w:hint="eastAsia"/>
          <w:color w:val="000000" w:themeColor="text1"/>
          <w:kern w:val="0"/>
        </w:rPr>
        <w:t>响应参数：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2075"/>
        <w:gridCol w:w="1551"/>
        <w:gridCol w:w="714"/>
        <w:gridCol w:w="1979"/>
      </w:tblGrid>
      <w:tr w:rsidR="00B211DC" w:rsidRPr="00092624" w:rsidTr="00B211DC">
        <w:tc>
          <w:tcPr>
            <w:tcW w:w="176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2075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155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714" w:type="dxa"/>
          </w:tcPr>
          <w:p w:rsidR="00B211DC" w:rsidRPr="00092624" w:rsidRDefault="00B211DC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1979" w:type="dxa"/>
          </w:tcPr>
          <w:p w:rsidR="00B211DC" w:rsidRPr="00092624" w:rsidRDefault="00B211DC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B211DC" w:rsidRPr="00092624" w:rsidTr="00B211DC">
        <w:tc>
          <w:tcPr>
            <w:tcW w:w="176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2075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55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原样返回</w:t>
            </w:r>
            <w:r w:rsidRPr="00092624">
              <w:rPr>
                <w:rFonts w:hint="eastAsia"/>
                <w:color w:val="000000" w:themeColor="text1"/>
              </w:rPr>
              <w:t>request</w:t>
            </w:r>
            <w:r w:rsidRPr="00092624">
              <w:rPr>
                <w:rFonts w:hint="eastAsia"/>
                <w:color w:val="000000" w:themeColor="text1"/>
              </w:rPr>
              <w:t>中的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71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979" w:type="dxa"/>
          </w:tcPr>
          <w:p w:rsidR="0025080D" w:rsidRPr="00092624" w:rsidRDefault="0025080D" w:rsidP="0025080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与请求参数中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比较</w:t>
            </w:r>
          </w:p>
          <w:p w:rsidR="00B211DC" w:rsidRPr="00092624" w:rsidRDefault="0025080D" w:rsidP="0025080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</w:tc>
      </w:tr>
      <w:tr w:rsidR="00B211DC" w:rsidRPr="00092624" w:rsidTr="00B211DC">
        <w:tc>
          <w:tcPr>
            <w:tcW w:w="176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2075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55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原样返回</w:t>
            </w:r>
            <w:r w:rsidRPr="00092624">
              <w:rPr>
                <w:rFonts w:hint="eastAsia"/>
                <w:color w:val="000000" w:themeColor="text1"/>
              </w:rPr>
              <w:t>request</w:t>
            </w:r>
            <w:r w:rsidRPr="00092624">
              <w:rPr>
                <w:rFonts w:hint="eastAsia"/>
                <w:color w:val="000000" w:themeColor="text1"/>
              </w:rPr>
              <w:t>中的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71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979" w:type="dxa"/>
          </w:tcPr>
          <w:p w:rsidR="0025080D" w:rsidRPr="00092624" w:rsidRDefault="0025080D" w:rsidP="0025080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与请求参数中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比较</w:t>
            </w:r>
          </w:p>
          <w:p w:rsidR="00B211DC" w:rsidRPr="00092624" w:rsidRDefault="0025080D" w:rsidP="0025080D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</w:tc>
      </w:tr>
      <w:tr w:rsidR="00B211DC" w:rsidRPr="00092624" w:rsidTr="00B211DC">
        <w:tc>
          <w:tcPr>
            <w:tcW w:w="176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returnCode</w:t>
            </w:r>
            <w:proofErr w:type="spellEnd"/>
          </w:p>
        </w:tc>
        <w:tc>
          <w:tcPr>
            <w:tcW w:w="2075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55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返回状态码</w:t>
            </w:r>
          </w:p>
        </w:tc>
        <w:tc>
          <w:tcPr>
            <w:tcW w:w="71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979" w:type="dxa"/>
          </w:tcPr>
          <w:p w:rsidR="00B211DC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  <w:p w:rsidR="0025080D" w:rsidRPr="00092624" w:rsidRDefault="0025080D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整型</w:t>
            </w:r>
          </w:p>
        </w:tc>
      </w:tr>
      <w:tr w:rsidR="00B211DC" w:rsidRPr="00092624" w:rsidTr="00B211DC">
        <w:tc>
          <w:tcPr>
            <w:tcW w:w="176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taskReportInfoList</w:t>
            </w:r>
            <w:proofErr w:type="spellEnd"/>
          </w:p>
        </w:tc>
        <w:tc>
          <w:tcPr>
            <w:tcW w:w="2075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TaskReportInfo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[]</w:t>
            </w:r>
          </w:p>
        </w:tc>
        <w:tc>
          <w:tcPr>
            <w:tcW w:w="155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任务报表数据</w:t>
            </w:r>
          </w:p>
        </w:tc>
        <w:tc>
          <w:tcPr>
            <w:tcW w:w="71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979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</w:tc>
      </w:tr>
      <w:tr w:rsidR="00B211DC" w:rsidRPr="00092624" w:rsidTr="00B211DC">
        <w:tc>
          <w:tcPr>
            <w:tcW w:w="176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total</w:t>
            </w:r>
          </w:p>
        </w:tc>
        <w:tc>
          <w:tcPr>
            <w:tcW w:w="2075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551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总记录的数量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（分页用的总数，只有在传入参数</w:t>
            </w:r>
            <w:proofErr w:type="spellStart"/>
            <w:r w:rsidRPr="00092624">
              <w:rPr>
                <w:color w:val="000000" w:themeColor="text1"/>
              </w:rPr>
              <w:t>pageNum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092624">
              <w:rPr>
                <w:color w:val="000000" w:themeColor="text1"/>
              </w:rPr>
              <w:t>pageSize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的时候才返回此参数）</w:t>
            </w:r>
          </w:p>
        </w:tc>
        <w:tc>
          <w:tcPr>
            <w:tcW w:w="71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979" w:type="dxa"/>
          </w:tcPr>
          <w:p w:rsidR="00B211DC" w:rsidRPr="00092624" w:rsidRDefault="00B211DC" w:rsidP="00B211D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整型校验</w:t>
            </w:r>
          </w:p>
        </w:tc>
      </w:tr>
    </w:tbl>
    <w:p w:rsidR="00124310" w:rsidRPr="00092624" w:rsidRDefault="00124310" w:rsidP="00200AF7">
      <w:pPr>
        <w:pStyle w:val="ae"/>
        <w:numPr>
          <w:ilvl w:val="0"/>
          <w:numId w:val="32"/>
        </w:numPr>
        <w:ind w:firstLineChars="0"/>
        <w:rPr>
          <w:rFonts w:asciiTheme="minorHAnsi" w:eastAsiaTheme="minorEastAsia" w:hAnsiTheme="minorHAnsi" w:cstheme="minorBidi"/>
          <w:color w:val="000000" w:themeColor="text1"/>
          <w:kern w:val="2"/>
          <w:szCs w:val="22"/>
        </w:rPr>
      </w:pPr>
      <w:proofErr w:type="spellStart"/>
      <w:r w:rsidRPr="00092624">
        <w:rPr>
          <w:rFonts w:asciiTheme="minorHAnsi" w:hAnsiTheme="minorHAnsi" w:hint="eastAsia"/>
          <w:color w:val="000000" w:themeColor="text1"/>
          <w:szCs w:val="22"/>
        </w:rPr>
        <w:t>returnCode</w:t>
      </w:r>
      <w:proofErr w:type="spellEnd"/>
      <w:r w:rsidRPr="00092624">
        <w:rPr>
          <w:rFonts w:asciiTheme="minorHAnsi" w:eastAsiaTheme="minorEastAsia" w:hAnsiTheme="minorHAnsi" w:cstheme="minorBidi" w:hint="eastAsia"/>
          <w:color w:val="000000" w:themeColor="text1"/>
          <w:kern w:val="2"/>
          <w:szCs w:val="22"/>
        </w:rPr>
        <w:t>值：</w:t>
      </w:r>
    </w:p>
    <w:tbl>
      <w:tblPr>
        <w:tblW w:w="0" w:type="auto"/>
        <w:tblInd w:w="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4201"/>
      </w:tblGrid>
      <w:tr w:rsidR="00124310" w:rsidRPr="00092624" w:rsidTr="00C21409">
        <w:trPr>
          <w:trHeight w:val="388"/>
        </w:trPr>
        <w:tc>
          <w:tcPr>
            <w:tcW w:w="2272" w:type="dxa"/>
          </w:tcPr>
          <w:p w:rsidR="00124310" w:rsidRPr="00092624" w:rsidRDefault="00124310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4201" w:type="dxa"/>
          </w:tcPr>
          <w:p w:rsidR="00124310" w:rsidRPr="00092624" w:rsidRDefault="00124310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查询正确</w:t>
            </w:r>
          </w:p>
        </w:tc>
      </w:tr>
      <w:tr w:rsidR="00124310" w:rsidRPr="00092624" w:rsidTr="00C21409">
        <w:trPr>
          <w:trHeight w:val="377"/>
        </w:trPr>
        <w:tc>
          <w:tcPr>
            <w:tcW w:w="2272" w:type="dxa"/>
          </w:tcPr>
          <w:p w:rsidR="00124310" w:rsidRPr="00092624" w:rsidRDefault="00124310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500</w:t>
            </w:r>
          </w:p>
        </w:tc>
        <w:tc>
          <w:tcPr>
            <w:tcW w:w="4201" w:type="dxa"/>
          </w:tcPr>
          <w:p w:rsidR="00124310" w:rsidRPr="00092624" w:rsidRDefault="00124310" w:rsidP="00C21409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其他错误</w:t>
            </w:r>
          </w:p>
        </w:tc>
      </w:tr>
    </w:tbl>
    <w:p w:rsidR="00124310" w:rsidRPr="00092624" w:rsidRDefault="00124310" w:rsidP="00124310">
      <w:pPr>
        <w:pStyle w:val="a8"/>
        <w:ind w:left="1803" w:firstLineChars="0" w:firstLine="0"/>
        <w:jc w:val="left"/>
        <w:rPr>
          <w:color w:val="000000" w:themeColor="text1"/>
        </w:rPr>
      </w:pPr>
    </w:p>
    <w:p w:rsidR="00124310" w:rsidRPr="00092624" w:rsidRDefault="00124310" w:rsidP="00124310">
      <w:pPr>
        <w:pStyle w:val="a8"/>
        <w:numPr>
          <w:ilvl w:val="0"/>
          <w:numId w:val="32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对象：</w:t>
      </w:r>
      <w:r w:rsidRPr="00092624">
        <w:rPr>
          <w:rFonts w:hint="eastAsia"/>
          <w:color w:val="000000" w:themeColor="text1"/>
        </w:rPr>
        <w:t xml:space="preserve"> </w:t>
      </w:r>
      <w:proofErr w:type="spellStart"/>
      <w:r w:rsidR="004726AB" w:rsidRPr="00092624">
        <w:rPr>
          <w:rFonts w:hint="eastAsia"/>
          <w:color w:val="000000" w:themeColor="text1"/>
        </w:rPr>
        <w:t>TaskReportInfo</w:t>
      </w:r>
      <w:proofErr w:type="spellEnd"/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2977"/>
        <w:gridCol w:w="850"/>
        <w:gridCol w:w="1134"/>
      </w:tblGrid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2977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1315A6">
            <w:pPr>
              <w:rPr>
                <w:b/>
                <w:bCs/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1315A6">
            <w:pPr>
              <w:rPr>
                <w:b/>
                <w:bCs/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任务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当请求参数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”时必传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092624">
              <w:rPr>
                <w:rFonts w:hint="eastAsia"/>
                <w:b/>
                <w:bCs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正则表达式包含</w:t>
            </w:r>
            <w:r w:rsidRPr="00092624">
              <w:rPr>
                <w:rFonts w:hint="eastAsia"/>
                <w:color w:val="000000" w:themeColor="text1"/>
              </w:rPr>
              <w:t>0-9</w:t>
            </w:r>
            <w:r w:rsidR="0016557C" w:rsidRPr="00092624">
              <w:rPr>
                <w:rFonts w:hint="eastAsia"/>
                <w:color w:val="000000" w:themeColor="text1"/>
              </w:rPr>
              <w:t>，最大长度</w:t>
            </w:r>
            <w:r w:rsidR="0016557C" w:rsidRPr="00092624">
              <w:rPr>
                <w:rFonts w:hint="eastAsia"/>
                <w:color w:val="000000" w:themeColor="text1"/>
              </w:rPr>
              <w:t>64</w:t>
            </w:r>
          </w:p>
          <w:p w:rsidR="00F42D89" w:rsidRPr="00092624" w:rsidRDefault="00F42D89" w:rsidP="00C21409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092624">
              <w:rPr>
                <w:b/>
                <w:bCs/>
                <w:color w:val="000000" w:themeColor="text1"/>
              </w:rPr>
              <w:t>^[0-9]{1,64}$</w:t>
            </w:r>
          </w:p>
        </w:tc>
      </w:tr>
      <w:tr w:rsidR="00B211DC" w:rsidRPr="00092624" w:rsidTr="00B211DC">
        <w:tc>
          <w:tcPr>
            <w:tcW w:w="1843" w:type="dxa"/>
            <w:vAlign w:val="center"/>
          </w:tcPr>
          <w:p w:rsidR="00B211DC" w:rsidRPr="00092624" w:rsidRDefault="00B211DC" w:rsidP="00C21409">
            <w:pPr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advertiserId</w:t>
            </w:r>
            <w:proofErr w:type="spellEnd"/>
          </w:p>
        </w:tc>
        <w:tc>
          <w:tcPr>
            <w:tcW w:w="992" w:type="dxa"/>
            <w:vAlign w:val="center"/>
          </w:tcPr>
          <w:p w:rsidR="00B211DC" w:rsidRPr="00092624" w:rsidRDefault="00B211DC" w:rsidP="00C21409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  <w:vAlign w:val="center"/>
          </w:tcPr>
          <w:p w:rsidR="00B211DC" w:rsidRPr="00092624" w:rsidRDefault="00B211DC" w:rsidP="00C21409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广告主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当请求参数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advertiserId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”时必传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16557C" w:rsidRPr="00092624" w:rsidRDefault="00B211DC" w:rsidP="0016557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正则表达式包含</w:t>
            </w:r>
            <w:r w:rsidRPr="00092624">
              <w:rPr>
                <w:rFonts w:hint="eastAsia"/>
                <w:color w:val="000000" w:themeColor="text1"/>
              </w:rPr>
              <w:t>0-9</w:t>
            </w:r>
            <w:r w:rsidR="0016557C" w:rsidRPr="00092624">
              <w:rPr>
                <w:rFonts w:hint="eastAsia"/>
                <w:color w:val="000000" w:themeColor="text1"/>
              </w:rPr>
              <w:t>，最大长度</w:t>
            </w:r>
            <w:r w:rsidR="0016557C" w:rsidRPr="00092624">
              <w:rPr>
                <w:rFonts w:hint="eastAsia"/>
                <w:color w:val="000000" w:themeColor="text1"/>
              </w:rPr>
              <w:t>64</w:t>
            </w:r>
          </w:p>
          <w:p w:rsidR="00B211DC" w:rsidRPr="00092624" w:rsidRDefault="0016557C" w:rsidP="0016557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b/>
                <w:bCs/>
                <w:color w:val="000000" w:themeColor="text1"/>
              </w:rPr>
              <w:t>^[0-9]{1,64}$</w:t>
            </w:r>
          </w:p>
        </w:tc>
      </w:tr>
      <w:tr w:rsidR="00B211DC" w:rsidRPr="00092624" w:rsidTr="00B211DC">
        <w:tc>
          <w:tcPr>
            <w:tcW w:w="1843" w:type="dxa"/>
            <w:vAlign w:val="center"/>
          </w:tcPr>
          <w:p w:rsidR="00B211DC" w:rsidRPr="00092624" w:rsidRDefault="00B211DC" w:rsidP="00B8049A">
            <w:pPr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impressionAll</w:t>
            </w:r>
            <w:proofErr w:type="spellEnd"/>
          </w:p>
        </w:tc>
        <w:tc>
          <w:tcPr>
            <w:tcW w:w="992" w:type="dxa"/>
            <w:vAlign w:val="center"/>
          </w:tcPr>
          <w:p w:rsidR="00B211DC" w:rsidRPr="00092624" w:rsidRDefault="00B211DC" w:rsidP="00B8049A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  <w:vAlign w:val="center"/>
          </w:tcPr>
          <w:p w:rsidR="00B211DC" w:rsidRPr="00092624" w:rsidRDefault="00B211DC" w:rsidP="00B8049A">
            <w:pPr>
              <w:rPr>
                <w:color w:val="000000" w:themeColor="text1"/>
              </w:rPr>
            </w:pPr>
            <w:proofErr w:type="gramStart"/>
            <w:r w:rsidRPr="00092624">
              <w:rPr>
                <w:rFonts w:hint="eastAsia"/>
                <w:color w:val="000000" w:themeColor="text1"/>
              </w:rPr>
              <w:t>总展示数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 xml:space="preserve">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850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134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型校验，非空校验</w:t>
            </w:r>
          </w:p>
        </w:tc>
      </w:tr>
      <w:tr w:rsidR="00B211DC" w:rsidRPr="00092624" w:rsidTr="00B211DC">
        <w:tc>
          <w:tcPr>
            <w:tcW w:w="1843" w:type="dxa"/>
            <w:vAlign w:val="center"/>
          </w:tcPr>
          <w:p w:rsidR="00B211DC" w:rsidRPr="00092624" w:rsidRDefault="00B211DC" w:rsidP="00C21409">
            <w:pPr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impressionEffective</w:t>
            </w:r>
            <w:proofErr w:type="spellEnd"/>
          </w:p>
        </w:tc>
        <w:tc>
          <w:tcPr>
            <w:tcW w:w="992" w:type="dxa"/>
            <w:vAlign w:val="center"/>
          </w:tcPr>
          <w:p w:rsidR="00B211DC" w:rsidRPr="00092624" w:rsidRDefault="00B211DC" w:rsidP="00C21409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  <w:vAlign w:val="center"/>
          </w:tcPr>
          <w:p w:rsidR="00B211DC" w:rsidRPr="00092624" w:rsidRDefault="00B211DC" w:rsidP="00C21409">
            <w:pPr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有效展示数</w:t>
            </w:r>
            <w:r w:rsidRPr="00092624">
              <w:rPr>
                <w:rFonts w:hint="eastAsia"/>
                <w:color w:val="000000" w:themeColor="text1"/>
              </w:rPr>
              <w:t xml:space="preserve">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型校验，非空校验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clickAll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点击总数</w:t>
            </w:r>
            <w:r w:rsidRPr="00092624">
              <w:rPr>
                <w:rFonts w:hint="eastAsia"/>
                <w:color w:val="000000" w:themeColor="text1"/>
              </w:rPr>
              <w:t xml:space="preserve">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型校验，非空校验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clickEffective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点击有效数</w:t>
            </w:r>
            <w:r w:rsidRPr="00092624">
              <w:rPr>
                <w:rFonts w:hint="eastAsia"/>
                <w:color w:val="000000" w:themeColor="text1"/>
              </w:rPr>
              <w:t xml:space="preserve"> 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型校验，非空校验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userClose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C21409">
            <w:pPr>
              <w:jc w:val="left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开屏用户主动关闭数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型校验，非空</w:t>
            </w:r>
            <w:r w:rsidRPr="00092624">
              <w:rPr>
                <w:rFonts w:hint="eastAsia"/>
                <w:color w:val="000000" w:themeColor="text1"/>
              </w:rPr>
              <w:lastRenderedPageBreak/>
              <w:t>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lastRenderedPageBreak/>
              <w:t>spendMoney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Double</w:t>
            </w:r>
          </w:p>
        </w:tc>
        <w:tc>
          <w:tcPr>
            <w:tcW w:w="2977" w:type="dxa"/>
          </w:tcPr>
          <w:p w:rsidR="00B211DC" w:rsidRPr="00092624" w:rsidRDefault="00B211DC" w:rsidP="00C1582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支出</w:t>
            </w:r>
            <w:r w:rsidRPr="00092624">
              <w:rPr>
                <w:rFonts w:hint="eastAsia"/>
                <w:color w:val="000000" w:themeColor="text1"/>
              </w:rPr>
              <w:t xml:space="preserve">  </w:t>
            </w:r>
          </w:p>
          <w:p w:rsidR="00B211DC" w:rsidRPr="00092624" w:rsidRDefault="00B211DC" w:rsidP="00C1582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</w:t>
            </w:r>
            <w:r w:rsidRPr="00092624">
              <w:rPr>
                <w:rFonts w:hint="eastAsia"/>
                <w:color w:val="000000" w:themeColor="text1"/>
              </w:rPr>
              <w:t>，保留五位小数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134" w:type="dxa"/>
          </w:tcPr>
          <w:p w:rsidR="0016557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Double</w:t>
            </w:r>
            <w:r w:rsidRPr="00092624">
              <w:rPr>
                <w:rFonts w:hint="eastAsia"/>
                <w:color w:val="000000" w:themeColor="text1"/>
              </w:rPr>
              <w:t>型校验，</w:t>
            </w:r>
            <w:r w:rsidR="0016557C" w:rsidRPr="00092624">
              <w:rPr>
                <w:rFonts w:hint="eastAsia"/>
                <w:color w:val="000000" w:themeColor="text1"/>
              </w:rPr>
              <w:t>整数部分最大</w:t>
            </w:r>
            <w:r w:rsidR="0016557C" w:rsidRPr="00092624">
              <w:rPr>
                <w:rFonts w:hint="eastAsia"/>
                <w:color w:val="000000" w:themeColor="text1"/>
              </w:rPr>
              <w:t>10</w:t>
            </w:r>
            <w:r w:rsidR="0016557C" w:rsidRPr="00092624">
              <w:rPr>
                <w:rFonts w:hint="eastAsia"/>
                <w:color w:val="000000" w:themeColor="text1"/>
              </w:rPr>
              <w:t>位，小数部分最大</w:t>
            </w:r>
            <w:r w:rsidR="0016557C" w:rsidRPr="00092624">
              <w:rPr>
                <w:rFonts w:hint="eastAsia"/>
                <w:color w:val="000000" w:themeColor="text1"/>
              </w:rPr>
              <w:t>5</w:t>
            </w:r>
            <w:r w:rsidR="0016557C" w:rsidRPr="00092624">
              <w:rPr>
                <w:rFonts w:hint="eastAsia"/>
                <w:color w:val="000000" w:themeColor="text1"/>
              </w:rPr>
              <w:t>位，</w:t>
            </w:r>
          </w:p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非空校验</w:t>
            </w:r>
          </w:p>
          <w:p w:rsidR="00A5502F" w:rsidRPr="00092624" w:rsidRDefault="00A5502F" w:rsidP="0016557C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</w:tcPr>
          <w:p w:rsidR="00B211DC" w:rsidRPr="00092624" w:rsidRDefault="00B211DC" w:rsidP="007517F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日期（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）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当请求参数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sumType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r w:rsidRPr="00092624">
              <w:rPr>
                <w:rFonts w:hint="eastAsia"/>
                <w:color w:val="000000" w:themeColor="text1"/>
              </w:rPr>
              <w:t>“</w:t>
            </w:r>
            <w:r w:rsidRPr="00092624">
              <w:rPr>
                <w:rFonts w:hint="eastAsia"/>
                <w:color w:val="000000" w:themeColor="text1"/>
              </w:rPr>
              <w:t>date</w:t>
            </w:r>
            <w:r w:rsidRPr="00092624">
              <w:rPr>
                <w:rFonts w:hint="eastAsia"/>
                <w:color w:val="000000" w:themeColor="text1"/>
              </w:rPr>
              <w:t>”时必传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日期格式</w:t>
            </w:r>
            <w:r w:rsidR="0016557C" w:rsidRPr="00092624">
              <w:rPr>
                <w:rFonts w:hint="eastAsia"/>
                <w:color w:val="000000" w:themeColor="text1"/>
              </w:rPr>
              <w:t>，正则校验</w:t>
            </w:r>
          </w:p>
          <w:p w:rsidR="0011784F" w:rsidRPr="00092624" w:rsidRDefault="0011784F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^\d{4}\-((0[1-9]{1})|(1[0-2]{1}))\-((0[1-9]{1})|([1-2][0-9]{1})|30|31)$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color w:val="000000" w:themeColor="text1"/>
              </w:rPr>
              <w:t>swipeup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查看描述  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B211DC" w:rsidRPr="00092624" w:rsidRDefault="00B211DC" w:rsidP="007517FC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favorite</w:t>
            </w:r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点击收藏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B211DC" w:rsidRPr="00092624" w:rsidRDefault="00B211DC" w:rsidP="00B8049A">
            <w:pPr>
              <w:spacing w:line="360" w:lineRule="auto"/>
              <w:rPr>
                <w:rFonts w:ascii="????" w:eastAsia="????" w:cs="????"/>
                <w:color w:val="000000" w:themeColor="text1"/>
                <w:kern w:val="0"/>
                <w:sz w:val="20"/>
                <w:szCs w:val="20"/>
                <w:lang w:val="zh-CN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share</w:t>
            </w:r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点击分享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remove</w:t>
            </w:r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移除</w:t>
            </w:r>
            <w:r w:rsidRPr="00092624">
              <w:rPr>
                <w:rFonts w:hint="eastAsia"/>
                <w:color w:val="000000" w:themeColor="text1"/>
              </w:rPr>
              <w:t xml:space="preserve"> (</w:t>
            </w:r>
            <w:r w:rsidRPr="00092624">
              <w:rPr>
                <w:rFonts w:hint="eastAsia"/>
                <w:color w:val="000000" w:themeColor="text1"/>
              </w:rPr>
              <w:t>默认为</w:t>
            </w:r>
            <w:r w:rsidRPr="00092624">
              <w:rPr>
                <w:rFonts w:hint="eastAsia"/>
                <w:color w:val="000000" w:themeColor="text1"/>
              </w:rPr>
              <w:t>0)</w:t>
            </w:r>
          </w:p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lastRenderedPageBreak/>
              <w:t>adType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只为</w:t>
            </w:r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杂志锁</w:t>
            </w:r>
            <w:proofErr w:type="gramStart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屏广告</w:t>
            </w:r>
            <w:proofErr w:type="gramEnd"/>
            <w:r w:rsidRPr="00092624">
              <w:rPr>
                <w:rFonts w:ascii="????" w:eastAsia="????" w:cs="????" w:hint="eastAsia"/>
                <w:color w:val="000000" w:themeColor="text1"/>
                <w:kern w:val="0"/>
                <w:sz w:val="20"/>
                <w:szCs w:val="20"/>
                <w:lang w:val="zh-CN"/>
              </w:rPr>
              <w:t>时返回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</w:t>
            </w:r>
            <w:r w:rsidRPr="00092624">
              <w:rPr>
                <w:rFonts w:hint="eastAsia"/>
                <w:color w:val="000000" w:themeColor="text1"/>
              </w:rPr>
              <w:lastRenderedPageBreak/>
              <w:t>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lastRenderedPageBreak/>
              <w:t>adType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当按照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汇总的时候，需要返回广告形式，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枚举值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同请求参数的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adType</w:t>
            </w:r>
            <w:proofErr w:type="spellEnd"/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16557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正则校验</w:t>
            </w:r>
            <w:r w:rsidR="00C9501A" w:rsidRPr="00092624">
              <w:rPr>
                <w:rFonts w:hint="eastAsia"/>
                <w:color w:val="000000" w:themeColor="text1"/>
              </w:rPr>
              <w:t>：英文字母，最大长度</w:t>
            </w:r>
            <w:r w:rsidR="00C9501A" w:rsidRPr="00092624">
              <w:rPr>
                <w:rFonts w:hint="eastAsia"/>
                <w:color w:val="000000" w:themeColor="text1"/>
              </w:rPr>
              <w:t>20</w:t>
            </w:r>
          </w:p>
          <w:p w:rsidR="00A5502F" w:rsidRPr="00092624" w:rsidRDefault="00EE3148" w:rsidP="00EE3148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color w:val="000000" w:themeColor="text1"/>
              </w:rPr>
              <w:t>^[a-</w:t>
            </w:r>
            <w:proofErr w:type="spellStart"/>
            <w:r w:rsidRPr="00092624">
              <w:rPr>
                <w:color w:val="000000" w:themeColor="text1"/>
              </w:rPr>
              <w:t>zA</w:t>
            </w:r>
            <w:proofErr w:type="spellEnd"/>
            <w:r w:rsidRPr="00092624">
              <w:rPr>
                <w:color w:val="000000" w:themeColor="text1"/>
              </w:rPr>
              <w:t>-Z]{1,20}$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t>clickableI</w:t>
            </w:r>
            <w:r w:rsidRPr="00092624">
              <w:rPr>
                <w:rFonts w:ascii="Arial" w:hAnsi="Arial" w:cs="Arial"/>
                <w:color w:val="000000" w:themeColor="text1"/>
                <w:szCs w:val="21"/>
              </w:rPr>
              <w:t>mpressionEffective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t>可点击有效展示次数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rFonts w:ascii="Arial" w:hAnsi="Arial" w:cs="Arial"/>
                <w:color w:val="000000" w:themeColor="text1"/>
                <w:szCs w:val="2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impressionUV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rFonts w:ascii="Arial" w:hAnsi="Arial" w:cs="Arial"/>
                <w:color w:val="000000" w:themeColor="text1"/>
                <w:szCs w:val="21"/>
              </w:rPr>
            </w:pPr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t>展示用户数，指去重后的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  <w:tr w:rsidR="00B211DC" w:rsidRPr="00092624" w:rsidTr="00B211DC">
        <w:tc>
          <w:tcPr>
            <w:tcW w:w="1843" w:type="dxa"/>
          </w:tcPr>
          <w:p w:rsidR="00B211DC" w:rsidRPr="00092624" w:rsidRDefault="00B211DC" w:rsidP="00C21409">
            <w:pPr>
              <w:spacing w:line="360" w:lineRule="auto"/>
              <w:rPr>
                <w:rFonts w:ascii="Arial" w:hAnsi="Arial" w:cs="Arial"/>
                <w:color w:val="000000" w:themeColor="text1"/>
                <w:szCs w:val="2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clickUV</w:t>
            </w:r>
            <w:proofErr w:type="spellEnd"/>
          </w:p>
        </w:tc>
        <w:tc>
          <w:tcPr>
            <w:tcW w:w="992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</w:tcPr>
          <w:p w:rsidR="00B211DC" w:rsidRPr="00092624" w:rsidRDefault="00B211DC" w:rsidP="00B8049A">
            <w:pPr>
              <w:spacing w:line="360" w:lineRule="auto"/>
              <w:rPr>
                <w:rFonts w:ascii="Arial" w:hAnsi="Arial" w:cs="Arial"/>
                <w:color w:val="000000" w:themeColor="text1"/>
                <w:szCs w:val="21"/>
              </w:rPr>
            </w:pPr>
            <w:r w:rsidRPr="00092624">
              <w:rPr>
                <w:rFonts w:ascii="Arial" w:hAnsi="Arial" w:cs="Arial" w:hint="eastAsia"/>
                <w:color w:val="000000" w:themeColor="text1"/>
                <w:szCs w:val="21"/>
              </w:rPr>
              <w:t>点击用户数，指去重后的</w:t>
            </w:r>
          </w:p>
        </w:tc>
        <w:tc>
          <w:tcPr>
            <w:tcW w:w="850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134" w:type="dxa"/>
          </w:tcPr>
          <w:p w:rsidR="00B211DC" w:rsidRPr="00092624" w:rsidRDefault="00B211DC" w:rsidP="00C2140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</w:t>
            </w:r>
          </w:p>
        </w:tc>
      </w:tr>
    </w:tbl>
    <w:p w:rsidR="00D742C2" w:rsidRPr="00092624" w:rsidRDefault="00D742C2" w:rsidP="00D742C2">
      <w:pPr>
        <w:pStyle w:val="a8"/>
        <w:numPr>
          <w:ilvl w:val="0"/>
          <w:numId w:val="32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请求体示例：</w:t>
      </w:r>
    </w:p>
    <w:p w:rsidR="00D742C2" w:rsidRPr="00092624" w:rsidRDefault="00D742C2" w:rsidP="00D742C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E06CE5" w:rsidRPr="00092624" w:rsidRDefault="00E06CE5" w:rsidP="00E06CE5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E06CE5" w:rsidRPr="00092624" w:rsidRDefault="00E06CE5" w:rsidP="00E06CE5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EB2F81" w:rsidRPr="00092624">
        <w:rPr>
          <w:rFonts w:hint="eastAsia"/>
          <w:color w:val="000000" w:themeColor="text1"/>
        </w:rPr>
        <w:t>advertiserId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C12086" w:rsidRPr="00092624">
        <w:rPr>
          <w:rFonts w:hint="eastAsia"/>
          <w:color w:val="000000" w:themeColor="text1"/>
        </w:rPr>
        <w:t>445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="005F3576" w:rsidRPr="00092624">
        <w:rPr>
          <w:color w:val="000000" w:themeColor="text1"/>
        </w:rPr>
        <w:t>contentId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="00530448" w:rsidRPr="00092624">
        <w:rPr>
          <w:rFonts w:hint="eastAsia"/>
          <w:color w:val="000000" w:themeColor="text1"/>
        </w:rPr>
        <w:t>[</w:t>
      </w:r>
      <w:r w:rsidRPr="00092624">
        <w:rPr>
          <w:color w:val="000000" w:themeColor="text1"/>
        </w:rPr>
        <w:t>”</w:t>
      </w:r>
      <w:r w:rsidR="00776280" w:rsidRPr="00092624">
        <w:rPr>
          <w:rFonts w:hint="eastAsia"/>
          <w:color w:val="000000" w:themeColor="text1"/>
        </w:rPr>
        <w:t>100,101,102</w:t>
      </w:r>
      <w:r w:rsidRPr="00092624">
        <w:rPr>
          <w:color w:val="000000" w:themeColor="text1"/>
        </w:rPr>
        <w:t>”</w:t>
      </w:r>
      <w:r w:rsidR="00530448" w:rsidRPr="00092624">
        <w:rPr>
          <w:rFonts w:hint="eastAsia"/>
          <w:color w:val="000000" w:themeColor="text1"/>
        </w:rPr>
        <w:t>]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832C84" w:rsidRPr="00092624" w:rsidRDefault="00832C84" w:rsidP="00586420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="001D1B7F" w:rsidRPr="00092624">
        <w:rPr>
          <w:rFonts w:hint="eastAsia"/>
          <w:color w:val="000000" w:themeColor="text1"/>
        </w:rPr>
        <w:t>adType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="00530448" w:rsidRPr="00092624">
        <w:rPr>
          <w:rFonts w:hint="eastAsia"/>
          <w:color w:val="000000" w:themeColor="text1"/>
        </w:rPr>
        <w:t>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splash</w:t>
      </w:r>
      <w:r w:rsidRPr="00092624">
        <w:rPr>
          <w:color w:val="000000" w:themeColor="text1"/>
        </w:rPr>
        <w:t>”</w:t>
      </w:r>
      <w:r w:rsidR="00530448" w:rsidRPr="00092624">
        <w:rPr>
          <w:rFonts w:hint="eastAsia"/>
          <w:color w:val="000000" w:themeColor="text1"/>
        </w:rPr>
        <w:t>]</w:t>
      </w:r>
      <w:r w:rsidRPr="00092624">
        <w:rPr>
          <w:rFonts w:hint="eastAsia"/>
          <w:color w:val="000000" w:themeColor="text1"/>
        </w:rPr>
        <w:t>,</w:t>
      </w:r>
    </w:p>
    <w:p w:rsidR="009D10CE" w:rsidRPr="00092624" w:rsidRDefault="009D10CE" w:rsidP="009D10CE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r w:rsidRPr="00092624">
        <w:rPr>
          <w:rFonts w:hint="eastAsia"/>
          <w:color w:val="000000" w:themeColor="text1"/>
        </w:rPr>
        <w:t>sumType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date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832C84" w:rsidRPr="00092624" w:rsidRDefault="00832C84" w:rsidP="00D742C2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="0019422A" w:rsidRPr="00092624">
        <w:rPr>
          <w:rFonts w:hint="eastAsia"/>
          <w:color w:val="000000" w:themeColor="text1"/>
        </w:rPr>
        <w:t>pricingType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="00530448" w:rsidRPr="00092624">
        <w:rPr>
          <w:rFonts w:hint="eastAsia"/>
          <w:color w:val="000000" w:themeColor="text1"/>
        </w:rPr>
        <w:t>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CPM</w:t>
      </w:r>
      <w:r w:rsidRPr="00092624">
        <w:rPr>
          <w:color w:val="000000" w:themeColor="text1"/>
        </w:rPr>
        <w:t>”</w:t>
      </w:r>
      <w:r w:rsidR="00530448" w:rsidRPr="00092624">
        <w:rPr>
          <w:rFonts w:hint="eastAsia"/>
          <w:color w:val="000000" w:themeColor="text1"/>
        </w:rPr>
        <w:t>]</w:t>
      </w:r>
      <w:r w:rsidR="00162D28" w:rsidRPr="00092624">
        <w:rPr>
          <w:rFonts w:hint="eastAsia"/>
          <w:color w:val="000000" w:themeColor="text1"/>
        </w:rPr>
        <w:t>,</w:t>
      </w:r>
    </w:p>
    <w:p w:rsidR="00D742C2" w:rsidRPr="00092624" w:rsidRDefault="00162D28" w:rsidP="00D742C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brand</w:t>
      </w:r>
      <w:r w:rsidRPr="00092624">
        <w:rPr>
          <w:color w:val="000000" w:themeColor="text1"/>
        </w:rPr>
        <w:t>”</w:t>
      </w:r>
      <w:proofErr w:type="gramStart"/>
      <w:r w:rsidRPr="00092624">
        <w:rPr>
          <w:rFonts w:hint="eastAsia"/>
          <w:color w:val="000000" w:themeColor="text1"/>
        </w:rPr>
        <w:t>:[</w:t>
      </w:r>
      <w:proofErr w:type="gramEnd"/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3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</w:t>
      </w:r>
      <w:r w:rsidR="00D742C2" w:rsidRPr="00092624">
        <w:rPr>
          <w:rFonts w:hint="eastAsia"/>
          <w:color w:val="000000" w:themeColor="text1"/>
        </w:rPr>
        <w:t>}</w:t>
      </w:r>
    </w:p>
    <w:p w:rsidR="00D742C2" w:rsidRPr="00092624" w:rsidRDefault="00D742C2" w:rsidP="00D742C2">
      <w:pPr>
        <w:pStyle w:val="a8"/>
        <w:numPr>
          <w:ilvl w:val="0"/>
          <w:numId w:val="32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响应体示例：</w:t>
      </w:r>
    </w:p>
    <w:p w:rsidR="00D742C2" w:rsidRPr="00092624" w:rsidRDefault="00D742C2" w:rsidP="00D742C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E06CE5" w:rsidRPr="00092624" w:rsidRDefault="00E06CE5" w:rsidP="00E06CE5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</w:t>
      </w: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E06CE5" w:rsidRPr="00092624" w:rsidRDefault="00E06CE5" w:rsidP="00E06CE5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returnCode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:200,</w:t>
      </w:r>
    </w:p>
    <w:p w:rsidR="00D742C2" w:rsidRPr="00092624" w:rsidRDefault="00D742C2" w:rsidP="00D742C2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="00C12086" w:rsidRPr="00092624">
        <w:rPr>
          <w:rFonts w:hint="eastAsia"/>
          <w:color w:val="000000" w:themeColor="text1"/>
        </w:rPr>
        <w:t>taskReportInfoList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D742C2" w:rsidRPr="00092624" w:rsidRDefault="00D742C2" w:rsidP="00D742C2">
      <w:pPr>
        <w:ind w:leftChars="250" w:left="525" w:firstLineChars="300" w:firstLine="63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[    </w:t>
      </w:r>
    </w:p>
    <w:p w:rsidR="00B73B15" w:rsidRPr="00092624" w:rsidRDefault="00D742C2" w:rsidP="00B73B15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  <w:r w:rsidR="00B73B15" w:rsidRPr="00092624">
        <w:rPr>
          <w:rFonts w:hint="eastAsia"/>
          <w:color w:val="000000" w:themeColor="text1"/>
        </w:rPr>
        <w:t xml:space="preserve">   </w:t>
      </w:r>
    </w:p>
    <w:p w:rsidR="00D742C2" w:rsidRPr="00092624" w:rsidRDefault="00D742C2" w:rsidP="00B73B15">
      <w:pPr>
        <w:ind w:leftChars="250" w:left="525" w:firstLineChars="650" w:firstLine="136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="00967720"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date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967720" w:rsidP="00967720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="00D742C2"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impressionAll</w:t>
      </w:r>
      <w:proofErr w:type="gramEnd"/>
      <w:r w:rsidR="00D742C2" w:rsidRPr="00092624">
        <w:rPr>
          <w:color w:val="000000" w:themeColor="text1"/>
        </w:rPr>
        <w:t>”</w:t>
      </w:r>
      <w:r w:rsidR="00D742C2" w:rsidRPr="00092624">
        <w:rPr>
          <w:rFonts w:hint="eastAsia"/>
          <w:color w:val="000000" w:themeColor="text1"/>
        </w:rPr>
        <w:t>:120000</w:t>
      </w:r>
      <w:r w:rsidR="00192B6A" w:rsidRPr="00092624">
        <w:rPr>
          <w:rFonts w:hint="eastAsia"/>
          <w:color w:val="000000" w:themeColor="text1"/>
        </w:rPr>
        <w:t>00</w:t>
      </w:r>
      <w:r w:rsidR="00D742C2"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lastRenderedPageBreak/>
        <w:t>“</w:t>
      </w:r>
      <w:proofErr w:type="gramStart"/>
      <w:r w:rsidR="006A18FD"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D7124C"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56749B"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EC2CF9" w:rsidRPr="00092624">
        <w:rPr>
          <w:rFonts w:hint="eastAsia"/>
          <w:color w:val="000000" w:themeColor="text1"/>
        </w:rPr>
        <w:t>spendMoney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</w:t>
      </w:r>
      <w:r w:rsidR="00685F52" w:rsidRPr="00092624">
        <w:rPr>
          <w:rFonts w:hint="eastAsia"/>
          <w:color w:val="000000" w:themeColor="text1"/>
        </w:rPr>
        <w:t>00</w:t>
      </w:r>
      <w:r w:rsidR="006D0957" w:rsidRPr="00092624">
        <w:rPr>
          <w:rFonts w:hint="eastAsia"/>
          <w:color w:val="000000" w:themeColor="text1"/>
        </w:rPr>
        <w:t>.00</w:t>
      </w:r>
      <w:r w:rsidR="00577306" w:rsidRPr="00092624">
        <w:rPr>
          <w:rFonts w:hint="eastAsia"/>
          <w:color w:val="000000" w:themeColor="text1"/>
        </w:rPr>
        <w:t>000</w:t>
      </w:r>
    </w:p>
    <w:p w:rsidR="00D742C2" w:rsidRPr="00092624" w:rsidRDefault="00D742C2" w:rsidP="00D742C2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B5044A" w:rsidRPr="00092624" w:rsidRDefault="00D742C2" w:rsidP="00C6356C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date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967720" w:rsidP="00967720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="00D742C2"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impressionAll</w:t>
      </w:r>
      <w:proofErr w:type="gramEnd"/>
      <w:r w:rsidR="00D742C2" w:rsidRPr="00092624">
        <w:rPr>
          <w:color w:val="000000" w:themeColor="text1"/>
        </w:rPr>
        <w:t>”</w:t>
      </w:r>
      <w:r w:rsidR="00D742C2" w:rsidRPr="00092624">
        <w:rPr>
          <w:rFonts w:hint="eastAsia"/>
          <w:color w:val="000000" w:themeColor="text1"/>
        </w:rPr>
        <w:t>:120000</w:t>
      </w:r>
      <w:r w:rsidR="00685F52" w:rsidRPr="00092624">
        <w:rPr>
          <w:rFonts w:hint="eastAsia"/>
          <w:color w:val="000000" w:themeColor="text1"/>
        </w:rPr>
        <w:t>00</w:t>
      </w:r>
      <w:r w:rsidR="00D742C2"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6A18FD"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D7124C"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FC45C4"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</w:t>
      </w:r>
      <w:r w:rsidR="00685F52" w:rsidRPr="00092624">
        <w:rPr>
          <w:rFonts w:hint="eastAsia"/>
          <w:color w:val="000000" w:themeColor="text1"/>
        </w:rPr>
        <w:t>00</w:t>
      </w:r>
      <w:r w:rsidRPr="00092624">
        <w:rPr>
          <w:rFonts w:hint="eastAsia"/>
          <w:color w:val="000000" w:themeColor="text1"/>
        </w:rPr>
        <w:t>,</w:t>
      </w:r>
    </w:p>
    <w:p w:rsidR="00D742C2" w:rsidRPr="00092624" w:rsidRDefault="00D742C2" w:rsidP="00D742C2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="00EC2CF9" w:rsidRPr="00092624">
        <w:rPr>
          <w:rFonts w:hint="eastAsia"/>
          <w:color w:val="000000" w:themeColor="text1"/>
        </w:rPr>
        <w:t>spendMoney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</w:t>
      </w:r>
      <w:r w:rsidR="00685F52" w:rsidRPr="00092624">
        <w:rPr>
          <w:rFonts w:hint="eastAsia"/>
          <w:color w:val="000000" w:themeColor="text1"/>
        </w:rPr>
        <w:t>00</w:t>
      </w:r>
      <w:r w:rsidR="00FB4F7D" w:rsidRPr="00092624">
        <w:rPr>
          <w:rFonts w:hint="eastAsia"/>
          <w:color w:val="000000" w:themeColor="text1"/>
        </w:rPr>
        <w:t>.00</w:t>
      </w:r>
      <w:r w:rsidR="00577306" w:rsidRPr="00092624">
        <w:rPr>
          <w:rFonts w:hint="eastAsia"/>
          <w:color w:val="000000" w:themeColor="text1"/>
        </w:rPr>
        <w:t>000</w:t>
      </w:r>
    </w:p>
    <w:p w:rsidR="00D742C2" w:rsidRPr="00092624" w:rsidRDefault="00D742C2" w:rsidP="00D742C2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D742C2" w:rsidRPr="00092624" w:rsidRDefault="00D742C2" w:rsidP="00D742C2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D742C2" w:rsidRPr="00092624" w:rsidRDefault="00D742C2" w:rsidP="00D742C2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0D1637" w:rsidRPr="00092624" w:rsidRDefault="000D1637" w:rsidP="000D1637">
      <w:pPr>
        <w:pStyle w:val="a8"/>
        <w:numPr>
          <w:ilvl w:val="0"/>
          <w:numId w:val="32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请求体示例二：</w:t>
      </w:r>
    </w:p>
    <w:p w:rsidR="000D1637" w:rsidRPr="00092624" w:rsidRDefault="000D1637" w:rsidP="000D1637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0D1637" w:rsidRPr="00092624" w:rsidRDefault="000D1637" w:rsidP="000D1637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advertiserId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445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397848" w:rsidRPr="00092624" w:rsidRDefault="000D1637" w:rsidP="00397848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taskId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="00397848" w:rsidRPr="00092624">
        <w:rPr>
          <w:rFonts w:hint="eastAsia"/>
          <w:color w:val="000000" w:themeColor="text1"/>
        </w:rPr>
        <w:t xml:space="preserve"> [</w:t>
      </w:r>
      <w:r w:rsidR="00397848" w:rsidRPr="00092624">
        <w:rPr>
          <w:color w:val="000000" w:themeColor="text1"/>
        </w:rPr>
        <w:t>”</w:t>
      </w:r>
      <w:r w:rsidR="00397848" w:rsidRPr="00092624">
        <w:rPr>
          <w:rFonts w:hint="eastAsia"/>
          <w:color w:val="000000" w:themeColor="text1"/>
        </w:rPr>
        <w:t xml:space="preserve"> 100001, 1000002</w:t>
      </w:r>
      <w:r w:rsidR="00397848" w:rsidRPr="00092624">
        <w:rPr>
          <w:color w:val="000000" w:themeColor="text1"/>
        </w:rPr>
        <w:t>”</w:t>
      </w:r>
      <w:r w:rsidR="00397848" w:rsidRPr="00092624">
        <w:rPr>
          <w:rFonts w:hint="eastAsia"/>
          <w:color w:val="000000" w:themeColor="text1"/>
        </w:rPr>
        <w:t>],</w:t>
      </w:r>
    </w:p>
    <w:p w:rsidR="000D1637" w:rsidRPr="00092624" w:rsidRDefault="00397848" w:rsidP="00397848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="000D1637" w:rsidRPr="00092624">
        <w:rPr>
          <w:color w:val="000000" w:themeColor="text1"/>
        </w:rPr>
        <w:t>“</w:t>
      </w:r>
      <w:proofErr w:type="spellStart"/>
      <w:proofErr w:type="gramStart"/>
      <w:r w:rsidR="000D1637" w:rsidRPr="00092624">
        <w:rPr>
          <w:rFonts w:hint="eastAsia"/>
          <w:color w:val="000000" w:themeColor="text1"/>
        </w:rPr>
        <w:t>adType</w:t>
      </w:r>
      <w:proofErr w:type="spellEnd"/>
      <w:proofErr w:type="gramEnd"/>
      <w:r w:rsidR="000D1637" w:rsidRPr="00092624">
        <w:rPr>
          <w:color w:val="000000" w:themeColor="text1"/>
        </w:rPr>
        <w:t>”</w:t>
      </w:r>
      <w:r w:rsidR="000D1637" w:rsidRPr="00092624">
        <w:rPr>
          <w:rFonts w:hint="eastAsia"/>
          <w:color w:val="000000" w:themeColor="text1"/>
        </w:rPr>
        <w:t>:[</w:t>
      </w:r>
      <w:r w:rsidR="000D1637" w:rsidRPr="00092624">
        <w:rPr>
          <w:color w:val="000000" w:themeColor="text1"/>
        </w:rPr>
        <w:t>”</w:t>
      </w:r>
      <w:r w:rsidR="000D1637" w:rsidRPr="00092624">
        <w:rPr>
          <w:rFonts w:hint="eastAsia"/>
          <w:color w:val="000000" w:themeColor="text1"/>
        </w:rPr>
        <w:t>splash</w:t>
      </w:r>
      <w:r w:rsidR="000D1637" w:rsidRPr="00092624">
        <w:rPr>
          <w:color w:val="000000" w:themeColor="text1"/>
        </w:rPr>
        <w:t>”</w:t>
      </w:r>
      <w:r w:rsidR="000D1637" w:rsidRPr="00092624">
        <w:rPr>
          <w:rFonts w:hint="eastAsia"/>
          <w:color w:val="000000" w:themeColor="text1"/>
        </w:rPr>
        <w:t>],</w:t>
      </w:r>
    </w:p>
    <w:p w:rsidR="000D1637" w:rsidRPr="00092624" w:rsidRDefault="000D1637" w:rsidP="000D1637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r w:rsidRPr="00092624">
        <w:rPr>
          <w:rFonts w:hint="eastAsia"/>
          <w:color w:val="000000" w:themeColor="text1"/>
        </w:rPr>
        <w:t>sumType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</w:t>
      </w:r>
      <w:proofErr w:type="spellStart"/>
      <w:r w:rsidR="000E0E5A" w:rsidRPr="00092624">
        <w:rPr>
          <w:rFonts w:hint="eastAsia"/>
          <w:color w:val="000000" w:themeColor="text1"/>
        </w:rPr>
        <w:t>taskId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pricingType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CPM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</w:t>
      </w:r>
      <w:r w:rsidR="003767E6" w:rsidRPr="00092624">
        <w:rPr>
          <w:rFonts w:hint="eastAsia"/>
          <w:color w:val="000000" w:themeColor="text1"/>
        </w:rPr>
        <w:t>,</w:t>
      </w:r>
    </w:p>
    <w:p w:rsidR="000D1637" w:rsidRPr="00092624" w:rsidRDefault="003767E6" w:rsidP="000D1637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brand</w:t>
      </w:r>
      <w:r w:rsidRPr="00092624">
        <w:rPr>
          <w:color w:val="000000" w:themeColor="text1"/>
        </w:rPr>
        <w:t>”</w:t>
      </w:r>
      <w:proofErr w:type="gramStart"/>
      <w:r w:rsidRPr="00092624">
        <w:rPr>
          <w:rFonts w:hint="eastAsia"/>
          <w:color w:val="000000" w:themeColor="text1"/>
        </w:rPr>
        <w:t>:[</w:t>
      </w:r>
      <w:proofErr w:type="gramEnd"/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</w:t>
      </w:r>
      <w:r w:rsidR="000D1637" w:rsidRPr="00092624">
        <w:rPr>
          <w:rFonts w:hint="eastAsia"/>
          <w:color w:val="000000" w:themeColor="text1"/>
        </w:rPr>
        <w:t>}</w:t>
      </w:r>
    </w:p>
    <w:p w:rsidR="000D1637" w:rsidRPr="00092624" w:rsidRDefault="000D1637" w:rsidP="000D1637">
      <w:pPr>
        <w:pStyle w:val="a8"/>
        <w:numPr>
          <w:ilvl w:val="0"/>
          <w:numId w:val="32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响应体示例二：</w:t>
      </w:r>
    </w:p>
    <w:p w:rsidR="000D1637" w:rsidRPr="00092624" w:rsidRDefault="000D1637" w:rsidP="000D1637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0D1637" w:rsidRPr="00092624" w:rsidRDefault="000D1637" w:rsidP="000D1637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returnCode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:200,</w:t>
      </w:r>
    </w:p>
    <w:p w:rsidR="000D1637" w:rsidRPr="00092624" w:rsidRDefault="000D1637" w:rsidP="000D1637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taskReportInfoList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0D1637" w:rsidRPr="00092624" w:rsidRDefault="000D1637" w:rsidP="000D1637">
      <w:pPr>
        <w:ind w:leftChars="250" w:left="525" w:firstLineChars="300" w:firstLine="63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[    </w:t>
      </w:r>
    </w:p>
    <w:p w:rsidR="000D1637" w:rsidRPr="00092624" w:rsidRDefault="000D1637" w:rsidP="000D1637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{   </w:t>
      </w:r>
    </w:p>
    <w:p w:rsidR="000D1637" w:rsidRPr="00092624" w:rsidRDefault="000D1637" w:rsidP="000D1637">
      <w:pPr>
        <w:ind w:leftChars="250" w:left="525" w:firstLineChars="650" w:firstLine="136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“</w:t>
      </w:r>
      <w:r w:rsidR="000C5FAC" w:rsidRPr="00092624">
        <w:rPr>
          <w:rFonts w:hint="eastAsia"/>
          <w:color w:val="000000" w:themeColor="text1"/>
        </w:rPr>
        <w:t>taskId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0C5FAC" w:rsidRPr="00092624">
        <w:rPr>
          <w:rFonts w:hint="eastAsia"/>
          <w:color w:val="000000" w:themeColor="text1"/>
        </w:rPr>
        <w:t>100001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spendMoney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:20000.00000</w:t>
      </w:r>
    </w:p>
    <w:p w:rsidR="000D1637" w:rsidRPr="00092624" w:rsidRDefault="000D1637" w:rsidP="000D1637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0D1637" w:rsidRPr="00092624" w:rsidRDefault="000D1637" w:rsidP="000D1637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lastRenderedPageBreak/>
        <w:t>{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0C5FAC" w:rsidRPr="00092624">
        <w:rPr>
          <w:rFonts w:hint="eastAsia"/>
          <w:color w:val="000000" w:themeColor="text1"/>
        </w:rPr>
        <w:t>taskId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0C5FAC" w:rsidRPr="00092624">
        <w:rPr>
          <w:rFonts w:hint="eastAsia"/>
          <w:color w:val="000000" w:themeColor="text1"/>
        </w:rPr>
        <w:t>1000002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0D1637" w:rsidRPr="00092624" w:rsidRDefault="000D1637" w:rsidP="000D1637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:1000000,</w:t>
      </w:r>
    </w:p>
    <w:p w:rsidR="000D1637" w:rsidRPr="00092624" w:rsidRDefault="000D1637" w:rsidP="000D1637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spendMoney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:20000.00000</w:t>
      </w:r>
    </w:p>
    <w:p w:rsidR="000D1637" w:rsidRPr="00092624" w:rsidRDefault="000D1637" w:rsidP="000D1637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0D1637" w:rsidRPr="00092624" w:rsidRDefault="000D1637" w:rsidP="000D1637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0D1637" w:rsidRPr="00092624" w:rsidRDefault="000D1637" w:rsidP="000D1637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DC45E6" w:rsidRPr="00092624" w:rsidRDefault="00DC45E6" w:rsidP="00DC45E6">
      <w:pPr>
        <w:pStyle w:val="a8"/>
        <w:numPr>
          <w:ilvl w:val="0"/>
          <w:numId w:val="32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请求体示例三：</w:t>
      </w:r>
    </w:p>
    <w:p w:rsidR="00DC45E6" w:rsidRPr="00092624" w:rsidRDefault="00DC45E6" w:rsidP="00DC45E6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DC45E6" w:rsidRPr="00092624" w:rsidRDefault="00DC45E6" w:rsidP="00DC45E6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F75E68" w:rsidRPr="00092624" w:rsidRDefault="00F75E68" w:rsidP="00F75E68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taskId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 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100001, 1000002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],</w:t>
      </w:r>
    </w:p>
    <w:p w:rsidR="00DC45E6" w:rsidRPr="00092624" w:rsidRDefault="00DC45E6" w:rsidP="00DC45E6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adType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splash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],</w:t>
      </w:r>
    </w:p>
    <w:p w:rsidR="00DC45E6" w:rsidRPr="00092624" w:rsidRDefault="00DC45E6" w:rsidP="00DC45E6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r w:rsidRPr="00092624">
        <w:rPr>
          <w:rFonts w:hint="eastAsia"/>
          <w:color w:val="000000" w:themeColor="text1"/>
        </w:rPr>
        <w:t>sumType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</w:t>
      </w:r>
      <w:proofErr w:type="spellStart"/>
      <w:r w:rsidR="00FA33D8" w:rsidRPr="00092624">
        <w:rPr>
          <w:rFonts w:hint="eastAsia"/>
          <w:color w:val="000000" w:themeColor="text1"/>
        </w:rPr>
        <w:t>advertiserId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pricingType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:[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CPM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]</w:t>
      </w:r>
    </w:p>
    <w:p w:rsidR="00DC45E6" w:rsidRPr="00092624" w:rsidRDefault="00DC45E6" w:rsidP="00DC45E6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DC45E6" w:rsidRPr="00092624" w:rsidRDefault="00DC45E6" w:rsidP="00DC45E6">
      <w:pPr>
        <w:pStyle w:val="a8"/>
        <w:numPr>
          <w:ilvl w:val="0"/>
          <w:numId w:val="32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响应体示例三：</w:t>
      </w:r>
    </w:p>
    <w:p w:rsidR="00DC45E6" w:rsidRPr="00092624" w:rsidRDefault="00DC45E6" w:rsidP="00DC45E6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DC45E6" w:rsidRPr="00092624" w:rsidRDefault="00DC45E6" w:rsidP="00DC45E6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returnCode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:200,</w:t>
      </w:r>
    </w:p>
    <w:p w:rsidR="00DC45E6" w:rsidRPr="00092624" w:rsidRDefault="00DC45E6" w:rsidP="00DC45E6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taskReportInfoList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DC45E6" w:rsidRPr="00092624" w:rsidRDefault="00DC45E6" w:rsidP="00DC45E6">
      <w:pPr>
        <w:ind w:leftChars="250" w:left="525" w:firstLineChars="300" w:firstLine="63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[    </w:t>
      </w:r>
    </w:p>
    <w:p w:rsidR="00DC45E6" w:rsidRPr="00092624" w:rsidRDefault="00DC45E6" w:rsidP="00DC45E6">
      <w:pPr>
        <w:ind w:leftChars="250" w:left="525" w:firstLineChars="450" w:firstLine="94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{   </w:t>
      </w:r>
    </w:p>
    <w:p w:rsidR="00DC45E6" w:rsidRPr="00092624" w:rsidRDefault="00DC45E6" w:rsidP="00DC45E6">
      <w:pPr>
        <w:ind w:leftChars="250" w:left="525" w:firstLineChars="650" w:firstLine="136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“</w:t>
      </w:r>
      <w:r w:rsidR="00FA33D8" w:rsidRPr="00092624">
        <w:rPr>
          <w:rFonts w:hint="eastAsia"/>
          <w:color w:val="000000" w:themeColor="text1"/>
        </w:rPr>
        <w:t>advertiserId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FA33D8" w:rsidRPr="00092624">
        <w:rPr>
          <w:rFonts w:hint="eastAsia"/>
          <w:color w:val="000000" w:themeColor="text1"/>
        </w:rPr>
        <w:t>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spendMoney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:20000.00000</w:t>
      </w:r>
    </w:p>
    <w:p w:rsidR="00DC45E6" w:rsidRPr="00092624" w:rsidRDefault="00DC45E6" w:rsidP="00DC45E6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DC45E6" w:rsidRPr="00092624" w:rsidRDefault="00DC45E6" w:rsidP="00DC45E6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FA33D8" w:rsidRPr="00092624">
        <w:rPr>
          <w:rFonts w:hint="eastAsia"/>
          <w:color w:val="000000" w:themeColor="text1"/>
        </w:rPr>
        <w:t>advertiserId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3153EC" w:rsidRPr="00092624">
        <w:rPr>
          <w:rFonts w:hint="eastAsia"/>
          <w:color w:val="000000" w:themeColor="text1"/>
        </w:rPr>
        <w:t>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DC45E6" w:rsidRPr="00092624" w:rsidRDefault="00DC45E6" w:rsidP="00DC45E6">
      <w:pPr>
        <w:ind w:firstLineChars="950" w:firstLine="1995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“</w:t>
      </w:r>
      <w:proofErr w:type="gramStart"/>
      <w:r w:rsidRPr="00092624">
        <w:rPr>
          <w:rFonts w:hint="eastAsia"/>
          <w:color w:val="000000" w:themeColor="text1"/>
        </w:rPr>
        <w:t>impressionAll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:12000000,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impressionEffective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clickAll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color w:val="000000" w:themeColor="text1"/>
        </w:rPr>
        <w:t>clickEffective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:5000000,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lastRenderedPageBreak/>
        <w:t>“</w:t>
      </w:r>
      <w:proofErr w:type="gramStart"/>
      <w:r w:rsidRPr="00092624">
        <w:rPr>
          <w:rFonts w:hint="eastAsia"/>
          <w:color w:val="000000" w:themeColor="text1"/>
        </w:rPr>
        <w:t>userClose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:1000000,</w:t>
      </w:r>
    </w:p>
    <w:p w:rsidR="00DC45E6" w:rsidRPr="00092624" w:rsidRDefault="00DC45E6" w:rsidP="00DC45E6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spendMoney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:20000.00000</w:t>
      </w:r>
    </w:p>
    <w:p w:rsidR="00DC45E6" w:rsidRPr="00092624" w:rsidRDefault="00DC45E6" w:rsidP="00DC45E6">
      <w:pPr>
        <w:pStyle w:val="a8"/>
        <w:ind w:leftChars="800" w:left="168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DC45E6" w:rsidRPr="00092624" w:rsidRDefault="00DC45E6" w:rsidP="00DC45E6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DC45E6" w:rsidRPr="00092624" w:rsidRDefault="00DC45E6" w:rsidP="00DC45E6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0D1637" w:rsidRPr="00092624" w:rsidRDefault="000D1637" w:rsidP="00D742C2">
      <w:pPr>
        <w:pStyle w:val="a8"/>
        <w:ind w:left="420" w:firstLineChars="0" w:firstLine="0"/>
        <w:jc w:val="left"/>
        <w:rPr>
          <w:color w:val="000000" w:themeColor="text1"/>
        </w:rPr>
      </w:pPr>
    </w:p>
    <w:p w:rsidR="00566F9F" w:rsidRPr="00092624" w:rsidRDefault="00566F9F" w:rsidP="007A6AE4">
      <w:pPr>
        <w:pStyle w:val="a8"/>
        <w:ind w:left="1803" w:firstLineChars="0" w:firstLine="0"/>
        <w:jc w:val="left"/>
        <w:rPr>
          <w:color w:val="000000" w:themeColor="text1"/>
        </w:rPr>
      </w:pPr>
    </w:p>
    <w:p w:rsidR="00566F9F" w:rsidRPr="00092624" w:rsidRDefault="00566F9F" w:rsidP="007A6AE4">
      <w:pPr>
        <w:pStyle w:val="a8"/>
        <w:ind w:left="1803" w:firstLineChars="0" w:firstLine="0"/>
        <w:jc w:val="left"/>
        <w:rPr>
          <w:color w:val="000000" w:themeColor="text1"/>
        </w:rPr>
      </w:pPr>
    </w:p>
    <w:p w:rsidR="00FD34D5" w:rsidRPr="00092624" w:rsidRDefault="00FD34D5" w:rsidP="00FD34D5">
      <w:pPr>
        <w:pStyle w:val="a8"/>
        <w:numPr>
          <w:ilvl w:val="0"/>
          <w:numId w:val="17"/>
        </w:numPr>
        <w:ind w:firstLineChars="0"/>
        <w:jc w:val="left"/>
        <w:rPr>
          <w:vanish/>
          <w:color w:val="000000" w:themeColor="text1"/>
        </w:rPr>
      </w:pPr>
    </w:p>
    <w:p w:rsidR="00FD34D5" w:rsidRPr="00092624" w:rsidRDefault="00FD34D5" w:rsidP="00FD34D5">
      <w:pPr>
        <w:pStyle w:val="a8"/>
        <w:numPr>
          <w:ilvl w:val="0"/>
          <w:numId w:val="17"/>
        </w:numPr>
        <w:ind w:firstLineChars="0"/>
        <w:jc w:val="left"/>
        <w:rPr>
          <w:vanish/>
          <w:color w:val="000000" w:themeColor="text1"/>
        </w:rPr>
      </w:pPr>
    </w:p>
    <w:p w:rsidR="00FD34D5" w:rsidRPr="00092624" w:rsidRDefault="00FD34D5" w:rsidP="00FD34D5">
      <w:pPr>
        <w:pStyle w:val="a8"/>
        <w:numPr>
          <w:ilvl w:val="0"/>
          <w:numId w:val="17"/>
        </w:numPr>
        <w:ind w:firstLineChars="0"/>
        <w:jc w:val="left"/>
        <w:rPr>
          <w:vanish/>
          <w:color w:val="000000" w:themeColor="text1"/>
        </w:rPr>
      </w:pPr>
    </w:p>
    <w:p w:rsidR="00FD34D5" w:rsidRPr="00092624" w:rsidRDefault="00FD34D5" w:rsidP="00FD34D5">
      <w:pPr>
        <w:pStyle w:val="a8"/>
        <w:numPr>
          <w:ilvl w:val="0"/>
          <w:numId w:val="17"/>
        </w:numPr>
        <w:ind w:firstLineChars="0"/>
        <w:jc w:val="left"/>
        <w:rPr>
          <w:vanish/>
          <w:color w:val="000000" w:themeColor="text1"/>
        </w:rPr>
      </w:pPr>
    </w:p>
    <w:p w:rsidR="00FD34D5" w:rsidRPr="00092624" w:rsidRDefault="00FD34D5" w:rsidP="00FD34D5">
      <w:pPr>
        <w:pStyle w:val="a8"/>
        <w:numPr>
          <w:ilvl w:val="1"/>
          <w:numId w:val="17"/>
        </w:numPr>
        <w:ind w:firstLineChars="0"/>
        <w:jc w:val="left"/>
        <w:rPr>
          <w:vanish/>
          <w:color w:val="000000" w:themeColor="text1"/>
        </w:rPr>
      </w:pPr>
    </w:p>
    <w:p w:rsidR="00FD34D5" w:rsidRPr="00092624" w:rsidRDefault="00FD34D5" w:rsidP="00FD34D5">
      <w:pPr>
        <w:pStyle w:val="a8"/>
        <w:numPr>
          <w:ilvl w:val="2"/>
          <w:numId w:val="17"/>
        </w:numPr>
        <w:ind w:firstLineChars="0"/>
        <w:jc w:val="left"/>
        <w:rPr>
          <w:vanish/>
          <w:color w:val="000000" w:themeColor="text1"/>
        </w:rPr>
      </w:pPr>
    </w:p>
    <w:p w:rsidR="00B67A38" w:rsidRPr="00092624" w:rsidRDefault="00B67A38" w:rsidP="00B67A38">
      <w:pPr>
        <w:pStyle w:val="2"/>
        <w:numPr>
          <w:ilvl w:val="1"/>
          <w:numId w:val="24"/>
        </w:numPr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用户统计查询：（</w:t>
      </w:r>
      <w:proofErr w:type="spellStart"/>
      <w:r w:rsidRPr="00092624">
        <w:rPr>
          <w:rFonts w:hint="eastAsia"/>
          <w:color w:val="000000" w:themeColor="text1"/>
        </w:rPr>
        <w:t>getUserInfo</w:t>
      </w:r>
      <w:proofErr w:type="spellEnd"/>
      <w:r w:rsidRPr="00092624">
        <w:rPr>
          <w:rFonts w:hint="eastAsia"/>
          <w:color w:val="000000" w:themeColor="text1"/>
        </w:rPr>
        <w:t>）</w:t>
      </w:r>
    </w:p>
    <w:p w:rsidR="00B67A38" w:rsidRPr="00092624" w:rsidRDefault="00B67A38" w:rsidP="004A72D2">
      <w:pPr>
        <w:ind w:left="1470" w:hangingChars="700" w:hanging="147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按天进行统计。</w:t>
      </w:r>
      <w:r w:rsidR="00D81D3F" w:rsidRPr="00092624">
        <w:rPr>
          <w:rFonts w:hint="eastAsia"/>
          <w:color w:val="000000" w:themeColor="text1"/>
        </w:rPr>
        <w:t>(</w:t>
      </w:r>
      <w:r w:rsidR="00D81D3F" w:rsidRPr="00092624">
        <w:rPr>
          <w:rFonts w:hint="eastAsia"/>
          <w:color w:val="000000" w:themeColor="text1"/>
        </w:rPr>
        <w:t>数据查询来源文件：</w:t>
      </w:r>
      <w:r w:rsidR="00D81D3F" w:rsidRPr="00092624">
        <w:rPr>
          <w:rFonts w:hint="eastAsia"/>
          <w:color w:val="000000" w:themeColor="text1"/>
        </w:rPr>
        <w:t>{ip}.</w:t>
      </w:r>
      <w:r w:rsidR="00D81D3F" w:rsidRPr="00092624">
        <w:rPr>
          <w:color w:val="000000" w:themeColor="text1"/>
        </w:rPr>
        <w:t>access.</w:t>
      </w:r>
      <w:r w:rsidR="00D81D3F" w:rsidRPr="00092624">
        <w:rPr>
          <w:rFonts w:hint="eastAsia"/>
          <w:color w:val="000000" w:themeColor="text1"/>
        </w:rPr>
        <w:t>{time}</w:t>
      </w:r>
      <w:r w:rsidR="00D81D3F" w:rsidRPr="00092624">
        <w:rPr>
          <w:color w:val="000000" w:themeColor="text1"/>
        </w:rPr>
        <w:t>.log</w:t>
      </w:r>
      <w:r w:rsidR="00CD0831" w:rsidRPr="00092624">
        <w:rPr>
          <w:rFonts w:hint="eastAsia"/>
          <w:color w:val="000000" w:themeColor="text1"/>
        </w:rPr>
        <w:t xml:space="preserve">  </w:t>
      </w:r>
      <w:r w:rsidR="00CD0831" w:rsidRPr="00092624">
        <w:rPr>
          <w:rFonts w:hint="eastAsia"/>
          <w:color w:val="000000" w:themeColor="text1"/>
        </w:rPr>
        <w:t>，根据文件中红色标示的字段作为数据查询依据</w:t>
      </w:r>
      <w:r w:rsidR="00D81D3F" w:rsidRPr="00092624">
        <w:rPr>
          <w:rFonts w:hint="eastAsia"/>
          <w:color w:val="000000" w:themeColor="text1"/>
        </w:rPr>
        <w:t>)</w:t>
      </w:r>
    </w:p>
    <w:p w:rsidR="00B67A38" w:rsidRPr="00092624" w:rsidRDefault="00B67A38" w:rsidP="00B67A38">
      <w:pPr>
        <w:pStyle w:val="a8"/>
        <w:numPr>
          <w:ilvl w:val="0"/>
          <w:numId w:val="30"/>
        </w:numPr>
        <w:ind w:firstLineChars="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请求参数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933"/>
        <w:gridCol w:w="3260"/>
        <w:gridCol w:w="992"/>
      </w:tblGrid>
      <w:tr w:rsidR="00B67A38" w:rsidRPr="00092624" w:rsidTr="00A34557">
        <w:tc>
          <w:tcPr>
            <w:tcW w:w="1619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933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3260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992" w:type="dxa"/>
          </w:tcPr>
          <w:p w:rsidR="00B67A38" w:rsidRPr="00092624" w:rsidRDefault="00B67A38" w:rsidP="00A34557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</w:tr>
      <w:tr w:rsidR="00B67A38" w:rsidRPr="00092624" w:rsidTr="00A34557">
        <w:tc>
          <w:tcPr>
            <w:tcW w:w="1619" w:type="dxa"/>
          </w:tcPr>
          <w:p w:rsidR="00B67A38" w:rsidRPr="00092624" w:rsidRDefault="001D1B7F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933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260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非业务字段，作为请求响应标识，</w:t>
            </w:r>
          </w:p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由广告平台产生。</w:t>
            </w:r>
          </w:p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BI</w:t>
            </w:r>
            <w:r w:rsidRPr="00092624">
              <w:rPr>
                <w:rFonts w:hint="eastAsia"/>
                <w:color w:val="000000" w:themeColor="text1"/>
              </w:rPr>
              <w:t>响应时，原样返回。</w:t>
            </w:r>
          </w:p>
        </w:tc>
        <w:tc>
          <w:tcPr>
            <w:tcW w:w="992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B67A38" w:rsidRPr="00092624" w:rsidTr="00A34557">
        <w:tc>
          <w:tcPr>
            <w:tcW w:w="1619" w:type="dxa"/>
          </w:tcPr>
          <w:p w:rsidR="00B67A38" w:rsidRPr="00092624" w:rsidRDefault="001D1B7F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933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260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固定值，标识新广告平台。</w:t>
            </w:r>
          </w:p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固定值为：</w:t>
            </w:r>
            <w:r w:rsidRPr="00092624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“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01</w:t>
            </w:r>
            <w:r w:rsidRPr="00092624">
              <w:rPr>
                <w:rFonts w:hint="eastAsia"/>
                <w:color w:val="000000" w:themeColor="text1"/>
              </w:rPr>
              <w:t>“</w:t>
            </w:r>
          </w:p>
        </w:tc>
        <w:tc>
          <w:tcPr>
            <w:tcW w:w="992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B67A38" w:rsidRPr="00092624" w:rsidTr="00A34557">
        <w:tc>
          <w:tcPr>
            <w:tcW w:w="1619" w:type="dxa"/>
          </w:tcPr>
          <w:p w:rsidR="00B67A38" w:rsidRPr="00092624" w:rsidRDefault="00AD6FF3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taskId</w:t>
            </w:r>
            <w:proofErr w:type="spellEnd"/>
          </w:p>
        </w:tc>
        <w:tc>
          <w:tcPr>
            <w:tcW w:w="933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260" w:type="dxa"/>
          </w:tcPr>
          <w:p w:rsidR="00B67A38" w:rsidRPr="00092624" w:rsidRDefault="00480E73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任务</w:t>
            </w:r>
            <w:r w:rsidRPr="00092624">
              <w:rPr>
                <w:rFonts w:hint="eastAsia"/>
                <w:color w:val="000000" w:themeColor="text1"/>
              </w:rPr>
              <w:t>ID</w:t>
            </w:r>
            <w:r w:rsidR="002F218D" w:rsidRPr="00092624">
              <w:rPr>
                <w:rFonts w:hint="eastAsia"/>
                <w:color w:val="000000" w:themeColor="text1"/>
              </w:rPr>
              <w:t>(</w:t>
            </w:r>
            <w:r w:rsidR="002F218D" w:rsidRPr="00092624">
              <w:rPr>
                <w:rFonts w:hint="eastAsia"/>
                <w:color w:val="000000" w:themeColor="text1"/>
              </w:rPr>
              <w:t>精确</w:t>
            </w:r>
            <w:proofErr w:type="gramStart"/>
            <w:r w:rsidR="002F218D" w:rsidRPr="00092624">
              <w:rPr>
                <w:rFonts w:hint="eastAsia"/>
                <w:color w:val="000000" w:themeColor="text1"/>
              </w:rPr>
              <w:t>值或者</w:t>
            </w:r>
            <w:proofErr w:type="gramEnd"/>
            <w:r w:rsidR="002F218D" w:rsidRPr="00092624">
              <w:rPr>
                <w:rFonts w:hint="eastAsia"/>
                <w:color w:val="000000" w:themeColor="text1"/>
              </w:rPr>
              <w:t>不填</w:t>
            </w:r>
            <w:r w:rsidR="002F218D"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92" w:type="dxa"/>
          </w:tcPr>
          <w:p w:rsidR="00B67A38" w:rsidRPr="00092624" w:rsidRDefault="00B67A38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0F71D2" w:rsidRPr="00092624" w:rsidTr="00A34557">
        <w:tc>
          <w:tcPr>
            <w:tcW w:w="1619" w:type="dxa"/>
          </w:tcPr>
          <w:p w:rsidR="000F71D2" w:rsidRPr="00092624" w:rsidRDefault="001D1B7F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startTime</w:t>
            </w:r>
            <w:proofErr w:type="spellEnd"/>
          </w:p>
        </w:tc>
        <w:tc>
          <w:tcPr>
            <w:tcW w:w="933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260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开始时间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92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0F71D2" w:rsidRPr="00092624" w:rsidTr="00A34557">
        <w:tc>
          <w:tcPr>
            <w:tcW w:w="1619" w:type="dxa"/>
          </w:tcPr>
          <w:p w:rsidR="000F71D2" w:rsidRPr="00092624" w:rsidRDefault="001D1B7F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endTime</w:t>
            </w:r>
            <w:proofErr w:type="spellEnd"/>
          </w:p>
        </w:tc>
        <w:tc>
          <w:tcPr>
            <w:tcW w:w="933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260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结束时间</w:t>
            </w:r>
            <w:r w:rsidRPr="00092624">
              <w:rPr>
                <w:rFonts w:hint="eastAsia"/>
                <w:color w:val="000000" w:themeColor="text1"/>
              </w:rPr>
              <w:t>(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yyyy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-mm-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dd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92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</w:tr>
      <w:tr w:rsidR="000F71D2" w:rsidRPr="00092624" w:rsidTr="00A34557">
        <w:tc>
          <w:tcPr>
            <w:tcW w:w="1619" w:type="dxa"/>
          </w:tcPr>
          <w:p w:rsidR="000F71D2" w:rsidRPr="00092624" w:rsidRDefault="00502CCF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siteId</w:t>
            </w:r>
            <w:proofErr w:type="spellEnd"/>
          </w:p>
        </w:tc>
        <w:tc>
          <w:tcPr>
            <w:tcW w:w="933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260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站点</w:t>
            </w:r>
            <w:r w:rsidRPr="00092624">
              <w:rPr>
                <w:rFonts w:hint="eastAsia"/>
                <w:color w:val="000000" w:themeColor="text1"/>
              </w:rPr>
              <w:t>ID(</w:t>
            </w:r>
            <w:r w:rsidRPr="00092624">
              <w:rPr>
                <w:rFonts w:hint="eastAsia"/>
                <w:color w:val="000000" w:themeColor="text1"/>
              </w:rPr>
              <w:t>精确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值或者</w:t>
            </w:r>
            <w:proofErr w:type="gramEnd"/>
            <w:r w:rsidRPr="00092624">
              <w:rPr>
                <w:rFonts w:hint="eastAsia"/>
                <w:color w:val="000000" w:themeColor="text1"/>
              </w:rPr>
              <w:t>不填</w:t>
            </w:r>
            <w:r w:rsidRPr="00092624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92" w:type="dxa"/>
          </w:tcPr>
          <w:p w:rsidR="000F71D2" w:rsidRPr="00092624" w:rsidRDefault="000F71D2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  <w:tr w:rsidR="00EA343D" w:rsidRPr="00092624" w:rsidTr="00A34557">
        <w:tc>
          <w:tcPr>
            <w:tcW w:w="1619" w:type="dxa"/>
          </w:tcPr>
          <w:p w:rsidR="00EA343D" w:rsidRPr="00092624" w:rsidRDefault="00F105B5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userInfoType</w:t>
            </w:r>
            <w:proofErr w:type="spellEnd"/>
          </w:p>
        </w:tc>
        <w:tc>
          <w:tcPr>
            <w:tcW w:w="933" w:type="dxa"/>
          </w:tcPr>
          <w:p w:rsidR="00EA343D" w:rsidRPr="00092624" w:rsidRDefault="00CD597E" w:rsidP="00C512EF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260" w:type="dxa"/>
          </w:tcPr>
          <w:p w:rsidR="00EA343D" w:rsidRPr="00092624" w:rsidRDefault="00CD597E" w:rsidP="00B22AE9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返回的用户统计类型，</w:t>
            </w:r>
            <w:r w:rsidR="00C3728B" w:rsidRPr="00092624">
              <w:rPr>
                <w:rFonts w:hint="eastAsia"/>
                <w:color w:val="000000" w:themeColor="text1"/>
              </w:rPr>
              <w:t>1</w:t>
            </w:r>
            <w:r w:rsidR="00C3728B" w:rsidRPr="00092624">
              <w:rPr>
                <w:rFonts w:hint="eastAsia"/>
                <w:color w:val="000000" w:themeColor="text1"/>
              </w:rPr>
              <w:t>：地域分布，</w:t>
            </w:r>
            <w:r w:rsidR="00C3728B" w:rsidRPr="00092624">
              <w:rPr>
                <w:rFonts w:hint="eastAsia"/>
                <w:color w:val="000000" w:themeColor="text1"/>
              </w:rPr>
              <w:t>2</w:t>
            </w:r>
            <w:r w:rsidR="00C3728B" w:rsidRPr="00092624">
              <w:rPr>
                <w:rFonts w:hint="eastAsia"/>
                <w:color w:val="000000" w:themeColor="text1"/>
              </w:rPr>
              <w:t>：机型分布（机型使用传播名，例如</w:t>
            </w:r>
            <w:r w:rsidR="00C3728B" w:rsidRPr="00092624">
              <w:rPr>
                <w:rFonts w:hint="eastAsia"/>
                <w:color w:val="000000" w:themeColor="text1"/>
              </w:rPr>
              <w:t>Mate 8</w:t>
            </w:r>
            <w:r w:rsidR="00C3728B" w:rsidRPr="00092624">
              <w:rPr>
                <w:rFonts w:hint="eastAsia"/>
                <w:color w:val="000000" w:themeColor="text1"/>
              </w:rPr>
              <w:t>）</w:t>
            </w:r>
            <w:r w:rsidR="009F480D" w:rsidRPr="00092624">
              <w:rPr>
                <w:rFonts w:hint="eastAsia"/>
                <w:color w:val="000000" w:themeColor="text1"/>
              </w:rPr>
              <w:t>。</w:t>
            </w:r>
            <w:r w:rsidR="007F20D6" w:rsidRPr="00092624">
              <w:rPr>
                <w:rFonts w:hint="eastAsia"/>
                <w:color w:val="000000" w:themeColor="text1"/>
              </w:rPr>
              <w:t>默认为</w:t>
            </w:r>
            <w:r w:rsidR="00B22AE9" w:rsidRPr="00092624">
              <w:rPr>
                <w:rFonts w:hint="eastAsia"/>
                <w:color w:val="000000" w:themeColor="text1"/>
              </w:rPr>
              <w:t>返回</w:t>
            </w:r>
            <w:r w:rsidR="007F20D6" w:rsidRPr="00092624">
              <w:rPr>
                <w:rFonts w:hint="eastAsia"/>
                <w:color w:val="000000" w:themeColor="text1"/>
              </w:rPr>
              <w:t>地域分布统计。</w:t>
            </w:r>
          </w:p>
        </w:tc>
        <w:tc>
          <w:tcPr>
            <w:tcW w:w="992" w:type="dxa"/>
          </w:tcPr>
          <w:p w:rsidR="00EA343D" w:rsidRPr="00092624" w:rsidRDefault="00CD597E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</w:tr>
    </w:tbl>
    <w:p w:rsidR="00B67A38" w:rsidRPr="00092624" w:rsidRDefault="00B67A38" w:rsidP="00B67A38">
      <w:pPr>
        <w:pStyle w:val="a8"/>
        <w:ind w:left="1803" w:firstLineChars="0" w:firstLine="0"/>
        <w:jc w:val="left"/>
        <w:rPr>
          <w:color w:val="000000" w:themeColor="text1"/>
        </w:rPr>
      </w:pPr>
    </w:p>
    <w:p w:rsidR="00B67A38" w:rsidRPr="00092624" w:rsidRDefault="00B67A38" w:rsidP="00B67A38">
      <w:pPr>
        <w:pStyle w:val="a8"/>
        <w:numPr>
          <w:ilvl w:val="0"/>
          <w:numId w:val="30"/>
        </w:numPr>
        <w:ind w:firstLineChars="0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响应参数：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066"/>
        <w:gridCol w:w="3058"/>
        <w:gridCol w:w="615"/>
        <w:gridCol w:w="1653"/>
      </w:tblGrid>
      <w:tr w:rsidR="00B211DC" w:rsidRPr="00092624" w:rsidTr="007F0DAF">
        <w:tc>
          <w:tcPr>
            <w:tcW w:w="168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106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305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615" w:type="dxa"/>
          </w:tcPr>
          <w:p w:rsidR="00B211DC" w:rsidRPr="00092624" w:rsidRDefault="00B211DC" w:rsidP="00A34557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1653" w:type="dxa"/>
          </w:tcPr>
          <w:p w:rsidR="00B211DC" w:rsidRPr="00092624" w:rsidRDefault="00B211DC" w:rsidP="00A34557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B211DC" w:rsidRPr="00092624" w:rsidTr="007F0DAF">
        <w:tc>
          <w:tcPr>
            <w:tcW w:w="168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106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05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原样返回</w:t>
            </w:r>
            <w:r w:rsidRPr="00092624">
              <w:rPr>
                <w:rFonts w:hint="eastAsia"/>
                <w:color w:val="000000" w:themeColor="text1"/>
              </w:rPr>
              <w:t>request</w:t>
            </w:r>
            <w:r w:rsidRPr="00092624">
              <w:rPr>
                <w:rFonts w:hint="eastAsia"/>
                <w:color w:val="000000" w:themeColor="text1"/>
              </w:rPr>
              <w:t>中的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</w:p>
        </w:tc>
        <w:tc>
          <w:tcPr>
            <w:tcW w:w="615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653" w:type="dxa"/>
          </w:tcPr>
          <w:p w:rsidR="0016557C" w:rsidRPr="00092624" w:rsidRDefault="0016557C" w:rsidP="0016557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与请求参数中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requestId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比较</w:t>
            </w:r>
          </w:p>
          <w:p w:rsidR="00B211DC" w:rsidRPr="00092624" w:rsidRDefault="0016557C" w:rsidP="0016557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</w:tc>
      </w:tr>
      <w:tr w:rsidR="00B211DC" w:rsidRPr="00092624" w:rsidTr="007F0DAF">
        <w:tc>
          <w:tcPr>
            <w:tcW w:w="168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lastRenderedPageBreak/>
              <w:t>systemId</w:t>
            </w:r>
            <w:proofErr w:type="spellEnd"/>
          </w:p>
        </w:tc>
        <w:tc>
          <w:tcPr>
            <w:tcW w:w="106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05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原样返回</w:t>
            </w:r>
            <w:r w:rsidRPr="00092624">
              <w:rPr>
                <w:rFonts w:hint="eastAsia"/>
                <w:color w:val="000000" w:themeColor="text1"/>
              </w:rPr>
              <w:t>request</w:t>
            </w:r>
            <w:r w:rsidRPr="00092624">
              <w:rPr>
                <w:rFonts w:hint="eastAsia"/>
                <w:color w:val="000000" w:themeColor="text1"/>
              </w:rPr>
              <w:t>中的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</w:p>
        </w:tc>
        <w:tc>
          <w:tcPr>
            <w:tcW w:w="615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653" w:type="dxa"/>
          </w:tcPr>
          <w:p w:rsidR="0016557C" w:rsidRPr="00092624" w:rsidRDefault="0016557C" w:rsidP="0016557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与请求参数中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systemId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比较</w:t>
            </w:r>
          </w:p>
          <w:p w:rsidR="00B211DC" w:rsidRPr="00092624" w:rsidRDefault="0016557C" w:rsidP="0016557C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</w:tc>
      </w:tr>
      <w:tr w:rsidR="00B211DC" w:rsidRPr="00092624" w:rsidTr="007F0DAF">
        <w:tc>
          <w:tcPr>
            <w:tcW w:w="168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returnCode</w:t>
            </w:r>
            <w:proofErr w:type="spellEnd"/>
          </w:p>
        </w:tc>
        <w:tc>
          <w:tcPr>
            <w:tcW w:w="106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305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返回状态码</w:t>
            </w:r>
          </w:p>
        </w:tc>
        <w:tc>
          <w:tcPr>
            <w:tcW w:w="615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653" w:type="dxa"/>
          </w:tcPr>
          <w:p w:rsidR="00B211DC" w:rsidRPr="00092624" w:rsidRDefault="0016557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</w:t>
            </w:r>
          </w:p>
          <w:p w:rsidR="0016557C" w:rsidRPr="00092624" w:rsidRDefault="0016557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整型</w:t>
            </w:r>
          </w:p>
        </w:tc>
      </w:tr>
      <w:tr w:rsidR="00B211DC" w:rsidRPr="00092624" w:rsidTr="007F0DAF">
        <w:tc>
          <w:tcPr>
            <w:tcW w:w="168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userInfo</w:t>
            </w:r>
            <w:proofErr w:type="spellEnd"/>
          </w:p>
        </w:tc>
        <w:tc>
          <w:tcPr>
            <w:tcW w:w="106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UserInfo</w:t>
            </w:r>
            <w:proofErr w:type="spellEnd"/>
          </w:p>
        </w:tc>
        <w:tc>
          <w:tcPr>
            <w:tcW w:w="3058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用户报表数据</w:t>
            </w:r>
          </w:p>
        </w:tc>
        <w:tc>
          <w:tcPr>
            <w:tcW w:w="615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653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非空校验</w:t>
            </w:r>
          </w:p>
        </w:tc>
      </w:tr>
    </w:tbl>
    <w:p w:rsidR="00B67A38" w:rsidRPr="00092624" w:rsidRDefault="00B67A38" w:rsidP="00B67A38">
      <w:pPr>
        <w:pStyle w:val="ae"/>
        <w:numPr>
          <w:ilvl w:val="0"/>
          <w:numId w:val="30"/>
        </w:numPr>
        <w:ind w:firstLineChars="0"/>
        <w:rPr>
          <w:rFonts w:asciiTheme="minorHAnsi" w:eastAsiaTheme="minorEastAsia" w:hAnsiTheme="minorHAnsi" w:cstheme="minorBidi"/>
          <w:color w:val="000000" w:themeColor="text1"/>
          <w:kern w:val="2"/>
          <w:szCs w:val="22"/>
        </w:rPr>
      </w:pPr>
      <w:proofErr w:type="spellStart"/>
      <w:r w:rsidRPr="00092624">
        <w:rPr>
          <w:rFonts w:asciiTheme="minorHAnsi" w:hAnsiTheme="minorHAnsi" w:hint="eastAsia"/>
          <w:color w:val="000000" w:themeColor="text1"/>
          <w:szCs w:val="22"/>
        </w:rPr>
        <w:t>returnCode</w:t>
      </w:r>
      <w:proofErr w:type="spellEnd"/>
      <w:r w:rsidRPr="00092624">
        <w:rPr>
          <w:rFonts w:asciiTheme="minorHAnsi" w:eastAsiaTheme="minorEastAsia" w:hAnsiTheme="minorHAnsi" w:cstheme="minorBidi" w:hint="eastAsia"/>
          <w:color w:val="000000" w:themeColor="text1"/>
          <w:kern w:val="2"/>
          <w:szCs w:val="22"/>
        </w:rPr>
        <w:t>值：</w:t>
      </w:r>
    </w:p>
    <w:tbl>
      <w:tblPr>
        <w:tblW w:w="0" w:type="auto"/>
        <w:tblInd w:w="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4201"/>
      </w:tblGrid>
      <w:tr w:rsidR="00B67A38" w:rsidRPr="00092624" w:rsidTr="00A34557">
        <w:trPr>
          <w:trHeight w:val="388"/>
        </w:trPr>
        <w:tc>
          <w:tcPr>
            <w:tcW w:w="2272" w:type="dxa"/>
          </w:tcPr>
          <w:p w:rsidR="00B67A38" w:rsidRPr="00092624" w:rsidRDefault="00B67A38" w:rsidP="00A34557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4201" w:type="dxa"/>
          </w:tcPr>
          <w:p w:rsidR="00B67A38" w:rsidRPr="00092624" w:rsidRDefault="00B67A38" w:rsidP="00A34557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查询正确</w:t>
            </w:r>
          </w:p>
        </w:tc>
      </w:tr>
      <w:tr w:rsidR="00B67A38" w:rsidRPr="00092624" w:rsidTr="00A34557">
        <w:trPr>
          <w:trHeight w:val="377"/>
        </w:trPr>
        <w:tc>
          <w:tcPr>
            <w:tcW w:w="2272" w:type="dxa"/>
          </w:tcPr>
          <w:p w:rsidR="00B67A38" w:rsidRPr="00092624" w:rsidRDefault="00B67A38" w:rsidP="00A34557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4201" w:type="dxa"/>
          </w:tcPr>
          <w:p w:rsidR="00B67A38" w:rsidRPr="00092624" w:rsidRDefault="00B67A38" w:rsidP="00A34557">
            <w:pPr>
              <w:pStyle w:val="ae"/>
              <w:ind w:firstLineChars="0" w:firstLine="0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其他错误</w:t>
            </w:r>
          </w:p>
        </w:tc>
      </w:tr>
    </w:tbl>
    <w:p w:rsidR="00B67A38" w:rsidRPr="00092624" w:rsidRDefault="00B67A38" w:rsidP="00B67A38">
      <w:pPr>
        <w:pStyle w:val="a8"/>
        <w:ind w:left="1803" w:firstLineChars="0" w:firstLine="0"/>
        <w:jc w:val="left"/>
        <w:rPr>
          <w:color w:val="000000" w:themeColor="text1"/>
        </w:rPr>
      </w:pPr>
    </w:p>
    <w:p w:rsidR="00B67A38" w:rsidRPr="00092624" w:rsidRDefault="00B67A38" w:rsidP="00B67A38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对象：</w:t>
      </w:r>
      <w:r w:rsidRPr="00092624">
        <w:rPr>
          <w:rFonts w:hint="eastAsia"/>
          <w:color w:val="000000" w:themeColor="text1"/>
        </w:rPr>
        <w:t xml:space="preserve"> </w:t>
      </w:r>
      <w:proofErr w:type="spellStart"/>
      <w:r w:rsidR="00BB6787" w:rsidRPr="00092624">
        <w:rPr>
          <w:rFonts w:hint="eastAsia"/>
          <w:color w:val="000000" w:themeColor="text1"/>
        </w:rPr>
        <w:t>UserInfo</w:t>
      </w:r>
      <w:proofErr w:type="spellEnd"/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991"/>
        <w:gridCol w:w="3275"/>
        <w:gridCol w:w="709"/>
        <w:gridCol w:w="1559"/>
      </w:tblGrid>
      <w:tr w:rsidR="00B211DC" w:rsidRPr="00092624" w:rsidTr="007F0DAF">
        <w:tc>
          <w:tcPr>
            <w:tcW w:w="154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991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3275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709" w:type="dxa"/>
          </w:tcPr>
          <w:p w:rsidR="00B211DC" w:rsidRPr="00092624" w:rsidRDefault="00B211DC" w:rsidP="00A34557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1559" w:type="dxa"/>
          </w:tcPr>
          <w:p w:rsidR="00B211DC" w:rsidRPr="00092624" w:rsidRDefault="00B211DC" w:rsidP="00A34557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B211DC" w:rsidRPr="00092624" w:rsidTr="007F0DAF">
        <w:tc>
          <w:tcPr>
            <w:tcW w:w="154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areaList</w:t>
            </w:r>
            <w:proofErr w:type="spellEnd"/>
          </w:p>
        </w:tc>
        <w:tc>
          <w:tcPr>
            <w:tcW w:w="991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Area[]</w:t>
            </w:r>
          </w:p>
        </w:tc>
        <w:tc>
          <w:tcPr>
            <w:tcW w:w="3275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地域分布，当请求中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userInfoType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>1</w:t>
            </w:r>
            <w:r w:rsidRPr="00092624">
              <w:rPr>
                <w:rFonts w:hint="eastAsia"/>
                <w:color w:val="000000" w:themeColor="text1"/>
              </w:rPr>
              <w:t>，即统计地域分布时，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该值必填</w:t>
            </w:r>
            <w:proofErr w:type="gramEnd"/>
          </w:p>
        </w:tc>
        <w:tc>
          <w:tcPr>
            <w:tcW w:w="709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B211DC" w:rsidRPr="00092624" w:rsidRDefault="00B211DC" w:rsidP="007F0DAF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B211DC" w:rsidRPr="00092624" w:rsidTr="007F0DAF">
        <w:tc>
          <w:tcPr>
            <w:tcW w:w="1546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modelList</w:t>
            </w:r>
            <w:proofErr w:type="spellEnd"/>
          </w:p>
        </w:tc>
        <w:tc>
          <w:tcPr>
            <w:tcW w:w="991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Model[]</w:t>
            </w:r>
          </w:p>
        </w:tc>
        <w:tc>
          <w:tcPr>
            <w:tcW w:w="3275" w:type="dxa"/>
          </w:tcPr>
          <w:p w:rsidR="00B211DC" w:rsidRPr="00092624" w:rsidRDefault="00B211DC" w:rsidP="00937EC0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机型分布，当请求中</w:t>
            </w:r>
            <w:proofErr w:type="spellStart"/>
            <w:r w:rsidRPr="00092624">
              <w:rPr>
                <w:rFonts w:hint="eastAsia"/>
                <w:color w:val="000000" w:themeColor="text1"/>
              </w:rPr>
              <w:t>userInfoType</w:t>
            </w:r>
            <w:proofErr w:type="spellEnd"/>
            <w:r w:rsidRPr="00092624">
              <w:rPr>
                <w:rFonts w:hint="eastAsia"/>
                <w:color w:val="000000" w:themeColor="text1"/>
              </w:rPr>
              <w:t>为</w:t>
            </w:r>
            <w:r w:rsidRPr="00092624">
              <w:rPr>
                <w:rFonts w:hint="eastAsia"/>
                <w:color w:val="000000" w:themeColor="text1"/>
              </w:rPr>
              <w:t>2</w:t>
            </w:r>
            <w:r w:rsidRPr="00092624">
              <w:rPr>
                <w:rFonts w:hint="eastAsia"/>
                <w:color w:val="000000" w:themeColor="text1"/>
              </w:rPr>
              <w:t>，即统计机型分布时，</w:t>
            </w:r>
            <w:proofErr w:type="gramStart"/>
            <w:r w:rsidRPr="00092624">
              <w:rPr>
                <w:rFonts w:hint="eastAsia"/>
                <w:color w:val="000000" w:themeColor="text1"/>
              </w:rPr>
              <w:t>该值必填</w:t>
            </w:r>
            <w:proofErr w:type="gramEnd"/>
          </w:p>
        </w:tc>
        <w:tc>
          <w:tcPr>
            <w:tcW w:w="709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559" w:type="dxa"/>
          </w:tcPr>
          <w:p w:rsidR="00B211DC" w:rsidRPr="00092624" w:rsidRDefault="00B211DC" w:rsidP="007F0DAF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:rsidR="00001410" w:rsidRPr="00092624" w:rsidRDefault="00001410" w:rsidP="00001410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对象：</w:t>
      </w:r>
      <w:r w:rsidRPr="00092624">
        <w:rPr>
          <w:rFonts w:hint="eastAsia"/>
          <w:color w:val="000000" w:themeColor="text1"/>
        </w:rPr>
        <w:t xml:space="preserve"> Area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236"/>
        <w:gridCol w:w="2263"/>
        <w:gridCol w:w="633"/>
        <w:gridCol w:w="2356"/>
      </w:tblGrid>
      <w:tr w:rsidR="00B211DC" w:rsidRPr="00092624" w:rsidTr="007F0DAF">
        <w:tc>
          <w:tcPr>
            <w:tcW w:w="1692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1403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2717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709" w:type="dxa"/>
          </w:tcPr>
          <w:p w:rsidR="00B211DC" w:rsidRPr="00092624" w:rsidRDefault="00B211DC" w:rsidP="00A34557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1559" w:type="dxa"/>
          </w:tcPr>
          <w:p w:rsidR="00B211DC" w:rsidRPr="00092624" w:rsidRDefault="00B211DC" w:rsidP="00A34557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B211DC" w:rsidRPr="00092624" w:rsidTr="007F0DAF">
        <w:tc>
          <w:tcPr>
            <w:tcW w:w="1692" w:type="dxa"/>
          </w:tcPr>
          <w:p w:rsidR="00B211DC" w:rsidRPr="00092624" w:rsidRDefault="00B211DC" w:rsidP="00001410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pvGeo</w:t>
            </w:r>
            <w:proofErr w:type="spellEnd"/>
          </w:p>
        </w:tc>
        <w:tc>
          <w:tcPr>
            <w:tcW w:w="1403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717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省（市）名称</w:t>
            </w:r>
          </w:p>
        </w:tc>
        <w:tc>
          <w:tcPr>
            <w:tcW w:w="709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非空校验</w:t>
            </w:r>
            <w:r w:rsidR="007A5731" w:rsidRPr="00092624">
              <w:rPr>
                <w:rFonts w:hint="eastAsia"/>
                <w:color w:val="000000" w:themeColor="text1"/>
              </w:rPr>
              <w:t>，正则校验：中文且长度在</w:t>
            </w:r>
            <w:r w:rsidR="007A5731" w:rsidRPr="00092624">
              <w:rPr>
                <w:rFonts w:hint="eastAsia"/>
                <w:color w:val="000000" w:themeColor="text1"/>
              </w:rPr>
              <w:t>50</w:t>
            </w:r>
            <w:r w:rsidR="007A5731" w:rsidRPr="00092624">
              <w:rPr>
                <w:rFonts w:hint="eastAsia"/>
                <w:color w:val="000000" w:themeColor="text1"/>
              </w:rPr>
              <w:t>字以内</w:t>
            </w:r>
          </w:p>
          <w:p w:rsidR="004D1379" w:rsidRPr="00092624" w:rsidRDefault="004D1379" w:rsidP="00A34557">
            <w:pPr>
              <w:spacing w:line="360" w:lineRule="auto"/>
              <w:rPr>
                <w:b/>
                <w:color w:val="000000" w:themeColor="text1"/>
              </w:rPr>
            </w:pPr>
            <w:r w:rsidRPr="00092624">
              <w:rPr>
                <w:b/>
                <w:color w:val="000000" w:themeColor="text1"/>
              </w:rPr>
              <w:t>^[\u4e00-\u9fa5]{1,50}$</w:t>
            </w:r>
          </w:p>
        </w:tc>
      </w:tr>
      <w:tr w:rsidR="00B211DC" w:rsidRPr="00092624" w:rsidTr="007F0DAF">
        <w:tc>
          <w:tcPr>
            <w:tcW w:w="1692" w:type="dxa"/>
          </w:tcPr>
          <w:p w:rsidR="00B211DC" w:rsidRPr="00092624" w:rsidRDefault="00B211DC" w:rsidP="00001410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userAccount</w:t>
            </w:r>
            <w:proofErr w:type="spellEnd"/>
          </w:p>
        </w:tc>
        <w:tc>
          <w:tcPr>
            <w:tcW w:w="1403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717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用户量</w:t>
            </w:r>
          </w:p>
        </w:tc>
        <w:tc>
          <w:tcPr>
            <w:tcW w:w="709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1559" w:type="dxa"/>
          </w:tcPr>
          <w:p w:rsidR="00B211DC" w:rsidRPr="00092624" w:rsidRDefault="00B211DC" w:rsidP="00A34557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型校验，非空校验</w:t>
            </w:r>
          </w:p>
        </w:tc>
      </w:tr>
    </w:tbl>
    <w:p w:rsidR="00001410" w:rsidRPr="00092624" w:rsidRDefault="00001410" w:rsidP="00F76699">
      <w:pPr>
        <w:jc w:val="left"/>
        <w:rPr>
          <w:color w:val="000000" w:themeColor="text1"/>
        </w:rPr>
      </w:pPr>
    </w:p>
    <w:p w:rsidR="00AE6AB0" w:rsidRPr="00092624" w:rsidRDefault="00AE6AB0" w:rsidP="00AE6AB0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对象：</w:t>
      </w:r>
      <w:r w:rsidRPr="00092624">
        <w:rPr>
          <w:rFonts w:hint="eastAsia"/>
          <w:color w:val="000000" w:themeColor="text1"/>
        </w:rPr>
        <w:t xml:space="preserve"> Model</w:t>
      </w:r>
    </w:p>
    <w:tbl>
      <w:tblPr>
        <w:tblW w:w="817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714"/>
        <w:gridCol w:w="1121"/>
        <w:gridCol w:w="567"/>
        <w:gridCol w:w="4493"/>
      </w:tblGrid>
      <w:tr w:rsidR="00B211DC" w:rsidRPr="00092624" w:rsidTr="004D1379">
        <w:tc>
          <w:tcPr>
            <w:tcW w:w="128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名称</w:t>
            </w:r>
          </w:p>
        </w:tc>
        <w:tc>
          <w:tcPr>
            <w:tcW w:w="71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1121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567" w:type="dxa"/>
          </w:tcPr>
          <w:p w:rsidR="00B211DC" w:rsidRPr="00092624" w:rsidRDefault="00B211DC" w:rsidP="002B7573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92624"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  <w:t>可选</w:t>
            </w:r>
          </w:p>
        </w:tc>
        <w:tc>
          <w:tcPr>
            <w:tcW w:w="4493" w:type="dxa"/>
          </w:tcPr>
          <w:p w:rsidR="00B211DC" w:rsidRPr="00092624" w:rsidRDefault="00B211DC" w:rsidP="002B7573">
            <w:pPr>
              <w:spacing w:line="360" w:lineRule="auto"/>
              <w:rPr>
                <w:rStyle w:val="ac"/>
                <w:rFonts w:ascii="Arial" w:hAnsi="Arial" w:cs="Arial"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92624">
              <w:rPr>
                <w:rStyle w:val="ac"/>
                <w:rFonts w:ascii="Arial" w:hAnsi="Arial" w:cs="Arial" w:hint="eastAsia"/>
                <w:color w:val="000000" w:themeColor="text1"/>
                <w:sz w:val="15"/>
                <w:szCs w:val="15"/>
                <w:shd w:val="clear" w:color="auto" w:fill="FFFFFF"/>
              </w:rPr>
              <w:t>校验</w:t>
            </w:r>
          </w:p>
        </w:tc>
      </w:tr>
      <w:tr w:rsidR="00B211DC" w:rsidRPr="00092624" w:rsidTr="004D1379">
        <w:trPr>
          <w:trHeight w:val="1216"/>
        </w:trPr>
        <w:tc>
          <w:tcPr>
            <w:tcW w:w="128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brand</w:t>
            </w:r>
          </w:p>
        </w:tc>
        <w:tc>
          <w:tcPr>
            <w:tcW w:w="71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21" w:type="dxa"/>
          </w:tcPr>
          <w:p w:rsidR="00B211DC" w:rsidRPr="00092624" w:rsidRDefault="00B211DC" w:rsidP="003E2B4A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品牌，</w:t>
            </w:r>
            <w:r w:rsidRPr="00092624">
              <w:rPr>
                <w:rFonts w:hint="eastAsia"/>
                <w:color w:val="000000" w:themeColor="text1"/>
              </w:rPr>
              <w:t>1</w:t>
            </w:r>
            <w:r w:rsidRPr="00092624">
              <w:rPr>
                <w:rFonts w:hint="eastAsia"/>
                <w:color w:val="000000" w:themeColor="text1"/>
              </w:rPr>
              <w:t>：荣耀，</w:t>
            </w:r>
            <w:r w:rsidRPr="00092624">
              <w:rPr>
                <w:rFonts w:hint="eastAsia"/>
                <w:color w:val="000000" w:themeColor="text1"/>
              </w:rPr>
              <w:t>2</w:t>
            </w:r>
            <w:r w:rsidRPr="00092624">
              <w:rPr>
                <w:rFonts w:hint="eastAsia"/>
                <w:color w:val="000000" w:themeColor="text1"/>
              </w:rPr>
              <w:t>：华为，</w:t>
            </w:r>
            <w:r w:rsidRPr="00092624">
              <w:rPr>
                <w:rFonts w:hint="eastAsia"/>
                <w:color w:val="000000" w:themeColor="text1"/>
              </w:rPr>
              <w:t>3</w:t>
            </w:r>
            <w:r w:rsidRPr="00092624">
              <w:rPr>
                <w:rFonts w:hint="eastAsia"/>
                <w:color w:val="000000" w:themeColor="text1"/>
              </w:rPr>
              <w:t>：</w:t>
            </w:r>
            <w:r w:rsidRPr="00092624">
              <w:rPr>
                <w:rFonts w:hint="eastAsia"/>
                <w:color w:val="000000" w:themeColor="text1"/>
              </w:rPr>
              <w:lastRenderedPageBreak/>
              <w:t>其它</w:t>
            </w:r>
          </w:p>
        </w:tc>
        <w:tc>
          <w:tcPr>
            <w:tcW w:w="567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lastRenderedPageBreak/>
              <w:t>M</w:t>
            </w:r>
          </w:p>
        </w:tc>
        <w:tc>
          <w:tcPr>
            <w:tcW w:w="4493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白名单校验</w:t>
            </w:r>
            <w:r w:rsidRPr="00092624">
              <w:rPr>
                <w:rFonts w:hint="eastAsia"/>
                <w:color w:val="000000" w:themeColor="text1"/>
              </w:rPr>
              <w:t xml:space="preserve">, </w:t>
            </w:r>
            <w:r w:rsidRPr="00092624">
              <w:rPr>
                <w:rFonts w:hint="eastAsia"/>
                <w:color w:val="000000" w:themeColor="text1"/>
              </w:rPr>
              <w:t>非空校验</w:t>
            </w:r>
            <w:r w:rsidR="007A5731" w:rsidRPr="00092624">
              <w:rPr>
                <w:rFonts w:hint="eastAsia"/>
                <w:color w:val="000000" w:themeColor="text1"/>
              </w:rPr>
              <w:t>，正则校验</w:t>
            </w:r>
          </w:p>
          <w:p w:rsidR="004D1379" w:rsidRPr="00092624" w:rsidRDefault="004D1379" w:rsidP="002B7573">
            <w:pPr>
              <w:spacing w:line="360" w:lineRule="auto"/>
              <w:rPr>
                <w:b/>
                <w:color w:val="000000" w:themeColor="text1"/>
              </w:rPr>
            </w:pPr>
            <w:r w:rsidRPr="00092624">
              <w:rPr>
                <w:b/>
                <w:color w:val="000000" w:themeColor="text1"/>
              </w:rPr>
              <w:t>^(1|2|3){1}$</w:t>
            </w:r>
          </w:p>
        </w:tc>
      </w:tr>
      <w:tr w:rsidR="00B211DC" w:rsidRPr="00092624" w:rsidTr="004D1379">
        <w:tc>
          <w:tcPr>
            <w:tcW w:w="128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lastRenderedPageBreak/>
              <w:t>modelName</w:t>
            </w:r>
            <w:proofErr w:type="spellEnd"/>
          </w:p>
        </w:tc>
        <w:tc>
          <w:tcPr>
            <w:tcW w:w="71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21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机型的传播名</w:t>
            </w:r>
          </w:p>
        </w:tc>
        <w:tc>
          <w:tcPr>
            <w:tcW w:w="567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4493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非空校验</w:t>
            </w:r>
            <w:r w:rsidR="00991986" w:rsidRPr="00092624">
              <w:rPr>
                <w:rFonts w:hint="eastAsia"/>
                <w:color w:val="000000" w:themeColor="text1"/>
              </w:rPr>
              <w:t>，正则校验</w:t>
            </w:r>
            <w:r w:rsidR="007A5731" w:rsidRPr="00092624">
              <w:rPr>
                <w:rFonts w:hint="eastAsia"/>
                <w:color w:val="000000" w:themeColor="text1"/>
              </w:rPr>
              <w:t>，包含中英文、数字、空格、横线、下划线</w:t>
            </w:r>
            <w:r w:rsidR="00991986" w:rsidRPr="00092624">
              <w:rPr>
                <w:rFonts w:hint="eastAsia"/>
                <w:color w:val="000000" w:themeColor="text1"/>
              </w:rPr>
              <w:t>、小数点、加号</w:t>
            </w:r>
          </w:p>
          <w:p w:rsidR="004D1379" w:rsidRPr="00092624" w:rsidRDefault="00991986" w:rsidP="002B7573">
            <w:pPr>
              <w:spacing w:line="360" w:lineRule="auto"/>
              <w:rPr>
                <w:b/>
                <w:color w:val="000000" w:themeColor="text1"/>
              </w:rPr>
            </w:pPr>
            <w:r w:rsidRPr="00092624">
              <w:rPr>
                <w:b/>
                <w:color w:val="000000" w:themeColor="text1"/>
              </w:rPr>
              <w:t>^([\\w-\\s\u4e00-\u9fa5\\.+]){1,50}</w:t>
            </w:r>
            <w:r w:rsidR="004D1379" w:rsidRPr="00092624">
              <w:rPr>
                <w:b/>
                <w:color w:val="000000" w:themeColor="text1"/>
              </w:rPr>
              <w:t>$</w:t>
            </w:r>
          </w:p>
        </w:tc>
      </w:tr>
      <w:tr w:rsidR="00B211DC" w:rsidRPr="00092624" w:rsidTr="004D1379">
        <w:tc>
          <w:tcPr>
            <w:tcW w:w="128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092624">
              <w:rPr>
                <w:rFonts w:hint="eastAsia"/>
                <w:color w:val="000000" w:themeColor="text1"/>
              </w:rPr>
              <w:t>userAccount</w:t>
            </w:r>
            <w:proofErr w:type="spellEnd"/>
          </w:p>
        </w:tc>
        <w:tc>
          <w:tcPr>
            <w:tcW w:w="714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1121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用户量</w:t>
            </w:r>
          </w:p>
        </w:tc>
        <w:tc>
          <w:tcPr>
            <w:tcW w:w="567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M</w:t>
            </w:r>
          </w:p>
        </w:tc>
        <w:tc>
          <w:tcPr>
            <w:tcW w:w="4493" w:type="dxa"/>
          </w:tcPr>
          <w:p w:rsidR="00B211DC" w:rsidRPr="00092624" w:rsidRDefault="00B211DC" w:rsidP="002B7573">
            <w:pPr>
              <w:spacing w:line="360" w:lineRule="auto"/>
              <w:rPr>
                <w:color w:val="000000" w:themeColor="text1"/>
              </w:rPr>
            </w:pPr>
            <w:r w:rsidRPr="00092624">
              <w:rPr>
                <w:rFonts w:hint="eastAsia"/>
                <w:color w:val="000000" w:themeColor="text1"/>
              </w:rPr>
              <w:t>Long</w:t>
            </w:r>
            <w:r w:rsidRPr="00092624">
              <w:rPr>
                <w:rFonts w:hint="eastAsia"/>
                <w:color w:val="000000" w:themeColor="text1"/>
              </w:rPr>
              <w:t>型校验，非空校验</w:t>
            </w:r>
          </w:p>
        </w:tc>
      </w:tr>
    </w:tbl>
    <w:p w:rsidR="00BD07B7" w:rsidRPr="00092624" w:rsidRDefault="00BD07B7" w:rsidP="00F76699">
      <w:pPr>
        <w:jc w:val="left"/>
        <w:rPr>
          <w:color w:val="000000" w:themeColor="text1"/>
        </w:rPr>
      </w:pPr>
    </w:p>
    <w:p w:rsidR="00B67A38" w:rsidRPr="00092624" w:rsidRDefault="00B67A38" w:rsidP="00B67A38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请求体示例：</w:t>
      </w:r>
    </w:p>
    <w:p w:rsidR="00B67A38" w:rsidRPr="00092624" w:rsidRDefault="00B67A38" w:rsidP="00B67A3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B67A38" w:rsidRPr="00092624" w:rsidRDefault="00B67A38" w:rsidP="00B67A38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B67A38" w:rsidRPr="00092624" w:rsidRDefault="00B67A38" w:rsidP="00B67A38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B67A38" w:rsidRPr="00092624" w:rsidRDefault="00B67A38" w:rsidP="00B67A38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AD6FF3" w:rsidRPr="00092624">
        <w:rPr>
          <w:rFonts w:hint="eastAsia"/>
          <w:color w:val="000000" w:themeColor="text1"/>
        </w:rPr>
        <w:t>taskId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C077D7" w:rsidRPr="00092624">
        <w:rPr>
          <w:rFonts w:hint="eastAsia"/>
          <w:color w:val="000000" w:themeColor="text1"/>
        </w:rPr>
        <w:t>1000001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B67A38" w:rsidRPr="00092624" w:rsidRDefault="00B67A38" w:rsidP="00B67A38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B67A38" w:rsidRPr="00092624" w:rsidRDefault="00B67A38" w:rsidP="00B67A38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B67A38" w:rsidRPr="00092624" w:rsidRDefault="00B67A38" w:rsidP="00B67A38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502CCF" w:rsidRPr="00092624">
        <w:rPr>
          <w:rFonts w:hint="eastAsia"/>
          <w:color w:val="000000" w:themeColor="text1"/>
        </w:rPr>
        <w:t>siteId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111</w:t>
      </w:r>
      <w:r w:rsidRPr="00092624">
        <w:rPr>
          <w:color w:val="000000" w:themeColor="text1"/>
        </w:rPr>
        <w:t>”</w:t>
      </w:r>
    </w:p>
    <w:p w:rsidR="00B67A38" w:rsidRPr="00092624" w:rsidRDefault="00B67A38" w:rsidP="00B67A3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B67A38" w:rsidRPr="00092624" w:rsidRDefault="00B67A38" w:rsidP="00B67A38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响应体示例：</w:t>
      </w:r>
    </w:p>
    <w:p w:rsidR="00B67A38" w:rsidRPr="00092624" w:rsidRDefault="00B67A38" w:rsidP="00B67A3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B67A38" w:rsidRPr="00092624" w:rsidRDefault="00B67A38" w:rsidP="00B67A38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ab/>
        <w:t xml:space="preserve"> </w:t>
      </w: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B67A38" w:rsidRPr="00092624" w:rsidRDefault="00B67A38" w:rsidP="00B67A38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="001D1B7F"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B67A38" w:rsidRPr="00092624" w:rsidRDefault="00B67A38" w:rsidP="00B67A3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    </w:t>
      </w: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returnCode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:200,</w:t>
      </w:r>
    </w:p>
    <w:p w:rsidR="00B67A38" w:rsidRPr="00092624" w:rsidRDefault="00B67A38" w:rsidP="00B67A38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="006B39E8" w:rsidRPr="00092624">
        <w:rPr>
          <w:rFonts w:hint="eastAsia"/>
          <w:color w:val="000000" w:themeColor="text1"/>
        </w:rPr>
        <w:t>userInfo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B67A38" w:rsidRPr="00092624" w:rsidRDefault="00B67A38" w:rsidP="006B39E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  <w:r w:rsidR="006B39E8" w:rsidRPr="00092624">
        <w:rPr>
          <w:rFonts w:hint="eastAsia"/>
          <w:color w:val="000000" w:themeColor="text1"/>
        </w:rPr>
        <w:t xml:space="preserve">  </w:t>
      </w:r>
    </w:p>
    <w:p w:rsidR="006B39E8" w:rsidRPr="00092624" w:rsidRDefault="006B39E8" w:rsidP="006B39E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</w:t>
      </w:r>
      <w:r w:rsidRPr="00092624">
        <w:rPr>
          <w:color w:val="000000" w:themeColor="text1"/>
        </w:rPr>
        <w:t>“</w:t>
      </w:r>
      <w:proofErr w:type="spellStart"/>
      <w:proofErr w:type="gramStart"/>
      <w:r w:rsidR="00EC4AA3" w:rsidRPr="00092624">
        <w:rPr>
          <w:rFonts w:hint="eastAsia"/>
          <w:color w:val="000000" w:themeColor="text1"/>
        </w:rPr>
        <w:t>areaList</w:t>
      </w:r>
      <w:proofErr w:type="spellEnd"/>
      <w:proofErr w:type="gramEnd"/>
      <w:r w:rsidRPr="00092624">
        <w:rPr>
          <w:color w:val="000000" w:themeColor="text1"/>
        </w:rPr>
        <w:t>”</w:t>
      </w:r>
      <w:r w:rsidR="00EC4AA3" w:rsidRPr="00092624">
        <w:rPr>
          <w:rFonts w:hint="eastAsia"/>
          <w:color w:val="000000" w:themeColor="text1"/>
        </w:rPr>
        <w:t xml:space="preserve"> : </w:t>
      </w:r>
    </w:p>
    <w:p w:rsidR="00EC4AA3" w:rsidRPr="00092624" w:rsidRDefault="00EC4AA3" w:rsidP="006B39E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[</w:t>
      </w:r>
    </w:p>
    <w:p w:rsidR="00EC4AA3" w:rsidRPr="00092624" w:rsidRDefault="00EC4AA3" w:rsidP="006B39E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  {</w:t>
      </w:r>
    </w:p>
    <w:p w:rsidR="00B67A38" w:rsidRPr="00092624" w:rsidRDefault="00B67A38" w:rsidP="00B67A38">
      <w:pPr>
        <w:ind w:leftChars="450" w:left="945" w:firstLineChars="500" w:firstLine="105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="00EC4AA3"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“</w:t>
      </w:r>
      <w:proofErr w:type="spellStart"/>
      <w:r w:rsidR="00EC4AA3" w:rsidRPr="00092624">
        <w:rPr>
          <w:rFonts w:hint="eastAsia"/>
          <w:color w:val="000000" w:themeColor="text1"/>
        </w:rPr>
        <w:t>pvGeo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EC4AA3" w:rsidRPr="00092624">
        <w:rPr>
          <w:rFonts w:hint="eastAsia"/>
          <w:color w:val="000000" w:themeColor="text1"/>
        </w:rPr>
        <w:t>上海</w:t>
      </w:r>
      <w:proofErr w:type="gramStart"/>
      <w:r w:rsidRPr="00092624">
        <w:rPr>
          <w:color w:val="000000" w:themeColor="text1"/>
        </w:rPr>
        <w:t>”</w:t>
      </w:r>
      <w:proofErr w:type="gramEnd"/>
      <w:r w:rsidRPr="00092624">
        <w:rPr>
          <w:rFonts w:hint="eastAsia"/>
          <w:color w:val="000000" w:themeColor="text1"/>
        </w:rPr>
        <w:t>,</w:t>
      </w:r>
    </w:p>
    <w:p w:rsidR="00EC4AA3" w:rsidRPr="00092624" w:rsidRDefault="00B67A38" w:rsidP="00EC4AA3">
      <w:pPr>
        <w:pStyle w:val="a8"/>
        <w:ind w:leftChars="1000" w:left="2100" w:firstLineChars="50" w:firstLine="1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="00EC4AA3" w:rsidRPr="00092624">
        <w:rPr>
          <w:rFonts w:hint="eastAsia"/>
          <w:color w:val="000000" w:themeColor="text1"/>
        </w:rPr>
        <w:t>userAccount</w:t>
      </w:r>
      <w:proofErr w:type="spellEnd"/>
      <w:r w:rsidR="00EC4AA3"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”</w:t>
      </w:r>
      <w:proofErr w:type="gramEnd"/>
      <w:r w:rsidR="007743A0" w:rsidRPr="00092624">
        <w:rPr>
          <w:rFonts w:hint="eastAsia"/>
          <w:color w:val="000000" w:themeColor="text1"/>
        </w:rPr>
        <w:t>:200000</w:t>
      </w:r>
    </w:p>
    <w:p w:rsidR="00B67A38" w:rsidRPr="00092624" w:rsidRDefault="00B67A38" w:rsidP="00EC4AA3">
      <w:pPr>
        <w:ind w:firstLineChars="950" w:firstLine="199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EC4AA3" w:rsidRPr="00092624" w:rsidRDefault="00EC4AA3" w:rsidP="00EC4AA3">
      <w:pPr>
        <w:ind w:firstLineChars="950" w:firstLine="199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EC4AA3" w:rsidRPr="00092624" w:rsidRDefault="00EC4AA3" w:rsidP="00EC4AA3">
      <w:pPr>
        <w:ind w:leftChars="450" w:left="945" w:firstLineChars="500" w:firstLine="105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 </w:t>
      </w:r>
      <w:r w:rsidRPr="00092624">
        <w:rPr>
          <w:color w:val="000000" w:themeColor="text1"/>
        </w:rPr>
        <w:t>“</w:t>
      </w:r>
      <w:proofErr w:type="spellStart"/>
      <w:r w:rsidRPr="00092624">
        <w:rPr>
          <w:rFonts w:hint="eastAsia"/>
          <w:color w:val="000000" w:themeColor="text1"/>
        </w:rPr>
        <w:t>pvGeo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北京</w:t>
      </w:r>
      <w:proofErr w:type="gramStart"/>
      <w:r w:rsidRPr="00092624">
        <w:rPr>
          <w:color w:val="000000" w:themeColor="text1"/>
        </w:rPr>
        <w:t>”</w:t>
      </w:r>
      <w:proofErr w:type="gramEnd"/>
      <w:r w:rsidRPr="00092624">
        <w:rPr>
          <w:rFonts w:hint="eastAsia"/>
          <w:color w:val="000000" w:themeColor="text1"/>
        </w:rPr>
        <w:t>,</w:t>
      </w:r>
    </w:p>
    <w:p w:rsidR="00EC4AA3" w:rsidRPr="00092624" w:rsidRDefault="00EC4AA3" w:rsidP="00EC4AA3">
      <w:pPr>
        <w:pStyle w:val="a8"/>
        <w:ind w:leftChars="1000" w:left="2100" w:firstLineChars="100" w:firstLine="21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userAccount</w:t>
      </w:r>
      <w:proofErr w:type="spellEnd"/>
      <w:r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”</w:t>
      </w:r>
      <w:proofErr w:type="gramEnd"/>
      <w:r w:rsidRPr="00092624">
        <w:rPr>
          <w:rFonts w:hint="eastAsia"/>
          <w:color w:val="000000" w:themeColor="text1"/>
        </w:rPr>
        <w:t>:8</w:t>
      </w:r>
      <w:r w:rsidR="007743A0" w:rsidRPr="00092624">
        <w:rPr>
          <w:rFonts w:hint="eastAsia"/>
          <w:color w:val="000000" w:themeColor="text1"/>
        </w:rPr>
        <w:t>00000</w:t>
      </w:r>
    </w:p>
    <w:p w:rsidR="00EC4AA3" w:rsidRPr="00092624" w:rsidRDefault="00CB3961" w:rsidP="00EC4AA3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B67A38" w:rsidRPr="00092624" w:rsidRDefault="00B67A38" w:rsidP="00CB3961">
      <w:pPr>
        <w:ind w:leftChars="400" w:left="840" w:firstLineChars="400" w:firstLine="84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EC4AA3" w:rsidRPr="00092624" w:rsidRDefault="00EC4AA3" w:rsidP="00B67A38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B66721" w:rsidRPr="00092624" w:rsidRDefault="00B67A38" w:rsidP="00B67A3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161811" w:rsidRPr="00092624" w:rsidRDefault="00161811" w:rsidP="00B67A38">
      <w:pPr>
        <w:pStyle w:val="a8"/>
        <w:ind w:left="420" w:firstLineChars="0" w:firstLine="0"/>
        <w:jc w:val="left"/>
        <w:rPr>
          <w:color w:val="000000" w:themeColor="text1"/>
        </w:rPr>
      </w:pPr>
    </w:p>
    <w:p w:rsidR="00161811" w:rsidRPr="00092624" w:rsidRDefault="00161811" w:rsidP="00B67A38">
      <w:pPr>
        <w:pStyle w:val="a8"/>
        <w:ind w:left="420" w:firstLineChars="0" w:firstLine="0"/>
        <w:jc w:val="left"/>
        <w:rPr>
          <w:color w:val="000000" w:themeColor="text1"/>
        </w:rPr>
      </w:pPr>
    </w:p>
    <w:p w:rsidR="00161811" w:rsidRPr="00092624" w:rsidRDefault="00161811" w:rsidP="00161811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请求体示例二：</w:t>
      </w:r>
    </w:p>
    <w:p w:rsidR="00161811" w:rsidRPr="00092624" w:rsidRDefault="00161811" w:rsidP="00161811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161811" w:rsidRPr="00092624" w:rsidRDefault="00161811" w:rsidP="00161811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lastRenderedPageBreak/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161811" w:rsidRPr="00092624" w:rsidRDefault="00161811" w:rsidP="00161811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161811" w:rsidRPr="00092624" w:rsidRDefault="00161811" w:rsidP="00161811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taskId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1000001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161811" w:rsidRPr="00092624" w:rsidRDefault="00161811" w:rsidP="00161811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startTime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161811" w:rsidRPr="00092624" w:rsidRDefault="00161811" w:rsidP="00161811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endTime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2015-09-02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161811" w:rsidRPr="00092624" w:rsidRDefault="00161811" w:rsidP="00161811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siteId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111</w:t>
      </w:r>
      <w:r w:rsidRPr="00092624">
        <w:rPr>
          <w:color w:val="000000" w:themeColor="text1"/>
        </w:rPr>
        <w:t>”</w:t>
      </w:r>
      <w:r w:rsidR="00461BC5" w:rsidRPr="00092624">
        <w:rPr>
          <w:rFonts w:hint="eastAsia"/>
          <w:color w:val="000000" w:themeColor="text1"/>
        </w:rPr>
        <w:t>,</w:t>
      </w:r>
    </w:p>
    <w:p w:rsidR="00461BC5" w:rsidRPr="00092624" w:rsidRDefault="00084D4F" w:rsidP="00161811">
      <w:pPr>
        <w:pStyle w:val="a8"/>
        <w:ind w:leftChars="400" w:left="84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userInfoType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</w:t>
      </w:r>
      <w:r w:rsidRPr="00092624">
        <w:rPr>
          <w:color w:val="000000" w:themeColor="text1"/>
        </w:rPr>
        <w:t>”</w:t>
      </w:r>
    </w:p>
    <w:p w:rsidR="00161811" w:rsidRPr="00092624" w:rsidRDefault="00161811" w:rsidP="00161811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161811" w:rsidRPr="00092624" w:rsidRDefault="00161811" w:rsidP="00B67A38">
      <w:pPr>
        <w:pStyle w:val="a8"/>
        <w:ind w:left="420" w:firstLineChars="0" w:firstLine="0"/>
        <w:jc w:val="left"/>
        <w:rPr>
          <w:color w:val="000000" w:themeColor="text1"/>
        </w:rPr>
      </w:pPr>
    </w:p>
    <w:p w:rsidR="008C2F68" w:rsidRPr="00092624" w:rsidRDefault="008C2F68" w:rsidP="008C2F68">
      <w:pPr>
        <w:pStyle w:val="a8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响应体示例：</w:t>
      </w:r>
    </w:p>
    <w:p w:rsidR="008C2F68" w:rsidRPr="00092624" w:rsidRDefault="008C2F68" w:rsidP="008C2F6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8C2F68" w:rsidRPr="00092624" w:rsidRDefault="008C2F68" w:rsidP="008C2F68">
      <w:pPr>
        <w:pStyle w:val="a8"/>
        <w:ind w:left="420" w:firstLineChars="0" w:firstLine="40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ab/>
        <w:t xml:space="preserve">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requestId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201509251444000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8C2F68" w:rsidRPr="00092624" w:rsidRDefault="008C2F68" w:rsidP="008C2F68">
      <w:pPr>
        <w:pStyle w:val="a8"/>
        <w:ind w:leftChars="200" w:left="420" w:firstLineChars="291" w:firstLine="611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systemId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01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8C2F68" w:rsidRPr="00092624" w:rsidRDefault="008C2F68" w:rsidP="008C2F6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    </w:t>
      </w:r>
      <w:r w:rsidRPr="00092624">
        <w:rPr>
          <w:color w:val="000000" w:themeColor="text1"/>
        </w:rPr>
        <w:t>“</w:t>
      </w:r>
      <w:proofErr w:type="gramStart"/>
      <w:r w:rsidRPr="00092624">
        <w:rPr>
          <w:rFonts w:hint="eastAsia"/>
          <w:color w:val="000000" w:themeColor="text1"/>
        </w:rPr>
        <w:t>returnCode</w:t>
      </w:r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:200,</w:t>
      </w:r>
    </w:p>
    <w:p w:rsidR="008C2F68" w:rsidRPr="00092624" w:rsidRDefault="008C2F68" w:rsidP="008C2F68">
      <w:pPr>
        <w:pStyle w:val="a8"/>
        <w:ind w:leftChars="500" w:left="1050" w:firstLineChars="0" w:firstLine="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userInfo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</w:p>
    <w:p w:rsidR="008C2F68" w:rsidRPr="00092624" w:rsidRDefault="008C2F68" w:rsidP="008C2F6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{  </w:t>
      </w:r>
    </w:p>
    <w:p w:rsidR="008C2F68" w:rsidRPr="00092624" w:rsidRDefault="008C2F68" w:rsidP="008C2F6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</w:t>
      </w:r>
      <w:r w:rsidRPr="00092624">
        <w:rPr>
          <w:color w:val="000000" w:themeColor="text1"/>
        </w:rPr>
        <w:t>“</w:t>
      </w:r>
      <w:proofErr w:type="spellStart"/>
      <w:proofErr w:type="gramStart"/>
      <w:r w:rsidR="0067464F" w:rsidRPr="00092624">
        <w:rPr>
          <w:rFonts w:hint="eastAsia"/>
          <w:color w:val="000000" w:themeColor="text1"/>
        </w:rPr>
        <w:t>modelList</w:t>
      </w:r>
      <w:proofErr w:type="spellEnd"/>
      <w:proofErr w:type="gram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 xml:space="preserve"> : </w:t>
      </w:r>
    </w:p>
    <w:p w:rsidR="008C2F68" w:rsidRPr="00092624" w:rsidRDefault="008C2F68" w:rsidP="008C2F6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[</w:t>
      </w:r>
    </w:p>
    <w:p w:rsidR="008C2F68" w:rsidRPr="00092624" w:rsidRDefault="008C2F68" w:rsidP="008C2F68">
      <w:pPr>
        <w:ind w:firstLineChars="550" w:firstLine="115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 xml:space="preserve">        {</w:t>
      </w:r>
    </w:p>
    <w:p w:rsidR="00B66452" w:rsidRPr="00092624" w:rsidRDefault="008C2F68" w:rsidP="008C2F68">
      <w:pPr>
        <w:ind w:leftChars="450" w:left="945" w:firstLineChars="500" w:firstLine="105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</w:t>
      </w:r>
      <w:r w:rsidR="00B66452" w:rsidRPr="00092624">
        <w:rPr>
          <w:color w:val="000000" w:themeColor="text1"/>
        </w:rPr>
        <w:t>“</w:t>
      </w:r>
      <w:r w:rsidR="00B66452" w:rsidRPr="00092624">
        <w:rPr>
          <w:rFonts w:hint="eastAsia"/>
          <w:color w:val="000000" w:themeColor="text1"/>
        </w:rPr>
        <w:t>brand</w:t>
      </w:r>
      <w:r w:rsidR="00B66452" w:rsidRPr="00092624">
        <w:rPr>
          <w:color w:val="000000" w:themeColor="text1"/>
        </w:rPr>
        <w:t>”</w:t>
      </w:r>
      <w:r w:rsidR="00B66452" w:rsidRPr="00092624">
        <w:rPr>
          <w:rFonts w:hint="eastAsia"/>
          <w:color w:val="000000" w:themeColor="text1"/>
        </w:rPr>
        <w:t>:</w:t>
      </w:r>
      <w:r w:rsidR="00B66452" w:rsidRPr="00092624">
        <w:rPr>
          <w:color w:val="000000" w:themeColor="text1"/>
        </w:rPr>
        <w:t>”</w:t>
      </w:r>
      <w:r w:rsidR="00B202E9" w:rsidRPr="00092624">
        <w:rPr>
          <w:rFonts w:hint="eastAsia"/>
          <w:color w:val="000000" w:themeColor="text1"/>
        </w:rPr>
        <w:t>2</w:t>
      </w:r>
      <w:r w:rsidR="00B66452" w:rsidRPr="00092624">
        <w:rPr>
          <w:color w:val="000000" w:themeColor="text1"/>
        </w:rPr>
        <w:t>”</w:t>
      </w:r>
      <w:r w:rsidR="002075E5" w:rsidRPr="00092624">
        <w:rPr>
          <w:rFonts w:hint="eastAsia"/>
          <w:color w:val="000000" w:themeColor="text1"/>
        </w:rPr>
        <w:t>,</w:t>
      </w:r>
    </w:p>
    <w:p w:rsidR="008C2F68" w:rsidRPr="00092624" w:rsidRDefault="008C2F68" w:rsidP="00B66452">
      <w:pPr>
        <w:ind w:leftChars="450" w:left="945" w:firstLineChars="600" w:firstLine="126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r w:rsidR="00940136" w:rsidRPr="00092624">
        <w:rPr>
          <w:rFonts w:hint="eastAsia"/>
          <w:color w:val="000000" w:themeColor="text1"/>
        </w:rPr>
        <w:t>modelName</w:t>
      </w:r>
      <w:proofErr w:type="spellEnd"/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0D22E3" w:rsidRPr="00092624">
        <w:rPr>
          <w:rFonts w:hint="eastAsia"/>
          <w:color w:val="000000" w:themeColor="text1"/>
        </w:rPr>
        <w:t>Mate 8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8C2F68" w:rsidRPr="00092624" w:rsidRDefault="008C2F68" w:rsidP="008C2F68">
      <w:pPr>
        <w:pStyle w:val="a8"/>
        <w:ind w:leftChars="1000" w:left="2100" w:firstLineChars="50" w:firstLine="1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userAccount</w:t>
      </w:r>
      <w:proofErr w:type="spellEnd"/>
      <w:r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”</w:t>
      </w:r>
      <w:proofErr w:type="gramEnd"/>
      <w:r w:rsidRPr="00092624">
        <w:rPr>
          <w:rFonts w:hint="eastAsia"/>
          <w:color w:val="000000" w:themeColor="text1"/>
        </w:rPr>
        <w:t>:200000</w:t>
      </w:r>
    </w:p>
    <w:p w:rsidR="008C2F68" w:rsidRPr="00092624" w:rsidRDefault="008C2F68" w:rsidP="008C2F68">
      <w:pPr>
        <w:ind w:firstLineChars="950" w:firstLine="199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},</w:t>
      </w:r>
    </w:p>
    <w:p w:rsidR="008C2F68" w:rsidRPr="00092624" w:rsidRDefault="008C2F68" w:rsidP="008C2F68">
      <w:pPr>
        <w:ind w:firstLineChars="950" w:firstLine="1995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{</w:t>
      </w:r>
    </w:p>
    <w:p w:rsidR="00323486" w:rsidRPr="00092624" w:rsidRDefault="00323486" w:rsidP="00323486">
      <w:pPr>
        <w:ind w:leftChars="450" w:left="945" w:firstLineChars="500" w:firstLine="1050"/>
        <w:jc w:val="left"/>
        <w:rPr>
          <w:color w:val="000000" w:themeColor="text1"/>
        </w:rPr>
      </w:pPr>
      <w:r w:rsidRPr="00092624">
        <w:rPr>
          <w:color w:val="000000" w:themeColor="text1"/>
        </w:rPr>
        <w:t xml:space="preserve"> </w:t>
      </w:r>
      <w:r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brand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B202E9" w:rsidRPr="00092624">
        <w:rPr>
          <w:rFonts w:hint="eastAsia"/>
          <w:color w:val="000000" w:themeColor="text1"/>
        </w:rPr>
        <w:t>2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323486" w:rsidRPr="00092624" w:rsidRDefault="00323486" w:rsidP="00323486">
      <w:pPr>
        <w:ind w:leftChars="450" w:left="945" w:firstLineChars="600" w:firstLine="1260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r w:rsidRPr="00092624">
        <w:rPr>
          <w:rFonts w:hint="eastAsia"/>
          <w:color w:val="000000" w:themeColor="text1"/>
        </w:rPr>
        <w:t>modelName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:</w:t>
      </w:r>
      <w:r w:rsidRPr="00092624">
        <w:rPr>
          <w:color w:val="000000" w:themeColor="text1"/>
        </w:rPr>
        <w:t>”</w:t>
      </w:r>
      <w:r w:rsidR="00CA68D8" w:rsidRPr="00092624">
        <w:rPr>
          <w:rFonts w:hint="eastAsia"/>
          <w:color w:val="000000" w:themeColor="text1"/>
        </w:rPr>
        <w:t>P9</w:t>
      </w:r>
      <w:r w:rsidRPr="00092624">
        <w:rPr>
          <w:color w:val="000000" w:themeColor="text1"/>
        </w:rPr>
        <w:t>”</w:t>
      </w:r>
      <w:r w:rsidRPr="00092624">
        <w:rPr>
          <w:rFonts w:hint="eastAsia"/>
          <w:color w:val="000000" w:themeColor="text1"/>
        </w:rPr>
        <w:t>,</w:t>
      </w:r>
    </w:p>
    <w:p w:rsidR="00323486" w:rsidRPr="00092624" w:rsidRDefault="00323486" w:rsidP="00323486">
      <w:pPr>
        <w:pStyle w:val="a8"/>
        <w:ind w:leftChars="1000" w:left="2100" w:firstLineChars="50" w:firstLine="105"/>
        <w:jc w:val="left"/>
        <w:rPr>
          <w:color w:val="000000" w:themeColor="text1"/>
        </w:rPr>
      </w:pPr>
      <w:r w:rsidRPr="00092624">
        <w:rPr>
          <w:color w:val="000000" w:themeColor="text1"/>
        </w:rPr>
        <w:t>“</w:t>
      </w:r>
      <w:proofErr w:type="spellStart"/>
      <w:proofErr w:type="gramStart"/>
      <w:r w:rsidRPr="00092624">
        <w:rPr>
          <w:rFonts w:hint="eastAsia"/>
          <w:color w:val="000000" w:themeColor="text1"/>
        </w:rPr>
        <w:t>userAccount</w:t>
      </w:r>
      <w:proofErr w:type="spellEnd"/>
      <w:r w:rsidRPr="00092624">
        <w:rPr>
          <w:rFonts w:hint="eastAsia"/>
          <w:color w:val="000000" w:themeColor="text1"/>
        </w:rPr>
        <w:t xml:space="preserve"> </w:t>
      </w:r>
      <w:r w:rsidRPr="00092624">
        <w:rPr>
          <w:color w:val="000000" w:themeColor="text1"/>
        </w:rPr>
        <w:t>”</w:t>
      </w:r>
      <w:proofErr w:type="gramEnd"/>
      <w:r w:rsidRPr="00092624">
        <w:rPr>
          <w:rFonts w:hint="eastAsia"/>
          <w:color w:val="000000" w:themeColor="text1"/>
        </w:rPr>
        <w:t>:</w:t>
      </w:r>
      <w:r w:rsidR="005761A0" w:rsidRPr="00092624">
        <w:rPr>
          <w:rFonts w:hint="eastAsia"/>
          <w:color w:val="000000" w:themeColor="text1"/>
        </w:rPr>
        <w:t>800000</w:t>
      </w:r>
    </w:p>
    <w:p w:rsidR="008C2F68" w:rsidRPr="00092624" w:rsidRDefault="008C2F68" w:rsidP="008C2F68">
      <w:pPr>
        <w:pStyle w:val="a8"/>
        <w:ind w:leftChars="1000" w:left="210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8C2F68" w:rsidRPr="00092624" w:rsidRDefault="008C2F68" w:rsidP="008C2F68">
      <w:pPr>
        <w:ind w:leftChars="400" w:left="840" w:firstLineChars="400" w:firstLine="84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]</w:t>
      </w:r>
    </w:p>
    <w:p w:rsidR="008C2F68" w:rsidRPr="00092624" w:rsidRDefault="008C2F68" w:rsidP="008C2F68">
      <w:pPr>
        <w:ind w:left="840" w:firstLineChars="200" w:firstLine="42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8C2F68" w:rsidRPr="00092624" w:rsidRDefault="008C2F68" w:rsidP="008C2F68">
      <w:pPr>
        <w:pStyle w:val="a8"/>
        <w:ind w:left="420" w:firstLineChars="0" w:firstLine="0"/>
        <w:jc w:val="left"/>
        <w:rPr>
          <w:color w:val="000000" w:themeColor="text1"/>
        </w:rPr>
      </w:pPr>
      <w:r w:rsidRPr="00092624">
        <w:rPr>
          <w:rFonts w:hint="eastAsia"/>
          <w:color w:val="000000" w:themeColor="text1"/>
        </w:rPr>
        <w:t>}</w:t>
      </w:r>
    </w:p>
    <w:p w:rsidR="00161811" w:rsidRPr="00092624" w:rsidRDefault="00161811" w:rsidP="00B67A38">
      <w:pPr>
        <w:pStyle w:val="a8"/>
        <w:ind w:left="420" w:firstLineChars="0" w:firstLine="0"/>
        <w:jc w:val="left"/>
        <w:rPr>
          <w:color w:val="000000" w:themeColor="text1"/>
        </w:rPr>
      </w:pPr>
    </w:p>
    <w:p w:rsidR="00161811" w:rsidRPr="00092624" w:rsidRDefault="00161811" w:rsidP="00B67A38">
      <w:pPr>
        <w:pStyle w:val="a8"/>
        <w:ind w:left="420" w:firstLineChars="0" w:firstLine="0"/>
        <w:jc w:val="left"/>
        <w:rPr>
          <w:color w:val="000000" w:themeColor="text1"/>
        </w:rPr>
      </w:pPr>
    </w:p>
    <w:sectPr w:rsidR="00161811" w:rsidRPr="00092624" w:rsidSect="001C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3D0" w:rsidRDefault="006803D0" w:rsidP="006508CC">
      <w:pPr>
        <w:ind w:firstLine="440"/>
      </w:pPr>
      <w:r>
        <w:separator/>
      </w:r>
    </w:p>
  </w:endnote>
  <w:endnote w:type="continuationSeparator" w:id="0">
    <w:p w:rsidR="006803D0" w:rsidRDefault="006803D0" w:rsidP="006508CC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????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3D0" w:rsidRDefault="006803D0" w:rsidP="006508CC">
      <w:pPr>
        <w:ind w:firstLine="440"/>
      </w:pPr>
      <w:r>
        <w:separator/>
      </w:r>
    </w:p>
  </w:footnote>
  <w:footnote w:type="continuationSeparator" w:id="0">
    <w:p w:rsidR="006803D0" w:rsidRDefault="006803D0" w:rsidP="006508CC">
      <w:pPr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F64"/>
    <w:multiLevelType w:val="multilevel"/>
    <w:tmpl w:val="6EF4E8EA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6DA0B0F"/>
    <w:multiLevelType w:val="multilevel"/>
    <w:tmpl w:val="FFC85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C943BA7"/>
    <w:multiLevelType w:val="hybridMultilevel"/>
    <w:tmpl w:val="49E09BD6"/>
    <w:lvl w:ilvl="0" w:tplc="AF64FA0E">
      <w:start w:val="1"/>
      <w:numFmt w:val="decimal"/>
      <w:lvlText w:val="%1.1.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0B81B15"/>
    <w:multiLevelType w:val="hybridMultilevel"/>
    <w:tmpl w:val="3A6A46C8"/>
    <w:lvl w:ilvl="0" w:tplc="AF64FA0E">
      <w:start w:val="1"/>
      <w:numFmt w:val="decimal"/>
      <w:lvlText w:val="%1.1.1"/>
      <w:lvlJc w:val="left"/>
      <w:pPr>
        <w:ind w:left="15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3" w:hanging="420"/>
      </w:pPr>
    </w:lvl>
    <w:lvl w:ilvl="2" w:tplc="0409001B" w:tentative="1">
      <w:start w:val="1"/>
      <w:numFmt w:val="lowerRoman"/>
      <w:lvlText w:val="%3."/>
      <w:lvlJc w:val="right"/>
      <w:pPr>
        <w:ind w:left="2343" w:hanging="420"/>
      </w:pPr>
    </w:lvl>
    <w:lvl w:ilvl="3" w:tplc="0409000F" w:tentative="1">
      <w:start w:val="1"/>
      <w:numFmt w:val="decimal"/>
      <w:lvlText w:val="%4."/>
      <w:lvlJc w:val="left"/>
      <w:pPr>
        <w:ind w:left="2763" w:hanging="420"/>
      </w:pPr>
    </w:lvl>
    <w:lvl w:ilvl="4" w:tplc="04090019" w:tentative="1">
      <w:start w:val="1"/>
      <w:numFmt w:val="lowerLetter"/>
      <w:lvlText w:val="%5)"/>
      <w:lvlJc w:val="left"/>
      <w:pPr>
        <w:ind w:left="3183" w:hanging="420"/>
      </w:pPr>
    </w:lvl>
    <w:lvl w:ilvl="5" w:tplc="0409001B" w:tentative="1">
      <w:start w:val="1"/>
      <w:numFmt w:val="lowerRoman"/>
      <w:lvlText w:val="%6."/>
      <w:lvlJc w:val="right"/>
      <w:pPr>
        <w:ind w:left="3603" w:hanging="420"/>
      </w:pPr>
    </w:lvl>
    <w:lvl w:ilvl="6" w:tplc="0409000F" w:tentative="1">
      <w:start w:val="1"/>
      <w:numFmt w:val="decimal"/>
      <w:lvlText w:val="%7."/>
      <w:lvlJc w:val="left"/>
      <w:pPr>
        <w:ind w:left="4023" w:hanging="420"/>
      </w:pPr>
    </w:lvl>
    <w:lvl w:ilvl="7" w:tplc="04090019" w:tentative="1">
      <w:start w:val="1"/>
      <w:numFmt w:val="lowerLetter"/>
      <w:lvlText w:val="%8)"/>
      <w:lvlJc w:val="left"/>
      <w:pPr>
        <w:ind w:left="4443" w:hanging="420"/>
      </w:pPr>
    </w:lvl>
    <w:lvl w:ilvl="8" w:tplc="0409001B" w:tentative="1">
      <w:start w:val="1"/>
      <w:numFmt w:val="lowerRoman"/>
      <w:lvlText w:val="%9."/>
      <w:lvlJc w:val="right"/>
      <w:pPr>
        <w:ind w:left="4863" w:hanging="420"/>
      </w:pPr>
    </w:lvl>
  </w:abstractNum>
  <w:abstractNum w:abstractNumId="5">
    <w:nsid w:val="129B7203"/>
    <w:multiLevelType w:val="hybridMultilevel"/>
    <w:tmpl w:val="7770658A"/>
    <w:lvl w:ilvl="0" w:tplc="30B84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EF4471"/>
    <w:multiLevelType w:val="hybridMultilevel"/>
    <w:tmpl w:val="DC3A2F02"/>
    <w:lvl w:ilvl="0" w:tplc="28F0F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51767C"/>
    <w:multiLevelType w:val="multilevel"/>
    <w:tmpl w:val="1AC2E4C4"/>
    <w:lvl w:ilvl="0">
      <w:start w:val="1"/>
      <w:numFmt w:val="decimal"/>
      <w:lvlText w:val="%1"/>
      <w:lvlJc w:val="left"/>
      <w:pPr>
        <w:ind w:left="987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8">
    <w:nsid w:val="235A6E89"/>
    <w:multiLevelType w:val="hybridMultilevel"/>
    <w:tmpl w:val="8E84E0AA"/>
    <w:lvl w:ilvl="0" w:tplc="30B84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837FD3"/>
    <w:multiLevelType w:val="hybridMultilevel"/>
    <w:tmpl w:val="456CA966"/>
    <w:lvl w:ilvl="0" w:tplc="678CD85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E376DC"/>
    <w:multiLevelType w:val="hybridMultilevel"/>
    <w:tmpl w:val="3E28F056"/>
    <w:lvl w:ilvl="0" w:tplc="AF64FA0E">
      <w:start w:val="1"/>
      <w:numFmt w:val="decimal"/>
      <w:lvlText w:val="%1.1.1"/>
      <w:lvlJc w:val="left"/>
      <w:pPr>
        <w:ind w:left="124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9" w:hanging="420"/>
      </w:pPr>
    </w:lvl>
    <w:lvl w:ilvl="2" w:tplc="0409001B" w:tentative="1">
      <w:start w:val="1"/>
      <w:numFmt w:val="lowerRoman"/>
      <w:lvlText w:val="%3."/>
      <w:lvlJc w:val="right"/>
      <w:pPr>
        <w:ind w:left="2089" w:hanging="420"/>
      </w:pPr>
    </w:lvl>
    <w:lvl w:ilvl="3" w:tplc="0409000F" w:tentative="1">
      <w:start w:val="1"/>
      <w:numFmt w:val="decimal"/>
      <w:lvlText w:val="%4."/>
      <w:lvlJc w:val="left"/>
      <w:pPr>
        <w:ind w:left="2509" w:hanging="420"/>
      </w:pPr>
    </w:lvl>
    <w:lvl w:ilvl="4" w:tplc="04090019" w:tentative="1">
      <w:start w:val="1"/>
      <w:numFmt w:val="lowerLetter"/>
      <w:lvlText w:val="%5)"/>
      <w:lvlJc w:val="left"/>
      <w:pPr>
        <w:ind w:left="2929" w:hanging="420"/>
      </w:pPr>
    </w:lvl>
    <w:lvl w:ilvl="5" w:tplc="0409001B" w:tentative="1">
      <w:start w:val="1"/>
      <w:numFmt w:val="lowerRoman"/>
      <w:lvlText w:val="%6."/>
      <w:lvlJc w:val="right"/>
      <w:pPr>
        <w:ind w:left="3349" w:hanging="420"/>
      </w:pPr>
    </w:lvl>
    <w:lvl w:ilvl="6" w:tplc="0409000F" w:tentative="1">
      <w:start w:val="1"/>
      <w:numFmt w:val="decimal"/>
      <w:lvlText w:val="%7."/>
      <w:lvlJc w:val="left"/>
      <w:pPr>
        <w:ind w:left="3769" w:hanging="420"/>
      </w:pPr>
    </w:lvl>
    <w:lvl w:ilvl="7" w:tplc="04090019" w:tentative="1">
      <w:start w:val="1"/>
      <w:numFmt w:val="lowerLetter"/>
      <w:lvlText w:val="%8)"/>
      <w:lvlJc w:val="left"/>
      <w:pPr>
        <w:ind w:left="4189" w:hanging="420"/>
      </w:pPr>
    </w:lvl>
    <w:lvl w:ilvl="8" w:tplc="0409001B" w:tentative="1">
      <w:start w:val="1"/>
      <w:numFmt w:val="lowerRoman"/>
      <w:lvlText w:val="%9."/>
      <w:lvlJc w:val="right"/>
      <w:pPr>
        <w:ind w:left="4609" w:hanging="420"/>
      </w:pPr>
    </w:lvl>
  </w:abstractNum>
  <w:abstractNum w:abstractNumId="11">
    <w:nsid w:val="2C77021D"/>
    <w:multiLevelType w:val="hybridMultilevel"/>
    <w:tmpl w:val="69EE278C"/>
    <w:lvl w:ilvl="0" w:tplc="AF64FA0E">
      <w:start w:val="1"/>
      <w:numFmt w:val="decimal"/>
      <w:lvlText w:val="%1.1.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01B3C56"/>
    <w:multiLevelType w:val="multilevel"/>
    <w:tmpl w:val="F028AFB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1430213"/>
    <w:multiLevelType w:val="multilevel"/>
    <w:tmpl w:val="6EF4E8EA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14">
    <w:nsid w:val="386D6294"/>
    <w:multiLevelType w:val="hybridMultilevel"/>
    <w:tmpl w:val="1C5EBBBC"/>
    <w:lvl w:ilvl="0" w:tplc="28F0F99A">
      <w:start w:val="1"/>
      <w:numFmt w:val="decimal"/>
      <w:lvlText w:val="%1."/>
      <w:lvlJc w:val="left"/>
      <w:pPr>
        <w:ind w:left="12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9" w:hanging="420"/>
      </w:pPr>
    </w:lvl>
    <w:lvl w:ilvl="2" w:tplc="0409001B" w:tentative="1">
      <w:start w:val="1"/>
      <w:numFmt w:val="lowerRoman"/>
      <w:lvlText w:val="%3."/>
      <w:lvlJc w:val="right"/>
      <w:pPr>
        <w:ind w:left="2089" w:hanging="420"/>
      </w:pPr>
    </w:lvl>
    <w:lvl w:ilvl="3" w:tplc="0409000F" w:tentative="1">
      <w:start w:val="1"/>
      <w:numFmt w:val="decimal"/>
      <w:lvlText w:val="%4."/>
      <w:lvlJc w:val="left"/>
      <w:pPr>
        <w:ind w:left="2509" w:hanging="420"/>
      </w:pPr>
    </w:lvl>
    <w:lvl w:ilvl="4" w:tplc="04090019" w:tentative="1">
      <w:start w:val="1"/>
      <w:numFmt w:val="lowerLetter"/>
      <w:lvlText w:val="%5)"/>
      <w:lvlJc w:val="left"/>
      <w:pPr>
        <w:ind w:left="2929" w:hanging="420"/>
      </w:pPr>
    </w:lvl>
    <w:lvl w:ilvl="5" w:tplc="0409001B" w:tentative="1">
      <w:start w:val="1"/>
      <w:numFmt w:val="lowerRoman"/>
      <w:lvlText w:val="%6."/>
      <w:lvlJc w:val="right"/>
      <w:pPr>
        <w:ind w:left="3349" w:hanging="420"/>
      </w:pPr>
    </w:lvl>
    <w:lvl w:ilvl="6" w:tplc="0409000F" w:tentative="1">
      <w:start w:val="1"/>
      <w:numFmt w:val="decimal"/>
      <w:lvlText w:val="%7."/>
      <w:lvlJc w:val="left"/>
      <w:pPr>
        <w:ind w:left="3769" w:hanging="420"/>
      </w:pPr>
    </w:lvl>
    <w:lvl w:ilvl="7" w:tplc="04090019" w:tentative="1">
      <w:start w:val="1"/>
      <w:numFmt w:val="lowerLetter"/>
      <w:lvlText w:val="%8)"/>
      <w:lvlJc w:val="left"/>
      <w:pPr>
        <w:ind w:left="4189" w:hanging="420"/>
      </w:pPr>
    </w:lvl>
    <w:lvl w:ilvl="8" w:tplc="0409001B" w:tentative="1">
      <w:start w:val="1"/>
      <w:numFmt w:val="lowerRoman"/>
      <w:lvlText w:val="%9."/>
      <w:lvlJc w:val="right"/>
      <w:pPr>
        <w:ind w:left="4609" w:hanging="420"/>
      </w:pPr>
    </w:lvl>
  </w:abstractNum>
  <w:abstractNum w:abstractNumId="15">
    <w:nsid w:val="390B2B73"/>
    <w:multiLevelType w:val="multilevel"/>
    <w:tmpl w:val="6EF4E8EA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1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>
    <w:nsid w:val="495930A0"/>
    <w:multiLevelType w:val="multilevel"/>
    <w:tmpl w:val="6EF4E8EA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18">
    <w:nsid w:val="4CBA41C0"/>
    <w:multiLevelType w:val="hybridMultilevel"/>
    <w:tmpl w:val="63D8D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0F0D67"/>
    <w:multiLevelType w:val="hybridMultilevel"/>
    <w:tmpl w:val="AF525AB6"/>
    <w:lvl w:ilvl="0" w:tplc="28F0F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0A3C2F"/>
    <w:multiLevelType w:val="hybridMultilevel"/>
    <w:tmpl w:val="0EA42EDC"/>
    <w:lvl w:ilvl="0" w:tplc="04090017">
      <w:start w:val="1"/>
      <w:numFmt w:val="chineseCountingThousand"/>
      <w:lvlText w:val="(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53DE2F1C"/>
    <w:multiLevelType w:val="multilevel"/>
    <w:tmpl w:val="6EF4E8EA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22">
    <w:nsid w:val="571F7A4C"/>
    <w:multiLevelType w:val="multilevel"/>
    <w:tmpl w:val="6EF4E8EA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23">
    <w:nsid w:val="5F8534FB"/>
    <w:multiLevelType w:val="multilevel"/>
    <w:tmpl w:val="6C5C639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6495B00"/>
    <w:multiLevelType w:val="hybridMultilevel"/>
    <w:tmpl w:val="248A21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837C6F"/>
    <w:multiLevelType w:val="multilevel"/>
    <w:tmpl w:val="6B24C352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26">
    <w:nsid w:val="68794A7A"/>
    <w:multiLevelType w:val="multilevel"/>
    <w:tmpl w:val="E822F91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A993D9F"/>
    <w:multiLevelType w:val="hybridMultilevel"/>
    <w:tmpl w:val="59D835F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6CCF1374"/>
    <w:multiLevelType w:val="multilevel"/>
    <w:tmpl w:val="E5544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D510B62"/>
    <w:multiLevelType w:val="hybridMultilevel"/>
    <w:tmpl w:val="D5E8C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5D3814"/>
    <w:multiLevelType w:val="multilevel"/>
    <w:tmpl w:val="6EF4E8EA"/>
    <w:lvl w:ilvl="0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1" w:hanging="1440"/>
      </w:pPr>
      <w:rPr>
        <w:rFonts w:hint="default"/>
      </w:rPr>
    </w:lvl>
  </w:abstractNum>
  <w:abstractNum w:abstractNumId="31">
    <w:nsid w:val="73CD5492"/>
    <w:multiLevelType w:val="hybridMultilevel"/>
    <w:tmpl w:val="DEA85500"/>
    <w:lvl w:ilvl="0" w:tplc="04090019">
      <w:start w:val="1"/>
      <w:numFmt w:val="lowerLetter"/>
      <w:lvlText w:val="%1)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32">
    <w:nsid w:val="74982DC0"/>
    <w:multiLevelType w:val="hybridMultilevel"/>
    <w:tmpl w:val="B9CA22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0400F1"/>
    <w:multiLevelType w:val="hybridMultilevel"/>
    <w:tmpl w:val="745ED1EA"/>
    <w:lvl w:ilvl="0" w:tplc="AF64FA0E">
      <w:start w:val="1"/>
      <w:numFmt w:val="decimal"/>
      <w:lvlText w:val="%1.1.1"/>
      <w:lvlJc w:val="left"/>
      <w:pPr>
        <w:ind w:left="22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97" w:hanging="420"/>
      </w:pPr>
    </w:lvl>
    <w:lvl w:ilvl="2" w:tplc="0409001B" w:tentative="1">
      <w:start w:val="1"/>
      <w:numFmt w:val="lowerRoman"/>
      <w:lvlText w:val="%3."/>
      <w:lvlJc w:val="right"/>
      <w:pPr>
        <w:ind w:left="3117" w:hanging="420"/>
      </w:pPr>
    </w:lvl>
    <w:lvl w:ilvl="3" w:tplc="0409000F" w:tentative="1">
      <w:start w:val="1"/>
      <w:numFmt w:val="decimal"/>
      <w:lvlText w:val="%4."/>
      <w:lvlJc w:val="left"/>
      <w:pPr>
        <w:ind w:left="3537" w:hanging="420"/>
      </w:pPr>
    </w:lvl>
    <w:lvl w:ilvl="4" w:tplc="04090019" w:tentative="1">
      <w:start w:val="1"/>
      <w:numFmt w:val="lowerLetter"/>
      <w:lvlText w:val="%5)"/>
      <w:lvlJc w:val="left"/>
      <w:pPr>
        <w:ind w:left="3957" w:hanging="420"/>
      </w:pPr>
    </w:lvl>
    <w:lvl w:ilvl="5" w:tplc="0409001B" w:tentative="1">
      <w:start w:val="1"/>
      <w:numFmt w:val="lowerRoman"/>
      <w:lvlText w:val="%6."/>
      <w:lvlJc w:val="right"/>
      <w:pPr>
        <w:ind w:left="4377" w:hanging="420"/>
      </w:pPr>
    </w:lvl>
    <w:lvl w:ilvl="6" w:tplc="0409000F" w:tentative="1">
      <w:start w:val="1"/>
      <w:numFmt w:val="decimal"/>
      <w:lvlText w:val="%7."/>
      <w:lvlJc w:val="left"/>
      <w:pPr>
        <w:ind w:left="4797" w:hanging="420"/>
      </w:pPr>
    </w:lvl>
    <w:lvl w:ilvl="7" w:tplc="04090019" w:tentative="1">
      <w:start w:val="1"/>
      <w:numFmt w:val="lowerLetter"/>
      <w:lvlText w:val="%8)"/>
      <w:lvlJc w:val="left"/>
      <w:pPr>
        <w:ind w:left="5217" w:hanging="420"/>
      </w:pPr>
    </w:lvl>
    <w:lvl w:ilvl="8" w:tplc="0409001B" w:tentative="1">
      <w:start w:val="1"/>
      <w:numFmt w:val="lowerRoman"/>
      <w:lvlText w:val="%9."/>
      <w:lvlJc w:val="right"/>
      <w:pPr>
        <w:ind w:left="5637" w:hanging="420"/>
      </w:pPr>
    </w:lvl>
  </w:abstractNum>
  <w:abstractNum w:abstractNumId="34">
    <w:nsid w:val="7E4D2E8A"/>
    <w:multiLevelType w:val="hybridMultilevel"/>
    <w:tmpl w:val="F4C01256"/>
    <w:lvl w:ilvl="0" w:tplc="C562D59E">
      <w:start w:val="1"/>
      <w:numFmt w:val="lowerLetter"/>
      <w:lvlText w:val="%1)"/>
      <w:lvlJc w:val="left"/>
      <w:pPr>
        <w:ind w:left="1725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35">
    <w:nsid w:val="7F7C1368"/>
    <w:multiLevelType w:val="hybridMultilevel"/>
    <w:tmpl w:val="42646672"/>
    <w:lvl w:ilvl="0" w:tplc="AF64FA0E">
      <w:start w:val="1"/>
      <w:numFmt w:val="decimal"/>
      <w:lvlText w:val="%1.1.1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27"/>
  </w:num>
  <w:num w:numId="5">
    <w:abstractNumId w:val="7"/>
  </w:num>
  <w:num w:numId="6">
    <w:abstractNumId w:val="3"/>
  </w:num>
  <w:num w:numId="7">
    <w:abstractNumId w:val="25"/>
  </w:num>
  <w:num w:numId="8">
    <w:abstractNumId w:val="10"/>
  </w:num>
  <w:num w:numId="9">
    <w:abstractNumId w:val="11"/>
  </w:num>
  <w:num w:numId="10">
    <w:abstractNumId w:val="17"/>
  </w:num>
  <w:num w:numId="11">
    <w:abstractNumId w:val="4"/>
  </w:num>
  <w:num w:numId="12">
    <w:abstractNumId w:val="14"/>
  </w:num>
  <w:num w:numId="13">
    <w:abstractNumId w:val="22"/>
  </w:num>
  <w:num w:numId="14">
    <w:abstractNumId w:val="15"/>
  </w:num>
  <w:num w:numId="15">
    <w:abstractNumId w:val="31"/>
  </w:num>
  <w:num w:numId="16">
    <w:abstractNumId w:val="1"/>
  </w:num>
  <w:num w:numId="17">
    <w:abstractNumId w:val="0"/>
  </w:num>
  <w:num w:numId="18">
    <w:abstractNumId w:val="35"/>
  </w:num>
  <w:num w:numId="19">
    <w:abstractNumId w:val="21"/>
  </w:num>
  <w:num w:numId="20">
    <w:abstractNumId w:val="13"/>
  </w:num>
  <w:num w:numId="21">
    <w:abstractNumId w:val="30"/>
  </w:num>
  <w:num w:numId="22">
    <w:abstractNumId w:val="34"/>
  </w:num>
  <w:num w:numId="23">
    <w:abstractNumId w:val="33"/>
  </w:num>
  <w:num w:numId="24">
    <w:abstractNumId w:val="28"/>
  </w:num>
  <w:num w:numId="25">
    <w:abstractNumId w:val="19"/>
  </w:num>
  <w:num w:numId="26">
    <w:abstractNumId w:val="26"/>
  </w:num>
  <w:num w:numId="27">
    <w:abstractNumId w:val="23"/>
  </w:num>
  <w:num w:numId="28">
    <w:abstractNumId w:val="32"/>
  </w:num>
  <w:num w:numId="29">
    <w:abstractNumId w:val="12"/>
  </w:num>
  <w:num w:numId="30">
    <w:abstractNumId w:val="29"/>
  </w:num>
  <w:num w:numId="31">
    <w:abstractNumId w:val="2"/>
  </w:num>
  <w:num w:numId="32">
    <w:abstractNumId w:val="24"/>
  </w:num>
  <w:num w:numId="33">
    <w:abstractNumId w:val="18"/>
  </w:num>
  <w:num w:numId="34">
    <w:abstractNumId w:val="9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8CC"/>
    <w:rsid w:val="00001410"/>
    <w:rsid w:val="00011371"/>
    <w:rsid w:val="000114A0"/>
    <w:rsid w:val="000121E6"/>
    <w:rsid w:val="00013F0F"/>
    <w:rsid w:val="0001405B"/>
    <w:rsid w:val="00014724"/>
    <w:rsid w:val="00016159"/>
    <w:rsid w:val="000163E6"/>
    <w:rsid w:val="00016776"/>
    <w:rsid w:val="00020744"/>
    <w:rsid w:val="00020F8E"/>
    <w:rsid w:val="00022F58"/>
    <w:rsid w:val="00025E5D"/>
    <w:rsid w:val="00026A87"/>
    <w:rsid w:val="00026D8B"/>
    <w:rsid w:val="00032F23"/>
    <w:rsid w:val="00037EE4"/>
    <w:rsid w:val="00042144"/>
    <w:rsid w:val="00043EEA"/>
    <w:rsid w:val="00051D10"/>
    <w:rsid w:val="00053602"/>
    <w:rsid w:val="00054025"/>
    <w:rsid w:val="00054FB3"/>
    <w:rsid w:val="00057F14"/>
    <w:rsid w:val="00064765"/>
    <w:rsid w:val="00066B20"/>
    <w:rsid w:val="00072443"/>
    <w:rsid w:val="00072C43"/>
    <w:rsid w:val="000733BD"/>
    <w:rsid w:val="000756CF"/>
    <w:rsid w:val="00083F92"/>
    <w:rsid w:val="00084D4F"/>
    <w:rsid w:val="00084DA0"/>
    <w:rsid w:val="00084DAA"/>
    <w:rsid w:val="000852CD"/>
    <w:rsid w:val="000870E9"/>
    <w:rsid w:val="00087367"/>
    <w:rsid w:val="00092624"/>
    <w:rsid w:val="00093028"/>
    <w:rsid w:val="000932A1"/>
    <w:rsid w:val="000938A4"/>
    <w:rsid w:val="000A22B6"/>
    <w:rsid w:val="000A2DBB"/>
    <w:rsid w:val="000A3892"/>
    <w:rsid w:val="000A5689"/>
    <w:rsid w:val="000B06FD"/>
    <w:rsid w:val="000B19FF"/>
    <w:rsid w:val="000B2E69"/>
    <w:rsid w:val="000B552B"/>
    <w:rsid w:val="000B70A4"/>
    <w:rsid w:val="000B7633"/>
    <w:rsid w:val="000B795A"/>
    <w:rsid w:val="000B7D7E"/>
    <w:rsid w:val="000C3113"/>
    <w:rsid w:val="000C34F7"/>
    <w:rsid w:val="000C3D66"/>
    <w:rsid w:val="000C5FAC"/>
    <w:rsid w:val="000C7492"/>
    <w:rsid w:val="000C772E"/>
    <w:rsid w:val="000D1637"/>
    <w:rsid w:val="000D22E3"/>
    <w:rsid w:val="000D24D7"/>
    <w:rsid w:val="000D2BFD"/>
    <w:rsid w:val="000E0E5A"/>
    <w:rsid w:val="000E1A12"/>
    <w:rsid w:val="000E2DCA"/>
    <w:rsid w:val="000E727D"/>
    <w:rsid w:val="000F02CD"/>
    <w:rsid w:val="000F1151"/>
    <w:rsid w:val="000F71D2"/>
    <w:rsid w:val="00100052"/>
    <w:rsid w:val="00101680"/>
    <w:rsid w:val="00101D9C"/>
    <w:rsid w:val="001022A7"/>
    <w:rsid w:val="001037C1"/>
    <w:rsid w:val="001054B0"/>
    <w:rsid w:val="001173DF"/>
    <w:rsid w:val="0011784F"/>
    <w:rsid w:val="001225E7"/>
    <w:rsid w:val="00123E5C"/>
    <w:rsid w:val="00124310"/>
    <w:rsid w:val="00124851"/>
    <w:rsid w:val="00126C92"/>
    <w:rsid w:val="00126FCD"/>
    <w:rsid w:val="00130127"/>
    <w:rsid w:val="00130373"/>
    <w:rsid w:val="001315A6"/>
    <w:rsid w:val="001416AC"/>
    <w:rsid w:val="001424D7"/>
    <w:rsid w:val="001522D4"/>
    <w:rsid w:val="00153311"/>
    <w:rsid w:val="001575D6"/>
    <w:rsid w:val="00161811"/>
    <w:rsid w:val="001618B2"/>
    <w:rsid w:val="00162D28"/>
    <w:rsid w:val="0016557C"/>
    <w:rsid w:val="00166385"/>
    <w:rsid w:val="00173817"/>
    <w:rsid w:val="00181784"/>
    <w:rsid w:val="00183DAD"/>
    <w:rsid w:val="00184993"/>
    <w:rsid w:val="001907C8"/>
    <w:rsid w:val="0019081F"/>
    <w:rsid w:val="00192B6A"/>
    <w:rsid w:val="0019365A"/>
    <w:rsid w:val="0019422A"/>
    <w:rsid w:val="00194428"/>
    <w:rsid w:val="001A17CD"/>
    <w:rsid w:val="001A32CC"/>
    <w:rsid w:val="001A4ABD"/>
    <w:rsid w:val="001A507C"/>
    <w:rsid w:val="001A50CA"/>
    <w:rsid w:val="001A64D9"/>
    <w:rsid w:val="001A69FE"/>
    <w:rsid w:val="001B16FD"/>
    <w:rsid w:val="001B7812"/>
    <w:rsid w:val="001B7FBD"/>
    <w:rsid w:val="001C18A8"/>
    <w:rsid w:val="001C28FC"/>
    <w:rsid w:val="001C2D30"/>
    <w:rsid w:val="001C3419"/>
    <w:rsid w:val="001C4038"/>
    <w:rsid w:val="001D0B59"/>
    <w:rsid w:val="001D1B7F"/>
    <w:rsid w:val="001E161B"/>
    <w:rsid w:val="001E19D8"/>
    <w:rsid w:val="001E3F0F"/>
    <w:rsid w:val="001E6000"/>
    <w:rsid w:val="001F4081"/>
    <w:rsid w:val="001F4233"/>
    <w:rsid w:val="001F48E9"/>
    <w:rsid w:val="001F653C"/>
    <w:rsid w:val="00200AF7"/>
    <w:rsid w:val="00203353"/>
    <w:rsid w:val="002047EC"/>
    <w:rsid w:val="00206B50"/>
    <w:rsid w:val="002075E5"/>
    <w:rsid w:val="00210C54"/>
    <w:rsid w:val="002138CC"/>
    <w:rsid w:val="00216DFA"/>
    <w:rsid w:val="0022251F"/>
    <w:rsid w:val="002238A6"/>
    <w:rsid w:val="002250F0"/>
    <w:rsid w:val="0022538B"/>
    <w:rsid w:val="00226587"/>
    <w:rsid w:val="002271EF"/>
    <w:rsid w:val="00231C07"/>
    <w:rsid w:val="00231F82"/>
    <w:rsid w:val="00234F9C"/>
    <w:rsid w:val="002360B7"/>
    <w:rsid w:val="0024163B"/>
    <w:rsid w:val="0024288C"/>
    <w:rsid w:val="00243DC8"/>
    <w:rsid w:val="00244107"/>
    <w:rsid w:val="0025080D"/>
    <w:rsid w:val="00256CE2"/>
    <w:rsid w:val="00264341"/>
    <w:rsid w:val="00264AFA"/>
    <w:rsid w:val="00267D89"/>
    <w:rsid w:val="00270CE7"/>
    <w:rsid w:val="002723B9"/>
    <w:rsid w:val="00273EB8"/>
    <w:rsid w:val="00274F4A"/>
    <w:rsid w:val="002765E5"/>
    <w:rsid w:val="0028361E"/>
    <w:rsid w:val="0028373F"/>
    <w:rsid w:val="002859A4"/>
    <w:rsid w:val="002864D4"/>
    <w:rsid w:val="00291ECC"/>
    <w:rsid w:val="002A1120"/>
    <w:rsid w:val="002A661C"/>
    <w:rsid w:val="002B1C31"/>
    <w:rsid w:val="002B2923"/>
    <w:rsid w:val="002B2CE3"/>
    <w:rsid w:val="002B389F"/>
    <w:rsid w:val="002B7573"/>
    <w:rsid w:val="002C26FF"/>
    <w:rsid w:val="002C77E8"/>
    <w:rsid w:val="002D2B7B"/>
    <w:rsid w:val="002D4EE9"/>
    <w:rsid w:val="002E1EC1"/>
    <w:rsid w:val="002F12AF"/>
    <w:rsid w:val="002F218D"/>
    <w:rsid w:val="00302DA8"/>
    <w:rsid w:val="00305E47"/>
    <w:rsid w:val="003074E5"/>
    <w:rsid w:val="0030782D"/>
    <w:rsid w:val="0031124F"/>
    <w:rsid w:val="003153EC"/>
    <w:rsid w:val="00315451"/>
    <w:rsid w:val="00315D6E"/>
    <w:rsid w:val="00322041"/>
    <w:rsid w:val="00323486"/>
    <w:rsid w:val="00332F2C"/>
    <w:rsid w:val="003356DF"/>
    <w:rsid w:val="00335ADB"/>
    <w:rsid w:val="00336C66"/>
    <w:rsid w:val="00343BCE"/>
    <w:rsid w:val="00353394"/>
    <w:rsid w:val="00353988"/>
    <w:rsid w:val="003539B9"/>
    <w:rsid w:val="00355140"/>
    <w:rsid w:val="00363A2F"/>
    <w:rsid w:val="00364496"/>
    <w:rsid w:val="003702CD"/>
    <w:rsid w:val="00374225"/>
    <w:rsid w:val="00374EA7"/>
    <w:rsid w:val="003758E3"/>
    <w:rsid w:val="00375D3F"/>
    <w:rsid w:val="003767E6"/>
    <w:rsid w:val="00377308"/>
    <w:rsid w:val="003802EB"/>
    <w:rsid w:val="003815E4"/>
    <w:rsid w:val="003833A5"/>
    <w:rsid w:val="00384856"/>
    <w:rsid w:val="00385BB4"/>
    <w:rsid w:val="00391808"/>
    <w:rsid w:val="003931CA"/>
    <w:rsid w:val="00393AA1"/>
    <w:rsid w:val="00393E05"/>
    <w:rsid w:val="00394FB2"/>
    <w:rsid w:val="00396904"/>
    <w:rsid w:val="00397420"/>
    <w:rsid w:val="00397848"/>
    <w:rsid w:val="003A57DB"/>
    <w:rsid w:val="003A6C6B"/>
    <w:rsid w:val="003A793D"/>
    <w:rsid w:val="003B0F09"/>
    <w:rsid w:val="003B351E"/>
    <w:rsid w:val="003B4423"/>
    <w:rsid w:val="003C0DDD"/>
    <w:rsid w:val="003C57FE"/>
    <w:rsid w:val="003D316F"/>
    <w:rsid w:val="003D3941"/>
    <w:rsid w:val="003D729E"/>
    <w:rsid w:val="003E1098"/>
    <w:rsid w:val="003E2B4A"/>
    <w:rsid w:val="003E308D"/>
    <w:rsid w:val="003E310C"/>
    <w:rsid w:val="003E3181"/>
    <w:rsid w:val="003E5DFD"/>
    <w:rsid w:val="003F3218"/>
    <w:rsid w:val="003F67D2"/>
    <w:rsid w:val="003F7632"/>
    <w:rsid w:val="00402E6B"/>
    <w:rsid w:val="0040308C"/>
    <w:rsid w:val="00405A89"/>
    <w:rsid w:val="00410D79"/>
    <w:rsid w:val="00413EF8"/>
    <w:rsid w:val="00416A9C"/>
    <w:rsid w:val="004176CC"/>
    <w:rsid w:val="00426557"/>
    <w:rsid w:val="00431565"/>
    <w:rsid w:val="0043189E"/>
    <w:rsid w:val="004324FA"/>
    <w:rsid w:val="00432ADB"/>
    <w:rsid w:val="00433146"/>
    <w:rsid w:val="004345B9"/>
    <w:rsid w:val="00434DF0"/>
    <w:rsid w:val="00437979"/>
    <w:rsid w:val="004431DC"/>
    <w:rsid w:val="004446E5"/>
    <w:rsid w:val="00447A51"/>
    <w:rsid w:val="00453937"/>
    <w:rsid w:val="004568EC"/>
    <w:rsid w:val="00460BF2"/>
    <w:rsid w:val="00461BC5"/>
    <w:rsid w:val="00462E53"/>
    <w:rsid w:val="00463407"/>
    <w:rsid w:val="004656C0"/>
    <w:rsid w:val="0046608C"/>
    <w:rsid w:val="004726AB"/>
    <w:rsid w:val="00480E73"/>
    <w:rsid w:val="004819AD"/>
    <w:rsid w:val="00487C05"/>
    <w:rsid w:val="00495F2E"/>
    <w:rsid w:val="00497692"/>
    <w:rsid w:val="00497701"/>
    <w:rsid w:val="00497EC5"/>
    <w:rsid w:val="004A006B"/>
    <w:rsid w:val="004A09A5"/>
    <w:rsid w:val="004A0DD9"/>
    <w:rsid w:val="004A72D2"/>
    <w:rsid w:val="004B53BF"/>
    <w:rsid w:val="004B6BF5"/>
    <w:rsid w:val="004B6BF7"/>
    <w:rsid w:val="004C2082"/>
    <w:rsid w:val="004D1379"/>
    <w:rsid w:val="004D19C4"/>
    <w:rsid w:val="004D235F"/>
    <w:rsid w:val="004D4393"/>
    <w:rsid w:val="004D61AB"/>
    <w:rsid w:val="004D64B3"/>
    <w:rsid w:val="004E137F"/>
    <w:rsid w:val="004E476B"/>
    <w:rsid w:val="004E5DEE"/>
    <w:rsid w:val="004F203F"/>
    <w:rsid w:val="004F656B"/>
    <w:rsid w:val="0050189F"/>
    <w:rsid w:val="00501E9B"/>
    <w:rsid w:val="00502CCF"/>
    <w:rsid w:val="00505A8F"/>
    <w:rsid w:val="00507CB4"/>
    <w:rsid w:val="005153A0"/>
    <w:rsid w:val="00517DC2"/>
    <w:rsid w:val="005205CC"/>
    <w:rsid w:val="00522E0D"/>
    <w:rsid w:val="005278FF"/>
    <w:rsid w:val="00530448"/>
    <w:rsid w:val="00534BFB"/>
    <w:rsid w:val="00536112"/>
    <w:rsid w:val="005427F4"/>
    <w:rsid w:val="00542C3F"/>
    <w:rsid w:val="00543345"/>
    <w:rsid w:val="0055127D"/>
    <w:rsid w:val="00553AE5"/>
    <w:rsid w:val="00554CF3"/>
    <w:rsid w:val="00555121"/>
    <w:rsid w:val="005571C1"/>
    <w:rsid w:val="0056175B"/>
    <w:rsid w:val="00564E0A"/>
    <w:rsid w:val="0056556C"/>
    <w:rsid w:val="00566F9F"/>
    <w:rsid w:val="0056749B"/>
    <w:rsid w:val="005761A0"/>
    <w:rsid w:val="00577306"/>
    <w:rsid w:val="00583AB7"/>
    <w:rsid w:val="00583C34"/>
    <w:rsid w:val="005849A6"/>
    <w:rsid w:val="00586420"/>
    <w:rsid w:val="0059325B"/>
    <w:rsid w:val="005A7B1C"/>
    <w:rsid w:val="005B0AAB"/>
    <w:rsid w:val="005B3B31"/>
    <w:rsid w:val="005B7D3F"/>
    <w:rsid w:val="005C2A63"/>
    <w:rsid w:val="005C6EE0"/>
    <w:rsid w:val="005C7919"/>
    <w:rsid w:val="005D4FB1"/>
    <w:rsid w:val="005D509D"/>
    <w:rsid w:val="005E0CF7"/>
    <w:rsid w:val="005E1BDB"/>
    <w:rsid w:val="005E291D"/>
    <w:rsid w:val="005F0C2A"/>
    <w:rsid w:val="005F0DBC"/>
    <w:rsid w:val="005F2AB1"/>
    <w:rsid w:val="005F3576"/>
    <w:rsid w:val="005F7083"/>
    <w:rsid w:val="00601CA1"/>
    <w:rsid w:val="00602C93"/>
    <w:rsid w:val="00606473"/>
    <w:rsid w:val="006104D7"/>
    <w:rsid w:val="00612978"/>
    <w:rsid w:val="0061447E"/>
    <w:rsid w:val="00614932"/>
    <w:rsid w:val="00616230"/>
    <w:rsid w:val="00617921"/>
    <w:rsid w:val="006204C2"/>
    <w:rsid w:val="00630244"/>
    <w:rsid w:val="006376CF"/>
    <w:rsid w:val="00642A67"/>
    <w:rsid w:val="0064454E"/>
    <w:rsid w:val="00646394"/>
    <w:rsid w:val="006508CC"/>
    <w:rsid w:val="00650C9A"/>
    <w:rsid w:val="00653E98"/>
    <w:rsid w:val="00654C20"/>
    <w:rsid w:val="006554B6"/>
    <w:rsid w:val="00657BC8"/>
    <w:rsid w:val="00660CBC"/>
    <w:rsid w:val="00664313"/>
    <w:rsid w:val="00667BC4"/>
    <w:rsid w:val="00671F12"/>
    <w:rsid w:val="00672F62"/>
    <w:rsid w:val="0067464F"/>
    <w:rsid w:val="00675450"/>
    <w:rsid w:val="00675DB4"/>
    <w:rsid w:val="006803D0"/>
    <w:rsid w:val="00685345"/>
    <w:rsid w:val="00685735"/>
    <w:rsid w:val="00685F52"/>
    <w:rsid w:val="00686D2F"/>
    <w:rsid w:val="00686E6B"/>
    <w:rsid w:val="00687074"/>
    <w:rsid w:val="00692EB3"/>
    <w:rsid w:val="00693D86"/>
    <w:rsid w:val="006A1423"/>
    <w:rsid w:val="006A18FD"/>
    <w:rsid w:val="006A25E2"/>
    <w:rsid w:val="006A427F"/>
    <w:rsid w:val="006B2024"/>
    <w:rsid w:val="006B330C"/>
    <w:rsid w:val="006B39E8"/>
    <w:rsid w:val="006B462D"/>
    <w:rsid w:val="006B53E4"/>
    <w:rsid w:val="006B6007"/>
    <w:rsid w:val="006C276D"/>
    <w:rsid w:val="006C313E"/>
    <w:rsid w:val="006C38BC"/>
    <w:rsid w:val="006C476C"/>
    <w:rsid w:val="006D0957"/>
    <w:rsid w:val="006D310F"/>
    <w:rsid w:val="006D58FF"/>
    <w:rsid w:val="006E0CCC"/>
    <w:rsid w:val="006E0DF0"/>
    <w:rsid w:val="006E3E45"/>
    <w:rsid w:val="006E5AF8"/>
    <w:rsid w:val="006E6568"/>
    <w:rsid w:val="006F12EE"/>
    <w:rsid w:val="006F497C"/>
    <w:rsid w:val="0070148B"/>
    <w:rsid w:val="007017C0"/>
    <w:rsid w:val="00701A2B"/>
    <w:rsid w:val="00704AA1"/>
    <w:rsid w:val="007124C6"/>
    <w:rsid w:val="0072528E"/>
    <w:rsid w:val="007258E3"/>
    <w:rsid w:val="0072616C"/>
    <w:rsid w:val="007270E3"/>
    <w:rsid w:val="0073208F"/>
    <w:rsid w:val="0073498F"/>
    <w:rsid w:val="00740726"/>
    <w:rsid w:val="00744BEE"/>
    <w:rsid w:val="007463E5"/>
    <w:rsid w:val="00747CCC"/>
    <w:rsid w:val="00750EBF"/>
    <w:rsid w:val="007517FC"/>
    <w:rsid w:val="00754755"/>
    <w:rsid w:val="007671B5"/>
    <w:rsid w:val="007713E6"/>
    <w:rsid w:val="00771BD9"/>
    <w:rsid w:val="0077216E"/>
    <w:rsid w:val="007743A0"/>
    <w:rsid w:val="00775C1D"/>
    <w:rsid w:val="00776280"/>
    <w:rsid w:val="007763B0"/>
    <w:rsid w:val="00781B0F"/>
    <w:rsid w:val="007877E5"/>
    <w:rsid w:val="00790DA2"/>
    <w:rsid w:val="00792217"/>
    <w:rsid w:val="007928CE"/>
    <w:rsid w:val="00795CFA"/>
    <w:rsid w:val="007A2E1A"/>
    <w:rsid w:val="007A45F5"/>
    <w:rsid w:val="007A5731"/>
    <w:rsid w:val="007A6AE4"/>
    <w:rsid w:val="007B1E22"/>
    <w:rsid w:val="007B5172"/>
    <w:rsid w:val="007C14AF"/>
    <w:rsid w:val="007C5205"/>
    <w:rsid w:val="007D2A50"/>
    <w:rsid w:val="007D54D4"/>
    <w:rsid w:val="007E0D88"/>
    <w:rsid w:val="007E14F9"/>
    <w:rsid w:val="007E38E4"/>
    <w:rsid w:val="007E5127"/>
    <w:rsid w:val="007E6366"/>
    <w:rsid w:val="007F0DAF"/>
    <w:rsid w:val="007F15FE"/>
    <w:rsid w:val="007F20D6"/>
    <w:rsid w:val="007F3347"/>
    <w:rsid w:val="007F592A"/>
    <w:rsid w:val="007F7BD7"/>
    <w:rsid w:val="007F7C42"/>
    <w:rsid w:val="00800511"/>
    <w:rsid w:val="0080788D"/>
    <w:rsid w:val="0081201B"/>
    <w:rsid w:val="008139F8"/>
    <w:rsid w:val="00814C10"/>
    <w:rsid w:val="00815B83"/>
    <w:rsid w:val="00821310"/>
    <w:rsid w:val="00824735"/>
    <w:rsid w:val="008268D3"/>
    <w:rsid w:val="00826C2D"/>
    <w:rsid w:val="00826F9D"/>
    <w:rsid w:val="0083100A"/>
    <w:rsid w:val="00832C84"/>
    <w:rsid w:val="00834C8F"/>
    <w:rsid w:val="00837DAB"/>
    <w:rsid w:val="00843D92"/>
    <w:rsid w:val="00845AD6"/>
    <w:rsid w:val="0085187A"/>
    <w:rsid w:val="00856E63"/>
    <w:rsid w:val="00861143"/>
    <w:rsid w:val="008848DA"/>
    <w:rsid w:val="00890EDD"/>
    <w:rsid w:val="00892513"/>
    <w:rsid w:val="00896BB4"/>
    <w:rsid w:val="008A501C"/>
    <w:rsid w:val="008A5332"/>
    <w:rsid w:val="008A6EE0"/>
    <w:rsid w:val="008B7A3D"/>
    <w:rsid w:val="008C1417"/>
    <w:rsid w:val="008C2F68"/>
    <w:rsid w:val="008C780D"/>
    <w:rsid w:val="008D1923"/>
    <w:rsid w:val="008D4E8D"/>
    <w:rsid w:val="008D68CB"/>
    <w:rsid w:val="008E162A"/>
    <w:rsid w:val="008E28A3"/>
    <w:rsid w:val="008E4946"/>
    <w:rsid w:val="008F256F"/>
    <w:rsid w:val="008F3221"/>
    <w:rsid w:val="008F6C91"/>
    <w:rsid w:val="009011F3"/>
    <w:rsid w:val="00903997"/>
    <w:rsid w:val="00907FA7"/>
    <w:rsid w:val="0091148A"/>
    <w:rsid w:val="009136AE"/>
    <w:rsid w:val="00915BE7"/>
    <w:rsid w:val="0091728C"/>
    <w:rsid w:val="00920169"/>
    <w:rsid w:val="009249D3"/>
    <w:rsid w:val="0092531E"/>
    <w:rsid w:val="00925A6F"/>
    <w:rsid w:val="00927658"/>
    <w:rsid w:val="00927A82"/>
    <w:rsid w:val="009342C9"/>
    <w:rsid w:val="00937EC0"/>
    <w:rsid w:val="00940136"/>
    <w:rsid w:val="009404EB"/>
    <w:rsid w:val="009413E8"/>
    <w:rsid w:val="00941768"/>
    <w:rsid w:val="0094422B"/>
    <w:rsid w:val="009474F3"/>
    <w:rsid w:val="0094766C"/>
    <w:rsid w:val="00950D15"/>
    <w:rsid w:val="00950F3A"/>
    <w:rsid w:val="0095220F"/>
    <w:rsid w:val="00957AB1"/>
    <w:rsid w:val="009658F3"/>
    <w:rsid w:val="00965B91"/>
    <w:rsid w:val="0096756F"/>
    <w:rsid w:val="00967720"/>
    <w:rsid w:val="0097132A"/>
    <w:rsid w:val="00975731"/>
    <w:rsid w:val="00982FF6"/>
    <w:rsid w:val="00984657"/>
    <w:rsid w:val="00984CD1"/>
    <w:rsid w:val="00985C05"/>
    <w:rsid w:val="00987A96"/>
    <w:rsid w:val="00991986"/>
    <w:rsid w:val="00996AC2"/>
    <w:rsid w:val="00997726"/>
    <w:rsid w:val="009A4B1F"/>
    <w:rsid w:val="009A518A"/>
    <w:rsid w:val="009A6B69"/>
    <w:rsid w:val="009B57B0"/>
    <w:rsid w:val="009B7378"/>
    <w:rsid w:val="009B7B1B"/>
    <w:rsid w:val="009C7479"/>
    <w:rsid w:val="009D10CE"/>
    <w:rsid w:val="009D58CA"/>
    <w:rsid w:val="009E0A30"/>
    <w:rsid w:val="009E7233"/>
    <w:rsid w:val="009F480D"/>
    <w:rsid w:val="009F499B"/>
    <w:rsid w:val="009F4B46"/>
    <w:rsid w:val="00A12AD3"/>
    <w:rsid w:val="00A12CCA"/>
    <w:rsid w:val="00A265F7"/>
    <w:rsid w:val="00A26EE1"/>
    <w:rsid w:val="00A3188F"/>
    <w:rsid w:val="00A34165"/>
    <w:rsid w:val="00A34557"/>
    <w:rsid w:val="00A36D24"/>
    <w:rsid w:val="00A42D60"/>
    <w:rsid w:val="00A43B3C"/>
    <w:rsid w:val="00A4705F"/>
    <w:rsid w:val="00A50899"/>
    <w:rsid w:val="00A50E31"/>
    <w:rsid w:val="00A51770"/>
    <w:rsid w:val="00A52260"/>
    <w:rsid w:val="00A5318A"/>
    <w:rsid w:val="00A54065"/>
    <w:rsid w:val="00A5502F"/>
    <w:rsid w:val="00A5603D"/>
    <w:rsid w:val="00A60E34"/>
    <w:rsid w:val="00A62899"/>
    <w:rsid w:val="00A74536"/>
    <w:rsid w:val="00A74BA6"/>
    <w:rsid w:val="00A75A8A"/>
    <w:rsid w:val="00A77074"/>
    <w:rsid w:val="00A84507"/>
    <w:rsid w:val="00A87B1B"/>
    <w:rsid w:val="00A91A6C"/>
    <w:rsid w:val="00A94A98"/>
    <w:rsid w:val="00A95C8F"/>
    <w:rsid w:val="00A9753C"/>
    <w:rsid w:val="00AA07A3"/>
    <w:rsid w:val="00AA1EFE"/>
    <w:rsid w:val="00AA31F9"/>
    <w:rsid w:val="00AA343F"/>
    <w:rsid w:val="00AA43BF"/>
    <w:rsid w:val="00AA6977"/>
    <w:rsid w:val="00AB20B7"/>
    <w:rsid w:val="00AB4154"/>
    <w:rsid w:val="00AB4939"/>
    <w:rsid w:val="00AB5693"/>
    <w:rsid w:val="00AB60FF"/>
    <w:rsid w:val="00AC4094"/>
    <w:rsid w:val="00AC62BE"/>
    <w:rsid w:val="00AD0745"/>
    <w:rsid w:val="00AD249E"/>
    <w:rsid w:val="00AD6FF3"/>
    <w:rsid w:val="00AD7F0F"/>
    <w:rsid w:val="00AE11E8"/>
    <w:rsid w:val="00AE2D32"/>
    <w:rsid w:val="00AE309C"/>
    <w:rsid w:val="00AE6AB0"/>
    <w:rsid w:val="00AE6B58"/>
    <w:rsid w:val="00AF087E"/>
    <w:rsid w:val="00AF661F"/>
    <w:rsid w:val="00B041CA"/>
    <w:rsid w:val="00B050D0"/>
    <w:rsid w:val="00B1220F"/>
    <w:rsid w:val="00B13A5E"/>
    <w:rsid w:val="00B202E9"/>
    <w:rsid w:val="00B211DC"/>
    <w:rsid w:val="00B2288E"/>
    <w:rsid w:val="00B22AE9"/>
    <w:rsid w:val="00B24A8E"/>
    <w:rsid w:val="00B25AD2"/>
    <w:rsid w:val="00B26AA5"/>
    <w:rsid w:val="00B30FF6"/>
    <w:rsid w:val="00B33D42"/>
    <w:rsid w:val="00B341C3"/>
    <w:rsid w:val="00B37B8F"/>
    <w:rsid w:val="00B4326B"/>
    <w:rsid w:val="00B44B80"/>
    <w:rsid w:val="00B45BD7"/>
    <w:rsid w:val="00B5044A"/>
    <w:rsid w:val="00B55B04"/>
    <w:rsid w:val="00B66452"/>
    <w:rsid w:val="00B66721"/>
    <w:rsid w:val="00B67A38"/>
    <w:rsid w:val="00B7188E"/>
    <w:rsid w:val="00B73B15"/>
    <w:rsid w:val="00B76FF6"/>
    <w:rsid w:val="00B8049A"/>
    <w:rsid w:val="00B817D9"/>
    <w:rsid w:val="00B82256"/>
    <w:rsid w:val="00B85092"/>
    <w:rsid w:val="00B86C38"/>
    <w:rsid w:val="00B91414"/>
    <w:rsid w:val="00B9144C"/>
    <w:rsid w:val="00B932EB"/>
    <w:rsid w:val="00B97940"/>
    <w:rsid w:val="00BA060E"/>
    <w:rsid w:val="00BA23D0"/>
    <w:rsid w:val="00BA3B80"/>
    <w:rsid w:val="00BB2520"/>
    <w:rsid w:val="00BB4BC6"/>
    <w:rsid w:val="00BB6787"/>
    <w:rsid w:val="00BC4690"/>
    <w:rsid w:val="00BC5CED"/>
    <w:rsid w:val="00BD07B7"/>
    <w:rsid w:val="00BD3CB0"/>
    <w:rsid w:val="00BD466A"/>
    <w:rsid w:val="00BD480E"/>
    <w:rsid w:val="00BD4B51"/>
    <w:rsid w:val="00BE285D"/>
    <w:rsid w:val="00BE291E"/>
    <w:rsid w:val="00BE48DC"/>
    <w:rsid w:val="00BF0897"/>
    <w:rsid w:val="00BF2C3F"/>
    <w:rsid w:val="00BF3121"/>
    <w:rsid w:val="00BF523C"/>
    <w:rsid w:val="00BF53C0"/>
    <w:rsid w:val="00C0092C"/>
    <w:rsid w:val="00C011D3"/>
    <w:rsid w:val="00C015DC"/>
    <w:rsid w:val="00C06645"/>
    <w:rsid w:val="00C077D7"/>
    <w:rsid w:val="00C1094F"/>
    <w:rsid w:val="00C11E78"/>
    <w:rsid w:val="00C12086"/>
    <w:rsid w:val="00C1582C"/>
    <w:rsid w:val="00C1777D"/>
    <w:rsid w:val="00C20AAA"/>
    <w:rsid w:val="00C21409"/>
    <w:rsid w:val="00C22F87"/>
    <w:rsid w:val="00C2656A"/>
    <w:rsid w:val="00C27E49"/>
    <w:rsid w:val="00C304DE"/>
    <w:rsid w:val="00C33B7F"/>
    <w:rsid w:val="00C3728B"/>
    <w:rsid w:val="00C4020D"/>
    <w:rsid w:val="00C405B7"/>
    <w:rsid w:val="00C40705"/>
    <w:rsid w:val="00C43D5D"/>
    <w:rsid w:val="00C512EF"/>
    <w:rsid w:val="00C52B9A"/>
    <w:rsid w:val="00C5396E"/>
    <w:rsid w:val="00C6356C"/>
    <w:rsid w:val="00C664F5"/>
    <w:rsid w:val="00C674A5"/>
    <w:rsid w:val="00C705F8"/>
    <w:rsid w:val="00C7337B"/>
    <w:rsid w:val="00C75AA8"/>
    <w:rsid w:val="00C77169"/>
    <w:rsid w:val="00C823A9"/>
    <w:rsid w:val="00C829E4"/>
    <w:rsid w:val="00C82FF3"/>
    <w:rsid w:val="00C85FE8"/>
    <w:rsid w:val="00C86576"/>
    <w:rsid w:val="00C87466"/>
    <w:rsid w:val="00C87584"/>
    <w:rsid w:val="00C91D96"/>
    <w:rsid w:val="00C93265"/>
    <w:rsid w:val="00C94927"/>
    <w:rsid w:val="00C9501A"/>
    <w:rsid w:val="00CA114F"/>
    <w:rsid w:val="00CA4171"/>
    <w:rsid w:val="00CA5722"/>
    <w:rsid w:val="00CA5BFE"/>
    <w:rsid w:val="00CA68D8"/>
    <w:rsid w:val="00CB1514"/>
    <w:rsid w:val="00CB1700"/>
    <w:rsid w:val="00CB313E"/>
    <w:rsid w:val="00CB3961"/>
    <w:rsid w:val="00CB4A7C"/>
    <w:rsid w:val="00CC17FF"/>
    <w:rsid w:val="00CC1C24"/>
    <w:rsid w:val="00CC3C3C"/>
    <w:rsid w:val="00CC5C9F"/>
    <w:rsid w:val="00CC5F6C"/>
    <w:rsid w:val="00CD0831"/>
    <w:rsid w:val="00CD0B6E"/>
    <w:rsid w:val="00CD1E3E"/>
    <w:rsid w:val="00CD553F"/>
    <w:rsid w:val="00CD5653"/>
    <w:rsid w:val="00CD597E"/>
    <w:rsid w:val="00CD7253"/>
    <w:rsid w:val="00CE2F46"/>
    <w:rsid w:val="00CE65CB"/>
    <w:rsid w:val="00CF023E"/>
    <w:rsid w:val="00CF0B65"/>
    <w:rsid w:val="00CF6077"/>
    <w:rsid w:val="00D00321"/>
    <w:rsid w:val="00D01528"/>
    <w:rsid w:val="00D01C28"/>
    <w:rsid w:val="00D10CEE"/>
    <w:rsid w:val="00D119E3"/>
    <w:rsid w:val="00D13CE2"/>
    <w:rsid w:val="00D14947"/>
    <w:rsid w:val="00D202AB"/>
    <w:rsid w:val="00D213E5"/>
    <w:rsid w:val="00D2146B"/>
    <w:rsid w:val="00D300E6"/>
    <w:rsid w:val="00D3590E"/>
    <w:rsid w:val="00D3612F"/>
    <w:rsid w:val="00D3627B"/>
    <w:rsid w:val="00D3636B"/>
    <w:rsid w:val="00D4081E"/>
    <w:rsid w:val="00D40AF6"/>
    <w:rsid w:val="00D415BA"/>
    <w:rsid w:val="00D46FE8"/>
    <w:rsid w:val="00D511E2"/>
    <w:rsid w:val="00D52E44"/>
    <w:rsid w:val="00D55DBA"/>
    <w:rsid w:val="00D601AA"/>
    <w:rsid w:val="00D60727"/>
    <w:rsid w:val="00D61536"/>
    <w:rsid w:val="00D61B3E"/>
    <w:rsid w:val="00D643A3"/>
    <w:rsid w:val="00D661D2"/>
    <w:rsid w:val="00D6628F"/>
    <w:rsid w:val="00D6724F"/>
    <w:rsid w:val="00D67F02"/>
    <w:rsid w:val="00D7124C"/>
    <w:rsid w:val="00D74094"/>
    <w:rsid w:val="00D742C2"/>
    <w:rsid w:val="00D74E42"/>
    <w:rsid w:val="00D756B3"/>
    <w:rsid w:val="00D771A4"/>
    <w:rsid w:val="00D77423"/>
    <w:rsid w:val="00D77CB6"/>
    <w:rsid w:val="00D81D3F"/>
    <w:rsid w:val="00D90B0F"/>
    <w:rsid w:val="00D90D14"/>
    <w:rsid w:val="00D917F4"/>
    <w:rsid w:val="00D93F2F"/>
    <w:rsid w:val="00D966D9"/>
    <w:rsid w:val="00D96F04"/>
    <w:rsid w:val="00D97D9D"/>
    <w:rsid w:val="00DA0DD0"/>
    <w:rsid w:val="00DA1E02"/>
    <w:rsid w:val="00DA235B"/>
    <w:rsid w:val="00DA5465"/>
    <w:rsid w:val="00DB0850"/>
    <w:rsid w:val="00DB437F"/>
    <w:rsid w:val="00DB520C"/>
    <w:rsid w:val="00DB62A0"/>
    <w:rsid w:val="00DB69BC"/>
    <w:rsid w:val="00DC0232"/>
    <w:rsid w:val="00DC24AC"/>
    <w:rsid w:val="00DC45E6"/>
    <w:rsid w:val="00DC559A"/>
    <w:rsid w:val="00DC5720"/>
    <w:rsid w:val="00DC644E"/>
    <w:rsid w:val="00DD138D"/>
    <w:rsid w:val="00DD2CB8"/>
    <w:rsid w:val="00DD5ADC"/>
    <w:rsid w:val="00DD6155"/>
    <w:rsid w:val="00DE2680"/>
    <w:rsid w:val="00DE3ABD"/>
    <w:rsid w:val="00DF28A0"/>
    <w:rsid w:val="00DF3050"/>
    <w:rsid w:val="00DF617A"/>
    <w:rsid w:val="00DF7893"/>
    <w:rsid w:val="00E06CE5"/>
    <w:rsid w:val="00E14A0A"/>
    <w:rsid w:val="00E21B84"/>
    <w:rsid w:val="00E21EC2"/>
    <w:rsid w:val="00E30BF4"/>
    <w:rsid w:val="00E3182E"/>
    <w:rsid w:val="00E31889"/>
    <w:rsid w:val="00E33AB5"/>
    <w:rsid w:val="00E34DF2"/>
    <w:rsid w:val="00E4197C"/>
    <w:rsid w:val="00E43DF5"/>
    <w:rsid w:val="00E47321"/>
    <w:rsid w:val="00E473B2"/>
    <w:rsid w:val="00E519CA"/>
    <w:rsid w:val="00E54395"/>
    <w:rsid w:val="00E55AD0"/>
    <w:rsid w:val="00E6630F"/>
    <w:rsid w:val="00E66CDF"/>
    <w:rsid w:val="00E67D3A"/>
    <w:rsid w:val="00E71D1C"/>
    <w:rsid w:val="00E73BFB"/>
    <w:rsid w:val="00E77B70"/>
    <w:rsid w:val="00E87BB5"/>
    <w:rsid w:val="00E925F5"/>
    <w:rsid w:val="00E955EE"/>
    <w:rsid w:val="00E967E2"/>
    <w:rsid w:val="00E97D5B"/>
    <w:rsid w:val="00EA263F"/>
    <w:rsid w:val="00EA343D"/>
    <w:rsid w:val="00EA49DF"/>
    <w:rsid w:val="00EA5596"/>
    <w:rsid w:val="00EB2F81"/>
    <w:rsid w:val="00EB3CEE"/>
    <w:rsid w:val="00EC0F80"/>
    <w:rsid w:val="00EC2006"/>
    <w:rsid w:val="00EC2CF9"/>
    <w:rsid w:val="00EC4AA3"/>
    <w:rsid w:val="00EC6E73"/>
    <w:rsid w:val="00ED0E9C"/>
    <w:rsid w:val="00ED1772"/>
    <w:rsid w:val="00ED1AFC"/>
    <w:rsid w:val="00ED1DAB"/>
    <w:rsid w:val="00ED3795"/>
    <w:rsid w:val="00ED6CEB"/>
    <w:rsid w:val="00EE0FA3"/>
    <w:rsid w:val="00EE3148"/>
    <w:rsid w:val="00EE6FDC"/>
    <w:rsid w:val="00EF010F"/>
    <w:rsid w:val="00EF2FD9"/>
    <w:rsid w:val="00EF339C"/>
    <w:rsid w:val="00EF4716"/>
    <w:rsid w:val="00EF4954"/>
    <w:rsid w:val="00F03B01"/>
    <w:rsid w:val="00F04909"/>
    <w:rsid w:val="00F06B38"/>
    <w:rsid w:val="00F07B5B"/>
    <w:rsid w:val="00F105B5"/>
    <w:rsid w:val="00F12016"/>
    <w:rsid w:val="00F15142"/>
    <w:rsid w:val="00F200E5"/>
    <w:rsid w:val="00F22925"/>
    <w:rsid w:val="00F22AA5"/>
    <w:rsid w:val="00F22AFB"/>
    <w:rsid w:val="00F231B7"/>
    <w:rsid w:val="00F258A0"/>
    <w:rsid w:val="00F33B44"/>
    <w:rsid w:val="00F3437A"/>
    <w:rsid w:val="00F34FFE"/>
    <w:rsid w:val="00F41051"/>
    <w:rsid w:val="00F415AB"/>
    <w:rsid w:val="00F42D89"/>
    <w:rsid w:val="00F43504"/>
    <w:rsid w:val="00F45012"/>
    <w:rsid w:val="00F45F9A"/>
    <w:rsid w:val="00F5064A"/>
    <w:rsid w:val="00F50766"/>
    <w:rsid w:val="00F51980"/>
    <w:rsid w:val="00F5319E"/>
    <w:rsid w:val="00F56F02"/>
    <w:rsid w:val="00F57D5A"/>
    <w:rsid w:val="00F62AAD"/>
    <w:rsid w:val="00F63ACF"/>
    <w:rsid w:val="00F67192"/>
    <w:rsid w:val="00F70BC8"/>
    <w:rsid w:val="00F73292"/>
    <w:rsid w:val="00F74F21"/>
    <w:rsid w:val="00F75E68"/>
    <w:rsid w:val="00F76699"/>
    <w:rsid w:val="00F81E8D"/>
    <w:rsid w:val="00F8252D"/>
    <w:rsid w:val="00F85C97"/>
    <w:rsid w:val="00F87042"/>
    <w:rsid w:val="00F87EEB"/>
    <w:rsid w:val="00F93FA6"/>
    <w:rsid w:val="00F9522B"/>
    <w:rsid w:val="00F97A9F"/>
    <w:rsid w:val="00F97ABA"/>
    <w:rsid w:val="00FA176B"/>
    <w:rsid w:val="00FA2C72"/>
    <w:rsid w:val="00FA33D8"/>
    <w:rsid w:val="00FA4B11"/>
    <w:rsid w:val="00FA63CB"/>
    <w:rsid w:val="00FB13CB"/>
    <w:rsid w:val="00FB40A8"/>
    <w:rsid w:val="00FB42CA"/>
    <w:rsid w:val="00FB4F7D"/>
    <w:rsid w:val="00FB548D"/>
    <w:rsid w:val="00FB6A06"/>
    <w:rsid w:val="00FC1529"/>
    <w:rsid w:val="00FC45C4"/>
    <w:rsid w:val="00FD34D5"/>
    <w:rsid w:val="00FD3A69"/>
    <w:rsid w:val="00FD3DD1"/>
    <w:rsid w:val="00FD7FC0"/>
    <w:rsid w:val="00FE15FA"/>
    <w:rsid w:val="00FE5355"/>
    <w:rsid w:val="00FE6262"/>
    <w:rsid w:val="00FE7A8A"/>
    <w:rsid w:val="00FF0CB8"/>
    <w:rsid w:val="00FF1E3D"/>
    <w:rsid w:val="00FF4F78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C4038"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F85C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F85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F85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650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6508CC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50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6508CC"/>
    <w:rPr>
      <w:sz w:val="18"/>
      <w:szCs w:val="18"/>
    </w:rPr>
  </w:style>
  <w:style w:type="paragraph" w:styleId="a8">
    <w:name w:val="List Paragraph"/>
    <w:basedOn w:val="a2"/>
    <w:uiPriority w:val="34"/>
    <w:qFormat/>
    <w:rsid w:val="00D77CB6"/>
    <w:pPr>
      <w:ind w:firstLineChars="200" w:firstLine="420"/>
    </w:pPr>
  </w:style>
  <w:style w:type="table" w:styleId="a9">
    <w:name w:val="Table Grid"/>
    <w:basedOn w:val="a4"/>
    <w:uiPriority w:val="59"/>
    <w:rsid w:val="002B29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3"/>
    <w:uiPriority w:val="99"/>
    <w:rsid w:val="00BA060E"/>
    <w:rPr>
      <w:color w:val="0000FF"/>
      <w:u w:val="single"/>
    </w:rPr>
  </w:style>
  <w:style w:type="paragraph" w:styleId="ab">
    <w:name w:val="Normal Indent"/>
    <w:basedOn w:val="a2"/>
    <w:link w:val="Char1"/>
    <w:rsid w:val="00BA060E"/>
    <w:pPr>
      <w:autoSpaceDE w:val="0"/>
      <w:autoSpaceDN w:val="0"/>
      <w:adjustRightInd w:val="0"/>
      <w:ind w:firstLine="420"/>
      <w:jc w:val="left"/>
    </w:pPr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1">
    <w:name w:val="正文缩进 Char"/>
    <w:basedOn w:val="a3"/>
    <w:link w:val="ab"/>
    <w:rsid w:val="00BA060E"/>
    <w:rPr>
      <w:rFonts w:ascii="Times New Roman" w:eastAsia="宋体" w:hAnsi="Times New Roman" w:cs="Times New Roman"/>
      <w:kern w:val="0"/>
      <w:sz w:val="22"/>
      <w:szCs w:val="20"/>
    </w:rPr>
  </w:style>
  <w:style w:type="character" w:styleId="ac">
    <w:name w:val="Strong"/>
    <w:basedOn w:val="a3"/>
    <w:uiPriority w:val="22"/>
    <w:qFormat/>
    <w:rsid w:val="00BA060E"/>
    <w:rPr>
      <w:b/>
      <w:bCs/>
    </w:rPr>
  </w:style>
  <w:style w:type="paragraph" w:styleId="ad">
    <w:name w:val="Body Text"/>
    <w:basedOn w:val="a2"/>
    <w:link w:val="Char2"/>
    <w:uiPriority w:val="99"/>
    <w:semiHidden/>
    <w:unhideWhenUsed/>
    <w:rsid w:val="00BA060E"/>
    <w:pPr>
      <w:spacing w:after="120"/>
    </w:pPr>
  </w:style>
  <w:style w:type="character" w:customStyle="1" w:styleId="Char2">
    <w:name w:val="正文文本 Char"/>
    <w:basedOn w:val="a3"/>
    <w:link w:val="ad"/>
    <w:uiPriority w:val="99"/>
    <w:semiHidden/>
    <w:rsid w:val="00BA060E"/>
  </w:style>
  <w:style w:type="paragraph" w:styleId="ae">
    <w:name w:val="Body Text First Indent"/>
    <w:basedOn w:val="a2"/>
    <w:link w:val="Char3"/>
    <w:rsid w:val="00BA060E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Char3">
    <w:name w:val="正文首行缩进 Char"/>
    <w:basedOn w:val="Char2"/>
    <w:link w:val="ae"/>
    <w:rsid w:val="00BA060E"/>
    <w:rPr>
      <w:rFonts w:ascii="Arial" w:eastAsia="宋体" w:hAnsi="Arial" w:cs="Times New Roman"/>
      <w:kern w:val="0"/>
      <w:szCs w:val="21"/>
    </w:rPr>
  </w:style>
  <w:style w:type="character" w:customStyle="1" w:styleId="shorttext">
    <w:name w:val="short_text"/>
    <w:basedOn w:val="a3"/>
    <w:rsid w:val="00BA060E"/>
  </w:style>
  <w:style w:type="paragraph" w:customStyle="1" w:styleId="CharCharCharCharChar">
    <w:name w:val="表格文本 Char Char Char Char Char"/>
    <w:basedOn w:val="a2"/>
    <w:rsid w:val="00BA060E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szCs w:val="21"/>
    </w:rPr>
  </w:style>
  <w:style w:type="paragraph" w:customStyle="1" w:styleId="a">
    <w:name w:val="代码样式"/>
    <w:basedOn w:val="a2"/>
    <w:rsid w:val="007A6AE4"/>
    <w:pPr>
      <w:widowControl/>
      <w:numPr>
        <w:numId w:val="16"/>
      </w:numPr>
      <w:autoSpaceDE w:val="0"/>
      <w:autoSpaceDN w:val="0"/>
      <w:adjustRightInd w:val="0"/>
      <w:ind w:left="482" w:firstLine="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styleId="af">
    <w:name w:val="annotation reference"/>
    <w:basedOn w:val="a3"/>
    <w:unhideWhenUsed/>
    <w:rsid w:val="007E38E4"/>
    <w:rPr>
      <w:sz w:val="21"/>
      <w:szCs w:val="21"/>
    </w:rPr>
  </w:style>
  <w:style w:type="paragraph" w:styleId="af0">
    <w:name w:val="annotation text"/>
    <w:basedOn w:val="a2"/>
    <w:link w:val="Char4"/>
    <w:unhideWhenUsed/>
    <w:rsid w:val="007E38E4"/>
    <w:pPr>
      <w:jc w:val="left"/>
    </w:pPr>
  </w:style>
  <w:style w:type="character" w:customStyle="1" w:styleId="Char4">
    <w:name w:val="批注文字 Char"/>
    <w:basedOn w:val="a3"/>
    <w:link w:val="af0"/>
    <w:rsid w:val="007E38E4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7E38E4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7E38E4"/>
    <w:rPr>
      <w:b/>
      <w:bCs/>
    </w:rPr>
  </w:style>
  <w:style w:type="paragraph" w:styleId="af2">
    <w:name w:val="Balloon Text"/>
    <w:basedOn w:val="a2"/>
    <w:link w:val="Char6"/>
    <w:uiPriority w:val="99"/>
    <w:semiHidden/>
    <w:unhideWhenUsed/>
    <w:rsid w:val="007E38E4"/>
    <w:rPr>
      <w:sz w:val="18"/>
      <w:szCs w:val="18"/>
    </w:rPr>
  </w:style>
  <w:style w:type="character" w:customStyle="1" w:styleId="Char6">
    <w:name w:val="批注框文本 Char"/>
    <w:basedOn w:val="a3"/>
    <w:link w:val="af2"/>
    <w:uiPriority w:val="99"/>
    <w:semiHidden/>
    <w:rsid w:val="007E38E4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F85C97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F85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F85C97"/>
    <w:rPr>
      <w:b/>
      <w:bCs/>
      <w:sz w:val="32"/>
      <w:szCs w:val="32"/>
    </w:rPr>
  </w:style>
  <w:style w:type="paragraph" w:styleId="af3">
    <w:name w:val="Document Map"/>
    <w:basedOn w:val="a2"/>
    <w:link w:val="Char7"/>
    <w:uiPriority w:val="99"/>
    <w:semiHidden/>
    <w:unhideWhenUsed/>
    <w:rsid w:val="00F85C97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3"/>
    <w:link w:val="af3"/>
    <w:uiPriority w:val="99"/>
    <w:semiHidden/>
    <w:rsid w:val="00F85C97"/>
    <w:rPr>
      <w:rFonts w:ascii="宋体" w:eastAsia="宋体"/>
      <w:sz w:val="18"/>
      <w:szCs w:val="18"/>
    </w:rPr>
  </w:style>
  <w:style w:type="paragraph" w:customStyle="1" w:styleId="af4">
    <w:name w:val="表格文本"/>
    <w:rsid w:val="00434DF0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customStyle="1" w:styleId="af5">
    <w:name w:val="修订记录"/>
    <w:basedOn w:val="a2"/>
    <w:rsid w:val="00434DF0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20"/>
    </w:rPr>
  </w:style>
  <w:style w:type="paragraph" w:customStyle="1" w:styleId="Char8">
    <w:name w:val="表头样式 Char"/>
    <w:basedOn w:val="a2"/>
    <w:rsid w:val="00434DF0"/>
    <w:pPr>
      <w:autoSpaceDE w:val="0"/>
      <w:autoSpaceDN w:val="0"/>
      <w:adjustRightInd w:val="0"/>
      <w:spacing w:line="360" w:lineRule="auto"/>
      <w:jc w:val="center"/>
    </w:pPr>
    <w:rPr>
      <w:rFonts w:ascii="Times New Roman" w:eastAsia="宋体" w:hAnsi="Times New Roman" w:cs="Times New Roman"/>
      <w:b/>
      <w:kern w:val="0"/>
      <w:szCs w:val="20"/>
    </w:rPr>
  </w:style>
  <w:style w:type="character" w:customStyle="1" w:styleId="im-content1">
    <w:name w:val="im-content1"/>
    <w:basedOn w:val="a3"/>
    <w:rsid w:val="00C52B9A"/>
    <w:rPr>
      <w:color w:val="333333"/>
    </w:rPr>
  </w:style>
  <w:style w:type="table" w:styleId="af6">
    <w:name w:val="Table Elegant"/>
    <w:basedOn w:val="a4"/>
    <w:rsid w:val="00026D8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1">
    <w:name w:val="表格题注"/>
    <w:next w:val="a2"/>
    <w:rsid w:val="00C21409"/>
    <w:pPr>
      <w:keepLines/>
      <w:numPr>
        <w:ilvl w:val="8"/>
        <w:numId w:val="35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0">
    <w:name w:val="插图题注"/>
    <w:next w:val="a2"/>
    <w:rsid w:val="00C21409"/>
    <w:pPr>
      <w:numPr>
        <w:ilvl w:val="7"/>
        <w:numId w:val="35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598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517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124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9640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2621</Words>
  <Characters>14940</Characters>
  <Application>Microsoft Office Word</Application>
  <DocSecurity>0</DocSecurity>
  <Lines>124</Lines>
  <Paragraphs>35</Paragraphs>
  <ScaleCrop>false</ScaleCrop>
  <Company>Lenovo</Company>
  <LinksUpToDate>false</LinksUpToDate>
  <CharactersWithSpaces>17526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dWX224023</dc:creator>
  <cp:lastModifiedBy>zhaohuizhen</cp:lastModifiedBy>
  <cp:revision>25</cp:revision>
  <dcterms:created xsi:type="dcterms:W3CDTF">2016-06-29T11:33:00Z</dcterms:created>
  <dcterms:modified xsi:type="dcterms:W3CDTF">2016-08-16T12:26:00Z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(3)ziDQzbPiwPzlyoJ9VFdCTn4RBqitW++4QCwEwK/xnuEeTqnzdy4U/HODroLKsARfMUANrM6W
nef3xOgE1t4ShwBk49u7JNq2D39Aiw62IWZkRsCW6G+qg45z5YEgfzuKEX3Y9/aWsj4iYV5+
mPHi/rl6lEOwvUVomyyzu/IYMAv7sYeJjOywOWeAlnT36PU3il9m4+BiJUsQS0DnPYFaXbbm
2wIZ0XgbJYjBEZraif</vt:lpwstr>
  </property>
  <property fmtid="{D5CDD505-2E9C-101B-9397-08002B2CF9AE}" pid="3" name="_new_ms_pID_725431">
    <vt:lpwstr>xlJdWmlXHUzO4nORw5y/nsSKAw+TFS3U2LYtrS0i8krIL6NLi3XoR/
99JhwqMeci7u6T5w0GhCI8ue5ROw5QMbSYGlkTroomtNp3HcBizR9EXru0OGhXGeUg/fl80a
2VBG0ImQuBiaowZyaSh2bj2msXv2x1/PBlnN0FURbddumwEi+oQg7obcknmi+kV4peyR4vfp
gXAWLG57Xs+VG/9hV57bKrdTgiKWrrtFZRZ/</vt:lpwstr>
  </property>
  <property fmtid="{D5CDD505-2E9C-101B-9397-08002B2CF9AE}" pid="4" name="_new_ms_pID_725432">
    <vt:lpwstr>pMuuKAwncgie6sU1AxuOUrcDXqdKNfUlQo0a
yk0MGOrxQD0ZbknZQiPe9dPOE8/y9s3HfnJLY7sGmuRBNRyLSllmJd2fUKQNxbdNMc70knuB
kGW6UWJZO4EtIarmRv3nLX0e1OkDemYwG4Hrtke5I5Q=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1468636880</vt:lpwstr>
  </property>
</Properties>
</file>