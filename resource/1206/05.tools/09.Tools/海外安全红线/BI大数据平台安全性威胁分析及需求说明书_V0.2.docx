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458"/>
        <w:gridCol w:w="4682"/>
      </w:tblGrid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d"/>
              <w:ind w:firstLine="420"/>
            </w:pPr>
            <w:r w:rsidRPr="00A20D15">
              <w:rPr>
                <w:rFonts w:hint="eastAsia"/>
              </w:rPr>
              <w:t>产品名称</w:t>
            </w:r>
          </w:p>
        </w:tc>
        <w:tc>
          <w:tcPr>
            <w:tcW w:w="2561" w:type="pct"/>
          </w:tcPr>
          <w:p w:rsidR="00660FFF" w:rsidRPr="00A20D15" w:rsidRDefault="00660FFF" w:rsidP="00A90007">
            <w:pPr>
              <w:pStyle w:val="ad"/>
            </w:pPr>
            <w:r w:rsidRPr="00A20D15">
              <w:rPr>
                <w:rFonts w:hint="eastAsia"/>
              </w:rPr>
              <w:t>密级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d"/>
            </w:pPr>
          </w:p>
        </w:tc>
        <w:tc>
          <w:tcPr>
            <w:tcW w:w="2561" w:type="pct"/>
          </w:tcPr>
          <w:p w:rsidR="00660FFF" w:rsidRPr="008E712C" w:rsidRDefault="00FE0F18" w:rsidP="00A90007">
            <w:pPr>
              <w:pStyle w:val="ad"/>
            </w:pPr>
            <w:r>
              <w:rPr>
                <w:rFonts w:hint="eastAsia"/>
              </w:rPr>
              <w:t>机密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Pr="00A20D15" w:rsidRDefault="00660FFF" w:rsidP="00A90007">
            <w:pPr>
              <w:pStyle w:val="ad"/>
            </w:pPr>
            <w:r w:rsidRPr="00A20D15">
              <w:rPr>
                <w:rFonts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660FFF" w:rsidRPr="00A20D15" w:rsidRDefault="00660FFF" w:rsidP="006F0642">
            <w:pPr>
              <w:pStyle w:val="ad"/>
            </w:pPr>
            <w:r w:rsidRPr="00A20D15">
              <w:rPr>
                <w:rFonts w:hint="eastAsia"/>
              </w:rPr>
              <w:t>共</w:t>
            </w:r>
            <w:fldSimple w:instr=" NUMPAGES   \* MERGEFORMAT ">
              <w:r w:rsidR="0079687E">
                <w:rPr>
                  <w:noProof/>
                </w:rPr>
                <w:t>1</w:t>
              </w:r>
              <w:r w:rsidR="006F0642">
                <w:rPr>
                  <w:rFonts w:hint="eastAsia"/>
                  <w:noProof/>
                </w:rPr>
                <w:t>3</w:t>
              </w:r>
            </w:fldSimple>
            <w:r w:rsidRPr="00A20D15">
              <w:rPr>
                <w:rFonts w:hint="eastAsia"/>
              </w:rPr>
              <w:t>页</w:t>
            </w:r>
          </w:p>
        </w:tc>
      </w:tr>
      <w:tr w:rsidR="00660FFF">
        <w:trPr>
          <w:cantSplit/>
        </w:trPr>
        <w:tc>
          <w:tcPr>
            <w:tcW w:w="2439" w:type="pct"/>
          </w:tcPr>
          <w:p w:rsidR="00660FFF" w:rsidRDefault="00660FFF" w:rsidP="00A90007">
            <w:pPr>
              <w:pStyle w:val="ad"/>
              <w:ind w:firstLine="420"/>
            </w:pPr>
          </w:p>
        </w:tc>
        <w:tc>
          <w:tcPr>
            <w:tcW w:w="2561" w:type="pct"/>
            <w:vMerge/>
          </w:tcPr>
          <w:p w:rsidR="00660FFF" w:rsidRDefault="00660FFF" w:rsidP="00A90007">
            <w:pPr>
              <w:pStyle w:val="ad"/>
              <w:ind w:firstLine="420"/>
            </w:pPr>
          </w:p>
        </w:tc>
      </w:tr>
    </w:tbl>
    <w:p w:rsidR="00660FFF" w:rsidRDefault="00660FFF" w:rsidP="00660FFF">
      <w:pPr>
        <w:pStyle w:val="ad"/>
      </w:pPr>
    </w:p>
    <w:p w:rsidR="00660FFF" w:rsidRDefault="00660FFF" w:rsidP="00660FFF">
      <w:pPr>
        <w:pStyle w:val="ad"/>
      </w:pPr>
    </w:p>
    <w:p w:rsidR="004B4CBC" w:rsidRDefault="00E053B0" w:rsidP="004B4CBC">
      <w:pPr>
        <w:pStyle w:val="ae"/>
        <w:outlineLvl w:val="0"/>
      </w:pPr>
      <w:bookmarkStart w:id="0" w:name="文档名称"/>
      <w:bookmarkStart w:id="1" w:name="_Toc142132682"/>
      <w:bookmarkStart w:id="2" w:name="_Toc142132807"/>
      <w:bookmarkStart w:id="3" w:name="_Toc142133114"/>
      <w:bookmarkStart w:id="4" w:name="_Toc248916525"/>
      <w:bookmarkStart w:id="5" w:name="_Toc248919929"/>
      <w:bookmarkStart w:id="6" w:name="_Toc248920001"/>
      <w:r>
        <w:rPr>
          <w:rFonts w:hint="eastAsia"/>
        </w:rPr>
        <w:t>BI</w:t>
      </w:r>
      <w:r>
        <w:rPr>
          <w:rFonts w:hint="eastAsia"/>
        </w:rPr>
        <w:t>大数据平台</w:t>
      </w:r>
      <w:r w:rsidR="004B4CBC">
        <w:rPr>
          <w:rFonts w:hint="eastAsia"/>
        </w:rPr>
        <w:t>安全性威胁分析及</w:t>
      </w:r>
      <w:r w:rsidR="004B4CBC" w:rsidRPr="005A284B">
        <w:rPr>
          <w:rFonts w:hint="eastAsia"/>
        </w:rPr>
        <w:t>需求说明书</w:t>
      </w:r>
      <w:bookmarkEnd w:id="0"/>
      <w:bookmarkEnd w:id="1"/>
      <w:bookmarkEnd w:id="2"/>
      <w:bookmarkEnd w:id="3"/>
      <w:bookmarkEnd w:id="4"/>
      <w:bookmarkEnd w:id="5"/>
      <w:bookmarkEnd w:id="6"/>
    </w:p>
    <w:p w:rsidR="004B4CBC" w:rsidRDefault="00E053B0" w:rsidP="004B4CBC">
      <w:pPr>
        <w:pStyle w:val="ae"/>
        <w:outlineLvl w:val="0"/>
      </w:pPr>
      <w:r>
        <w:rPr>
          <w:rFonts w:cs="Arial" w:hint="eastAsia"/>
          <w:color w:val="000000"/>
          <w:sz w:val="32"/>
          <w:szCs w:val="32"/>
        </w:rPr>
        <w:t xml:space="preserve">BI </w:t>
      </w:r>
      <w:proofErr w:type="spellStart"/>
      <w:r>
        <w:rPr>
          <w:rFonts w:cs="Arial" w:hint="eastAsia"/>
          <w:color w:val="000000"/>
          <w:sz w:val="32"/>
          <w:szCs w:val="32"/>
        </w:rPr>
        <w:t>BigData</w:t>
      </w:r>
      <w:proofErr w:type="spellEnd"/>
      <w:r>
        <w:rPr>
          <w:rFonts w:cs="Arial" w:hint="eastAsia"/>
          <w:color w:val="000000"/>
          <w:sz w:val="32"/>
          <w:szCs w:val="32"/>
        </w:rPr>
        <w:t xml:space="preserve"> Platform</w:t>
      </w:r>
      <w:r w:rsidR="004B4CBC">
        <w:rPr>
          <w:rFonts w:cs="Arial"/>
          <w:color w:val="000000"/>
          <w:sz w:val="32"/>
          <w:szCs w:val="32"/>
        </w:rPr>
        <w:t xml:space="preserve"> Security </w:t>
      </w:r>
      <w:r w:rsidR="004B4CBC">
        <w:rPr>
          <w:rFonts w:cs="Arial" w:hint="eastAsia"/>
          <w:color w:val="000000"/>
          <w:sz w:val="32"/>
          <w:szCs w:val="32"/>
        </w:rPr>
        <w:t>T</w:t>
      </w:r>
      <w:r w:rsidR="004B4CBC" w:rsidRPr="00AB7BA7">
        <w:rPr>
          <w:rFonts w:cs="Arial"/>
          <w:color w:val="000000"/>
          <w:sz w:val="32"/>
          <w:szCs w:val="32"/>
        </w:rPr>
        <w:t>hreats</w:t>
      </w:r>
      <w:r w:rsidR="004B4CBC">
        <w:rPr>
          <w:rFonts w:cs="Arial"/>
          <w:color w:val="000000"/>
          <w:sz w:val="32"/>
          <w:szCs w:val="32"/>
        </w:rPr>
        <w:t xml:space="preserve"> Analysis and Requirement Specification</w:t>
      </w:r>
    </w:p>
    <w:p w:rsidR="00660FFF" w:rsidRPr="004B4CBC" w:rsidRDefault="00660FFF" w:rsidP="00660FFF">
      <w:pPr>
        <w:pStyle w:val="ad"/>
      </w:pPr>
    </w:p>
    <w:p w:rsidR="00660FFF" w:rsidRDefault="00660FFF" w:rsidP="00660FFF">
      <w:pPr>
        <w:pStyle w:val="ad"/>
      </w:pPr>
    </w:p>
    <w:p w:rsidR="00660FFF" w:rsidRDefault="00660FFF" w:rsidP="00660FFF">
      <w:pPr>
        <w:pStyle w:val="ad"/>
      </w:pPr>
    </w:p>
    <w:p w:rsidR="00660FFF" w:rsidRDefault="00660FFF" w:rsidP="00660FFF">
      <w:pPr>
        <w:pStyle w:val="ad"/>
      </w:pPr>
    </w:p>
    <w:p w:rsidR="00660FFF" w:rsidRPr="005A284B" w:rsidRDefault="00660FFF" w:rsidP="00660FFF">
      <w:pPr>
        <w:pStyle w:val="ad"/>
      </w:pPr>
    </w:p>
    <w:tbl>
      <w:tblPr>
        <w:tblW w:w="5000" w:type="pct"/>
        <w:jc w:val="center"/>
        <w:tblLook w:val="0000"/>
      </w:tblPr>
      <w:tblGrid>
        <w:gridCol w:w="2335"/>
        <w:gridCol w:w="3081"/>
        <w:gridCol w:w="1257"/>
        <w:gridCol w:w="2569"/>
      </w:tblGrid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660FFF" w:rsidP="00A90007">
            <w:pPr>
              <w:pStyle w:val="ad"/>
            </w:pPr>
            <w:r w:rsidRPr="005A284B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660FFF" w:rsidRPr="005A284B" w:rsidRDefault="004C1EA7" w:rsidP="00A90007">
            <w:pPr>
              <w:pStyle w:val="ad"/>
            </w:pPr>
            <w:r>
              <w:rPr>
                <w:rFonts w:hint="eastAsia"/>
              </w:rPr>
              <w:t>李勇</w:t>
            </w:r>
            <w:r>
              <w:rPr>
                <w:rFonts w:hint="eastAsia"/>
              </w:rPr>
              <w:t>00164768</w:t>
            </w: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d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660FFF" w:rsidRPr="005A284B" w:rsidRDefault="006C720E" w:rsidP="004C1EA7">
            <w:pPr>
              <w:pStyle w:val="ad"/>
            </w:pPr>
            <w:r>
              <w:rPr>
                <w:rFonts w:hint="eastAsia"/>
              </w:rPr>
              <w:t>201</w:t>
            </w:r>
            <w:r w:rsidR="004C1EA7">
              <w:rPr>
                <w:rFonts w:hint="eastAsia"/>
              </w:rPr>
              <w:t>6-04-12</w:t>
            </w:r>
          </w:p>
        </w:tc>
      </w:tr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41396C" w:rsidP="00A90007">
            <w:pPr>
              <w:pStyle w:val="ad"/>
            </w:pPr>
            <w:r>
              <w:rPr>
                <w:rFonts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6FEB" w:rsidRPr="00C76FEB" w:rsidRDefault="00C76FEB" w:rsidP="006A4A1E">
            <w:pPr>
              <w:pStyle w:val="ad"/>
              <w:jc w:val="left"/>
            </w:pP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d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5A284B" w:rsidRDefault="00660FFF" w:rsidP="00FA3666">
            <w:pPr>
              <w:pStyle w:val="ad"/>
            </w:pPr>
          </w:p>
        </w:tc>
      </w:tr>
      <w:tr w:rsidR="00660FFF" w:rsidRPr="005A284B">
        <w:trPr>
          <w:jc w:val="center"/>
        </w:trPr>
        <w:tc>
          <w:tcPr>
            <w:tcW w:w="1263" w:type="pct"/>
            <w:vAlign w:val="center"/>
          </w:tcPr>
          <w:p w:rsidR="00660FFF" w:rsidRPr="005A284B" w:rsidRDefault="00660FFF" w:rsidP="00A90007">
            <w:pPr>
              <w:pStyle w:val="ad"/>
            </w:pPr>
            <w:r w:rsidRPr="005A284B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E53A2" w:rsidRPr="001E53A2" w:rsidRDefault="001E53A2" w:rsidP="00A90007">
            <w:pPr>
              <w:pStyle w:val="ad"/>
            </w:pPr>
          </w:p>
        </w:tc>
        <w:tc>
          <w:tcPr>
            <w:tcW w:w="680" w:type="pct"/>
            <w:vAlign w:val="center"/>
          </w:tcPr>
          <w:p w:rsidR="00660FFF" w:rsidRPr="005A284B" w:rsidRDefault="00660FFF" w:rsidP="00A90007">
            <w:pPr>
              <w:pStyle w:val="ad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5A284B" w:rsidRDefault="00660FFF" w:rsidP="00A90007">
            <w:pPr>
              <w:pStyle w:val="ad"/>
            </w:pPr>
          </w:p>
        </w:tc>
      </w:tr>
    </w:tbl>
    <w:p w:rsidR="00660FFF" w:rsidRDefault="00660FFF" w:rsidP="00660FFF">
      <w:pPr>
        <w:pStyle w:val="ad"/>
      </w:pPr>
    </w:p>
    <w:p w:rsidR="0041396C" w:rsidRDefault="0041396C" w:rsidP="00660FFF">
      <w:pPr>
        <w:pStyle w:val="ad"/>
      </w:pPr>
    </w:p>
    <w:p w:rsidR="00660FFF" w:rsidRDefault="00660FFF" w:rsidP="00660FFF">
      <w:pPr>
        <w:pStyle w:val="ad"/>
      </w:pPr>
    </w:p>
    <w:p w:rsidR="00660FFF" w:rsidRPr="005A284B" w:rsidRDefault="001A7A2B" w:rsidP="00660FFF">
      <w:pPr>
        <w:pStyle w:val="ad"/>
      </w:pPr>
      <w:r>
        <w:rPr>
          <w:noProof/>
        </w:rPr>
        <w:drawing>
          <wp:inline distT="0" distB="0" distL="0" distR="0">
            <wp:extent cx="717550" cy="716280"/>
            <wp:effectExtent l="19050" t="0" r="6350" b="0"/>
            <wp:docPr id="37" name="图片 37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FFF" w:rsidRPr="005A284B" w:rsidRDefault="00660FFF" w:rsidP="00660FFF">
      <w:pPr>
        <w:pStyle w:val="af"/>
      </w:pPr>
    </w:p>
    <w:p w:rsidR="00660FFF" w:rsidRPr="005A284B" w:rsidRDefault="00660FFF" w:rsidP="00660FFF">
      <w:pPr>
        <w:pStyle w:val="af"/>
      </w:pPr>
    </w:p>
    <w:p w:rsidR="00660FFF" w:rsidRPr="005A284B" w:rsidRDefault="00660FFF" w:rsidP="00660FFF">
      <w:pPr>
        <w:pStyle w:val="ac"/>
      </w:pPr>
    </w:p>
    <w:p w:rsidR="00660FFF" w:rsidRPr="005A284B" w:rsidRDefault="00660FFF" w:rsidP="002A0E5B">
      <w:pPr>
        <w:pStyle w:val="ac"/>
      </w:pPr>
      <w:r w:rsidRPr="005A284B">
        <w:rPr>
          <w:rFonts w:hint="eastAsia"/>
        </w:rPr>
        <w:t>华为技术有限公司</w:t>
      </w:r>
    </w:p>
    <w:p w:rsidR="00660FFF" w:rsidRPr="005A284B" w:rsidRDefault="00660FFF" w:rsidP="00660FFF">
      <w:pPr>
        <w:pStyle w:val="ad"/>
      </w:pPr>
      <w:r w:rsidRPr="005A284B">
        <w:rPr>
          <w:rFonts w:hint="eastAsia"/>
        </w:rPr>
        <w:t>版权所有</w:t>
      </w:r>
      <w:r w:rsidRPr="005A284B">
        <w:t xml:space="preserve">  </w:t>
      </w:r>
      <w:r w:rsidRPr="005A284B">
        <w:rPr>
          <w:rFonts w:hint="eastAsia"/>
        </w:rPr>
        <w:t>侵权必究</w:t>
      </w:r>
    </w:p>
    <w:p w:rsidR="00513A2E" w:rsidRPr="00CD3DBE" w:rsidRDefault="00660FFF" w:rsidP="00660FFF">
      <w:pPr>
        <w:pStyle w:val="DocumentTitle"/>
      </w:pPr>
      <w:r>
        <w:br w:type="page"/>
      </w:r>
      <w:r w:rsidR="00513A2E" w:rsidRPr="00CD3DBE">
        <w:rPr>
          <w:rFonts w:hint="eastAsia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1"/>
        <w:gridCol w:w="1529"/>
        <w:gridCol w:w="3763"/>
        <w:gridCol w:w="2109"/>
      </w:tblGrid>
      <w:tr w:rsidR="00317EB6" w:rsidRPr="00012CE4">
        <w:tc>
          <w:tcPr>
            <w:tcW w:w="996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317EB6" w:rsidRPr="006C5F69" w:rsidRDefault="00317EB6" w:rsidP="007F37D5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317EB6">
        <w:tc>
          <w:tcPr>
            <w:tcW w:w="996" w:type="pct"/>
            <w:shd w:val="clear" w:color="auto" w:fill="auto"/>
            <w:vAlign w:val="center"/>
          </w:tcPr>
          <w:p w:rsidR="00317EB6" w:rsidRDefault="006058CE" w:rsidP="004C1EA7">
            <w:pPr>
              <w:pStyle w:val="TableText"/>
              <w:jc w:val="both"/>
            </w:pPr>
            <w:r>
              <w:rPr>
                <w:rFonts w:hint="eastAsia"/>
              </w:rPr>
              <w:t>201</w:t>
            </w:r>
            <w:r w:rsidR="004C1EA7">
              <w:rPr>
                <w:rFonts w:hint="eastAsia"/>
              </w:rPr>
              <w:t>6</w:t>
            </w:r>
            <w:r w:rsidR="00317EB6">
              <w:t>-</w:t>
            </w:r>
            <w:r w:rsidR="004C1EA7">
              <w:rPr>
                <w:rFonts w:hint="eastAsia"/>
              </w:rPr>
              <w:t>04</w:t>
            </w:r>
            <w:r w:rsidR="00317EB6">
              <w:t>-</w:t>
            </w:r>
            <w:r w:rsidR="004C1EA7">
              <w:rPr>
                <w:rFonts w:hint="eastAsia"/>
              </w:rPr>
              <w:t>12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317EB6" w:rsidRDefault="009B41D7" w:rsidP="00D74DB2">
            <w:pPr>
              <w:pStyle w:val="TableText"/>
              <w:jc w:val="both"/>
            </w:pPr>
            <w:r>
              <w:rPr>
                <w:rFonts w:hint="eastAsia"/>
              </w:rPr>
              <w:t>0.1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6F1328" w:rsidRDefault="00317EB6" w:rsidP="00D74DB2">
            <w:pPr>
              <w:pStyle w:val="TableText"/>
              <w:jc w:val="both"/>
            </w:pPr>
            <w:r w:rsidRPr="006F1328">
              <w:rPr>
                <w:rFonts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317EB6" w:rsidRDefault="004C1EA7" w:rsidP="006058CE">
            <w:pPr>
              <w:pStyle w:val="TableText"/>
              <w:jc w:val="both"/>
            </w:pPr>
            <w:r>
              <w:rPr>
                <w:rFonts w:hint="eastAsia"/>
              </w:rPr>
              <w:t>李勇</w:t>
            </w:r>
            <w:r w:rsidR="00317EB6">
              <w:rPr>
                <w:rFonts w:hint="eastAsia"/>
              </w:rPr>
              <w:t>（</w:t>
            </w:r>
            <w:r>
              <w:rPr>
                <w:rFonts w:hint="eastAsia"/>
              </w:rPr>
              <w:t>00164768</w:t>
            </w:r>
            <w:r w:rsidR="00317EB6">
              <w:rPr>
                <w:rFonts w:hint="eastAsia"/>
              </w:rPr>
              <w:t>）</w:t>
            </w:r>
          </w:p>
        </w:tc>
      </w:tr>
      <w:tr w:rsidR="009B41D7">
        <w:tc>
          <w:tcPr>
            <w:tcW w:w="996" w:type="pct"/>
            <w:shd w:val="clear" w:color="auto" w:fill="auto"/>
            <w:vAlign w:val="center"/>
          </w:tcPr>
          <w:p w:rsidR="009B41D7" w:rsidRDefault="009B41D7" w:rsidP="00C5535C">
            <w:pPr>
              <w:pStyle w:val="TableText"/>
              <w:jc w:val="both"/>
            </w:pPr>
            <w:ins w:id="7" w:author="l00164768" w:date="2016-05-06T08:15:00Z">
              <w:r>
                <w:rPr>
                  <w:rFonts w:hint="eastAsia"/>
                </w:rPr>
                <w:t>20160506</w:t>
              </w:r>
            </w:ins>
          </w:p>
        </w:tc>
        <w:tc>
          <w:tcPr>
            <w:tcW w:w="827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  <w:ins w:id="8" w:author="l00164768" w:date="2016-05-06T08:15:00Z">
              <w:r>
                <w:rPr>
                  <w:rFonts w:hint="eastAsia"/>
                </w:rPr>
                <w:t>0.2</w:t>
              </w:r>
            </w:ins>
          </w:p>
        </w:tc>
        <w:tc>
          <w:tcPr>
            <w:tcW w:w="2036" w:type="pct"/>
            <w:shd w:val="clear" w:color="auto" w:fill="auto"/>
            <w:vAlign w:val="center"/>
          </w:tcPr>
          <w:p w:rsidR="009B41D7" w:rsidRPr="006F1328" w:rsidRDefault="009B41D7" w:rsidP="00D74DB2">
            <w:pPr>
              <w:pStyle w:val="TableText"/>
              <w:jc w:val="both"/>
            </w:pPr>
            <w:ins w:id="9" w:author="l00164768" w:date="2016-05-06T08:15:00Z">
              <w:r>
                <w:rPr>
                  <w:rFonts w:hint="eastAsia"/>
                </w:rPr>
                <w:t>替换</w:t>
              </w:r>
              <w:r>
                <w:rPr>
                  <w:rFonts w:hint="eastAsia"/>
                </w:rPr>
                <w:t>MFS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NFS</w:t>
              </w:r>
            </w:ins>
          </w:p>
        </w:tc>
        <w:tc>
          <w:tcPr>
            <w:tcW w:w="1141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  <w:ins w:id="10" w:author="l00164768" w:date="2016-05-06T08:15:00Z">
              <w:r>
                <w:rPr>
                  <w:rFonts w:hint="eastAsia"/>
                </w:rPr>
                <w:t>李勇（</w:t>
              </w:r>
              <w:r>
                <w:rPr>
                  <w:rFonts w:hint="eastAsia"/>
                </w:rPr>
                <w:t>00164768</w:t>
              </w:r>
              <w:r>
                <w:rPr>
                  <w:rFonts w:hint="eastAsia"/>
                </w:rPr>
                <w:t>）</w:t>
              </w:r>
            </w:ins>
          </w:p>
        </w:tc>
      </w:tr>
      <w:tr w:rsidR="009B41D7">
        <w:tc>
          <w:tcPr>
            <w:tcW w:w="996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9B41D7" w:rsidRPr="006F1328" w:rsidRDefault="009B41D7" w:rsidP="00D74DB2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</w:tr>
      <w:tr w:rsidR="009B41D7">
        <w:tc>
          <w:tcPr>
            <w:tcW w:w="996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9B41D7" w:rsidRPr="006F1328" w:rsidRDefault="009B41D7" w:rsidP="00D74DB2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</w:tr>
      <w:tr w:rsidR="009B41D7">
        <w:tc>
          <w:tcPr>
            <w:tcW w:w="996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9B41D7" w:rsidRPr="006F1328" w:rsidRDefault="009B41D7" w:rsidP="00D74DB2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9B41D7" w:rsidRDefault="009B41D7" w:rsidP="00D74DB2">
            <w:pPr>
              <w:pStyle w:val="TableText"/>
              <w:jc w:val="both"/>
            </w:pPr>
          </w:p>
        </w:tc>
      </w:tr>
    </w:tbl>
    <w:p w:rsidR="001360C9" w:rsidRPr="004F2E2B" w:rsidRDefault="001360C9" w:rsidP="004F2E2B"/>
    <w:p w:rsidR="00965247" w:rsidRDefault="001360C9" w:rsidP="00F601EF">
      <w:pPr>
        <w:pStyle w:val="DocumentTitle"/>
      </w:pPr>
      <w:r>
        <w:br w:type="page"/>
      </w:r>
      <w:r w:rsidRPr="00DC4666">
        <w:rPr>
          <w:rFonts w:hint="eastAsia"/>
        </w:rPr>
        <w:lastRenderedPageBreak/>
        <w:t>目</w:t>
      </w:r>
      <w:r w:rsidRPr="00DC4666">
        <w:rPr>
          <w:rFonts w:hint="eastAsia"/>
        </w:rPr>
        <w:t xml:space="preserve">  </w:t>
      </w:r>
      <w:r w:rsidRPr="00DC4666">
        <w:rPr>
          <w:rFonts w:hint="eastAsia"/>
        </w:rPr>
        <w:t>录</w:t>
      </w:r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 w:rsidRPr="00D02309">
        <w:rPr>
          <w:b w:val="0"/>
          <w:bCs w:val="0"/>
          <w:caps/>
        </w:rPr>
        <w:fldChar w:fldCharType="begin"/>
      </w:r>
      <w:r w:rsidR="00C40353">
        <w:rPr>
          <w:b w:val="0"/>
          <w:bCs w:val="0"/>
          <w:caps/>
        </w:rPr>
        <w:instrText xml:space="preserve"> TOC \o "1-3" \h \z </w:instrText>
      </w:r>
      <w:r w:rsidRPr="00D02309">
        <w:rPr>
          <w:b w:val="0"/>
          <w:bCs w:val="0"/>
          <w:caps/>
        </w:rPr>
        <w:fldChar w:fldCharType="separate"/>
      </w:r>
      <w:hyperlink w:anchor="_Toc448252596" w:history="1">
        <w:r w:rsidR="00E053B0" w:rsidRPr="00511159">
          <w:rPr>
            <w:rStyle w:val="aa"/>
            <w:noProof/>
          </w:rPr>
          <w:t>1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系统概述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48252597" w:history="1">
        <w:r w:rsidR="00E053B0" w:rsidRPr="00511159">
          <w:rPr>
            <w:rStyle w:val="aa"/>
            <w:noProof/>
          </w:rPr>
          <w:t>1.1</w:t>
        </w:r>
        <w:r w:rsidR="00E053B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E053B0" w:rsidRPr="00511159">
          <w:rPr>
            <w:rStyle w:val="aa"/>
            <w:rFonts w:hint="eastAsia"/>
            <w:noProof/>
          </w:rPr>
          <w:t>系统描述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48252598" w:history="1">
        <w:r w:rsidR="00E053B0" w:rsidRPr="00511159">
          <w:rPr>
            <w:rStyle w:val="aa"/>
            <w:noProof/>
          </w:rPr>
          <w:t>1.2</w:t>
        </w:r>
        <w:r w:rsidR="00E053B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E053B0" w:rsidRPr="00511159">
          <w:rPr>
            <w:rStyle w:val="aa"/>
            <w:rFonts w:hint="eastAsia"/>
            <w:noProof/>
          </w:rPr>
          <w:t>产品组网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599" w:history="1">
        <w:r w:rsidR="00E053B0" w:rsidRPr="00511159">
          <w:rPr>
            <w:rStyle w:val="aa"/>
            <w:noProof/>
          </w:rPr>
          <w:t>2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目标市场安全需求分析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0" w:history="1">
        <w:r w:rsidR="00E053B0" w:rsidRPr="00511159">
          <w:rPr>
            <w:rStyle w:val="aa"/>
            <w:noProof/>
          </w:rPr>
          <w:t>3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noProof/>
          </w:rPr>
          <w:t>High Level</w:t>
        </w:r>
        <w:r w:rsidR="00E053B0" w:rsidRPr="00511159">
          <w:rPr>
            <w:rStyle w:val="aa"/>
            <w:rFonts w:hint="eastAsia"/>
            <w:noProof/>
          </w:rPr>
          <w:t>威胁分析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1" w:history="1">
        <w:r w:rsidR="00E053B0" w:rsidRPr="00511159">
          <w:rPr>
            <w:rStyle w:val="aa"/>
            <w:noProof/>
          </w:rPr>
          <w:t>4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安全基线（含红线）需求分析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2" w:history="1">
        <w:r w:rsidR="00E053B0" w:rsidRPr="00511159">
          <w:rPr>
            <w:rStyle w:val="aa"/>
            <w:noProof/>
          </w:rPr>
          <w:t>5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竞争力安全需求分析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3" w:history="1">
        <w:r w:rsidR="00E053B0" w:rsidRPr="00511159">
          <w:rPr>
            <w:rStyle w:val="aa"/>
            <w:noProof/>
          </w:rPr>
          <w:t>6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其他安全需求分析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4" w:history="1">
        <w:r w:rsidR="00E053B0" w:rsidRPr="00511159">
          <w:rPr>
            <w:rStyle w:val="aa"/>
            <w:noProof/>
          </w:rPr>
          <w:t>7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安全需求汇总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48252605" w:history="1">
        <w:r w:rsidR="00E053B0" w:rsidRPr="00511159">
          <w:rPr>
            <w:rStyle w:val="aa"/>
            <w:noProof/>
          </w:rPr>
          <w:t>8</w:t>
        </w:r>
        <w:r w:rsidR="00E053B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053B0" w:rsidRPr="00511159">
          <w:rPr>
            <w:rStyle w:val="aa"/>
            <w:rFonts w:hint="eastAsia"/>
            <w:noProof/>
          </w:rPr>
          <w:t>备注和附录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0353" w:rsidRDefault="00D02309" w:rsidP="00C40353">
      <w:r>
        <w:rPr>
          <w:b/>
          <w:bCs/>
          <w:caps/>
          <w:sz w:val="20"/>
        </w:rPr>
        <w:fldChar w:fldCharType="end"/>
      </w:r>
    </w:p>
    <w:p w:rsidR="00C40353" w:rsidRPr="00C40353" w:rsidRDefault="004C6C52" w:rsidP="00C40353">
      <w:r>
        <w:br w:type="page"/>
      </w:r>
    </w:p>
    <w:p w:rsidR="0029075B" w:rsidRPr="00A14B1D" w:rsidRDefault="0026560A" w:rsidP="00A14B1D">
      <w:pPr>
        <w:pStyle w:val="DocumentTitle"/>
      </w:pPr>
      <w:r w:rsidRPr="00A14B1D">
        <w:rPr>
          <w:rFonts w:hint="eastAsia"/>
        </w:rPr>
        <w:lastRenderedPageBreak/>
        <w:t>表目录</w:t>
      </w:r>
    </w:p>
    <w:p w:rsidR="00E053B0" w:rsidRDefault="00D02309">
      <w:pPr>
        <w:pStyle w:val="a9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02309">
        <w:fldChar w:fldCharType="begin"/>
      </w:r>
      <w:r w:rsidR="00E053B0">
        <w:instrText xml:space="preserve"> </w:instrText>
      </w:r>
      <w:r w:rsidR="00E053B0">
        <w:rPr>
          <w:rFonts w:hint="eastAsia"/>
        </w:rPr>
        <w:instrText>TOC \h \z \c "</w:instrText>
      </w:r>
      <w:r w:rsidR="00E053B0">
        <w:rPr>
          <w:rFonts w:hint="eastAsia"/>
        </w:rPr>
        <w:instrText>表</w:instrText>
      </w:r>
      <w:r w:rsidR="00E053B0">
        <w:rPr>
          <w:rFonts w:hint="eastAsia"/>
        </w:rPr>
        <w:instrText>"</w:instrText>
      </w:r>
      <w:r w:rsidR="00E053B0">
        <w:instrText xml:space="preserve"> </w:instrText>
      </w:r>
      <w:r w:rsidRPr="00D02309">
        <w:fldChar w:fldCharType="separate"/>
      </w:r>
      <w:hyperlink w:anchor="_Toc448252570" w:history="1">
        <w:r w:rsidR="00E053B0" w:rsidRPr="000C63F3">
          <w:rPr>
            <w:rStyle w:val="aa"/>
            <w:rFonts w:hint="eastAsia"/>
            <w:noProof/>
          </w:rPr>
          <w:t>表</w:t>
        </w:r>
        <w:r w:rsidR="00E053B0" w:rsidRPr="000C63F3">
          <w:rPr>
            <w:rStyle w:val="aa"/>
            <w:noProof/>
          </w:rPr>
          <w:t xml:space="preserve"> 1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B0" w:rsidRDefault="00D02309">
      <w:pPr>
        <w:pStyle w:val="a9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8252571" w:history="1">
        <w:r w:rsidR="00E053B0" w:rsidRPr="000C63F3">
          <w:rPr>
            <w:rStyle w:val="aa"/>
            <w:rFonts w:hint="eastAsia"/>
            <w:noProof/>
          </w:rPr>
          <w:t>表</w:t>
        </w:r>
        <w:r w:rsidR="00E053B0" w:rsidRPr="000C63F3">
          <w:rPr>
            <w:rStyle w:val="aa"/>
            <w:noProof/>
          </w:rPr>
          <w:t xml:space="preserve"> 2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1EF" w:rsidRDefault="00D02309" w:rsidP="00F601EF">
      <w:pPr>
        <w:pStyle w:val="DocumentTitle"/>
      </w:pPr>
      <w:r>
        <w:fldChar w:fldCharType="end"/>
      </w:r>
    </w:p>
    <w:p w:rsidR="0029075B" w:rsidRDefault="0026560A" w:rsidP="00F601EF">
      <w:pPr>
        <w:pStyle w:val="DocumentTitle"/>
      </w:pPr>
      <w:r w:rsidRPr="0026560A">
        <w:rPr>
          <w:rFonts w:hint="eastAsia"/>
        </w:rPr>
        <w:t>图目录</w:t>
      </w:r>
    </w:p>
    <w:p w:rsidR="00E053B0" w:rsidRDefault="00D02309">
      <w:pPr>
        <w:pStyle w:val="a9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 w:rsidR="00E053B0">
        <w:instrText xml:space="preserve"> TOC \h \z \c "</w:instrText>
      </w:r>
      <w:r w:rsidR="00E053B0">
        <w:instrText>图</w:instrText>
      </w:r>
      <w:r w:rsidR="00E053B0">
        <w:instrText xml:space="preserve">" </w:instrText>
      </w:r>
      <w:r>
        <w:fldChar w:fldCharType="separate"/>
      </w:r>
      <w:hyperlink w:anchor="_Toc448252583" w:history="1">
        <w:r w:rsidR="00E053B0" w:rsidRPr="00D419BC">
          <w:rPr>
            <w:rStyle w:val="aa"/>
            <w:rFonts w:hint="eastAsia"/>
            <w:noProof/>
          </w:rPr>
          <w:t>图</w:t>
        </w:r>
        <w:r w:rsidR="00E053B0" w:rsidRPr="00D419BC">
          <w:rPr>
            <w:rStyle w:val="aa"/>
            <w:noProof/>
          </w:rPr>
          <w:t xml:space="preserve"> 1 BI</w:t>
        </w:r>
        <w:r w:rsidR="00E053B0" w:rsidRPr="00D419BC">
          <w:rPr>
            <w:rStyle w:val="aa"/>
            <w:rFonts w:hint="eastAsia"/>
            <w:noProof/>
          </w:rPr>
          <w:t>平台组网</w:t>
        </w:r>
        <w:r w:rsidR="00E053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B0">
          <w:rPr>
            <w:noProof/>
            <w:webHidden/>
          </w:rPr>
          <w:instrText xml:space="preserve"> PAGEREF _Toc448252583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CBC" w:rsidRDefault="00D02309" w:rsidP="004B4CBC">
      <w:r>
        <w:fldChar w:fldCharType="end"/>
      </w:r>
      <w:r w:rsidR="009A5808">
        <w:br w:type="page"/>
      </w:r>
      <w:r w:rsidR="004B4CBC">
        <w:rPr>
          <w:sz w:val="27"/>
          <w:szCs w:val="27"/>
        </w:rPr>
        <w:lastRenderedPageBreak/>
        <w:t xml:space="preserve">Keywords </w:t>
      </w:r>
      <w:r w:rsidR="004B4CBC">
        <w:rPr>
          <w:rFonts w:hint="eastAsia"/>
          <w:sz w:val="27"/>
          <w:szCs w:val="27"/>
        </w:rPr>
        <w:t>关键词：</w:t>
      </w:r>
      <w:r w:rsidR="004B4CBC" w:rsidRPr="00E053B0">
        <w:rPr>
          <w:sz w:val="27"/>
          <w:szCs w:val="27"/>
        </w:rPr>
        <w:t xml:space="preserve"> </w:t>
      </w:r>
      <w:proofErr w:type="spellStart"/>
      <w:r w:rsidR="00E053B0" w:rsidRPr="00E053B0">
        <w:rPr>
          <w:rFonts w:hint="eastAsia"/>
          <w:sz w:val="27"/>
          <w:szCs w:val="27"/>
        </w:rPr>
        <w:t>security;private</w:t>
      </w:r>
      <w:proofErr w:type="spellEnd"/>
      <w:r w:rsidR="00E053B0" w:rsidRPr="00E053B0">
        <w:rPr>
          <w:rFonts w:hint="eastAsia"/>
          <w:sz w:val="27"/>
          <w:szCs w:val="27"/>
        </w:rPr>
        <w:t>;</w:t>
      </w:r>
    </w:p>
    <w:p w:rsidR="004B4CBC" w:rsidRDefault="004B4CBC" w:rsidP="004B4CBC">
      <w:pPr>
        <w:pStyle w:val="afa"/>
      </w:pPr>
      <w:r>
        <w:rPr>
          <w:rFonts w:ascii="Times New Roman" w:hAnsi="Times New Roman" w:cs="Times New Roman"/>
          <w:sz w:val="27"/>
          <w:szCs w:val="27"/>
        </w:rPr>
        <w:t xml:space="preserve">Abstract </w:t>
      </w:r>
      <w:r>
        <w:rPr>
          <w:rFonts w:ascii="Times New Roman" w:hAnsi="Times New Roman" w:cs="Times New Roman" w:hint="eastAsia"/>
          <w:sz w:val="27"/>
          <w:szCs w:val="27"/>
        </w:rPr>
        <w:t>摘要：</w:t>
      </w:r>
      <w:r w:rsidR="00E053B0" w:rsidRPr="00E053B0">
        <w:rPr>
          <w:rFonts w:ascii="Times New Roman" w:hAnsi="Times New Roman" w:cs="Times New Roman" w:hint="eastAsia"/>
          <w:sz w:val="27"/>
          <w:szCs w:val="27"/>
        </w:rPr>
        <w:t>隐私；安全</w:t>
      </w:r>
      <w:r w:rsidRPr="00E053B0"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4B4CBC" w:rsidRPr="000040F8" w:rsidRDefault="004B4CBC" w:rsidP="004B4CBC">
      <w:pPr>
        <w:pStyle w:val="Abstract"/>
      </w:pPr>
      <w:r>
        <w:rPr>
          <w:rFonts w:hint="eastAsia"/>
        </w:rPr>
        <w:t>术语和缩略语清单</w:t>
      </w:r>
      <w:r w:rsidRPr="000040F8">
        <w:rPr>
          <w:rFonts w:hint="eastAsia"/>
        </w:rPr>
        <w:t>：</w:t>
      </w:r>
    </w:p>
    <w:tbl>
      <w:tblPr>
        <w:tblW w:w="4939" w:type="pct"/>
        <w:tblCellMar>
          <w:left w:w="57" w:type="dxa"/>
          <w:right w:w="57" w:type="dxa"/>
        </w:tblCellMar>
        <w:tblLook w:val="0000"/>
      </w:tblPr>
      <w:tblGrid>
        <w:gridCol w:w="3600"/>
        <w:gridCol w:w="5428"/>
      </w:tblGrid>
      <w:tr w:rsidR="004B4CBC" w:rsidRPr="00105828" w:rsidTr="006B78BE">
        <w:trPr>
          <w:cantSplit/>
          <w:trHeight w:val="302"/>
          <w:tblHeader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B4CBC" w:rsidRPr="000040F8" w:rsidRDefault="004B4CBC" w:rsidP="006B78BE">
            <w:pPr>
              <w:pStyle w:val="TableHeading"/>
            </w:pPr>
            <w:r>
              <w:rPr>
                <w:rFonts w:hint="eastAsia"/>
              </w:rPr>
              <w:t>术语</w:t>
            </w:r>
            <w: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B4CBC" w:rsidRPr="000040F8" w:rsidRDefault="004B4CBC" w:rsidP="006B78BE">
            <w:pPr>
              <w:pStyle w:val="TableHeading"/>
            </w:pPr>
            <w:r>
              <w:rPr>
                <w:rFonts w:hint="eastAsia"/>
              </w:rPr>
              <w:t>描述</w:t>
            </w:r>
          </w:p>
        </w:tc>
      </w:tr>
      <w:tr w:rsidR="006058CE" w:rsidRPr="00105828" w:rsidTr="006B78B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8CE" w:rsidRPr="00E37BEF" w:rsidRDefault="006058CE" w:rsidP="009062B0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8CE" w:rsidRPr="00CC61BD" w:rsidRDefault="006058CE" w:rsidP="009062B0">
            <w:pPr>
              <w:pStyle w:val="TableText"/>
            </w:pPr>
          </w:p>
        </w:tc>
      </w:tr>
      <w:tr w:rsidR="004B4CBC" w:rsidRPr="00105828" w:rsidTr="006B78B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E37BEF" w:rsidRDefault="004B4CBC" w:rsidP="006B78B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CC61BD" w:rsidRDefault="004B4CBC" w:rsidP="006B78BE">
            <w:pPr>
              <w:pStyle w:val="TableText"/>
            </w:pPr>
          </w:p>
        </w:tc>
      </w:tr>
      <w:tr w:rsidR="004B4CBC" w:rsidRPr="00105828" w:rsidTr="006B78B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E37BEF" w:rsidRDefault="004B4CBC" w:rsidP="006B78B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E37BEF" w:rsidRDefault="004B4CBC" w:rsidP="006B78BE">
            <w:pPr>
              <w:pStyle w:val="TableText"/>
            </w:pPr>
          </w:p>
        </w:tc>
      </w:tr>
      <w:tr w:rsidR="004B4CBC" w:rsidRPr="00105828" w:rsidTr="006B78B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E37BEF" w:rsidRDefault="004B4CBC" w:rsidP="006B78B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CBC" w:rsidRPr="00E37BEF" w:rsidRDefault="004B4CBC" w:rsidP="006B78BE">
            <w:pPr>
              <w:pStyle w:val="TableText"/>
            </w:pPr>
          </w:p>
        </w:tc>
      </w:tr>
    </w:tbl>
    <w:p w:rsidR="00DF7C9B" w:rsidRDefault="00DF7C9B" w:rsidP="00E053B0">
      <w:pPr>
        <w:jc w:val="center"/>
      </w:pPr>
      <w:bookmarkStart w:id="11" w:name="_Toc44825257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023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02309">
        <w:fldChar w:fldCharType="separate"/>
      </w:r>
      <w:r>
        <w:rPr>
          <w:noProof/>
        </w:rPr>
        <w:t>1</w:t>
      </w:r>
      <w:bookmarkEnd w:id="11"/>
      <w:r w:rsidR="00D02309">
        <w:fldChar w:fldCharType="end"/>
      </w:r>
    </w:p>
    <w:p w:rsidR="00DF7C9B" w:rsidRDefault="00DF7C9B" w:rsidP="00DF7C9B">
      <w:pPr>
        <w:pStyle w:val="2"/>
        <w:rPr>
          <w:sz w:val="22"/>
          <w:szCs w:val="32"/>
        </w:rPr>
      </w:pPr>
      <w:r>
        <w:br w:type="page"/>
      </w:r>
    </w:p>
    <w:p w:rsidR="00F82FA3" w:rsidRDefault="000D0073" w:rsidP="00DF7C9B">
      <w:pPr>
        <w:pStyle w:val="1"/>
        <w:numPr>
          <w:ilvl w:val="0"/>
          <w:numId w:val="98"/>
        </w:numPr>
      </w:pPr>
      <w:bookmarkStart w:id="12" w:name="_Toc106531855"/>
      <w:bookmarkStart w:id="13" w:name="_Toc142132808"/>
      <w:bookmarkStart w:id="14" w:name="_Toc142133115"/>
      <w:bookmarkStart w:id="15" w:name="_Toc142133405"/>
      <w:bookmarkStart w:id="16" w:name="_Toc143068956"/>
      <w:bookmarkStart w:id="17" w:name="_Toc143069036"/>
      <w:bookmarkStart w:id="18" w:name="_Toc143069489"/>
      <w:bookmarkStart w:id="19" w:name="_Toc248916526"/>
      <w:bookmarkStart w:id="20" w:name="_Toc248920002"/>
      <w:bookmarkStart w:id="21" w:name="_Toc448252596"/>
      <w:bookmarkStart w:id="22" w:name="_Toc69032810"/>
      <w:bookmarkStart w:id="23" w:name="_Toc69032871"/>
      <w:bookmarkStart w:id="24" w:name="_Toc69032986"/>
      <w:bookmarkStart w:id="25" w:name="_Toc99188613"/>
      <w:r>
        <w:rPr>
          <w:rFonts w:hint="eastAsia"/>
        </w:rPr>
        <w:lastRenderedPageBreak/>
        <w:t>系</w:t>
      </w:r>
      <w:r>
        <w:t>统概述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D6690" w:rsidRPr="00B918C2" w:rsidRDefault="000D0073" w:rsidP="00FD6690">
      <w:pPr>
        <w:pStyle w:val="2"/>
      </w:pPr>
      <w:bookmarkStart w:id="26" w:name="_Toc448252597"/>
      <w:bookmarkEnd w:id="22"/>
      <w:bookmarkEnd w:id="23"/>
      <w:bookmarkEnd w:id="24"/>
      <w:bookmarkEnd w:id="25"/>
      <w:r>
        <w:rPr>
          <w:rFonts w:hint="eastAsia"/>
        </w:rPr>
        <w:t>系统</w:t>
      </w:r>
      <w:r>
        <w:t>描述</w:t>
      </w:r>
      <w:bookmarkEnd w:id="26"/>
    </w:p>
    <w:p w:rsidR="006058CE" w:rsidRPr="006058CE" w:rsidRDefault="005D5C67" w:rsidP="00117E16">
      <w:pPr>
        <w:pStyle w:val="a1"/>
        <w:spacing w:line="360" w:lineRule="auto"/>
      </w:pPr>
      <w:r>
        <w:rPr>
          <w:rFonts w:hint="eastAsia"/>
        </w:rPr>
        <w:t>本系统使用高性能、可扩展的大数据处理组件，对用户数据进行收集、清洗、入库、计算以及结果输出等操作。开发人员通过</w:t>
      </w:r>
      <w:r>
        <w:rPr>
          <w:rFonts w:hint="eastAsia"/>
        </w:rPr>
        <w:t xml:space="preserve">shell </w:t>
      </w:r>
      <w:r>
        <w:rPr>
          <w:rFonts w:hint="eastAsia"/>
        </w:rPr>
        <w:t>脚本或者</w:t>
      </w:r>
      <w:r>
        <w:rPr>
          <w:rFonts w:hint="eastAsia"/>
        </w:rPr>
        <w:t>hive</w:t>
      </w:r>
      <w:r>
        <w:rPr>
          <w:rFonts w:hint="eastAsia"/>
        </w:rPr>
        <w:t>脚本</w:t>
      </w:r>
      <w:r w:rsidR="003649DE">
        <w:rPr>
          <w:rFonts w:hint="eastAsia"/>
        </w:rPr>
        <w:t>向组件提交各类任务，计算结果输出到特定数据库或者文件系统中，供业务人员查看。所有相关组件部署在</w:t>
      </w:r>
      <w:proofErr w:type="spellStart"/>
      <w:r w:rsidR="003649DE">
        <w:rPr>
          <w:rFonts w:hint="eastAsia"/>
        </w:rPr>
        <w:t>suse</w:t>
      </w:r>
      <w:proofErr w:type="spellEnd"/>
      <w:r w:rsidR="003649DE">
        <w:rPr>
          <w:rFonts w:hint="eastAsia"/>
        </w:rPr>
        <w:t xml:space="preserve"> </w:t>
      </w:r>
      <w:proofErr w:type="spellStart"/>
      <w:r w:rsidR="003649DE">
        <w:rPr>
          <w:rFonts w:hint="eastAsia"/>
        </w:rPr>
        <w:t>linux</w:t>
      </w:r>
      <w:proofErr w:type="spellEnd"/>
      <w:r w:rsidR="003649DE">
        <w:rPr>
          <w:rFonts w:hint="eastAsia"/>
        </w:rPr>
        <w:t>服务器上，运维人员通过组件提供的</w:t>
      </w:r>
      <w:r w:rsidR="003649DE">
        <w:rPr>
          <w:rFonts w:hint="eastAsia"/>
        </w:rPr>
        <w:t>web</w:t>
      </w:r>
      <w:r w:rsidR="003649DE">
        <w:rPr>
          <w:rFonts w:hint="eastAsia"/>
        </w:rPr>
        <w:t>页面</w:t>
      </w:r>
      <w:r w:rsidR="00667B40">
        <w:rPr>
          <w:rFonts w:hint="eastAsia"/>
        </w:rPr>
        <w:t>对</w:t>
      </w:r>
      <w:r w:rsidR="003649DE">
        <w:rPr>
          <w:rFonts w:hint="eastAsia"/>
        </w:rPr>
        <w:t>组件进行管理、监控以及扩容等操作。</w:t>
      </w:r>
    </w:p>
    <w:p w:rsidR="00221C7A" w:rsidRDefault="000D0073" w:rsidP="00DF7C9B">
      <w:pPr>
        <w:pStyle w:val="2"/>
      </w:pPr>
      <w:bookmarkStart w:id="27" w:name="_Toc448252598"/>
      <w:r>
        <w:rPr>
          <w:rFonts w:hint="eastAsia"/>
        </w:rPr>
        <w:t>产品</w:t>
      </w:r>
      <w:r>
        <w:t>组网</w:t>
      </w:r>
      <w:bookmarkEnd w:id="27"/>
    </w:p>
    <w:p w:rsidR="00221C7A" w:rsidRDefault="009B41D7" w:rsidP="00FD1990">
      <w:pPr>
        <w:pStyle w:val="a1"/>
        <w:jc w:val="center"/>
      </w:pPr>
      <w:r>
        <w:object w:dxaOrig="10730" w:dyaOrig="7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212.75pt" o:ole="">
            <v:imagedata r:id="rId9" o:title=""/>
          </v:shape>
          <o:OLEObject Type="Embed" ProgID="Visio.Drawing.11" ShapeID="_x0000_i1025" DrawAspect="Content" ObjectID="_1525259811" r:id="rId10"/>
        </w:object>
      </w:r>
    </w:p>
    <w:p w:rsidR="00DF7C9B" w:rsidRPr="00221C7A" w:rsidRDefault="00DF7C9B" w:rsidP="00DF7C9B">
      <w:pPr>
        <w:pStyle w:val="afd"/>
        <w:jc w:val="center"/>
      </w:pPr>
      <w:bookmarkStart w:id="28" w:name="_Toc4482525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023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02309">
        <w:fldChar w:fldCharType="separate"/>
      </w:r>
      <w:r>
        <w:rPr>
          <w:noProof/>
        </w:rPr>
        <w:t>1</w:t>
      </w:r>
      <w:r w:rsidR="00D02309">
        <w:fldChar w:fldCharType="end"/>
      </w:r>
      <w:r>
        <w:rPr>
          <w:rFonts w:hint="eastAsia"/>
        </w:rPr>
        <w:t xml:space="preserve"> BI</w:t>
      </w:r>
      <w:r>
        <w:rPr>
          <w:rFonts w:hint="eastAsia"/>
        </w:rPr>
        <w:t>平台组网</w:t>
      </w:r>
      <w:bookmarkEnd w:id="28"/>
    </w:p>
    <w:p w:rsidR="000271DD" w:rsidRDefault="000271DD" w:rsidP="000271DD">
      <w:pPr>
        <w:pStyle w:val="1"/>
      </w:pPr>
      <w:bookmarkStart w:id="29" w:name="_Toc448252599"/>
      <w:r w:rsidRPr="004B6A04">
        <w:rPr>
          <w:rFonts w:hint="eastAsia"/>
        </w:rPr>
        <w:t>目标市场安全需求分析</w:t>
      </w:r>
      <w:bookmarkEnd w:id="29"/>
    </w:p>
    <w:p w:rsidR="00A529BF" w:rsidRPr="005C1C08" w:rsidRDefault="00A529BF" w:rsidP="00BC3BBF">
      <w:pPr>
        <w:pStyle w:val="a1"/>
        <w:ind w:left="420"/>
      </w:pPr>
      <w:r w:rsidRPr="005C1C08">
        <w:rPr>
          <w:rFonts w:hint="eastAsia"/>
        </w:rPr>
        <w:t>系统为华为公司内部使用系统，无市场安全需求。</w:t>
      </w:r>
    </w:p>
    <w:p w:rsidR="0068737F" w:rsidRDefault="00942717" w:rsidP="0093354A">
      <w:pPr>
        <w:pStyle w:val="1"/>
      </w:pPr>
      <w:bookmarkStart w:id="30" w:name="_Toc448252600"/>
      <w:r>
        <w:rPr>
          <w:rFonts w:hint="eastAsia"/>
        </w:rPr>
        <w:t>High Level</w:t>
      </w:r>
      <w:r>
        <w:rPr>
          <w:rFonts w:hint="eastAsia"/>
        </w:rPr>
        <w:t>威</w:t>
      </w:r>
      <w:r>
        <w:t>胁分析</w:t>
      </w:r>
      <w:bookmarkEnd w:id="30"/>
    </w:p>
    <w:p w:rsidR="00737D9F" w:rsidRPr="00C507FF" w:rsidRDefault="00ED0146" w:rsidP="00117E16">
      <w:pPr>
        <w:pStyle w:val="a1"/>
        <w:spacing w:line="360" w:lineRule="auto"/>
      </w:pPr>
      <w:r w:rsidRPr="00D10A2E">
        <w:rPr>
          <w:rFonts w:hint="eastAsia"/>
        </w:rPr>
        <w:t>由于业务特性元素不多，基本跟</w:t>
      </w:r>
      <w:r w:rsidRPr="00D10A2E">
        <w:rPr>
          <w:rFonts w:hint="eastAsia"/>
        </w:rPr>
        <w:t>Low Level</w:t>
      </w:r>
      <w:r w:rsidRPr="00D10A2E">
        <w:rPr>
          <w:rFonts w:hint="eastAsia"/>
        </w:rPr>
        <w:t>威胁分析重合。可以不用单独做</w:t>
      </w:r>
      <w:r w:rsidRPr="00D10A2E">
        <w:rPr>
          <w:rFonts w:hint="eastAsia"/>
        </w:rPr>
        <w:t>High Level</w:t>
      </w:r>
      <w:r w:rsidRPr="00D10A2E">
        <w:rPr>
          <w:rFonts w:hint="eastAsia"/>
        </w:rPr>
        <w:t>威胁分析，</w:t>
      </w:r>
      <w:r w:rsidRPr="00D10A2E">
        <w:rPr>
          <w:rFonts w:hint="eastAsia"/>
        </w:rPr>
        <w:t>High Level</w:t>
      </w:r>
      <w:r w:rsidRPr="00D10A2E">
        <w:rPr>
          <w:rFonts w:hint="eastAsia"/>
        </w:rPr>
        <w:t>威胁分析合并到</w:t>
      </w:r>
      <w:r w:rsidRPr="00D10A2E">
        <w:rPr>
          <w:rFonts w:hint="eastAsia"/>
        </w:rPr>
        <w:t>Low Level</w:t>
      </w:r>
      <w:r w:rsidRPr="00D10A2E">
        <w:rPr>
          <w:rFonts w:hint="eastAsia"/>
        </w:rPr>
        <w:t>一起设计。</w:t>
      </w:r>
      <w:r w:rsidRPr="00D10A2E">
        <w:rPr>
          <w:rFonts w:hint="eastAsia"/>
        </w:rPr>
        <w:t>Low Level</w:t>
      </w:r>
      <w:r w:rsidRPr="00D10A2E">
        <w:rPr>
          <w:rFonts w:hint="eastAsia"/>
        </w:rPr>
        <w:t>设计详细参考《</w:t>
      </w:r>
      <w:r w:rsidR="00C507FF">
        <w:rPr>
          <w:rFonts w:hint="eastAsia"/>
        </w:rPr>
        <w:t>BI</w:t>
      </w:r>
      <w:r w:rsidR="00C507FF">
        <w:rPr>
          <w:rFonts w:hint="eastAsia"/>
        </w:rPr>
        <w:t>大数据平台</w:t>
      </w:r>
      <w:r w:rsidRPr="00D10A2E">
        <w:rPr>
          <w:rFonts w:hint="eastAsia"/>
        </w:rPr>
        <w:t>安全性设计说明书》。</w:t>
      </w:r>
    </w:p>
    <w:p w:rsidR="0093354A" w:rsidRDefault="00AF11E5" w:rsidP="00265DD3">
      <w:pPr>
        <w:pStyle w:val="1"/>
      </w:pPr>
      <w:bookmarkStart w:id="31" w:name="_Toc448252601"/>
      <w:r>
        <w:rPr>
          <w:rFonts w:hint="eastAsia"/>
        </w:rPr>
        <w:t>安全</w:t>
      </w:r>
      <w:r w:rsidR="004C0167" w:rsidRPr="007817A5">
        <w:rPr>
          <w:rFonts w:hint="eastAsia"/>
        </w:rPr>
        <w:t>基线（含红线）需求分析</w:t>
      </w:r>
      <w:bookmarkEnd w:id="31"/>
    </w:p>
    <w:p w:rsidR="00681941" w:rsidRPr="005F11B5" w:rsidRDefault="00681941" w:rsidP="004C0167">
      <w:pPr>
        <w:pStyle w:val="a1"/>
      </w:pPr>
      <w:r w:rsidRPr="005F11B5">
        <w:rPr>
          <w:rFonts w:hint="eastAsia"/>
        </w:rPr>
        <w:t>网络安全红线需求及自检</w:t>
      </w:r>
    </w:p>
    <w:bookmarkStart w:id="32" w:name="_MON_1521982744"/>
    <w:bookmarkEnd w:id="32"/>
    <w:p w:rsidR="00681941" w:rsidRPr="00681941" w:rsidRDefault="00667B40" w:rsidP="004C0167">
      <w:pPr>
        <w:pStyle w:val="a1"/>
        <w:rPr>
          <w:i/>
          <w:color w:val="0000FF"/>
        </w:rPr>
      </w:pPr>
      <w:r w:rsidRPr="00144715">
        <w:rPr>
          <w:i/>
          <w:color w:val="0000FF"/>
        </w:rPr>
        <w:object w:dxaOrig="1531" w:dyaOrig="960">
          <v:shape id="_x0000_i1026" type="#_x0000_t75" style="width:76.7pt;height:48.15pt" o:ole="">
            <v:imagedata r:id="rId11" o:title=""/>
          </v:shape>
          <o:OLEObject Type="Embed" ProgID="Excel.Sheet.12" ShapeID="_x0000_i1026" DrawAspect="Icon" ObjectID="_1525259812" r:id="rId12"/>
        </w:object>
      </w:r>
    </w:p>
    <w:p w:rsidR="004C0167" w:rsidRDefault="00AF11E5" w:rsidP="00265DD3">
      <w:pPr>
        <w:pStyle w:val="1"/>
      </w:pPr>
      <w:bookmarkStart w:id="33" w:name="_Toc448252602"/>
      <w:r>
        <w:rPr>
          <w:rFonts w:hint="eastAsia"/>
        </w:rPr>
        <w:lastRenderedPageBreak/>
        <w:t>竞</w:t>
      </w:r>
      <w:r>
        <w:t>争力</w:t>
      </w:r>
      <w:r w:rsidR="004C0167" w:rsidRPr="004B6A04">
        <w:rPr>
          <w:rFonts w:hint="eastAsia"/>
        </w:rPr>
        <w:t>安全需求分析</w:t>
      </w:r>
      <w:bookmarkEnd w:id="33"/>
    </w:p>
    <w:p w:rsidR="004C0167" w:rsidRPr="00DF7C9B" w:rsidRDefault="00681941" w:rsidP="00DF7C9B">
      <w:pPr>
        <w:pStyle w:val="a1"/>
      </w:pPr>
      <w:r w:rsidRPr="00681941">
        <w:rPr>
          <w:rFonts w:hint="eastAsia"/>
        </w:rPr>
        <w:t>内部系统不涉及</w:t>
      </w:r>
    </w:p>
    <w:p w:rsidR="008616D3" w:rsidRPr="005F11B5" w:rsidRDefault="00AF11E5" w:rsidP="00DF7C9B">
      <w:pPr>
        <w:pStyle w:val="1"/>
      </w:pPr>
      <w:bookmarkStart w:id="34" w:name="_Toc448252603"/>
      <w:r>
        <w:rPr>
          <w:rFonts w:hint="eastAsia"/>
        </w:rPr>
        <w:t>其</w:t>
      </w:r>
      <w:r>
        <w:t>他</w:t>
      </w:r>
      <w:r w:rsidR="004C0167" w:rsidRPr="004B6A04">
        <w:rPr>
          <w:rFonts w:hint="eastAsia"/>
        </w:rPr>
        <w:t>安全</w:t>
      </w:r>
      <w:r w:rsidR="004C0167">
        <w:rPr>
          <w:rFonts w:hint="eastAsia"/>
        </w:rPr>
        <w:t>需求</w:t>
      </w:r>
      <w:r w:rsidR="004C0167" w:rsidRPr="004B6A04">
        <w:rPr>
          <w:rFonts w:hint="eastAsia"/>
        </w:rPr>
        <w:t>分析</w:t>
      </w:r>
      <w:bookmarkEnd w:id="34"/>
    </w:p>
    <w:p w:rsidR="00681941" w:rsidRPr="005F11B5" w:rsidRDefault="00681941" w:rsidP="00101A4E">
      <w:pPr>
        <w:pStyle w:val="a1"/>
      </w:pPr>
      <w:r w:rsidRPr="005F11B5">
        <w:rPr>
          <w:rFonts w:hint="eastAsia"/>
        </w:rPr>
        <w:t>消费者</w:t>
      </w:r>
      <w:r w:rsidRPr="005F11B5">
        <w:rPr>
          <w:rFonts w:hint="eastAsia"/>
        </w:rPr>
        <w:t>BG</w:t>
      </w:r>
      <w:r w:rsidRPr="005F11B5">
        <w:rPr>
          <w:rFonts w:hint="eastAsia"/>
        </w:rPr>
        <w:t>隐私设计规范自检结果；</w:t>
      </w:r>
    </w:p>
    <w:bookmarkStart w:id="35" w:name="_MON_1509860657"/>
    <w:bookmarkEnd w:id="35"/>
    <w:p w:rsidR="00681941" w:rsidRPr="0093354A" w:rsidRDefault="00AD7F40" w:rsidP="00DF7C9B">
      <w:pPr>
        <w:pStyle w:val="a1"/>
        <w:rPr>
          <w:i/>
          <w:color w:val="0000FF"/>
        </w:rPr>
      </w:pPr>
      <w:r w:rsidRPr="00144715">
        <w:rPr>
          <w:i/>
          <w:color w:val="0000FF"/>
        </w:rPr>
        <w:object w:dxaOrig="1531" w:dyaOrig="960">
          <v:shape id="_x0000_i1027" type="#_x0000_t75" style="width:64.05pt;height:48.15pt" o:ole="">
            <v:imagedata r:id="rId13" o:title=""/>
          </v:shape>
          <o:OLEObject Type="Embed" ProgID="Excel.Sheet.12" ShapeID="_x0000_i1027" DrawAspect="Icon" ObjectID="_1525259813" r:id="rId14"/>
        </w:object>
      </w:r>
    </w:p>
    <w:p w:rsidR="00AC2B9B" w:rsidRPr="00254660" w:rsidRDefault="008616D3" w:rsidP="00254660">
      <w:pPr>
        <w:pStyle w:val="1"/>
      </w:pPr>
      <w:bookmarkStart w:id="36" w:name="_Toc448252604"/>
      <w:r>
        <w:rPr>
          <w:rFonts w:hint="eastAsia"/>
        </w:rPr>
        <w:t>安</w:t>
      </w:r>
      <w:r>
        <w:t>全需求</w:t>
      </w:r>
      <w:r>
        <w:rPr>
          <w:rFonts w:hint="eastAsia"/>
        </w:rPr>
        <w:t>汇</w:t>
      </w:r>
      <w:r>
        <w:t>总</w:t>
      </w:r>
      <w:bookmarkEnd w:id="36"/>
    </w:p>
    <w:tbl>
      <w:tblPr>
        <w:tblW w:w="7796" w:type="dxa"/>
        <w:tblInd w:w="739" w:type="dxa"/>
        <w:tblLayout w:type="fixed"/>
        <w:tblCellMar>
          <w:top w:w="28" w:type="dxa"/>
          <w:left w:w="30" w:type="dxa"/>
          <w:bottom w:w="28" w:type="dxa"/>
          <w:right w:w="30" w:type="dxa"/>
        </w:tblCellMar>
        <w:tblLook w:val="00A0"/>
      </w:tblPr>
      <w:tblGrid>
        <w:gridCol w:w="851"/>
        <w:gridCol w:w="3543"/>
        <w:gridCol w:w="1134"/>
        <w:gridCol w:w="1701"/>
        <w:gridCol w:w="567"/>
      </w:tblGrid>
      <w:tr w:rsidR="00254660" w:rsidRPr="0028725C" w:rsidTr="00DF7C9B">
        <w:trPr>
          <w:trHeight w:val="5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254660" w:rsidRPr="00050FCA" w:rsidRDefault="00254660" w:rsidP="00254660">
            <w:pPr>
              <w:pStyle w:val="TableHeading0"/>
              <w:jc w:val="center"/>
              <w:rPr>
                <w:rFonts w:ascii="Times New Roman" w:eastAsia="宋体" w:hAnsi="Times New Roman"/>
                <w:snapToGrid/>
                <w:kern w:val="0"/>
                <w:szCs w:val="20"/>
              </w:rPr>
            </w:pP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序号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254660" w:rsidRPr="00050FCA" w:rsidRDefault="00254660" w:rsidP="00254660">
            <w:pPr>
              <w:pStyle w:val="TableHeading0"/>
              <w:jc w:val="center"/>
              <w:rPr>
                <w:rFonts w:ascii="Times New Roman" w:eastAsia="宋体" w:hAnsi="Times New Roman"/>
                <w:snapToGrid/>
                <w:kern w:val="0"/>
                <w:szCs w:val="20"/>
              </w:rPr>
            </w:pP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需求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描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述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(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引用威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胁分析中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所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有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建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议的消减措施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254660" w:rsidRPr="00050FCA" w:rsidRDefault="00254660" w:rsidP="00254660">
            <w:pPr>
              <w:pStyle w:val="TableHeading0"/>
              <w:jc w:val="center"/>
              <w:rPr>
                <w:rFonts w:ascii="Times New Roman" w:eastAsia="宋体" w:hAnsi="Times New Roman"/>
                <w:snapToGrid/>
                <w:kern w:val="0"/>
                <w:szCs w:val="20"/>
              </w:rPr>
            </w:pP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优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先级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(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高、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中、低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254660" w:rsidRPr="00050FCA" w:rsidRDefault="00254660" w:rsidP="00254660">
            <w:pPr>
              <w:pStyle w:val="TableHeading0"/>
              <w:jc w:val="center"/>
              <w:rPr>
                <w:rFonts w:ascii="Times New Roman" w:eastAsia="宋体" w:hAnsi="Times New Roman"/>
                <w:snapToGrid/>
                <w:kern w:val="0"/>
                <w:szCs w:val="20"/>
              </w:rPr>
            </w:pP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落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地计划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254660" w:rsidRPr="00050FCA" w:rsidRDefault="00254660" w:rsidP="00254660">
            <w:pPr>
              <w:pStyle w:val="TableHeading0"/>
              <w:jc w:val="center"/>
              <w:rPr>
                <w:rFonts w:ascii="Times New Roman" w:eastAsia="宋体" w:hAnsi="Times New Roman"/>
                <w:snapToGrid/>
                <w:kern w:val="0"/>
                <w:szCs w:val="20"/>
              </w:rPr>
            </w:pP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需</w:t>
            </w:r>
            <w:r w:rsidRPr="00050FCA">
              <w:rPr>
                <w:rFonts w:ascii="Times New Roman" w:eastAsia="宋体" w:hAnsi="Times New Roman"/>
                <w:snapToGrid/>
                <w:kern w:val="0"/>
                <w:szCs w:val="20"/>
              </w:rPr>
              <w:t>求来</w:t>
            </w:r>
            <w:r w:rsidRPr="00050FCA">
              <w:rPr>
                <w:rFonts w:ascii="Times New Roman" w:eastAsia="宋体" w:hAnsi="Times New Roman" w:hint="eastAsia"/>
                <w:snapToGrid/>
                <w:kern w:val="0"/>
                <w:szCs w:val="20"/>
              </w:rPr>
              <w:t>源</w:t>
            </w:r>
          </w:p>
        </w:tc>
      </w:tr>
      <w:tr w:rsidR="00254660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4660" w:rsidRPr="0028725C" w:rsidRDefault="00581A9A" w:rsidP="006B5C28">
            <w:pPr>
              <w:pStyle w:val="TableText0"/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4660" w:rsidRPr="00581A9A" w:rsidRDefault="00DB4C98" w:rsidP="00DB4C98">
            <w:pPr>
              <w:pStyle w:val="TableText0"/>
              <w:rPr>
                <w:rFonts w:cs="Arial"/>
              </w:rPr>
            </w:pPr>
            <w:r w:rsidRPr="00DB4C98">
              <w:rPr>
                <w:rFonts w:cs="Arial" w:hint="eastAsia"/>
              </w:rPr>
              <w:t>根据公司审计日志规范修改</w:t>
            </w:r>
            <w:r>
              <w:rPr>
                <w:rFonts w:cs="Arial" w:hint="eastAsia"/>
              </w:rPr>
              <w:t>DataPush</w:t>
            </w:r>
            <w:r>
              <w:rPr>
                <w:rFonts w:cs="Arial" w:hint="eastAsia"/>
              </w:rPr>
              <w:t>工具</w:t>
            </w:r>
            <w:r w:rsidRPr="00DB4C98">
              <w:rPr>
                <w:rFonts w:cs="Arial" w:hint="eastAsia"/>
              </w:rPr>
              <w:t>审计日志格式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660" w:rsidRPr="0028725C" w:rsidRDefault="005F11B5" w:rsidP="006B5C28">
            <w:pPr>
              <w:pStyle w:val="TableText0"/>
              <w:rPr>
                <w:rFonts w:cs="Arial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4660" w:rsidRPr="0028725C" w:rsidRDefault="007E0423" w:rsidP="006B5C28">
            <w:pPr>
              <w:pStyle w:val="TableText0"/>
              <w:rPr>
                <w:rFonts w:cs="Arial"/>
              </w:rPr>
            </w:pPr>
            <w:ins w:id="37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660" w:rsidRPr="0028725C" w:rsidRDefault="00254660" w:rsidP="006B5C28">
            <w:pPr>
              <w:pStyle w:val="TableText0"/>
              <w:rPr>
                <w:rFonts w:cs="Arial"/>
              </w:rPr>
            </w:pPr>
          </w:p>
        </w:tc>
      </w:tr>
      <w:tr w:rsidR="00581A9A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A9A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A9A" w:rsidRDefault="00DB4C98" w:rsidP="001C4E6B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根据公司审计日志规范修改下个版本中部署在海外的</w:t>
            </w:r>
            <w:r>
              <w:rPr>
                <w:rFonts w:cs="Arial" w:hint="eastAsia"/>
              </w:rPr>
              <w:t>TCC</w:t>
            </w:r>
            <w:r w:rsidRPr="00DB4C98">
              <w:rPr>
                <w:rFonts w:cs="Arial" w:hint="eastAsia"/>
              </w:rPr>
              <w:t>审计日志格式</w:t>
            </w:r>
            <w:r>
              <w:rPr>
                <w:rFonts w:cs="Arial" w:hint="eastAsia"/>
              </w:rPr>
              <w:t>，增加</w:t>
            </w:r>
            <w:r w:rsidR="007A1660" w:rsidRPr="007A1660">
              <w:rPr>
                <w:rFonts w:cs="Arial" w:hint="eastAsia"/>
              </w:rPr>
              <w:t>事件类型和事件结果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A9A" w:rsidRDefault="007A1660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A9A" w:rsidDel="00581A9A" w:rsidRDefault="007E0423" w:rsidP="006B5C28">
            <w:pPr>
              <w:pStyle w:val="TableText0"/>
              <w:rPr>
                <w:rFonts w:cs="Arial" w:hint="eastAsia"/>
              </w:rPr>
            </w:pPr>
            <w:ins w:id="38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1A9A" w:rsidRPr="0028725C" w:rsidRDefault="00581A9A" w:rsidP="006B5C28">
            <w:pPr>
              <w:pStyle w:val="TableText0"/>
              <w:rPr>
                <w:rFonts w:cs="Arial"/>
              </w:rPr>
            </w:pPr>
          </w:p>
        </w:tc>
      </w:tr>
      <w:tr w:rsidR="007E0423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Pr="007A1660" w:rsidRDefault="00DB4C98" w:rsidP="001C4E6B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消费者</w:t>
            </w:r>
            <w:r>
              <w:rPr>
                <w:rFonts w:cs="Arial" w:hint="eastAsia"/>
              </w:rPr>
              <w:t>BG</w:t>
            </w:r>
            <w:r>
              <w:rPr>
                <w:rFonts w:cs="Arial" w:hint="eastAsia"/>
              </w:rPr>
              <w:t>安全实验室继承办公室的意见，即</w:t>
            </w:r>
            <w:r>
              <w:rPr>
                <w:rFonts w:cs="Arial" w:hint="eastAsia"/>
              </w:rPr>
              <w:t>BI</w:t>
            </w:r>
            <w:r>
              <w:rPr>
                <w:rFonts w:cs="Arial" w:hint="eastAsia"/>
              </w:rPr>
              <w:t>具有回传数据到中国的能力，但是什么数据通过</w:t>
            </w:r>
            <w:r>
              <w:rPr>
                <w:rFonts w:cs="Arial" w:hint="eastAsia"/>
              </w:rPr>
              <w:t>BI</w:t>
            </w:r>
            <w:r>
              <w:rPr>
                <w:rFonts w:cs="Arial" w:hint="eastAsia"/>
              </w:rPr>
              <w:t>回传需要走备案才能回传，在回传前数据还留在欧洲，完善的回传方案在下个版本实现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0476BC">
            <w:pPr>
              <w:pStyle w:val="TableText0"/>
              <w:rPr>
                <w:rFonts w:cs="Arial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Del="00581A9A" w:rsidRDefault="007E0423" w:rsidP="006B5C28">
            <w:pPr>
              <w:pStyle w:val="TableText0"/>
              <w:rPr>
                <w:rFonts w:cs="Arial" w:hint="eastAsia"/>
              </w:rPr>
            </w:pPr>
            <w:ins w:id="39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6B5C28">
            <w:pPr>
              <w:pStyle w:val="TableText0"/>
              <w:rPr>
                <w:rFonts w:cs="Arial"/>
              </w:rPr>
            </w:pPr>
          </w:p>
        </w:tc>
      </w:tr>
      <w:tr w:rsidR="00DB4C98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98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98" w:rsidRDefault="00DB4C98" w:rsidP="00DB4C9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针对业务服务器推送数据到</w:t>
            </w:r>
            <w:r>
              <w:rPr>
                <w:rFonts w:cs="Arial" w:hint="eastAsia"/>
              </w:rPr>
              <w:t>NFS</w:t>
            </w:r>
            <w:r>
              <w:rPr>
                <w:rFonts w:cs="Arial" w:hint="eastAsia"/>
              </w:rPr>
              <w:t>、从</w:t>
            </w:r>
            <w:r>
              <w:rPr>
                <w:rFonts w:cs="Arial" w:hint="eastAsia"/>
              </w:rPr>
              <w:t>FusionInsight</w:t>
            </w:r>
            <w:r>
              <w:rPr>
                <w:rFonts w:cs="Arial" w:hint="eastAsia"/>
              </w:rPr>
              <w:t>拉取计算结果到</w:t>
            </w:r>
            <w:r>
              <w:rPr>
                <w:rFonts w:cs="Arial" w:hint="eastAsia"/>
              </w:rPr>
              <w:t>NFS</w:t>
            </w:r>
            <w:r>
              <w:rPr>
                <w:rFonts w:cs="Arial" w:hint="eastAsia"/>
              </w:rPr>
              <w:t>、使用</w:t>
            </w:r>
            <w:r>
              <w:rPr>
                <w:rFonts w:cs="Arial" w:hint="eastAsia"/>
              </w:rPr>
              <w:t>DataPush</w:t>
            </w:r>
            <w:r>
              <w:rPr>
                <w:rFonts w:cs="Arial" w:hint="eastAsia"/>
              </w:rPr>
              <w:t>推送数据到国内以及</w:t>
            </w:r>
            <w:r>
              <w:rPr>
                <w:rFonts w:cs="Arial" w:hint="eastAsia"/>
              </w:rPr>
              <w:t>NFS/Share</w:t>
            </w:r>
            <w:r>
              <w:rPr>
                <w:rFonts w:cs="Arial" w:hint="eastAsia"/>
              </w:rPr>
              <w:t>目录，都需要</w:t>
            </w:r>
            <w:r w:rsidRPr="00DB4C98">
              <w:rPr>
                <w:rFonts w:cs="Arial" w:hint="eastAsia"/>
              </w:rPr>
              <w:t>NFS</w:t>
            </w:r>
            <w:r>
              <w:rPr>
                <w:rFonts w:cs="Arial" w:hint="eastAsia"/>
              </w:rPr>
              <w:t>具有</w:t>
            </w:r>
            <w:r w:rsidRPr="00DB4C98">
              <w:rPr>
                <w:rFonts w:cs="Arial" w:hint="eastAsia"/>
              </w:rPr>
              <w:t>负载均衡机制和高可用机制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98" w:rsidRDefault="00DB4C98" w:rsidP="000476BC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低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98" w:rsidRDefault="004F23C2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针对该建议不进行接纳，因为</w:t>
            </w:r>
            <w:r>
              <w:rPr>
                <w:rFonts w:cs="Arial" w:hint="eastAsia"/>
              </w:rPr>
              <w:t>NFS</w:t>
            </w:r>
            <w:r>
              <w:rPr>
                <w:rFonts w:cs="Arial" w:hint="eastAsia"/>
              </w:rPr>
              <w:t>本身只有单机部署方式，无法实现高可用和负载均衡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98" w:rsidRPr="0028725C" w:rsidRDefault="00DB4C98" w:rsidP="006B5C28">
            <w:pPr>
              <w:pStyle w:val="TableText0"/>
              <w:rPr>
                <w:rFonts w:cs="Arial"/>
              </w:rPr>
            </w:pPr>
          </w:p>
        </w:tc>
      </w:tr>
      <w:tr w:rsidR="007E0423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23C2" w:rsidRPr="004F23C2" w:rsidRDefault="004F23C2" w:rsidP="004F23C2">
            <w:pPr>
              <w:pStyle w:val="TableText0"/>
              <w:rPr>
                <w:rFonts w:cs="Arial" w:hint="eastAsia"/>
              </w:rPr>
            </w:pPr>
            <w:r w:rsidRPr="004F23C2">
              <w:rPr>
                <w:rFonts w:cs="Arial" w:hint="eastAsia"/>
              </w:rPr>
              <w:t>1.</w:t>
            </w:r>
            <w:r w:rsidRPr="004F23C2">
              <w:rPr>
                <w:rFonts w:cs="Arial" w:hint="eastAsia"/>
              </w:rPr>
              <w:t>数据通道</w:t>
            </w:r>
            <w:r w:rsidRPr="004F23C2">
              <w:rPr>
                <w:rFonts w:cs="Arial" w:hint="eastAsia"/>
              </w:rPr>
              <w:t>datain</w:t>
            </w:r>
            <w:r w:rsidRPr="004F23C2">
              <w:rPr>
                <w:rFonts w:cs="Arial" w:hint="eastAsia"/>
              </w:rPr>
              <w:t>目录的数据定期清理，减少数据通道数据量，降低</w:t>
            </w:r>
            <w:r w:rsidRPr="004F23C2">
              <w:rPr>
                <w:rFonts w:cs="Arial" w:hint="eastAsia"/>
              </w:rPr>
              <w:t>NFS</w:t>
            </w:r>
            <w:r w:rsidRPr="004F23C2">
              <w:rPr>
                <w:rFonts w:cs="Arial" w:hint="eastAsia"/>
              </w:rPr>
              <w:t>服务器磁盘空间使用</w:t>
            </w:r>
          </w:p>
          <w:p w:rsidR="007E0423" w:rsidRPr="007A1660" w:rsidRDefault="004F23C2" w:rsidP="004F23C2">
            <w:pPr>
              <w:pStyle w:val="TableText0"/>
              <w:rPr>
                <w:rFonts w:cs="Arial" w:hint="eastAsia"/>
              </w:rPr>
            </w:pPr>
            <w:r w:rsidRPr="004F23C2">
              <w:rPr>
                <w:rFonts w:cs="Arial" w:hint="eastAsia"/>
              </w:rPr>
              <w:t>2.</w:t>
            </w:r>
            <w:r w:rsidRPr="004F23C2">
              <w:rPr>
                <w:rFonts w:cs="Arial" w:hint="eastAsia"/>
              </w:rPr>
              <w:t>加入数据质量监控，防止数据量猛增导致</w:t>
            </w:r>
            <w:r w:rsidRPr="004F23C2">
              <w:rPr>
                <w:rFonts w:cs="Arial" w:hint="eastAsia"/>
              </w:rPr>
              <w:t>NFS</w:t>
            </w:r>
            <w:r w:rsidRPr="004F23C2">
              <w:rPr>
                <w:rFonts w:cs="Arial" w:hint="eastAsia"/>
              </w:rPr>
              <w:t>服务不可用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Default="007E0423" w:rsidP="000476BC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Del="00581A9A" w:rsidRDefault="007E0423" w:rsidP="006B5C28">
            <w:pPr>
              <w:pStyle w:val="TableText0"/>
              <w:rPr>
                <w:rFonts w:cs="Arial" w:hint="eastAsia"/>
              </w:rPr>
            </w:pPr>
            <w:ins w:id="40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6B5C28">
            <w:pPr>
              <w:pStyle w:val="TableText0"/>
              <w:rPr>
                <w:rFonts w:cs="Arial"/>
              </w:rPr>
            </w:pPr>
          </w:p>
        </w:tc>
      </w:tr>
      <w:tr w:rsidR="007E0423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Pr="007A1660" w:rsidRDefault="004F23C2" w:rsidP="001C4E6B">
            <w:pPr>
              <w:pStyle w:val="TableText0"/>
              <w:rPr>
                <w:rFonts w:cs="Arial" w:hint="eastAsia"/>
              </w:rPr>
            </w:pPr>
            <w:r w:rsidRPr="004F23C2">
              <w:rPr>
                <w:rFonts w:cs="Arial" w:hint="eastAsia"/>
              </w:rPr>
              <w:t>TCC</w:t>
            </w:r>
            <w:r w:rsidRPr="004F23C2">
              <w:rPr>
                <w:rFonts w:cs="Arial" w:hint="eastAsia"/>
              </w:rPr>
              <w:t>审计日志应该由执行网关机上的壳程序输出，从而可以在</w:t>
            </w:r>
            <w:r w:rsidRPr="004F23C2">
              <w:rPr>
                <w:rFonts w:cs="Arial" w:hint="eastAsia"/>
              </w:rPr>
              <w:t>BI</w:t>
            </w:r>
            <w:r w:rsidRPr="004F23C2">
              <w:rPr>
                <w:rFonts w:cs="Arial" w:hint="eastAsia"/>
              </w:rPr>
              <w:t>内部追踪用户的操作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0476BC">
            <w:pPr>
              <w:pStyle w:val="TableText0"/>
              <w:rPr>
                <w:rFonts w:cs="Arial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Del="00581A9A" w:rsidRDefault="007E0423" w:rsidP="006B5C28">
            <w:pPr>
              <w:pStyle w:val="TableText0"/>
              <w:rPr>
                <w:rFonts w:cs="Arial" w:hint="eastAsia"/>
              </w:rPr>
            </w:pPr>
            <w:ins w:id="41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6B5C28">
            <w:pPr>
              <w:pStyle w:val="TableText0"/>
              <w:rPr>
                <w:rFonts w:cs="Arial"/>
              </w:rPr>
            </w:pPr>
          </w:p>
        </w:tc>
      </w:tr>
      <w:tr w:rsidR="007E0423" w:rsidRPr="0028725C" w:rsidTr="00DF7C9B">
        <w:trPr>
          <w:trHeight w:val="5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Default="00AA7D71" w:rsidP="006B5C28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RPr="007A1660" w:rsidRDefault="004F23C2" w:rsidP="001C4E6B">
            <w:pPr>
              <w:pStyle w:val="TableText0"/>
              <w:rPr>
                <w:rFonts w:cs="Arial" w:hint="eastAsia"/>
              </w:rPr>
            </w:pPr>
            <w:r w:rsidRPr="004F23C2">
              <w:rPr>
                <w:rFonts w:cs="Arial" w:hint="eastAsia"/>
              </w:rPr>
              <w:t>启动</w:t>
            </w:r>
            <w:r w:rsidRPr="004F23C2">
              <w:rPr>
                <w:rFonts w:cs="Arial" w:hint="eastAsia"/>
              </w:rPr>
              <w:t>NFS</w:t>
            </w:r>
            <w:r w:rsidRPr="004F23C2">
              <w:rPr>
                <w:rFonts w:cs="Arial" w:hint="eastAsia"/>
              </w:rPr>
              <w:t>审计日志功能，对用户操作进行监控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Default="007E0423" w:rsidP="000476BC">
            <w:pPr>
              <w:pStyle w:val="TableText0"/>
              <w:rPr>
                <w:rFonts w:cs="Arial" w:hint="eastAsia"/>
              </w:rPr>
            </w:pPr>
            <w:r>
              <w:rPr>
                <w:rFonts w:cs="Arial" w:hint="eastAsia"/>
              </w:rPr>
              <w:t>中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0423" w:rsidDel="00581A9A" w:rsidRDefault="007E0423" w:rsidP="006B5C28">
            <w:pPr>
              <w:pStyle w:val="TableText0"/>
              <w:rPr>
                <w:rFonts w:cs="Arial" w:hint="eastAsia"/>
              </w:rPr>
            </w:pPr>
            <w:ins w:id="42" w:author="l00164768" w:date="2016-05-20T14:13:00Z">
              <w:r>
                <w:rPr>
                  <w:rFonts w:cs="Arial" w:hint="eastAsia"/>
                </w:rPr>
                <w:t>下个版本实现</w:t>
              </w:r>
            </w:ins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423" w:rsidRPr="0028725C" w:rsidRDefault="007E0423" w:rsidP="006B5C28">
            <w:pPr>
              <w:pStyle w:val="TableText0"/>
              <w:rPr>
                <w:rFonts w:cs="Arial"/>
              </w:rPr>
            </w:pPr>
          </w:p>
        </w:tc>
      </w:tr>
    </w:tbl>
    <w:p w:rsidR="00D80556" w:rsidRPr="0093354A" w:rsidRDefault="00DF7C9B" w:rsidP="00DF7C9B">
      <w:pPr>
        <w:pStyle w:val="afd"/>
        <w:jc w:val="center"/>
      </w:pPr>
      <w:bookmarkStart w:id="43" w:name="_Toc4482525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D0230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02309">
        <w:fldChar w:fldCharType="separate"/>
      </w:r>
      <w:r>
        <w:rPr>
          <w:noProof/>
        </w:rPr>
        <w:t>2</w:t>
      </w:r>
      <w:bookmarkEnd w:id="43"/>
      <w:r w:rsidR="00D02309">
        <w:fldChar w:fldCharType="end"/>
      </w:r>
    </w:p>
    <w:p w:rsidR="00C033A3" w:rsidRPr="0093354A" w:rsidRDefault="00C033A3" w:rsidP="0093354A">
      <w:pPr>
        <w:pStyle w:val="1"/>
      </w:pPr>
      <w:bookmarkStart w:id="44" w:name="_Toc448252605"/>
      <w:r w:rsidRPr="0093354A">
        <w:rPr>
          <w:rFonts w:hint="eastAsia"/>
        </w:rPr>
        <w:t>备注和附录</w:t>
      </w:r>
      <w:bookmarkEnd w:id="44"/>
    </w:p>
    <w:p w:rsidR="00C033A3" w:rsidRPr="005F11B5" w:rsidRDefault="005F11B5" w:rsidP="00526309">
      <w:pPr>
        <w:pStyle w:val="WriteSuggestion"/>
        <w:rPr>
          <w:i w:val="0"/>
          <w:color w:val="auto"/>
        </w:rPr>
      </w:pPr>
      <w:r w:rsidRPr="005F11B5">
        <w:rPr>
          <w:rFonts w:hint="eastAsia"/>
          <w:i w:val="0"/>
          <w:color w:val="auto"/>
        </w:rPr>
        <w:t>无</w:t>
      </w:r>
    </w:p>
    <w:p w:rsidR="00461E11" w:rsidRPr="00461E11" w:rsidRDefault="00461E11" w:rsidP="00461E11">
      <w:pPr>
        <w:pStyle w:val="ab"/>
      </w:pPr>
      <w:r w:rsidRPr="00461E11">
        <w:rPr>
          <w:rFonts w:hint="eastAsia"/>
        </w:rPr>
        <w:t>参考资料清单：</w:t>
      </w:r>
    </w:p>
    <w:p w:rsidR="005F11B5" w:rsidRDefault="005F11B5" w:rsidP="005F11B5">
      <w:pPr>
        <w:ind w:firstLineChars="202" w:firstLine="424"/>
      </w:pPr>
      <w:r>
        <w:rPr>
          <w:rFonts w:hint="eastAsia"/>
        </w:rPr>
        <w:t>《</w:t>
      </w:r>
      <w:r w:rsidRPr="0029616B">
        <w:rPr>
          <w:rFonts w:hint="eastAsia"/>
        </w:rPr>
        <w:t>产品网络安全红线落地解读及指导</w:t>
      </w:r>
      <w:r w:rsidRPr="0029616B">
        <w:rPr>
          <w:rFonts w:hint="eastAsia"/>
        </w:rPr>
        <w:t>V2_0.xls</w:t>
      </w:r>
      <w:r>
        <w:rPr>
          <w:rFonts w:hint="eastAsia"/>
        </w:rPr>
        <w:t>》</w:t>
      </w:r>
    </w:p>
    <w:p w:rsidR="005F11B5" w:rsidRDefault="005F11B5" w:rsidP="005F11B5">
      <w:pPr>
        <w:ind w:firstLineChars="202" w:firstLine="424"/>
      </w:pPr>
      <w:r>
        <w:rPr>
          <w:rFonts w:hint="eastAsia"/>
        </w:rPr>
        <w:t>《</w:t>
      </w:r>
      <w:r w:rsidRPr="0029616B">
        <w:rPr>
          <w:rFonts w:hint="eastAsia"/>
        </w:rPr>
        <w:t>消费者</w:t>
      </w:r>
      <w:r w:rsidRPr="0029616B">
        <w:rPr>
          <w:rFonts w:hint="eastAsia"/>
        </w:rPr>
        <w:t>BG</w:t>
      </w:r>
      <w:r w:rsidRPr="0029616B">
        <w:rPr>
          <w:rFonts w:hint="eastAsia"/>
        </w:rPr>
        <w:t>隐私设计规范</w:t>
      </w:r>
      <w:r w:rsidRPr="0029616B">
        <w:rPr>
          <w:rFonts w:hint="eastAsia"/>
        </w:rPr>
        <w:t>Checklist-V1.0.xlsx</w:t>
      </w:r>
      <w:r>
        <w:rPr>
          <w:rFonts w:hint="eastAsia"/>
        </w:rPr>
        <w:t>》</w:t>
      </w:r>
    </w:p>
    <w:sectPr w:rsidR="005F11B5" w:rsidSect="001B30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8AC" w:rsidRDefault="00A618AC">
      <w:r>
        <w:separator/>
      </w:r>
    </w:p>
  </w:endnote>
  <w:endnote w:type="continuationSeparator" w:id="0">
    <w:p w:rsidR="00A618AC" w:rsidRDefault="00A61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D7" w:rsidRDefault="00B04ED7" w:rsidP="00712D85">
    <w:pPr>
      <w:ind w:firstLine="360"/>
    </w:pPr>
  </w:p>
  <w:p w:rsidR="00B04ED7" w:rsidRDefault="00B04ED7" w:rsidP="00934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1758"/>
      <w:gridCol w:w="5245"/>
      <w:gridCol w:w="2239"/>
    </w:tblGrid>
    <w:tr w:rsidR="00B04ED7">
      <w:tc>
        <w:tcPr>
          <w:tcW w:w="877" w:type="pct"/>
        </w:tcPr>
        <w:p w:rsidR="00B04ED7" w:rsidRDefault="00D02309" w:rsidP="007F37D5">
          <w:pPr>
            <w:pStyle w:val="a7"/>
          </w:pPr>
          <w:fldSimple w:instr=" DATE \@ &quot;yyyy-M-d&quot; ">
            <w:ins w:id="45" w:author="l00164768" w:date="2016-05-20T12:42:00Z">
              <w:r w:rsidR="00581A9A">
                <w:rPr>
                  <w:noProof/>
                </w:rPr>
                <w:t>2016-5-20</w:t>
              </w:r>
            </w:ins>
            <w:del w:id="46" w:author="l00164768" w:date="2016-05-20T12:42:00Z">
              <w:r w:rsidR="009B41D7" w:rsidDel="00581A9A">
                <w:rPr>
                  <w:noProof/>
                </w:rPr>
                <w:delText>2016-5-6</w:delText>
              </w:r>
            </w:del>
          </w:fldSimple>
        </w:p>
      </w:tc>
      <w:tc>
        <w:tcPr>
          <w:tcW w:w="2875" w:type="pct"/>
        </w:tcPr>
        <w:p w:rsidR="00B04ED7" w:rsidRDefault="00B04ED7" w:rsidP="002A0E5B">
          <w:pPr>
            <w:pStyle w:val="a7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248" w:type="pct"/>
        </w:tcPr>
        <w:p w:rsidR="00B04ED7" w:rsidRDefault="00B04ED7" w:rsidP="002A0E5B">
          <w:pPr>
            <w:pStyle w:val="a7"/>
            <w:jc w:val="right"/>
          </w:pPr>
          <w:r>
            <w:rPr>
              <w:rFonts w:hint="eastAsia"/>
            </w:rPr>
            <w:t>第</w:t>
          </w:r>
          <w:fldSimple w:instr="PAGE">
            <w:r w:rsidR="00AA7D71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A7D71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B04ED7" w:rsidRDefault="00B04ED7" w:rsidP="002A0E5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D7" w:rsidRDefault="00B04ED7" w:rsidP="00712D8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8AC" w:rsidRDefault="00A618AC">
      <w:r>
        <w:separator/>
      </w:r>
    </w:p>
  </w:footnote>
  <w:footnote w:type="continuationSeparator" w:id="0">
    <w:p w:rsidR="00A618AC" w:rsidRDefault="00A61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D7" w:rsidRDefault="00B04ED7" w:rsidP="00712D85">
    <w:pP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7" w:type="pct"/>
      <w:tblCellMar>
        <w:left w:w="57" w:type="dxa"/>
        <w:right w:w="57" w:type="dxa"/>
      </w:tblCellMar>
      <w:tblLook w:val="0000"/>
    </w:tblPr>
    <w:tblGrid>
      <w:gridCol w:w="1233"/>
      <w:gridCol w:w="4945"/>
      <w:gridCol w:w="2865"/>
    </w:tblGrid>
    <w:tr w:rsidR="00B04ED7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B04ED7" w:rsidRDefault="001A7A2B" w:rsidP="007F37D5">
          <w:pPr>
            <w:pStyle w:val="a8"/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22910" cy="422910"/>
                <wp:effectExtent l="19050" t="0" r="0" b="0"/>
                <wp:docPr id="5" name="图片 5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4ED7" w:rsidRDefault="00B04ED7" w:rsidP="007F37D5">
          <w:pPr>
            <w:pStyle w:val="a8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:rsidR="00B04ED7" w:rsidRDefault="00D02309" w:rsidP="00E7275D">
          <w:pPr>
            <w:pStyle w:val="a8"/>
          </w:pPr>
          <w:r>
            <w:fldChar w:fldCharType="begin"/>
          </w:r>
          <w:r w:rsidR="00B04ED7">
            <w:instrText xml:space="preserve"> REF </w:instrText>
          </w:r>
          <w:r w:rsidR="00B04ED7">
            <w:rPr>
              <w:rFonts w:hint="eastAsia"/>
            </w:rPr>
            <w:instrText>文档名称</w:instrText>
          </w:r>
          <w:r w:rsidR="00B04ED7">
            <w:rPr>
              <w:rFonts w:hint="eastAsia"/>
            </w:rPr>
            <w:instrText xml:space="preserve"> \h</w:instrText>
          </w:r>
          <w:r w:rsidR="00B04ED7">
            <w:instrText xml:space="preserve">  \* MERGEFORMAT </w:instrText>
          </w:r>
          <w:r>
            <w:fldChar w:fldCharType="separate"/>
          </w:r>
          <w:r w:rsidR="00E7275D">
            <w:rPr>
              <w:rFonts w:hint="eastAsia"/>
            </w:rPr>
            <w:t>用户体验改进支撑</w:t>
          </w:r>
          <w:r w:rsidR="00B04ED7">
            <w:rPr>
              <w:rFonts w:hint="eastAsia"/>
            </w:rPr>
            <w:t>系统安全性风险分析及</w:t>
          </w:r>
          <w:r w:rsidR="00B04ED7" w:rsidRPr="005A284B">
            <w:rPr>
              <w:rFonts w:hint="eastAsia"/>
            </w:rPr>
            <w:t>需求说明书</w:t>
          </w:r>
          <w:r>
            <w:fldChar w:fldCharType="end"/>
          </w:r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:rsidR="00B04ED7" w:rsidRDefault="00B04ED7" w:rsidP="002A0E5B">
          <w:pPr>
            <w:pStyle w:val="a8"/>
            <w:jc w:val="right"/>
          </w:pPr>
          <w:r>
            <w:rPr>
              <w:rFonts w:hint="eastAsia"/>
            </w:rPr>
            <w:t>机密</w:t>
          </w:r>
        </w:p>
      </w:tc>
    </w:tr>
  </w:tbl>
  <w:p w:rsidR="00B04ED7" w:rsidRDefault="00B04ED7" w:rsidP="008446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D7" w:rsidRDefault="00B04ED7" w:rsidP="00712D8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01EF"/>
    <w:multiLevelType w:val="multilevel"/>
    <w:tmpl w:val="9846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67B1BFE"/>
    <w:multiLevelType w:val="singleLevel"/>
    <w:tmpl w:val="31BC4A66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3">
    <w:nsid w:val="4BB47E97"/>
    <w:multiLevelType w:val="singleLevel"/>
    <w:tmpl w:val="CC241C90"/>
    <w:lvl w:ilvl="0">
      <w:start w:val="1"/>
      <w:numFmt w:val="decimal"/>
      <w:pStyle w:val="a"/>
      <w:lvlText w:val="Table表%1 "/>
      <w:lvlJc w:val="left"/>
      <w:pPr>
        <w:tabs>
          <w:tab w:val="num" w:pos="3839"/>
        </w:tabs>
        <w:ind w:left="3119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">
    <w:nsid w:val="50EF23C6"/>
    <w:multiLevelType w:val="multilevel"/>
    <w:tmpl w:val="DA243194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5">
    <w:nsid w:val="65E13960"/>
    <w:multiLevelType w:val="hybridMultilevel"/>
    <w:tmpl w:val="CD026996"/>
    <w:lvl w:ilvl="0" w:tplc="EF0A1056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354C186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EF0607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86CEBC4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87C0692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47A113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64EA474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0AE8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7F4A77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90A6AE0"/>
    <w:multiLevelType w:val="hybridMultilevel"/>
    <w:tmpl w:val="0DB2C8F2"/>
    <w:lvl w:ilvl="0" w:tplc="0B8EB812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FFFFFFFF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C0016D2"/>
    <w:multiLevelType w:val="hybridMultilevel"/>
    <w:tmpl w:val="CFC69E50"/>
    <w:lvl w:ilvl="0" w:tplc="C73014AE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4"/>
  </w:num>
  <w:num w:numId="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"/>
  </w:num>
  <w:num w:numId="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3D28"/>
    <w:rsid w:val="000040F8"/>
    <w:rsid w:val="00006F8A"/>
    <w:rsid w:val="00012ECD"/>
    <w:rsid w:val="0001623A"/>
    <w:rsid w:val="00020C59"/>
    <w:rsid w:val="00020DDB"/>
    <w:rsid w:val="00021A10"/>
    <w:rsid w:val="0002209B"/>
    <w:rsid w:val="00026018"/>
    <w:rsid w:val="00026455"/>
    <w:rsid w:val="000271DD"/>
    <w:rsid w:val="00027854"/>
    <w:rsid w:val="000315A7"/>
    <w:rsid w:val="0003275E"/>
    <w:rsid w:val="00033725"/>
    <w:rsid w:val="00034791"/>
    <w:rsid w:val="00042827"/>
    <w:rsid w:val="000435AC"/>
    <w:rsid w:val="00046E25"/>
    <w:rsid w:val="00047890"/>
    <w:rsid w:val="00050FCA"/>
    <w:rsid w:val="000573AC"/>
    <w:rsid w:val="00061ED7"/>
    <w:rsid w:val="000652FB"/>
    <w:rsid w:val="00070D82"/>
    <w:rsid w:val="000717C2"/>
    <w:rsid w:val="000723DB"/>
    <w:rsid w:val="0007311D"/>
    <w:rsid w:val="00082EB3"/>
    <w:rsid w:val="0008512F"/>
    <w:rsid w:val="00091ABF"/>
    <w:rsid w:val="0009215E"/>
    <w:rsid w:val="00093DD4"/>
    <w:rsid w:val="00093DF4"/>
    <w:rsid w:val="00095318"/>
    <w:rsid w:val="00096DB4"/>
    <w:rsid w:val="000A11E9"/>
    <w:rsid w:val="000A4CD9"/>
    <w:rsid w:val="000A5BAF"/>
    <w:rsid w:val="000B0C70"/>
    <w:rsid w:val="000B5533"/>
    <w:rsid w:val="000C05A4"/>
    <w:rsid w:val="000C1EB7"/>
    <w:rsid w:val="000D0073"/>
    <w:rsid w:val="000D3E55"/>
    <w:rsid w:val="000D64A4"/>
    <w:rsid w:val="000E0ECA"/>
    <w:rsid w:val="000E19CC"/>
    <w:rsid w:val="000E2C7B"/>
    <w:rsid w:val="000E3E1D"/>
    <w:rsid w:val="000F2752"/>
    <w:rsid w:val="000F4BF2"/>
    <w:rsid w:val="000F592C"/>
    <w:rsid w:val="000F5F6C"/>
    <w:rsid w:val="000F7AC0"/>
    <w:rsid w:val="00101A4E"/>
    <w:rsid w:val="001028F9"/>
    <w:rsid w:val="001042A8"/>
    <w:rsid w:val="001100B0"/>
    <w:rsid w:val="001128B6"/>
    <w:rsid w:val="00112A60"/>
    <w:rsid w:val="00113C46"/>
    <w:rsid w:val="001178F0"/>
    <w:rsid w:val="00117E16"/>
    <w:rsid w:val="001221A0"/>
    <w:rsid w:val="00124497"/>
    <w:rsid w:val="00127FA5"/>
    <w:rsid w:val="00131243"/>
    <w:rsid w:val="001360C9"/>
    <w:rsid w:val="00144715"/>
    <w:rsid w:val="001451F6"/>
    <w:rsid w:val="00146FF3"/>
    <w:rsid w:val="001512A9"/>
    <w:rsid w:val="001528BC"/>
    <w:rsid w:val="00152D69"/>
    <w:rsid w:val="00155206"/>
    <w:rsid w:val="001637F8"/>
    <w:rsid w:val="0017186D"/>
    <w:rsid w:val="00174ACE"/>
    <w:rsid w:val="00180119"/>
    <w:rsid w:val="00181D2B"/>
    <w:rsid w:val="001830AB"/>
    <w:rsid w:val="001839DF"/>
    <w:rsid w:val="00183F59"/>
    <w:rsid w:val="00185CDA"/>
    <w:rsid w:val="00191FA9"/>
    <w:rsid w:val="00192273"/>
    <w:rsid w:val="00193E76"/>
    <w:rsid w:val="00194E9E"/>
    <w:rsid w:val="00195D2B"/>
    <w:rsid w:val="00195DD2"/>
    <w:rsid w:val="001977A4"/>
    <w:rsid w:val="001A243C"/>
    <w:rsid w:val="001A37E6"/>
    <w:rsid w:val="001A50E9"/>
    <w:rsid w:val="001A67FD"/>
    <w:rsid w:val="001A7A2B"/>
    <w:rsid w:val="001B304D"/>
    <w:rsid w:val="001B3AF9"/>
    <w:rsid w:val="001B4AB1"/>
    <w:rsid w:val="001C34BB"/>
    <w:rsid w:val="001C4E6B"/>
    <w:rsid w:val="001C5E80"/>
    <w:rsid w:val="001D5EC2"/>
    <w:rsid w:val="001D7D25"/>
    <w:rsid w:val="001E53A2"/>
    <w:rsid w:val="001E6D24"/>
    <w:rsid w:val="001F2969"/>
    <w:rsid w:val="001F2EE4"/>
    <w:rsid w:val="001F4F39"/>
    <w:rsid w:val="001F79F8"/>
    <w:rsid w:val="00203FB7"/>
    <w:rsid w:val="00204F2D"/>
    <w:rsid w:val="00206992"/>
    <w:rsid w:val="00213DA3"/>
    <w:rsid w:val="00213FC4"/>
    <w:rsid w:val="00215295"/>
    <w:rsid w:val="00220AD5"/>
    <w:rsid w:val="00221C7A"/>
    <w:rsid w:val="00230406"/>
    <w:rsid w:val="002323C2"/>
    <w:rsid w:val="002331B9"/>
    <w:rsid w:val="00240A7F"/>
    <w:rsid w:val="00246213"/>
    <w:rsid w:val="0025026A"/>
    <w:rsid w:val="002505DD"/>
    <w:rsid w:val="0025158F"/>
    <w:rsid w:val="00254660"/>
    <w:rsid w:val="00254B4D"/>
    <w:rsid w:val="00255674"/>
    <w:rsid w:val="00255841"/>
    <w:rsid w:val="002559B3"/>
    <w:rsid w:val="00261EAE"/>
    <w:rsid w:val="00263DDD"/>
    <w:rsid w:val="0026560A"/>
    <w:rsid w:val="00265DD3"/>
    <w:rsid w:val="002667BC"/>
    <w:rsid w:val="00271E3E"/>
    <w:rsid w:val="00275EDD"/>
    <w:rsid w:val="002777F4"/>
    <w:rsid w:val="002810BB"/>
    <w:rsid w:val="002814DC"/>
    <w:rsid w:val="00283997"/>
    <w:rsid w:val="00284BD2"/>
    <w:rsid w:val="002858C2"/>
    <w:rsid w:val="0029075B"/>
    <w:rsid w:val="00292C8E"/>
    <w:rsid w:val="0029320E"/>
    <w:rsid w:val="00293A69"/>
    <w:rsid w:val="00295CA8"/>
    <w:rsid w:val="0029654E"/>
    <w:rsid w:val="002A0E5B"/>
    <w:rsid w:val="002A0FCC"/>
    <w:rsid w:val="002A167D"/>
    <w:rsid w:val="002A1E23"/>
    <w:rsid w:val="002A216F"/>
    <w:rsid w:val="002A4281"/>
    <w:rsid w:val="002B0D42"/>
    <w:rsid w:val="002B4911"/>
    <w:rsid w:val="002B4BD0"/>
    <w:rsid w:val="002B6416"/>
    <w:rsid w:val="002C1F57"/>
    <w:rsid w:val="002D1DC6"/>
    <w:rsid w:val="002D30B8"/>
    <w:rsid w:val="002D3402"/>
    <w:rsid w:val="002E3673"/>
    <w:rsid w:val="002E4486"/>
    <w:rsid w:val="002E4E6A"/>
    <w:rsid w:val="002E6455"/>
    <w:rsid w:val="002F054D"/>
    <w:rsid w:val="002F0D77"/>
    <w:rsid w:val="002F28DB"/>
    <w:rsid w:val="002F3791"/>
    <w:rsid w:val="002F481F"/>
    <w:rsid w:val="003012C9"/>
    <w:rsid w:val="003019F1"/>
    <w:rsid w:val="0031379C"/>
    <w:rsid w:val="00313EA4"/>
    <w:rsid w:val="00314281"/>
    <w:rsid w:val="00317EB6"/>
    <w:rsid w:val="00327F3F"/>
    <w:rsid w:val="0033255A"/>
    <w:rsid w:val="003346B1"/>
    <w:rsid w:val="00336A18"/>
    <w:rsid w:val="00336C52"/>
    <w:rsid w:val="00341EA8"/>
    <w:rsid w:val="00343E09"/>
    <w:rsid w:val="00345EE0"/>
    <w:rsid w:val="003475FF"/>
    <w:rsid w:val="0035069E"/>
    <w:rsid w:val="0035189B"/>
    <w:rsid w:val="00351A12"/>
    <w:rsid w:val="00352FD3"/>
    <w:rsid w:val="00355DDE"/>
    <w:rsid w:val="003564F9"/>
    <w:rsid w:val="003577D3"/>
    <w:rsid w:val="003649DE"/>
    <w:rsid w:val="00364D93"/>
    <w:rsid w:val="00375863"/>
    <w:rsid w:val="00375C40"/>
    <w:rsid w:val="00382F1A"/>
    <w:rsid w:val="00382F32"/>
    <w:rsid w:val="003851C1"/>
    <w:rsid w:val="00386C13"/>
    <w:rsid w:val="00387987"/>
    <w:rsid w:val="0039007F"/>
    <w:rsid w:val="00392519"/>
    <w:rsid w:val="003A6725"/>
    <w:rsid w:val="003B1CBE"/>
    <w:rsid w:val="003B263B"/>
    <w:rsid w:val="003B2D62"/>
    <w:rsid w:val="003B6806"/>
    <w:rsid w:val="003D1F1E"/>
    <w:rsid w:val="003D3E8D"/>
    <w:rsid w:val="003D536A"/>
    <w:rsid w:val="003D57E0"/>
    <w:rsid w:val="003D5B4B"/>
    <w:rsid w:val="003D6896"/>
    <w:rsid w:val="003E02B8"/>
    <w:rsid w:val="003E29B2"/>
    <w:rsid w:val="003E3E23"/>
    <w:rsid w:val="003F407C"/>
    <w:rsid w:val="003F43F8"/>
    <w:rsid w:val="003F52B1"/>
    <w:rsid w:val="003F6370"/>
    <w:rsid w:val="004033D6"/>
    <w:rsid w:val="0040447F"/>
    <w:rsid w:val="004046A7"/>
    <w:rsid w:val="00404CF4"/>
    <w:rsid w:val="004079AE"/>
    <w:rsid w:val="0041396C"/>
    <w:rsid w:val="00414B5F"/>
    <w:rsid w:val="0041637F"/>
    <w:rsid w:val="0041748C"/>
    <w:rsid w:val="0042046F"/>
    <w:rsid w:val="00421285"/>
    <w:rsid w:val="0042141B"/>
    <w:rsid w:val="004274AD"/>
    <w:rsid w:val="004315E7"/>
    <w:rsid w:val="0043321A"/>
    <w:rsid w:val="00433CBC"/>
    <w:rsid w:val="004359F9"/>
    <w:rsid w:val="00440037"/>
    <w:rsid w:val="00446C68"/>
    <w:rsid w:val="0044703E"/>
    <w:rsid w:val="00450FED"/>
    <w:rsid w:val="004522D0"/>
    <w:rsid w:val="00452908"/>
    <w:rsid w:val="00454B6F"/>
    <w:rsid w:val="00461E11"/>
    <w:rsid w:val="00462039"/>
    <w:rsid w:val="00465375"/>
    <w:rsid w:val="00467D74"/>
    <w:rsid w:val="00471E42"/>
    <w:rsid w:val="00472B1C"/>
    <w:rsid w:val="00474358"/>
    <w:rsid w:val="004861FF"/>
    <w:rsid w:val="0048745D"/>
    <w:rsid w:val="00490EC2"/>
    <w:rsid w:val="0049349A"/>
    <w:rsid w:val="0049425A"/>
    <w:rsid w:val="004A019F"/>
    <w:rsid w:val="004A228F"/>
    <w:rsid w:val="004A44A3"/>
    <w:rsid w:val="004B4C35"/>
    <w:rsid w:val="004B4CBC"/>
    <w:rsid w:val="004B5BC4"/>
    <w:rsid w:val="004C0167"/>
    <w:rsid w:val="004C1EA7"/>
    <w:rsid w:val="004C3D51"/>
    <w:rsid w:val="004C41E9"/>
    <w:rsid w:val="004C6C52"/>
    <w:rsid w:val="004D4333"/>
    <w:rsid w:val="004E232C"/>
    <w:rsid w:val="004E49CF"/>
    <w:rsid w:val="004E5356"/>
    <w:rsid w:val="004F23C2"/>
    <w:rsid w:val="004F2E2B"/>
    <w:rsid w:val="004F4E11"/>
    <w:rsid w:val="004F5AE0"/>
    <w:rsid w:val="004F6115"/>
    <w:rsid w:val="004F66CA"/>
    <w:rsid w:val="00505011"/>
    <w:rsid w:val="00507500"/>
    <w:rsid w:val="005110DC"/>
    <w:rsid w:val="00513A2E"/>
    <w:rsid w:val="00522194"/>
    <w:rsid w:val="0052282B"/>
    <w:rsid w:val="00526309"/>
    <w:rsid w:val="00530A35"/>
    <w:rsid w:val="00531884"/>
    <w:rsid w:val="00531D77"/>
    <w:rsid w:val="00532A78"/>
    <w:rsid w:val="00536EAD"/>
    <w:rsid w:val="005370FA"/>
    <w:rsid w:val="005377C1"/>
    <w:rsid w:val="00550ED4"/>
    <w:rsid w:val="0055216E"/>
    <w:rsid w:val="005545DE"/>
    <w:rsid w:val="00562CAB"/>
    <w:rsid w:val="00570764"/>
    <w:rsid w:val="005738A6"/>
    <w:rsid w:val="0057394C"/>
    <w:rsid w:val="00581A9A"/>
    <w:rsid w:val="00581FB9"/>
    <w:rsid w:val="00585B4A"/>
    <w:rsid w:val="00586CE9"/>
    <w:rsid w:val="00587C38"/>
    <w:rsid w:val="0059673A"/>
    <w:rsid w:val="005A08D3"/>
    <w:rsid w:val="005A2A8F"/>
    <w:rsid w:val="005A6104"/>
    <w:rsid w:val="005A6B88"/>
    <w:rsid w:val="005B16A0"/>
    <w:rsid w:val="005B6D21"/>
    <w:rsid w:val="005C0CC0"/>
    <w:rsid w:val="005C1C08"/>
    <w:rsid w:val="005C2331"/>
    <w:rsid w:val="005C7804"/>
    <w:rsid w:val="005C7954"/>
    <w:rsid w:val="005D16E2"/>
    <w:rsid w:val="005D23C1"/>
    <w:rsid w:val="005D5C36"/>
    <w:rsid w:val="005D5C67"/>
    <w:rsid w:val="005E05BD"/>
    <w:rsid w:val="005E0BD2"/>
    <w:rsid w:val="005E30D9"/>
    <w:rsid w:val="005E3227"/>
    <w:rsid w:val="005E6C06"/>
    <w:rsid w:val="005E6D7C"/>
    <w:rsid w:val="005F11B5"/>
    <w:rsid w:val="005F249E"/>
    <w:rsid w:val="005F2692"/>
    <w:rsid w:val="005F4BC4"/>
    <w:rsid w:val="005F5C4B"/>
    <w:rsid w:val="00600756"/>
    <w:rsid w:val="00603CA2"/>
    <w:rsid w:val="006058CE"/>
    <w:rsid w:val="006148DB"/>
    <w:rsid w:val="006151E4"/>
    <w:rsid w:val="00615838"/>
    <w:rsid w:val="00616C9A"/>
    <w:rsid w:val="00620A7A"/>
    <w:rsid w:val="00621CDE"/>
    <w:rsid w:val="00622B77"/>
    <w:rsid w:val="00626149"/>
    <w:rsid w:val="00626A5C"/>
    <w:rsid w:val="006358F0"/>
    <w:rsid w:val="00636044"/>
    <w:rsid w:val="00636188"/>
    <w:rsid w:val="006410B7"/>
    <w:rsid w:val="0064234E"/>
    <w:rsid w:val="0064470C"/>
    <w:rsid w:val="0064575D"/>
    <w:rsid w:val="006470E6"/>
    <w:rsid w:val="00651097"/>
    <w:rsid w:val="00652515"/>
    <w:rsid w:val="00653745"/>
    <w:rsid w:val="00655E7A"/>
    <w:rsid w:val="00660FFF"/>
    <w:rsid w:val="00661204"/>
    <w:rsid w:val="00661794"/>
    <w:rsid w:val="00664EC0"/>
    <w:rsid w:val="006663EA"/>
    <w:rsid w:val="006677F7"/>
    <w:rsid w:val="00667B40"/>
    <w:rsid w:val="00671A02"/>
    <w:rsid w:val="00675501"/>
    <w:rsid w:val="006757EF"/>
    <w:rsid w:val="00677B83"/>
    <w:rsid w:val="00681941"/>
    <w:rsid w:val="00681BF2"/>
    <w:rsid w:val="0068737F"/>
    <w:rsid w:val="00687E6A"/>
    <w:rsid w:val="00692864"/>
    <w:rsid w:val="006A0D79"/>
    <w:rsid w:val="006A1D93"/>
    <w:rsid w:val="006A2826"/>
    <w:rsid w:val="006A412A"/>
    <w:rsid w:val="006A41C6"/>
    <w:rsid w:val="006A4A1E"/>
    <w:rsid w:val="006A6B4F"/>
    <w:rsid w:val="006A7CFA"/>
    <w:rsid w:val="006B0922"/>
    <w:rsid w:val="006B11DD"/>
    <w:rsid w:val="006B42B9"/>
    <w:rsid w:val="006B5C28"/>
    <w:rsid w:val="006B6AC6"/>
    <w:rsid w:val="006B78BE"/>
    <w:rsid w:val="006C03C7"/>
    <w:rsid w:val="006C1697"/>
    <w:rsid w:val="006C1A32"/>
    <w:rsid w:val="006C4198"/>
    <w:rsid w:val="006C5F69"/>
    <w:rsid w:val="006C720E"/>
    <w:rsid w:val="006D098C"/>
    <w:rsid w:val="006D304F"/>
    <w:rsid w:val="006D5A48"/>
    <w:rsid w:val="006E11FC"/>
    <w:rsid w:val="006E1E44"/>
    <w:rsid w:val="006E33E4"/>
    <w:rsid w:val="006F0642"/>
    <w:rsid w:val="006F0BEE"/>
    <w:rsid w:val="006F2226"/>
    <w:rsid w:val="006F2A6C"/>
    <w:rsid w:val="006F3C19"/>
    <w:rsid w:val="00701DA4"/>
    <w:rsid w:val="00701EC3"/>
    <w:rsid w:val="00703232"/>
    <w:rsid w:val="00707696"/>
    <w:rsid w:val="00710DAE"/>
    <w:rsid w:val="00712D85"/>
    <w:rsid w:val="00713279"/>
    <w:rsid w:val="00713C8A"/>
    <w:rsid w:val="00716837"/>
    <w:rsid w:val="00716EF5"/>
    <w:rsid w:val="00723F41"/>
    <w:rsid w:val="007261D9"/>
    <w:rsid w:val="007271DA"/>
    <w:rsid w:val="00730583"/>
    <w:rsid w:val="0073259F"/>
    <w:rsid w:val="00733A4C"/>
    <w:rsid w:val="00737298"/>
    <w:rsid w:val="00737363"/>
    <w:rsid w:val="00737D9F"/>
    <w:rsid w:val="0074066C"/>
    <w:rsid w:val="007429B5"/>
    <w:rsid w:val="00745B20"/>
    <w:rsid w:val="00753A4C"/>
    <w:rsid w:val="0075415E"/>
    <w:rsid w:val="0076225F"/>
    <w:rsid w:val="00764B82"/>
    <w:rsid w:val="00771209"/>
    <w:rsid w:val="00772101"/>
    <w:rsid w:val="007754D6"/>
    <w:rsid w:val="00781BAC"/>
    <w:rsid w:val="0078387A"/>
    <w:rsid w:val="00784C62"/>
    <w:rsid w:val="007928EB"/>
    <w:rsid w:val="007945B1"/>
    <w:rsid w:val="0079687E"/>
    <w:rsid w:val="007971D7"/>
    <w:rsid w:val="007A0AF4"/>
    <w:rsid w:val="007A1660"/>
    <w:rsid w:val="007A5CDB"/>
    <w:rsid w:val="007A5D78"/>
    <w:rsid w:val="007A64C5"/>
    <w:rsid w:val="007B059C"/>
    <w:rsid w:val="007B1850"/>
    <w:rsid w:val="007B4868"/>
    <w:rsid w:val="007B57BE"/>
    <w:rsid w:val="007B6369"/>
    <w:rsid w:val="007B6F7F"/>
    <w:rsid w:val="007C26FF"/>
    <w:rsid w:val="007C29EA"/>
    <w:rsid w:val="007C46FC"/>
    <w:rsid w:val="007C614A"/>
    <w:rsid w:val="007E00DB"/>
    <w:rsid w:val="007E0423"/>
    <w:rsid w:val="007E1E1C"/>
    <w:rsid w:val="007E4072"/>
    <w:rsid w:val="007E57FA"/>
    <w:rsid w:val="007E783C"/>
    <w:rsid w:val="007E7B31"/>
    <w:rsid w:val="007F0A8D"/>
    <w:rsid w:val="007F10CF"/>
    <w:rsid w:val="007F1F89"/>
    <w:rsid w:val="007F3227"/>
    <w:rsid w:val="007F37D5"/>
    <w:rsid w:val="007F5B2A"/>
    <w:rsid w:val="007F5DC9"/>
    <w:rsid w:val="00801459"/>
    <w:rsid w:val="008016BF"/>
    <w:rsid w:val="00802968"/>
    <w:rsid w:val="00804793"/>
    <w:rsid w:val="00807C0C"/>
    <w:rsid w:val="00810177"/>
    <w:rsid w:val="00812406"/>
    <w:rsid w:val="00824963"/>
    <w:rsid w:val="00824BDB"/>
    <w:rsid w:val="00824CC4"/>
    <w:rsid w:val="008277B5"/>
    <w:rsid w:val="00832119"/>
    <w:rsid w:val="00837E2B"/>
    <w:rsid w:val="00844643"/>
    <w:rsid w:val="00846E7C"/>
    <w:rsid w:val="0085054C"/>
    <w:rsid w:val="008511E8"/>
    <w:rsid w:val="00854DE7"/>
    <w:rsid w:val="00857E6D"/>
    <w:rsid w:val="00860A8D"/>
    <w:rsid w:val="008616D3"/>
    <w:rsid w:val="008640C6"/>
    <w:rsid w:val="008657E0"/>
    <w:rsid w:val="0087117F"/>
    <w:rsid w:val="00877070"/>
    <w:rsid w:val="00883696"/>
    <w:rsid w:val="00883797"/>
    <w:rsid w:val="00883EB1"/>
    <w:rsid w:val="00887792"/>
    <w:rsid w:val="008908A3"/>
    <w:rsid w:val="0089243E"/>
    <w:rsid w:val="0089357F"/>
    <w:rsid w:val="008940EC"/>
    <w:rsid w:val="008949AE"/>
    <w:rsid w:val="0089600A"/>
    <w:rsid w:val="00896C51"/>
    <w:rsid w:val="008A36CB"/>
    <w:rsid w:val="008A474F"/>
    <w:rsid w:val="008A4B4C"/>
    <w:rsid w:val="008A690D"/>
    <w:rsid w:val="008B061B"/>
    <w:rsid w:val="008B1332"/>
    <w:rsid w:val="008B54DF"/>
    <w:rsid w:val="008C2AD1"/>
    <w:rsid w:val="008D1413"/>
    <w:rsid w:val="008D1DDE"/>
    <w:rsid w:val="008E0768"/>
    <w:rsid w:val="008E1FDA"/>
    <w:rsid w:val="008E6CB0"/>
    <w:rsid w:val="008E712C"/>
    <w:rsid w:val="008E7997"/>
    <w:rsid w:val="008E7C34"/>
    <w:rsid w:val="008F291D"/>
    <w:rsid w:val="008F4A5E"/>
    <w:rsid w:val="008F5A05"/>
    <w:rsid w:val="008F62D4"/>
    <w:rsid w:val="008F7F64"/>
    <w:rsid w:val="009005A9"/>
    <w:rsid w:val="009021A4"/>
    <w:rsid w:val="0090627E"/>
    <w:rsid w:val="009062B0"/>
    <w:rsid w:val="0090722A"/>
    <w:rsid w:val="0091427C"/>
    <w:rsid w:val="00914F6B"/>
    <w:rsid w:val="00915894"/>
    <w:rsid w:val="009207BE"/>
    <w:rsid w:val="0092102D"/>
    <w:rsid w:val="00921D51"/>
    <w:rsid w:val="009267B7"/>
    <w:rsid w:val="00926F4B"/>
    <w:rsid w:val="0093354A"/>
    <w:rsid w:val="00934423"/>
    <w:rsid w:val="00940142"/>
    <w:rsid w:val="0094130A"/>
    <w:rsid w:val="00942717"/>
    <w:rsid w:val="009432BE"/>
    <w:rsid w:val="0094441E"/>
    <w:rsid w:val="00945F87"/>
    <w:rsid w:val="009468CB"/>
    <w:rsid w:val="00953A4E"/>
    <w:rsid w:val="0095424F"/>
    <w:rsid w:val="009544A4"/>
    <w:rsid w:val="00955FDB"/>
    <w:rsid w:val="00956A1B"/>
    <w:rsid w:val="00963306"/>
    <w:rsid w:val="00965247"/>
    <w:rsid w:val="00967BC4"/>
    <w:rsid w:val="00967E0A"/>
    <w:rsid w:val="00972917"/>
    <w:rsid w:val="00976BD9"/>
    <w:rsid w:val="00976E05"/>
    <w:rsid w:val="00980624"/>
    <w:rsid w:val="00981254"/>
    <w:rsid w:val="00981D38"/>
    <w:rsid w:val="00982071"/>
    <w:rsid w:val="0098304A"/>
    <w:rsid w:val="00983ACF"/>
    <w:rsid w:val="009860C0"/>
    <w:rsid w:val="009915B1"/>
    <w:rsid w:val="00992A22"/>
    <w:rsid w:val="009946CB"/>
    <w:rsid w:val="009A5808"/>
    <w:rsid w:val="009A5F5E"/>
    <w:rsid w:val="009A7D98"/>
    <w:rsid w:val="009B1889"/>
    <w:rsid w:val="009B33EF"/>
    <w:rsid w:val="009B4142"/>
    <w:rsid w:val="009B41D7"/>
    <w:rsid w:val="009B7A08"/>
    <w:rsid w:val="009C05EA"/>
    <w:rsid w:val="009C3FE6"/>
    <w:rsid w:val="009C43D5"/>
    <w:rsid w:val="009C6276"/>
    <w:rsid w:val="009C6533"/>
    <w:rsid w:val="009C70EE"/>
    <w:rsid w:val="009D2066"/>
    <w:rsid w:val="009D3C4C"/>
    <w:rsid w:val="009E3E64"/>
    <w:rsid w:val="009E4560"/>
    <w:rsid w:val="009E56FF"/>
    <w:rsid w:val="009E6584"/>
    <w:rsid w:val="009F0353"/>
    <w:rsid w:val="009F061C"/>
    <w:rsid w:val="009F06C8"/>
    <w:rsid w:val="009F1BB1"/>
    <w:rsid w:val="009F23CE"/>
    <w:rsid w:val="009F3DDF"/>
    <w:rsid w:val="009F4173"/>
    <w:rsid w:val="00A04F39"/>
    <w:rsid w:val="00A058F2"/>
    <w:rsid w:val="00A061C9"/>
    <w:rsid w:val="00A06BB0"/>
    <w:rsid w:val="00A07DC1"/>
    <w:rsid w:val="00A127A2"/>
    <w:rsid w:val="00A14592"/>
    <w:rsid w:val="00A14B1D"/>
    <w:rsid w:val="00A15037"/>
    <w:rsid w:val="00A21EDB"/>
    <w:rsid w:val="00A24539"/>
    <w:rsid w:val="00A24BF2"/>
    <w:rsid w:val="00A3150E"/>
    <w:rsid w:val="00A31CBF"/>
    <w:rsid w:val="00A32602"/>
    <w:rsid w:val="00A36AA1"/>
    <w:rsid w:val="00A37C85"/>
    <w:rsid w:val="00A37E95"/>
    <w:rsid w:val="00A41CCA"/>
    <w:rsid w:val="00A41D40"/>
    <w:rsid w:val="00A45B75"/>
    <w:rsid w:val="00A46E53"/>
    <w:rsid w:val="00A50763"/>
    <w:rsid w:val="00A51EB1"/>
    <w:rsid w:val="00A52461"/>
    <w:rsid w:val="00A529BF"/>
    <w:rsid w:val="00A53959"/>
    <w:rsid w:val="00A54D5F"/>
    <w:rsid w:val="00A55B4A"/>
    <w:rsid w:val="00A55CC1"/>
    <w:rsid w:val="00A567F5"/>
    <w:rsid w:val="00A60418"/>
    <w:rsid w:val="00A61278"/>
    <w:rsid w:val="00A618AC"/>
    <w:rsid w:val="00A65230"/>
    <w:rsid w:val="00A727D2"/>
    <w:rsid w:val="00A755C4"/>
    <w:rsid w:val="00A87582"/>
    <w:rsid w:val="00A87623"/>
    <w:rsid w:val="00A90007"/>
    <w:rsid w:val="00A92725"/>
    <w:rsid w:val="00A95B7C"/>
    <w:rsid w:val="00A97438"/>
    <w:rsid w:val="00AA207C"/>
    <w:rsid w:val="00AA7D71"/>
    <w:rsid w:val="00AB1206"/>
    <w:rsid w:val="00AB7561"/>
    <w:rsid w:val="00AC0277"/>
    <w:rsid w:val="00AC2B9B"/>
    <w:rsid w:val="00AC55A0"/>
    <w:rsid w:val="00AD07FC"/>
    <w:rsid w:val="00AD43F5"/>
    <w:rsid w:val="00AD4802"/>
    <w:rsid w:val="00AD7F40"/>
    <w:rsid w:val="00AE0FD3"/>
    <w:rsid w:val="00AE2B45"/>
    <w:rsid w:val="00AE31A0"/>
    <w:rsid w:val="00AE5860"/>
    <w:rsid w:val="00AE66AC"/>
    <w:rsid w:val="00AE6B41"/>
    <w:rsid w:val="00AF04F6"/>
    <w:rsid w:val="00AF11E5"/>
    <w:rsid w:val="00AF1BFD"/>
    <w:rsid w:val="00AF1C9E"/>
    <w:rsid w:val="00AF2556"/>
    <w:rsid w:val="00AF77F6"/>
    <w:rsid w:val="00B04ED7"/>
    <w:rsid w:val="00B06744"/>
    <w:rsid w:val="00B1043A"/>
    <w:rsid w:val="00B12700"/>
    <w:rsid w:val="00B1582A"/>
    <w:rsid w:val="00B213A8"/>
    <w:rsid w:val="00B215FC"/>
    <w:rsid w:val="00B21C23"/>
    <w:rsid w:val="00B246FA"/>
    <w:rsid w:val="00B27BBF"/>
    <w:rsid w:val="00B30F49"/>
    <w:rsid w:val="00B333E2"/>
    <w:rsid w:val="00B34F41"/>
    <w:rsid w:val="00B377F5"/>
    <w:rsid w:val="00B37DCA"/>
    <w:rsid w:val="00B401E7"/>
    <w:rsid w:val="00B43E10"/>
    <w:rsid w:val="00B443F4"/>
    <w:rsid w:val="00B456FA"/>
    <w:rsid w:val="00B45809"/>
    <w:rsid w:val="00B5462D"/>
    <w:rsid w:val="00B564D6"/>
    <w:rsid w:val="00B5783A"/>
    <w:rsid w:val="00B61D65"/>
    <w:rsid w:val="00B658E1"/>
    <w:rsid w:val="00B67EF3"/>
    <w:rsid w:val="00B725F7"/>
    <w:rsid w:val="00B72E9F"/>
    <w:rsid w:val="00B7672C"/>
    <w:rsid w:val="00B76ED6"/>
    <w:rsid w:val="00B76F05"/>
    <w:rsid w:val="00B8028E"/>
    <w:rsid w:val="00B80B6A"/>
    <w:rsid w:val="00B8278F"/>
    <w:rsid w:val="00B83333"/>
    <w:rsid w:val="00B83748"/>
    <w:rsid w:val="00B8608F"/>
    <w:rsid w:val="00B8698C"/>
    <w:rsid w:val="00B86C29"/>
    <w:rsid w:val="00B87FC6"/>
    <w:rsid w:val="00B90C0D"/>
    <w:rsid w:val="00B92CD5"/>
    <w:rsid w:val="00B94CB4"/>
    <w:rsid w:val="00B96E6E"/>
    <w:rsid w:val="00BA2193"/>
    <w:rsid w:val="00BA21D0"/>
    <w:rsid w:val="00BA2488"/>
    <w:rsid w:val="00BA5D06"/>
    <w:rsid w:val="00BA6BCF"/>
    <w:rsid w:val="00BA740E"/>
    <w:rsid w:val="00BB33D5"/>
    <w:rsid w:val="00BB64E6"/>
    <w:rsid w:val="00BC2CC4"/>
    <w:rsid w:val="00BC3BBF"/>
    <w:rsid w:val="00BC4131"/>
    <w:rsid w:val="00BD1276"/>
    <w:rsid w:val="00BD1D40"/>
    <w:rsid w:val="00BD4ADC"/>
    <w:rsid w:val="00BD4C0D"/>
    <w:rsid w:val="00BD5219"/>
    <w:rsid w:val="00BE1875"/>
    <w:rsid w:val="00BE1A8C"/>
    <w:rsid w:val="00BE49C3"/>
    <w:rsid w:val="00BF14E4"/>
    <w:rsid w:val="00BF16BE"/>
    <w:rsid w:val="00BF2A95"/>
    <w:rsid w:val="00C00CB7"/>
    <w:rsid w:val="00C0169B"/>
    <w:rsid w:val="00C0313C"/>
    <w:rsid w:val="00C033A3"/>
    <w:rsid w:val="00C04752"/>
    <w:rsid w:val="00C066E9"/>
    <w:rsid w:val="00C1653A"/>
    <w:rsid w:val="00C2280A"/>
    <w:rsid w:val="00C27512"/>
    <w:rsid w:val="00C27B36"/>
    <w:rsid w:val="00C32502"/>
    <w:rsid w:val="00C32F0A"/>
    <w:rsid w:val="00C35783"/>
    <w:rsid w:val="00C35794"/>
    <w:rsid w:val="00C37BEC"/>
    <w:rsid w:val="00C40353"/>
    <w:rsid w:val="00C423AB"/>
    <w:rsid w:val="00C46E18"/>
    <w:rsid w:val="00C507FF"/>
    <w:rsid w:val="00C50C57"/>
    <w:rsid w:val="00C50EBF"/>
    <w:rsid w:val="00C51247"/>
    <w:rsid w:val="00C52132"/>
    <w:rsid w:val="00C5509D"/>
    <w:rsid w:val="00C5535C"/>
    <w:rsid w:val="00C57587"/>
    <w:rsid w:val="00C603D6"/>
    <w:rsid w:val="00C610DA"/>
    <w:rsid w:val="00C61540"/>
    <w:rsid w:val="00C744FD"/>
    <w:rsid w:val="00C750E7"/>
    <w:rsid w:val="00C76F75"/>
    <w:rsid w:val="00C76FEB"/>
    <w:rsid w:val="00C77440"/>
    <w:rsid w:val="00C77A40"/>
    <w:rsid w:val="00C82E64"/>
    <w:rsid w:val="00C8396A"/>
    <w:rsid w:val="00C90E86"/>
    <w:rsid w:val="00C91076"/>
    <w:rsid w:val="00CA30DF"/>
    <w:rsid w:val="00CA3D26"/>
    <w:rsid w:val="00CA4093"/>
    <w:rsid w:val="00CA5142"/>
    <w:rsid w:val="00CA7376"/>
    <w:rsid w:val="00CA75CB"/>
    <w:rsid w:val="00CA7847"/>
    <w:rsid w:val="00CA7BC5"/>
    <w:rsid w:val="00CB0BBD"/>
    <w:rsid w:val="00CB0C18"/>
    <w:rsid w:val="00CB19D9"/>
    <w:rsid w:val="00CB2803"/>
    <w:rsid w:val="00CB5F16"/>
    <w:rsid w:val="00CC2832"/>
    <w:rsid w:val="00CC752F"/>
    <w:rsid w:val="00CD0749"/>
    <w:rsid w:val="00CD0AA3"/>
    <w:rsid w:val="00CD201A"/>
    <w:rsid w:val="00CD29FD"/>
    <w:rsid w:val="00CD2ADD"/>
    <w:rsid w:val="00CD3DBE"/>
    <w:rsid w:val="00CD4042"/>
    <w:rsid w:val="00CE2B58"/>
    <w:rsid w:val="00CE4CF5"/>
    <w:rsid w:val="00CF20B2"/>
    <w:rsid w:val="00D000C7"/>
    <w:rsid w:val="00D01DE9"/>
    <w:rsid w:val="00D02309"/>
    <w:rsid w:val="00D03EBD"/>
    <w:rsid w:val="00D0611E"/>
    <w:rsid w:val="00D069F1"/>
    <w:rsid w:val="00D0705A"/>
    <w:rsid w:val="00D0718C"/>
    <w:rsid w:val="00D078FA"/>
    <w:rsid w:val="00D10A2E"/>
    <w:rsid w:val="00D15772"/>
    <w:rsid w:val="00D172A8"/>
    <w:rsid w:val="00D21E5B"/>
    <w:rsid w:val="00D267D4"/>
    <w:rsid w:val="00D2697F"/>
    <w:rsid w:val="00D3003C"/>
    <w:rsid w:val="00D31934"/>
    <w:rsid w:val="00D31F40"/>
    <w:rsid w:val="00D32636"/>
    <w:rsid w:val="00D328F8"/>
    <w:rsid w:val="00D32F03"/>
    <w:rsid w:val="00D336EB"/>
    <w:rsid w:val="00D34625"/>
    <w:rsid w:val="00D37C27"/>
    <w:rsid w:val="00D4124A"/>
    <w:rsid w:val="00D44A52"/>
    <w:rsid w:val="00D46B2A"/>
    <w:rsid w:val="00D504D2"/>
    <w:rsid w:val="00D519BF"/>
    <w:rsid w:val="00D5604F"/>
    <w:rsid w:val="00D6029B"/>
    <w:rsid w:val="00D605C2"/>
    <w:rsid w:val="00D60EB5"/>
    <w:rsid w:val="00D6282C"/>
    <w:rsid w:val="00D6317B"/>
    <w:rsid w:val="00D6630A"/>
    <w:rsid w:val="00D70CB7"/>
    <w:rsid w:val="00D70FB3"/>
    <w:rsid w:val="00D7271F"/>
    <w:rsid w:val="00D74DB2"/>
    <w:rsid w:val="00D7641E"/>
    <w:rsid w:val="00D77052"/>
    <w:rsid w:val="00D77B2B"/>
    <w:rsid w:val="00D80556"/>
    <w:rsid w:val="00D82647"/>
    <w:rsid w:val="00D86CB1"/>
    <w:rsid w:val="00D910F9"/>
    <w:rsid w:val="00D9772C"/>
    <w:rsid w:val="00DA2DB2"/>
    <w:rsid w:val="00DA75AB"/>
    <w:rsid w:val="00DB4636"/>
    <w:rsid w:val="00DB4C98"/>
    <w:rsid w:val="00DB4D90"/>
    <w:rsid w:val="00DC074E"/>
    <w:rsid w:val="00DC0AE2"/>
    <w:rsid w:val="00DC2509"/>
    <w:rsid w:val="00DC3184"/>
    <w:rsid w:val="00DC3E25"/>
    <w:rsid w:val="00DC4666"/>
    <w:rsid w:val="00DC51F5"/>
    <w:rsid w:val="00DC6614"/>
    <w:rsid w:val="00DC6700"/>
    <w:rsid w:val="00DD0B04"/>
    <w:rsid w:val="00DD11EC"/>
    <w:rsid w:val="00DD16C0"/>
    <w:rsid w:val="00DD25B5"/>
    <w:rsid w:val="00DD2F83"/>
    <w:rsid w:val="00DD3E11"/>
    <w:rsid w:val="00DD56B1"/>
    <w:rsid w:val="00DE3A4B"/>
    <w:rsid w:val="00DE4288"/>
    <w:rsid w:val="00DE6704"/>
    <w:rsid w:val="00DF76F4"/>
    <w:rsid w:val="00DF7C9B"/>
    <w:rsid w:val="00DF7E18"/>
    <w:rsid w:val="00E05210"/>
    <w:rsid w:val="00E053B0"/>
    <w:rsid w:val="00E057EE"/>
    <w:rsid w:val="00E0797B"/>
    <w:rsid w:val="00E1015A"/>
    <w:rsid w:val="00E11F7D"/>
    <w:rsid w:val="00E11FC0"/>
    <w:rsid w:val="00E125AB"/>
    <w:rsid w:val="00E168ED"/>
    <w:rsid w:val="00E17644"/>
    <w:rsid w:val="00E17B42"/>
    <w:rsid w:val="00E22B81"/>
    <w:rsid w:val="00E3434C"/>
    <w:rsid w:val="00E43CFC"/>
    <w:rsid w:val="00E45956"/>
    <w:rsid w:val="00E47FE9"/>
    <w:rsid w:val="00E506DB"/>
    <w:rsid w:val="00E51232"/>
    <w:rsid w:val="00E556CB"/>
    <w:rsid w:val="00E57444"/>
    <w:rsid w:val="00E64AC3"/>
    <w:rsid w:val="00E65A3C"/>
    <w:rsid w:val="00E700C9"/>
    <w:rsid w:val="00E71CDD"/>
    <w:rsid w:val="00E7275D"/>
    <w:rsid w:val="00E742CE"/>
    <w:rsid w:val="00E77379"/>
    <w:rsid w:val="00E8337B"/>
    <w:rsid w:val="00E858B9"/>
    <w:rsid w:val="00E90CE9"/>
    <w:rsid w:val="00E93119"/>
    <w:rsid w:val="00E9479F"/>
    <w:rsid w:val="00E979D8"/>
    <w:rsid w:val="00EA365E"/>
    <w:rsid w:val="00EA6057"/>
    <w:rsid w:val="00EB403C"/>
    <w:rsid w:val="00EB4425"/>
    <w:rsid w:val="00EB459E"/>
    <w:rsid w:val="00EB624B"/>
    <w:rsid w:val="00EC1DF8"/>
    <w:rsid w:val="00EC3384"/>
    <w:rsid w:val="00EC47F3"/>
    <w:rsid w:val="00EC7BDC"/>
    <w:rsid w:val="00ED0146"/>
    <w:rsid w:val="00ED02D4"/>
    <w:rsid w:val="00ED0DCF"/>
    <w:rsid w:val="00ED135A"/>
    <w:rsid w:val="00ED2D7D"/>
    <w:rsid w:val="00ED46E4"/>
    <w:rsid w:val="00ED676D"/>
    <w:rsid w:val="00ED7713"/>
    <w:rsid w:val="00EE22B6"/>
    <w:rsid w:val="00EE34C7"/>
    <w:rsid w:val="00EE5D62"/>
    <w:rsid w:val="00EE62C3"/>
    <w:rsid w:val="00EE7723"/>
    <w:rsid w:val="00EE79E6"/>
    <w:rsid w:val="00EF1A11"/>
    <w:rsid w:val="00EF2E83"/>
    <w:rsid w:val="00EF2EB2"/>
    <w:rsid w:val="00EF7DD8"/>
    <w:rsid w:val="00F01B6C"/>
    <w:rsid w:val="00F03971"/>
    <w:rsid w:val="00F04730"/>
    <w:rsid w:val="00F07FDE"/>
    <w:rsid w:val="00F10D18"/>
    <w:rsid w:val="00F10D54"/>
    <w:rsid w:val="00F10D7A"/>
    <w:rsid w:val="00F145E6"/>
    <w:rsid w:val="00F14ABF"/>
    <w:rsid w:val="00F158D2"/>
    <w:rsid w:val="00F23C02"/>
    <w:rsid w:val="00F24E93"/>
    <w:rsid w:val="00F2729B"/>
    <w:rsid w:val="00F313F7"/>
    <w:rsid w:val="00F32907"/>
    <w:rsid w:val="00F32A85"/>
    <w:rsid w:val="00F36880"/>
    <w:rsid w:val="00F4145F"/>
    <w:rsid w:val="00F44964"/>
    <w:rsid w:val="00F47255"/>
    <w:rsid w:val="00F47581"/>
    <w:rsid w:val="00F475C1"/>
    <w:rsid w:val="00F501D7"/>
    <w:rsid w:val="00F526CD"/>
    <w:rsid w:val="00F54792"/>
    <w:rsid w:val="00F5732F"/>
    <w:rsid w:val="00F57EE3"/>
    <w:rsid w:val="00F601EF"/>
    <w:rsid w:val="00F635C7"/>
    <w:rsid w:val="00F64A17"/>
    <w:rsid w:val="00F6650A"/>
    <w:rsid w:val="00F67F27"/>
    <w:rsid w:val="00F70A18"/>
    <w:rsid w:val="00F73006"/>
    <w:rsid w:val="00F738B8"/>
    <w:rsid w:val="00F7667D"/>
    <w:rsid w:val="00F7692E"/>
    <w:rsid w:val="00F80B5B"/>
    <w:rsid w:val="00F81A93"/>
    <w:rsid w:val="00F82FA3"/>
    <w:rsid w:val="00F8405D"/>
    <w:rsid w:val="00F84580"/>
    <w:rsid w:val="00F8776E"/>
    <w:rsid w:val="00F900F0"/>
    <w:rsid w:val="00F92DC7"/>
    <w:rsid w:val="00F93D51"/>
    <w:rsid w:val="00F9599B"/>
    <w:rsid w:val="00F9602D"/>
    <w:rsid w:val="00FA1316"/>
    <w:rsid w:val="00FA1C38"/>
    <w:rsid w:val="00FA3666"/>
    <w:rsid w:val="00FB1A2E"/>
    <w:rsid w:val="00FB5238"/>
    <w:rsid w:val="00FB57CA"/>
    <w:rsid w:val="00FC5109"/>
    <w:rsid w:val="00FD01D0"/>
    <w:rsid w:val="00FD048A"/>
    <w:rsid w:val="00FD1990"/>
    <w:rsid w:val="00FD2CC4"/>
    <w:rsid w:val="00FD2E8E"/>
    <w:rsid w:val="00FD62FE"/>
    <w:rsid w:val="00FD6690"/>
    <w:rsid w:val="00FE0F18"/>
    <w:rsid w:val="00FE7818"/>
    <w:rsid w:val="00FF0F0D"/>
    <w:rsid w:val="00FF1063"/>
    <w:rsid w:val="00FF2BE6"/>
    <w:rsid w:val="00FF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List Bullet" w:uiPriority="99"/>
    <w:lsdException w:name="Title" w:qFormat="1"/>
    <w:lsdException w:name="Body Text" w:uiPriority="99"/>
    <w:lsdException w:name="Subtitle" w:qFormat="1"/>
    <w:lsdException w:name="Body Text First Indent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link w:val="1Char"/>
    <w:qFormat/>
    <w:rsid w:val="00D77B2B"/>
    <w:pPr>
      <w:widowControl w:val="0"/>
      <w:numPr>
        <w:numId w:val="5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1"/>
    <w:link w:val="2Char"/>
    <w:qFormat/>
    <w:rsid w:val="00D77B2B"/>
    <w:pPr>
      <w:widowControl w:val="0"/>
      <w:numPr>
        <w:ilvl w:val="1"/>
        <w:numId w:val="5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0"/>
    <w:next w:val="a1"/>
    <w:link w:val="3Char"/>
    <w:qFormat/>
    <w:rsid w:val="00D77B2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0"/>
    <w:next w:val="a1"/>
    <w:link w:val="4Char"/>
    <w:qFormat/>
    <w:rsid w:val="00D77B2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0"/>
    <w:link w:val="5Char"/>
    <w:qFormat/>
    <w:rsid w:val="00D77B2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basedOn w:val="a0"/>
    <w:link w:val="6Char"/>
    <w:qFormat/>
    <w:rsid w:val="00D77B2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0"/>
    <w:link w:val="7Char"/>
    <w:uiPriority w:val="99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link w:val="8Char"/>
    <w:uiPriority w:val="99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link w:val="9Char"/>
    <w:uiPriority w:val="99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0"/>
    <w:uiPriority w:val="99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0"/>
    <w:next w:val="a0"/>
    <w:uiPriority w:val="99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0"/>
    <w:next w:val="a0"/>
    <w:uiPriority w:val="99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0"/>
    <w:uiPriority w:val="99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0"/>
    <w:uiPriority w:val="99"/>
    <w:rsid w:val="00586CE9"/>
    <w:pPr>
      <w:spacing w:after="0"/>
      <w:jc w:val="center"/>
    </w:pPr>
    <w:rPr>
      <w:rFonts w:ascii="Arial" w:hAnsi="Arial"/>
      <w:szCs w:val="21"/>
    </w:rPr>
  </w:style>
  <w:style w:type="paragraph" w:styleId="a5">
    <w:name w:val="Document Map"/>
    <w:basedOn w:val="a0"/>
    <w:link w:val="Char"/>
    <w:uiPriority w:val="99"/>
    <w:semiHidden/>
    <w:rsid w:val="00E05210"/>
    <w:pPr>
      <w:shd w:val="clear" w:color="auto" w:fill="000080"/>
    </w:pPr>
  </w:style>
  <w:style w:type="paragraph" w:customStyle="1" w:styleId="a6">
    <w:name w:val="表格列标题"/>
    <w:basedOn w:val="a0"/>
    <w:uiPriority w:val="99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0"/>
    <w:next w:val="a0"/>
    <w:autoRedefine/>
    <w:uiPriority w:val="99"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0"/>
    <w:uiPriority w:val="99"/>
    <w:rsid w:val="00E05210"/>
    <w:rPr>
      <w:sz w:val="32"/>
      <w:szCs w:val="32"/>
    </w:rPr>
  </w:style>
  <w:style w:type="paragraph" w:customStyle="1" w:styleId="FigureDescription">
    <w:name w:val="Figure Description"/>
    <w:next w:val="a1"/>
    <w:uiPriority w:val="99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7">
    <w:name w:val="footer"/>
    <w:link w:val="Char0"/>
    <w:uiPriority w:val="99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8">
    <w:name w:val="header"/>
    <w:link w:val="Char1"/>
    <w:uiPriority w:val="99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uiPriority w:val="99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1"/>
    <w:uiPriority w:val="99"/>
    <w:rsid w:val="00D77B2B"/>
    <w:pPr>
      <w:numPr>
        <w:ilvl w:val="6"/>
        <w:numId w:val="5"/>
      </w:numPr>
      <w:spacing w:after="120"/>
      <w:outlineLvl w:val="3"/>
    </w:pPr>
    <w:rPr>
      <w:sz w:val="21"/>
    </w:rPr>
  </w:style>
  <w:style w:type="paragraph" w:customStyle="1" w:styleId="UseCase2">
    <w:name w:val="UseCase 2"/>
    <w:uiPriority w:val="99"/>
    <w:rsid w:val="006470E6"/>
    <w:pPr>
      <w:numPr>
        <w:ilvl w:val="8"/>
        <w:numId w:val="6"/>
      </w:numPr>
      <w:outlineLvl w:val="8"/>
    </w:pPr>
    <w:rPr>
      <w:sz w:val="21"/>
    </w:rPr>
  </w:style>
  <w:style w:type="paragraph" w:customStyle="1" w:styleId="WriteSuggestion">
    <w:name w:val="Write Suggestion"/>
    <w:next w:val="a1"/>
    <w:uiPriority w:val="99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0"/>
    <w:uiPriority w:val="99"/>
    <w:rsid w:val="00B7672C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1">
    <w:name w:val="Normal Indent"/>
    <w:basedOn w:val="a0"/>
    <w:uiPriority w:val="99"/>
    <w:rsid w:val="00B43E10"/>
    <w:pPr>
      <w:ind w:firstLineChars="200" w:firstLine="420"/>
    </w:pPr>
  </w:style>
  <w:style w:type="paragraph" w:customStyle="1" w:styleId="ReferenceList">
    <w:name w:val="Reference List"/>
    <w:basedOn w:val="a0"/>
    <w:uiPriority w:val="99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3"/>
    <w:rsid w:val="00E0521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1"/>
    <w:uiPriority w:val="99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uiPriority w:val="99"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9">
    <w:name w:val="table of figures"/>
    <w:basedOn w:val="a0"/>
    <w:next w:val="a0"/>
    <w:uiPriority w:val="99"/>
    <w:rsid w:val="00E05210"/>
    <w:pPr>
      <w:ind w:left="840" w:hanging="420"/>
    </w:pPr>
  </w:style>
  <w:style w:type="paragraph" w:customStyle="1" w:styleId="TableText">
    <w:name w:val="Table Text"/>
    <w:uiPriority w:val="99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0"/>
    <w:next w:val="a0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0"/>
    <w:next w:val="a0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0"/>
    <w:next w:val="a0"/>
    <w:autoRedefine/>
    <w:uiPriority w:val="99"/>
    <w:semiHidden/>
    <w:rsid w:val="00E05210"/>
    <w:pPr>
      <w:spacing w:after="0"/>
      <w:ind w:left="630"/>
    </w:pPr>
    <w:rPr>
      <w:sz w:val="20"/>
    </w:rPr>
  </w:style>
  <w:style w:type="character" w:styleId="aa">
    <w:name w:val="Hyperlink"/>
    <w:uiPriority w:val="99"/>
    <w:rsid w:val="000F7AC0"/>
    <w:rPr>
      <w:color w:val="0000FF"/>
      <w:u w:val="single"/>
    </w:rPr>
  </w:style>
  <w:style w:type="paragraph" w:customStyle="1" w:styleId="ab">
    <w:name w:val="摘要"/>
    <w:basedOn w:val="a0"/>
    <w:uiPriority w:val="99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0"/>
    <w:next w:val="a0"/>
    <w:autoRedefine/>
    <w:uiPriority w:val="99"/>
    <w:semiHidden/>
    <w:rsid w:val="00531D77"/>
    <w:pPr>
      <w:spacing w:after="0"/>
      <w:ind w:left="1680"/>
    </w:pPr>
    <w:rPr>
      <w:sz w:val="20"/>
    </w:rPr>
  </w:style>
  <w:style w:type="paragraph" w:customStyle="1" w:styleId="ac">
    <w:name w:val="封面华为技术"/>
    <w:basedOn w:val="a0"/>
    <w:uiPriority w:val="99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d">
    <w:name w:val="封面表格文本"/>
    <w:basedOn w:val="a0"/>
    <w:uiPriority w:val="99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e">
    <w:name w:val="封面文档标题"/>
    <w:basedOn w:val="a0"/>
    <w:uiPriority w:val="99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缺省文本"/>
    <w:basedOn w:val="a0"/>
    <w:uiPriority w:val="99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0"/>
    <w:next w:val="a0"/>
    <w:autoRedefine/>
    <w:uiPriority w:val="99"/>
    <w:semiHidden/>
    <w:rsid w:val="00313EA4"/>
    <w:pPr>
      <w:spacing w:after="0"/>
      <w:ind w:left="840"/>
    </w:pPr>
    <w:rPr>
      <w:sz w:val="20"/>
    </w:rPr>
  </w:style>
  <w:style w:type="paragraph" w:styleId="70">
    <w:name w:val="toc 7"/>
    <w:basedOn w:val="a0"/>
    <w:next w:val="a0"/>
    <w:autoRedefine/>
    <w:uiPriority w:val="99"/>
    <w:semiHidden/>
    <w:rsid w:val="00313EA4"/>
    <w:pPr>
      <w:spacing w:after="0"/>
      <w:ind w:left="1260"/>
    </w:pPr>
    <w:rPr>
      <w:sz w:val="20"/>
    </w:rPr>
  </w:style>
  <w:style w:type="paragraph" w:styleId="80">
    <w:name w:val="toc 8"/>
    <w:basedOn w:val="a0"/>
    <w:next w:val="a0"/>
    <w:autoRedefine/>
    <w:uiPriority w:val="99"/>
    <w:semiHidden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0"/>
    <w:uiPriority w:val="99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customStyle="1" w:styleId="af0">
    <w:name w:val="表格文本"/>
    <w:basedOn w:val="a0"/>
    <w:autoRedefine/>
    <w:uiPriority w:val="99"/>
    <w:rsid w:val="00505011"/>
    <w:pPr>
      <w:tabs>
        <w:tab w:val="decimal" w:pos="0"/>
      </w:tabs>
      <w:spacing w:after="0"/>
    </w:pPr>
    <w:rPr>
      <w:noProof/>
      <w:sz w:val="18"/>
      <w:szCs w:val="21"/>
    </w:rPr>
  </w:style>
  <w:style w:type="paragraph" w:styleId="af1">
    <w:name w:val="Body Text"/>
    <w:basedOn w:val="a0"/>
    <w:link w:val="Char2"/>
    <w:uiPriority w:val="99"/>
    <w:rsid w:val="00505011"/>
  </w:style>
  <w:style w:type="paragraph" w:styleId="af2">
    <w:name w:val="Body Text First Indent"/>
    <w:link w:val="Char3"/>
    <w:uiPriority w:val="99"/>
    <w:rsid w:val="00505011"/>
    <w:pPr>
      <w:ind w:leftChars="322" w:left="322" w:firstLineChars="128" w:firstLine="128"/>
    </w:pPr>
    <w:rPr>
      <w:sz w:val="22"/>
    </w:rPr>
  </w:style>
  <w:style w:type="character" w:customStyle="1" w:styleId="Char3">
    <w:name w:val="正文首行缩进 Char"/>
    <w:link w:val="af2"/>
    <w:uiPriority w:val="99"/>
    <w:rsid w:val="00505011"/>
    <w:rPr>
      <w:rFonts w:eastAsia="宋体"/>
      <w:sz w:val="22"/>
      <w:lang w:val="en-US" w:eastAsia="zh-CN" w:bidi="ar-SA"/>
    </w:rPr>
  </w:style>
  <w:style w:type="paragraph" w:customStyle="1" w:styleId="af3">
    <w:name w:val="编写建议"/>
    <w:basedOn w:val="a0"/>
    <w:next w:val="WordPro"/>
    <w:link w:val="af3"/>
    <w:uiPriority w:val="99"/>
    <w:rsid w:val="000435AC"/>
    <w:pPr>
      <w:spacing w:after="0" w:line="360" w:lineRule="auto"/>
      <w:ind w:left="1134"/>
    </w:pPr>
    <w:rPr>
      <w:rFonts w:cs="Arial"/>
      <w:i/>
      <w:color w:val="0000FF"/>
      <w:szCs w:val="21"/>
    </w:rPr>
  </w:style>
  <w:style w:type="paragraph" w:customStyle="1" w:styleId="WordPro">
    <w:name w:val="正文首行缩进(WordPro)"/>
    <w:basedOn w:val="a0"/>
    <w:link w:val="WordProChar"/>
    <w:uiPriority w:val="99"/>
    <w:rsid w:val="000435AC"/>
    <w:pPr>
      <w:spacing w:before="105" w:after="0"/>
      <w:ind w:left="1134"/>
      <w:jc w:val="both"/>
    </w:pPr>
  </w:style>
  <w:style w:type="paragraph" w:customStyle="1" w:styleId="a">
    <w:name w:val="表号"/>
    <w:basedOn w:val="a0"/>
    <w:uiPriority w:val="99"/>
    <w:rsid w:val="000435AC"/>
    <w:pPr>
      <w:keepLines/>
      <w:numPr>
        <w:numId w:val="8"/>
      </w:numPr>
      <w:spacing w:after="0" w:line="360" w:lineRule="auto"/>
      <w:jc w:val="center"/>
    </w:pPr>
    <w:rPr>
      <w:rFonts w:ascii="宋体"/>
    </w:rPr>
  </w:style>
  <w:style w:type="paragraph" w:customStyle="1" w:styleId="itemlist0">
    <w:name w:val="item list"/>
    <w:basedOn w:val="af4"/>
    <w:autoRedefine/>
    <w:uiPriority w:val="99"/>
    <w:rsid w:val="000435AC"/>
    <w:pPr>
      <w:widowControl/>
      <w:tabs>
        <w:tab w:val="num" w:pos="1559"/>
      </w:tabs>
      <w:spacing w:after="0" w:line="360" w:lineRule="auto"/>
      <w:ind w:left="1559"/>
    </w:pPr>
    <w:rPr>
      <w:rFonts w:ascii="宋体" w:hAnsi="Wingdings"/>
      <w:szCs w:val="21"/>
    </w:rPr>
  </w:style>
  <w:style w:type="paragraph" w:customStyle="1" w:styleId="Char4">
    <w:name w:val="Char"/>
    <w:basedOn w:val="a0"/>
    <w:rsid w:val="006358F0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character" w:customStyle="1" w:styleId="WordProChar">
    <w:name w:val="正文首行缩进(WordPro) Char"/>
    <w:link w:val="WordPro"/>
    <w:uiPriority w:val="99"/>
    <w:rsid w:val="000435AC"/>
    <w:rPr>
      <w:rFonts w:eastAsia="宋体"/>
      <w:sz w:val="21"/>
      <w:lang w:val="en-US" w:eastAsia="zh-CN" w:bidi="ar-SA"/>
    </w:rPr>
  </w:style>
  <w:style w:type="paragraph" w:styleId="af4">
    <w:name w:val="List Bullet"/>
    <w:basedOn w:val="a0"/>
    <w:uiPriority w:val="99"/>
    <w:rsid w:val="000435AC"/>
    <w:pPr>
      <w:tabs>
        <w:tab w:val="num" w:pos="425"/>
      </w:tabs>
      <w:ind w:left="425" w:hanging="425"/>
    </w:pPr>
  </w:style>
  <w:style w:type="table" w:styleId="af5">
    <w:name w:val="Table Grid"/>
    <w:basedOn w:val="a3"/>
    <w:uiPriority w:val="39"/>
    <w:rsid w:val="003F407C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CharCharChar">
    <w:name w:val="默认段落字体 Para Char Char Char Char Char Char Char Char Char"/>
    <w:aliases w:val="默认段落字体 Char Char, Char Char Char,默认段落字体 Para Char Char Char Char Char Char1 Char,默认段落字体 Para Char Char Char Char1 Char Char Char Char Char Char,Char Char Char"/>
    <w:basedOn w:val="a0"/>
    <w:uiPriority w:val="99"/>
    <w:rsid w:val="00B5783A"/>
    <w:pPr>
      <w:autoSpaceDE/>
      <w:autoSpaceDN/>
      <w:adjustRightInd/>
      <w:spacing w:after="0"/>
      <w:jc w:val="both"/>
    </w:pPr>
    <w:rPr>
      <w:rFonts w:ascii="Tahoma" w:hAnsi="Tahoma"/>
      <w:kern w:val="2"/>
      <w:sz w:val="24"/>
    </w:rPr>
  </w:style>
  <w:style w:type="paragraph" w:customStyle="1" w:styleId="Char5">
    <w:name w:val="编写建议 Char"/>
    <w:basedOn w:val="a0"/>
    <w:link w:val="CharChar"/>
    <w:autoRedefine/>
    <w:rsid w:val="008A690D"/>
    <w:pPr>
      <w:spacing w:after="0" w:line="360" w:lineRule="auto"/>
      <w:ind w:left="400" w:firstLineChars="200" w:firstLine="422"/>
    </w:pPr>
    <w:rPr>
      <w:rFonts w:ascii="Arial" w:hAnsi="Arial"/>
      <w:b/>
      <w:color w:val="0000FF"/>
      <w:szCs w:val="21"/>
    </w:rPr>
  </w:style>
  <w:style w:type="character" w:customStyle="1" w:styleId="CharChar">
    <w:name w:val="编写建议 Char Char"/>
    <w:link w:val="Char5"/>
    <w:rsid w:val="008A690D"/>
    <w:rPr>
      <w:rFonts w:ascii="Arial" w:hAnsi="Arial" w:cs="Arial"/>
      <w:b/>
      <w:color w:val="0000FF"/>
      <w:sz w:val="21"/>
      <w:szCs w:val="21"/>
    </w:rPr>
  </w:style>
  <w:style w:type="paragraph" w:styleId="af6">
    <w:name w:val="Balloon Text"/>
    <w:basedOn w:val="a0"/>
    <w:link w:val="Char6"/>
    <w:uiPriority w:val="99"/>
    <w:rsid w:val="006148DB"/>
    <w:pPr>
      <w:spacing w:after="0"/>
    </w:pPr>
    <w:rPr>
      <w:sz w:val="18"/>
      <w:szCs w:val="18"/>
    </w:rPr>
  </w:style>
  <w:style w:type="character" w:customStyle="1" w:styleId="Char6">
    <w:name w:val="批注框文本 Char"/>
    <w:link w:val="af6"/>
    <w:uiPriority w:val="99"/>
    <w:rsid w:val="006148DB"/>
    <w:rPr>
      <w:sz w:val="18"/>
      <w:szCs w:val="18"/>
    </w:rPr>
  </w:style>
  <w:style w:type="paragraph" w:customStyle="1" w:styleId="CharCharCharCharCharCharChar">
    <w:name w:val="编写建议 Char Char Char Char Char Char Char"/>
    <w:basedOn w:val="a0"/>
    <w:uiPriority w:val="99"/>
    <w:rsid w:val="00587C38"/>
    <w:pPr>
      <w:spacing w:after="0" w:line="360" w:lineRule="auto"/>
      <w:ind w:left="1134"/>
      <w:jc w:val="both"/>
    </w:pPr>
    <w:rPr>
      <w:rFonts w:cs="Arial"/>
      <w:i/>
      <w:color w:val="0000FF"/>
      <w:szCs w:val="21"/>
    </w:rPr>
  </w:style>
  <w:style w:type="table" w:styleId="21">
    <w:name w:val="Table Colorful 2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Professional"/>
    <w:basedOn w:val="a3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1Char">
    <w:name w:val="标题 1 Char"/>
    <w:link w:val="1"/>
    <w:rsid w:val="002A167D"/>
    <w:rPr>
      <w:rFonts w:ascii="Arial" w:hAnsi="Arial"/>
      <w:b/>
      <w:sz w:val="22"/>
      <w:szCs w:val="32"/>
    </w:rPr>
  </w:style>
  <w:style w:type="character" w:customStyle="1" w:styleId="2Char">
    <w:name w:val="标题 2 Char"/>
    <w:link w:val="2"/>
    <w:rsid w:val="002A167D"/>
    <w:rPr>
      <w:rFonts w:ascii="Arial" w:hAnsi="Arial"/>
      <w:b/>
      <w:sz w:val="21"/>
      <w:szCs w:val="21"/>
    </w:rPr>
  </w:style>
  <w:style w:type="character" w:customStyle="1" w:styleId="3Char">
    <w:name w:val="标题 3 Char"/>
    <w:link w:val="3"/>
    <w:rsid w:val="002A167D"/>
    <w:rPr>
      <w:rFonts w:ascii="Arial" w:hAnsi="Arial"/>
      <w:bCs/>
      <w:kern w:val="2"/>
      <w:sz w:val="21"/>
      <w:szCs w:val="21"/>
    </w:rPr>
  </w:style>
  <w:style w:type="character" w:styleId="af9">
    <w:name w:val="Strong"/>
    <w:qFormat/>
    <w:rsid w:val="00293A69"/>
    <w:rPr>
      <w:b/>
      <w:bCs/>
    </w:rPr>
  </w:style>
  <w:style w:type="paragraph" w:styleId="afa">
    <w:name w:val="Normal (Web)"/>
    <w:basedOn w:val="a0"/>
    <w:uiPriority w:val="99"/>
    <w:unhideWhenUsed/>
    <w:rsid w:val="004B4CB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shorttext">
    <w:name w:val="short_text"/>
    <w:rsid w:val="00716EF5"/>
  </w:style>
  <w:style w:type="paragraph" w:customStyle="1" w:styleId="TableHeading0">
    <w:name w:val="Table Heading 一"/>
    <w:next w:val="TableText0"/>
    <w:uiPriority w:val="99"/>
    <w:qFormat/>
    <w:rsid w:val="008616D3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0">
    <w:name w:val="Table Text一"/>
    <w:uiPriority w:val="99"/>
    <w:qFormat/>
    <w:rsid w:val="008616D3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93354A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</w:rPr>
  </w:style>
  <w:style w:type="paragraph" w:styleId="afb">
    <w:name w:val="List Paragraph"/>
    <w:aliases w:val="lp1"/>
    <w:basedOn w:val="a0"/>
    <w:link w:val="Char7"/>
    <w:uiPriority w:val="34"/>
    <w:qFormat/>
    <w:rsid w:val="00A36AA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kern w:val="2"/>
      <w:sz w:val="22"/>
      <w:szCs w:val="22"/>
      <w:lang w:eastAsia="en-US"/>
    </w:rPr>
  </w:style>
  <w:style w:type="character" w:customStyle="1" w:styleId="Char7">
    <w:name w:val="列出段落 Char"/>
    <w:aliases w:val="lp1 Char"/>
    <w:link w:val="afb"/>
    <w:uiPriority w:val="34"/>
    <w:locked/>
    <w:rsid w:val="00A36AA1"/>
    <w:rPr>
      <w:rFonts w:ascii="Calibri" w:hAnsi="Calibri"/>
      <w:kern w:val="2"/>
      <w:sz w:val="22"/>
      <w:szCs w:val="22"/>
      <w:lang w:eastAsia="en-US"/>
    </w:rPr>
  </w:style>
  <w:style w:type="character" w:customStyle="1" w:styleId="4Char">
    <w:name w:val="标题 4 Char"/>
    <w:basedOn w:val="a2"/>
    <w:link w:val="4"/>
    <w:rsid w:val="00737D9F"/>
    <w:rPr>
      <w:rFonts w:ascii="Arial" w:hAnsi="Arial"/>
      <w:bCs/>
      <w:sz w:val="21"/>
      <w:szCs w:val="28"/>
    </w:rPr>
  </w:style>
  <w:style w:type="character" w:customStyle="1" w:styleId="5Char">
    <w:name w:val="标题 5 Char"/>
    <w:basedOn w:val="a2"/>
    <w:link w:val="5"/>
    <w:rsid w:val="00737D9F"/>
    <w:rPr>
      <w:bCs/>
      <w:sz w:val="21"/>
      <w:szCs w:val="28"/>
    </w:rPr>
  </w:style>
  <w:style w:type="character" w:customStyle="1" w:styleId="6Char">
    <w:name w:val="标题 6 Char"/>
    <w:basedOn w:val="a2"/>
    <w:link w:val="6"/>
    <w:rsid w:val="00737D9F"/>
    <w:rPr>
      <w:rFonts w:ascii="Arial" w:hAnsi="Arial"/>
      <w:bCs/>
      <w:sz w:val="21"/>
      <w:szCs w:val="24"/>
    </w:rPr>
  </w:style>
  <w:style w:type="character" w:customStyle="1" w:styleId="7Char">
    <w:name w:val="标题 7 Char"/>
    <w:basedOn w:val="a2"/>
    <w:link w:val="7"/>
    <w:uiPriority w:val="99"/>
    <w:rsid w:val="00737D9F"/>
    <w:rPr>
      <w:bCs/>
      <w:sz w:val="21"/>
      <w:szCs w:val="24"/>
    </w:rPr>
  </w:style>
  <w:style w:type="character" w:customStyle="1" w:styleId="8Char">
    <w:name w:val="标题 8 Char"/>
    <w:basedOn w:val="a2"/>
    <w:link w:val="8"/>
    <w:uiPriority w:val="99"/>
    <w:rsid w:val="00737D9F"/>
    <w:rPr>
      <w:rFonts w:ascii="Arial" w:eastAsia="黑体" w:hAnsi="Arial"/>
      <w:sz w:val="21"/>
      <w:szCs w:val="24"/>
    </w:rPr>
  </w:style>
  <w:style w:type="character" w:customStyle="1" w:styleId="9Char">
    <w:name w:val="标题 9 Char"/>
    <w:basedOn w:val="a2"/>
    <w:link w:val="9"/>
    <w:uiPriority w:val="99"/>
    <w:rsid w:val="00737D9F"/>
    <w:rPr>
      <w:rFonts w:ascii="Arial" w:eastAsia="黑体" w:hAnsi="Arial"/>
      <w:sz w:val="21"/>
      <w:szCs w:val="21"/>
    </w:rPr>
  </w:style>
  <w:style w:type="character" w:styleId="afc">
    <w:name w:val="FollowedHyperlink"/>
    <w:basedOn w:val="a2"/>
    <w:uiPriority w:val="99"/>
    <w:unhideWhenUsed/>
    <w:rsid w:val="00737D9F"/>
    <w:rPr>
      <w:color w:val="800080"/>
      <w:u w:val="single"/>
    </w:rPr>
  </w:style>
  <w:style w:type="character" w:customStyle="1" w:styleId="Char1">
    <w:name w:val="页眉 Char"/>
    <w:basedOn w:val="a2"/>
    <w:link w:val="a8"/>
    <w:uiPriority w:val="99"/>
    <w:rsid w:val="00737D9F"/>
    <w:rPr>
      <w:rFonts w:ascii="Arial" w:hAnsi="Arial"/>
      <w:sz w:val="18"/>
      <w:szCs w:val="18"/>
      <w:lang w:val="en-US" w:eastAsia="zh-CN" w:bidi="ar-SA"/>
    </w:rPr>
  </w:style>
  <w:style w:type="character" w:customStyle="1" w:styleId="Char0">
    <w:name w:val="页脚 Char"/>
    <w:basedOn w:val="a2"/>
    <w:link w:val="a7"/>
    <w:uiPriority w:val="99"/>
    <w:rsid w:val="00737D9F"/>
    <w:rPr>
      <w:rFonts w:ascii="Arial" w:hAnsi="Arial"/>
      <w:sz w:val="18"/>
      <w:szCs w:val="18"/>
      <w:lang w:val="en-US" w:eastAsia="zh-CN" w:bidi="ar-SA"/>
    </w:rPr>
  </w:style>
  <w:style w:type="character" w:customStyle="1" w:styleId="Char2">
    <w:name w:val="正文文本 Char"/>
    <w:basedOn w:val="a2"/>
    <w:link w:val="af1"/>
    <w:uiPriority w:val="99"/>
    <w:rsid w:val="00737D9F"/>
    <w:rPr>
      <w:sz w:val="21"/>
    </w:rPr>
  </w:style>
  <w:style w:type="character" w:customStyle="1" w:styleId="Char">
    <w:name w:val="文档结构图 Char"/>
    <w:basedOn w:val="a2"/>
    <w:link w:val="a5"/>
    <w:uiPriority w:val="99"/>
    <w:semiHidden/>
    <w:rsid w:val="00737D9F"/>
    <w:rPr>
      <w:sz w:val="21"/>
      <w:shd w:val="clear" w:color="auto" w:fill="000080"/>
    </w:rPr>
  </w:style>
  <w:style w:type="paragraph" w:customStyle="1" w:styleId="Char8">
    <w:name w:val="Char"/>
    <w:basedOn w:val="a0"/>
    <w:uiPriority w:val="99"/>
    <w:rsid w:val="00737D9F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paragraph" w:styleId="afd">
    <w:name w:val="caption"/>
    <w:basedOn w:val="a0"/>
    <w:next w:val="a0"/>
    <w:unhideWhenUsed/>
    <w:qFormat/>
    <w:rsid w:val="00DF7C9B"/>
    <w:rPr>
      <w:rFonts w:asciiTheme="majorHAnsi" w:eastAsia="黑体" w:hAnsiTheme="majorHAnsi" w:cstheme="majorBidi"/>
      <w:sz w:val="20"/>
    </w:rPr>
  </w:style>
  <w:style w:type="character" w:styleId="afe">
    <w:name w:val="annotation reference"/>
    <w:basedOn w:val="a2"/>
    <w:rsid w:val="00C507FF"/>
    <w:rPr>
      <w:sz w:val="21"/>
      <w:szCs w:val="21"/>
    </w:rPr>
  </w:style>
  <w:style w:type="paragraph" w:styleId="aff">
    <w:name w:val="annotation text"/>
    <w:basedOn w:val="a0"/>
    <w:link w:val="Char9"/>
    <w:rsid w:val="00C507FF"/>
  </w:style>
  <w:style w:type="character" w:customStyle="1" w:styleId="Char9">
    <w:name w:val="批注文字 Char"/>
    <w:basedOn w:val="a2"/>
    <w:link w:val="aff"/>
    <w:rsid w:val="00C507FF"/>
    <w:rPr>
      <w:sz w:val="21"/>
    </w:rPr>
  </w:style>
  <w:style w:type="paragraph" w:styleId="aff0">
    <w:name w:val="annotation subject"/>
    <w:basedOn w:val="aff"/>
    <w:next w:val="aff"/>
    <w:link w:val="Chara"/>
    <w:rsid w:val="00C507FF"/>
    <w:rPr>
      <w:b/>
      <w:bCs/>
    </w:rPr>
  </w:style>
  <w:style w:type="character" w:customStyle="1" w:styleId="Chara">
    <w:name w:val="批注主题 Char"/>
    <w:basedOn w:val="Char9"/>
    <w:link w:val="aff0"/>
    <w:rsid w:val="00C507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___1.xls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Excel____2.xls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DF22-618C-4457-B7A5-B11440C9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Template20050623.dot</Template>
  <TotalTime>12</TotalTime>
  <Pages>8</Pages>
  <Words>401</Words>
  <Characters>2289</Characters>
  <Application>Microsoft Office Word</Application>
  <DocSecurity>0</DocSecurity>
  <Lines>19</Lines>
  <Paragraphs>5</Paragraphs>
  <ScaleCrop>false</ScaleCrop>
  <Company>Huawei Technologies Co., Ltd.</Company>
  <LinksUpToDate>false</LinksUpToDate>
  <CharactersWithSpaces>2685</CharactersWithSpaces>
  <SharedDoc>false</SharedDoc>
  <HLinks>
    <vt:vector size="60" baseType="variant"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_Toc435262012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_Toc435262011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_Toc435262010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_Toc435262009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_Toc435262008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_Toc435262007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_Toc435262006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_Toc435262005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_Toc435262004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_Toc435262003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d12967</dc:creator>
  <cp:lastModifiedBy>l00164768</cp:lastModifiedBy>
  <cp:revision>5</cp:revision>
  <cp:lastPrinted>1601-01-01T00:00:00Z</cp:lastPrinted>
  <dcterms:created xsi:type="dcterms:W3CDTF">2016-05-20T06:15:00Z</dcterms:created>
  <dcterms:modified xsi:type="dcterms:W3CDTF">2016-05-20T06:27:00Z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(2)YHKhV/Z5vjYycXDenvbv0HdLLHEogU3SfC78MebyHWX08F5YZsyTh88rv+o4LAB097QlOKWJ
9Xw0NAwWmectA85Xr01wPpzasPfEzG42oVi5Pgrtuz7TCW9B/SYsQkpsBLHJhhtwzcvhUc8Z
1ngIauPQCeOeML+yDy9x0pxk/vKaRcpP6H/JvZ9i5yERGlsx0fwJtrts+G6cB0zbNzQXGraK
ZHNq6JUh1d9o17baBPy7R</vt:lpwstr>
  </property>
  <property fmtid="{D5CDD505-2E9C-101B-9397-08002B2CF9AE}" pid="3" name="_ms_pID_7253431">
    <vt:lpwstr>ZszYLn4ZdYA93YkZ1XXQu//DNq42MMotRs85Cgzx7W5vXgI2YSH
1o5ZRBh4+c0o6wzlakItr4KnMPzLnOWtrB34hLDgID9WH4hzUt7LUFmdCn5GuK2jhaq8/FL3
uCGEJSJQU9L2lsyXHtXG4zMEaBD9FLUVnbw8qKi1afb69AVLD8f+Du15/C1R37WJk1c=</vt:lpwstr>
  </property>
  <property fmtid="{D5CDD505-2E9C-101B-9397-08002B2CF9AE}" pid="4" name="sflag">
    <vt:lpwstr>1448325131</vt:lpwstr>
  </property>
  <property fmtid="{D5CDD505-2E9C-101B-9397-08002B2CF9AE}" pid="5" name="_2015_ms_pID_725343">
    <vt:lpwstr>(3)7GsqrRxNSnsDU+hm70wnRO77qzfF60Jg7EcqHCwBZrtPZLkzgshV/cUzlSUlfWtudMe3Sfhx
GVhsmkVQdhhqA4BAji2UHl1NIW/3cwEzXGmuiqOtnDyoMKVVwn1qIOhuNNbZhQtSStxnt8xs
2yhulua8BR+tUihy66VDu99zjwd4tG9uyXW1E8i83PLxnbXyfkjEq0MJdSccVJ3QfUK1bbl4
KEh54Vspv1upbiEHHu</vt:lpwstr>
  </property>
  <property fmtid="{D5CDD505-2E9C-101B-9397-08002B2CF9AE}" pid="6" name="_2015_ms_pID_725343_00">
    <vt:lpwstr>_2015_ms_pID_725343</vt:lpwstr>
  </property>
  <property fmtid="{D5CDD505-2E9C-101B-9397-08002B2CF9AE}" pid="7" name="_2015_ms_pID_7253431">
    <vt:lpwstr>es5rdtsqZAKfs53kQ1CkhLuwP1aj/tQ0fK6WBM1j4381tD39ktKQM5
q4rqO31ADdG6B9jCnrdIm+4x6FLHADh3jZpkEL7+Nak/1ySDutkBnf1ASmn/w1dQmaeyQUvE
5n+uHOKUMqCQ0HXf9Y3355JW/RLYXWFXCRS0P7XZxVOZ0RjvSIElOL01/2iBU49yBwuAhMtz
AQSoRxKMI/BxWwya9I2uwn1hVnleRYEDvxBq</vt:lpwstr>
  </property>
  <property fmtid="{D5CDD505-2E9C-101B-9397-08002B2CF9AE}" pid="8" name="_2015_ms_pID_7253431_00">
    <vt:lpwstr>_2015_ms_pID_7253431</vt:lpwstr>
  </property>
  <property fmtid="{D5CDD505-2E9C-101B-9397-08002B2CF9AE}" pid="9" name="_2015_ms_pID_7253432">
    <vt:lpwstr>slG9hvL/HZvdoqPJU9jz/q/LWDtU4nrgiwC8
qWt6+PU8Sc/F4vTAUfxBiyI3hnL2xw==</vt:lpwstr>
  </property>
  <property fmtid="{D5CDD505-2E9C-101B-9397-08002B2CF9AE}" pid="10" name="_2015_ms_pID_7253432_00">
    <vt:lpwstr>_2015_ms_pID_7253432</vt:lpwstr>
  </property>
</Properties>
</file>