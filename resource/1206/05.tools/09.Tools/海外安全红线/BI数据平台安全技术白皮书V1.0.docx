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07" w:type="dxa"/>
        <w:tblCellMar>
          <w:left w:w="0" w:type="dxa"/>
          <w:right w:w="0" w:type="dxa"/>
        </w:tblCellMar>
        <w:tblLook w:val="01E0"/>
      </w:tblPr>
      <w:tblGrid>
        <w:gridCol w:w="1488"/>
        <w:gridCol w:w="1244"/>
        <w:gridCol w:w="6200"/>
        <w:gridCol w:w="1530"/>
        <w:gridCol w:w="1445"/>
      </w:tblGrid>
      <w:tr w:rsidR="005A082A" w:rsidTr="002A0D51">
        <w:trPr>
          <w:trHeight w:val="1486"/>
        </w:trPr>
        <w:tc>
          <w:tcPr>
            <w:tcW w:w="1488" w:type="dxa"/>
            <w:vMerge w:val="restart"/>
            <w:vAlign w:val="bottom"/>
          </w:tcPr>
          <w:p w:rsidR="005A082A" w:rsidRDefault="00EB74D6" w:rsidP="004B3F4F">
            <w:pPr>
              <w:pStyle w:val="TableText"/>
              <w:jc w:val="both"/>
            </w:pPr>
            <w:r>
              <w:rPr>
                <w:noProof/>
                <w:snapToGrid/>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211" type="#_x0000_t74" alt="@296D78C09555C69924GC7130@6G70E609=GAC9=GABY47503L!!!!!BIHO@]y47503!!!!@@0154G110B322CD@D0辜?笔⒒敝钎髓泞变!W0/1)31190309(/enb!!!!!!!!!!!!!!!!!!!!!!!!!!!!!!!!!!!!!!!!!!!!!!!!!!!!!!!!!!!!!!!!!!!!!!!!!!!!!!!!!!!!!!!!!!!!!!!!!!!!!!!!!!!!!!!!!!!!!!!!!!!!!!!!!!!!!!!!!!!!!!!!!!!!!!!!!!!!!!!!!!!!!!!!!!!!!!!!!!!!!!!!!!!!!!!!!!!!!!!!!!!!!!!!!!!!!!!!!!!!!!!!!!!!!!!!!!!!!!!!!!!!!!!!!!!!!!!!!!!!!!!!!!!!!!!!!!!!!!!!!!!!!!!!!!!!!!!!!!!!!!!!!!!!!!!!!!!!!!!!!!!!!!!!!!!!!!!!!!!!!!!!!!!!!!!!!!!!!!!!!!!!!!!!!!!!!!!!!!!!!!!!!!!!!!!!!!!!!!!!!!!!!!!!!!!!!!!!!!!!!!!!!!!!!!!!!!!!!!!!!!!!!!!!!!!!!!!!!!!!!!!!!!!!!!!!!!!!!!!!!!!!!!!!!!!!!!!!!!!!!!!!!!!!!!!!!!!!!!!!!!!!!!!!!!!!!!!!!!!!!!!!!!!!!!!!!!!!!!!!!!!!!!!!!!!!!!!!!!!!!!!!!!!!!!!!!!!!!!!!!!!!!!!!!!!!!!!!!!!!!!!!!!!!!!!!!!!!!!!!!!!!!!!!!!!!!!!!!!!!!!!!!!!!!!!!!!!!!!!!!!!!!!!!!!!!!!!!!!!!!!!!!!!!!!!!!!!!!!!!!!!!!!!!!!!!!!!!!!!!!!!!!!!!!!!!!!!!!!!!!!!!!!!!!!!!!!!!!!!!!!!!!!!!!!!!!!!!!!!!!!!!!!!!!!!!!!!!!!!!!!!!!!!!!!!!!!!!!!!!!!!!!!!!!!!!!!!!!!!!!!!!!!!!!!!!!!!!!!!!!!!!!!!!!!!!!!!!!!!!!!!!!!!!!!!!!!!!!!!!!!!!!!!!!!!!!!!!!!!!!!!!!!!!!!!!!!!!!!!!!!!!!!!!!!!!!!!!!!!!!!!!!!!!!!!!!!!!!!!!!!!!!!!!!!!!!!!!!!!!!!!!!!!!!!!!!!!!!!!!!!!!!!!!!!!!!!!!!!!!!!!!!!!!!!!!!!!!!!!!!!!!!!!!!!!!!!!!!!!!!!!!!!!!!!!!!!!!!!!!!!!!!!!!!!!!!!!!!!!!!!!!!!!!!!!!!!!!!!!!!!!!!!!!!!!!!!!!!!!!!!!!!!!!!!!!!!!!!!!!!!!!!!!!!!!!!!!!!!!!!!!!!!!!!!!!!!!!!!!!!!!!!!!!!!!!!!!!!!!!!!!!!!!!!!!!!!!!!!!!!!!!!!!!!!!!!!!!!!!!!!!!!!!!!!!!!!!!!!!!!!!!!!!!!!!!!!!!!!!!!!!!!!!!!!!!!!!!!!!!!!!!!!!!!!!!!!!!!!!!!!!!!!!!!!!!!!!!!!!!!!!!!!!!!!!!!!!!!!!!!!!!!!!!!!!!!!!!!!!!!!!!!!!!!!!!!!!!!!!!!!!!!!!!!!!!!!!!!!!!!!!!!!!!!!!!!!!!!!!!!!!!!!!!!!!!!!!!!!!!!!!!!!!!!!!!!!!!!!!!!!!!!!!!!!!!!!!!!!!!!!!!!!!!!!!!!!!!!!!!!!!!!!!!!!!!!!!!!!!!!!!!!!!!!!!!!!!!!!!!!!!!!!!!!!!!!!!!!!!!!!!!!!!!!!!!!!!!!!!!!!!!!!!!!!!!!!!!!!!!!!!!!!!!!!!!!!!!!!!!!!!!!!!!!!!!!!!!!!!!!!!!!!!!!!!!!!!!!!!!!!!!!!!!!!!!!!!!!!!!!!!!!!!!!!!!!!!!!!!!!!!!!!!!!!!!!!!!!!!!!!!!!!!!!!!!!!!!!!!!!!!!!!!!!!!!!!!!!!!!!!!!!!!!!!!!!!!!!!!!!!!!!!!!!!!!!!!!!!!!!!!!!!!!!!!!!!!!!!!!!!!!!!!!!!!!!!!!!!!!!!!!!!!!!!!!!!!!!!!!!!!!!!!!!!!!!!!!!!!!!!!!!!!!!!!!!!!!!!!!!!!!!!!!!!!!!!!!!!!!!!!!!!!!!!!!!!!!!!!!!!!!!!!!!!!!!!!!!!!!!!!!!!!!!!!!!!!!!!!!!!!!!!!!!!!!!!!!!!!!!!!!!!!!!!!!!!!!!!!!!!!!!!!!!!!!!!!!!!!!!!!!!!!!!!!!!!!!!!!!!!!!!!!!!!!!!!!!!!!!!!!!!!!!!!!!!!!!!!!!!!!!!!!!!!!!!!!!!!!!!!!!!!!!!!!!!!!!!!!!!!!!!!!!!!!!!!!!!!!!!!!!!!!!!!!!!!!!!!!!!!!!!!!!!!!!!!!!!!!!!!!!!!!!!!!!!!!!!!!!!!!!!!!!!!!!!!!!!!!!!!!!!!1!1" style="position:absolute;left:0;text-align:left;margin-left:0;margin-top:0;width:.05pt;height:.05pt;z-index:251657728;visibility:hidden">
                  <w10:anchorlock/>
                </v:shape>
              </w:pict>
            </w:r>
          </w:p>
        </w:tc>
        <w:tc>
          <w:tcPr>
            <w:tcW w:w="8974" w:type="dxa"/>
            <w:gridSpan w:val="3"/>
            <w:vAlign w:val="bottom"/>
          </w:tcPr>
          <w:p w:rsidR="009346D8" w:rsidRPr="004B3F4F" w:rsidRDefault="009346D8" w:rsidP="004B3F4F">
            <w:pPr>
              <w:pStyle w:val="TableText"/>
              <w:jc w:val="both"/>
              <w:rPr>
                <w:i/>
              </w:rPr>
            </w:pPr>
          </w:p>
        </w:tc>
        <w:tc>
          <w:tcPr>
            <w:tcW w:w="1445" w:type="dxa"/>
            <w:vMerge w:val="restart"/>
            <w:vAlign w:val="bottom"/>
          </w:tcPr>
          <w:p w:rsidR="005A082A" w:rsidRDefault="005A082A" w:rsidP="004B3F4F">
            <w:pPr>
              <w:widowControl w:val="0"/>
              <w:spacing w:before="0" w:after="0" w:line="240" w:lineRule="auto"/>
              <w:ind w:left="0"/>
              <w:jc w:val="both"/>
            </w:pPr>
          </w:p>
        </w:tc>
      </w:tr>
      <w:tr w:rsidR="005A082A" w:rsidTr="002A0D51">
        <w:trPr>
          <w:trHeight w:val="1486"/>
        </w:trPr>
        <w:tc>
          <w:tcPr>
            <w:tcW w:w="1488" w:type="dxa"/>
            <w:vMerge/>
            <w:shd w:val="clear" w:color="auto" w:fill="auto"/>
            <w:vAlign w:val="center"/>
          </w:tcPr>
          <w:p w:rsidR="005A082A" w:rsidRDefault="005A082A" w:rsidP="004B3F4F">
            <w:pPr>
              <w:pStyle w:val="Cover1"/>
              <w:widowControl w:val="0"/>
            </w:pPr>
          </w:p>
        </w:tc>
        <w:tc>
          <w:tcPr>
            <w:tcW w:w="8974" w:type="dxa"/>
            <w:gridSpan w:val="3"/>
            <w:shd w:val="clear" w:color="auto" w:fill="auto"/>
            <w:vAlign w:val="center"/>
          </w:tcPr>
          <w:p w:rsidR="005A082A" w:rsidRPr="004B3F4F" w:rsidRDefault="005A082A" w:rsidP="004B3F4F">
            <w:pPr>
              <w:pStyle w:val="Cover1"/>
              <w:widowControl w:val="0"/>
              <w:ind w:firstLineChars="2841" w:firstLine="6845"/>
              <w:jc w:val="right"/>
              <w:rPr>
                <w:sz w:val="24"/>
                <w:szCs w:val="24"/>
              </w:rPr>
            </w:pPr>
          </w:p>
        </w:tc>
        <w:tc>
          <w:tcPr>
            <w:tcW w:w="1445" w:type="dxa"/>
            <w:vMerge/>
            <w:vAlign w:val="bottom"/>
          </w:tcPr>
          <w:p w:rsidR="005A082A" w:rsidRDefault="005A082A" w:rsidP="004B3F4F">
            <w:pPr>
              <w:pStyle w:val="Cover1"/>
              <w:widowControl w:val="0"/>
              <w:jc w:val="both"/>
            </w:pPr>
          </w:p>
        </w:tc>
      </w:tr>
      <w:tr w:rsidR="005A082A" w:rsidTr="002A0D51">
        <w:trPr>
          <w:trHeight w:val="743"/>
        </w:trPr>
        <w:tc>
          <w:tcPr>
            <w:tcW w:w="1488" w:type="dxa"/>
            <w:vMerge/>
            <w:shd w:val="clear" w:color="auto" w:fill="auto"/>
            <w:vAlign w:val="bottom"/>
          </w:tcPr>
          <w:p w:rsidR="005A082A" w:rsidRDefault="005A082A" w:rsidP="004B3F4F">
            <w:pPr>
              <w:widowControl w:val="0"/>
              <w:spacing w:before="0" w:after="0" w:line="240" w:lineRule="auto"/>
              <w:ind w:left="0"/>
              <w:jc w:val="both"/>
            </w:pPr>
          </w:p>
        </w:tc>
        <w:tc>
          <w:tcPr>
            <w:tcW w:w="8974" w:type="dxa"/>
            <w:gridSpan w:val="3"/>
            <w:shd w:val="clear" w:color="auto" w:fill="auto"/>
            <w:vAlign w:val="bottom"/>
          </w:tcPr>
          <w:p w:rsidR="005A082A" w:rsidRDefault="005A082A" w:rsidP="004B3F4F">
            <w:pPr>
              <w:widowControl w:val="0"/>
              <w:spacing w:before="0" w:after="0" w:line="240" w:lineRule="auto"/>
              <w:ind w:left="0"/>
              <w:jc w:val="both"/>
            </w:pPr>
          </w:p>
        </w:tc>
        <w:tc>
          <w:tcPr>
            <w:tcW w:w="1445" w:type="dxa"/>
            <w:vMerge/>
            <w:vAlign w:val="bottom"/>
          </w:tcPr>
          <w:p w:rsidR="005A082A" w:rsidRDefault="005A082A" w:rsidP="004B3F4F">
            <w:pPr>
              <w:widowControl w:val="0"/>
              <w:spacing w:before="0" w:after="0" w:line="240" w:lineRule="auto"/>
              <w:ind w:left="0"/>
              <w:jc w:val="both"/>
            </w:pPr>
          </w:p>
        </w:tc>
      </w:tr>
      <w:tr w:rsidR="005A082A" w:rsidTr="002A0D51">
        <w:trPr>
          <w:trHeight w:val="5190"/>
        </w:trPr>
        <w:tc>
          <w:tcPr>
            <w:tcW w:w="10462" w:type="dxa"/>
            <w:gridSpan w:val="4"/>
            <w:tcBorders>
              <w:bottom w:val="nil"/>
            </w:tcBorders>
            <w:shd w:val="clear" w:color="auto" w:fill="auto"/>
            <w:vAlign w:val="bottom"/>
          </w:tcPr>
          <w:p w:rsidR="005A082A" w:rsidRDefault="009B6EE4" w:rsidP="004B3F4F">
            <w:pPr>
              <w:pStyle w:val="Cover2"/>
              <w:widowControl w:val="0"/>
              <w:jc w:val="both"/>
            </w:pPr>
            <w:r>
              <w:rPr>
                <w:lang w:eastAsia="zh-CN"/>
              </w:rPr>
              <w:drawing>
                <wp:inline distT="0" distB="0" distL="0" distR="0">
                  <wp:extent cx="6598920" cy="3284220"/>
                  <wp:effectExtent l="19050" t="0" r="0" b="0"/>
                  <wp:docPr id="23" name="图片 23"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方圆ok1"/>
                          <pic:cNvPicPr>
                            <a:picLocks noChangeAspect="1" noChangeArrowheads="1"/>
                          </pic:cNvPicPr>
                        </pic:nvPicPr>
                        <pic:blipFill>
                          <a:blip r:embed="rId8" cstate="print"/>
                          <a:srcRect/>
                          <a:stretch>
                            <a:fillRect/>
                          </a:stretch>
                        </pic:blipFill>
                        <pic:spPr bwMode="auto">
                          <a:xfrm>
                            <a:off x="0" y="0"/>
                            <a:ext cx="6598920" cy="3284220"/>
                          </a:xfrm>
                          <a:prstGeom prst="rect">
                            <a:avLst/>
                          </a:prstGeom>
                          <a:noFill/>
                          <a:ln w="9525">
                            <a:noFill/>
                            <a:miter lim="800000"/>
                            <a:headEnd/>
                            <a:tailEnd/>
                          </a:ln>
                        </pic:spPr>
                      </pic:pic>
                    </a:graphicData>
                  </a:graphic>
                </wp:inline>
              </w:drawing>
            </w:r>
          </w:p>
        </w:tc>
        <w:tc>
          <w:tcPr>
            <w:tcW w:w="1445" w:type="dxa"/>
            <w:vMerge/>
            <w:tcBorders>
              <w:bottom w:val="nil"/>
            </w:tcBorders>
            <w:vAlign w:val="bottom"/>
          </w:tcPr>
          <w:p w:rsidR="005A082A" w:rsidRDefault="005A082A" w:rsidP="004B3F4F">
            <w:pPr>
              <w:widowControl w:val="0"/>
              <w:spacing w:before="0" w:after="0" w:line="240" w:lineRule="auto"/>
              <w:ind w:left="0"/>
              <w:jc w:val="both"/>
            </w:pPr>
          </w:p>
        </w:tc>
      </w:tr>
      <w:tr w:rsidR="005A082A" w:rsidTr="002A0D51">
        <w:trPr>
          <w:trHeight w:val="2235"/>
        </w:trPr>
        <w:tc>
          <w:tcPr>
            <w:tcW w:w="1488" w:type="dxa"/>
            <w:vMerge w:val="restart"/>
            <w:tcBorders>
              <w:bottom w:val="nil"/>
            </w:tcBorders>
            <w:shd w:val="clear" w:color="auto" w:fill="auto"/>
            <w:vAlign w:val="bottom"/>
          </w:tcPr>
          <w:p w:rsidR="005A082A" w:rsidRDefault="005A082A" w:rsidP="004B3F4F">
            <w:pPr>
              <w:widowControl w:val="0"/>
              <w:spacing w:before="0" w:after="0" w:line="240" w:lineRule="auto"/>
              <w:ind w:left="0"/>
              <w:jc w:val="both"/>
            </w:pPr>
          </w:p>
        </w:tc>
        <w:tc>
          <w:tcPr>
            <w:tcW w:w="7444" w:type="dxa"/>
            <w:gridSpan w:val="2"/>
            <w:tcBorders>
              <w:bottom w:val="nil"/>
            </w:tcBorders>
            <w:shd w:val="clear" w:color="auto" w:fill="auto"/>
            <w:vAlign w:val="center"/>
          </w:tcPr>
          <w:p w:rsidR="009E7A1D" w:rsidRPr="009E7A1D" w:rsidRDefault="001D2540" w:rsidP="008C1694">
            <w:pPr>
              <w:pStyle w:val="Cover1"/>
              <w:widowControl w:val="0"/>
              <w:jc w:val="both"/>
            </w:pPr>
            <w:r>
              <w:rPr>
                <w:rFonts w:hint="eastAsia"/>
              </w:rPr>
              <w:t>BI</w:t>
            </w:r>
            <w:r>
              <w:rPr>
                <w:rFonts w:hint="eastAsia"/>
              </w:rPr>
              <w:t>数据平台</w:t>
            </w:r>
            <w:r w:rsidR="00312518">
              <w:rPr>
                <w:rFonts w:hint="eastAsia"/>
              </w:rPr>
              <w:t>安全</w:t>
            </w:r>
            <w:r w:rsidR="00603EC5">
              <w:rPr>
                <w:rFonts w:hint="eastAsia"/>
              </w:rPr>
              <w:t>技术</w:t>
            </w:r>
            <w:r w:rsidR="005D2DD1">
              <w:rPr>
                <w:rFonts w:hint="eastAsia"/>
              </w:rPr>
              <w:t>白皮书</w:t>
            </w:r>
          </w:p>
        </w:tc>
        <w:tc>
          <w:tcPr>
            <w:tcW w:w="1530" w:type="dxa"/>
            <w:vMerge w:val="restart"/>
            <w:tcBorders>
              <w:bottom w:val="nil"/>
            </w:tcBorders>
            <w:vAlign w:val="bottom"/>
          </w:tcPr>
          <w:p w:rsidR="005A082A" w:rsidRDefault="009B6EE4" w:rsidP="004B3F4F">
            <w:pPr>
              <w:pStyle w:val="Cover3"/>
              <w:jc w:val="both"/>
            </w:pPr>
            <w:r>
              <w:rPr>
                <w:noProof/>
              </w:rPr>
              <w:drawing>
                <wp:inline distT="0" distB="0" distL="0" distR="0">
                  <wp:extent cx="944880" cy="914400"/>
                  <wp:effectExtent l="19050" t="0" r="7620" b="0"/>
                  <wp:docPr id="22" name="图片 2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附件1-16K"/>
                          <pic:cNvPicPr>
                            <a:picLocks noChangeAspect="1" noChangeArrowheads="1"/>
                          </pic:cNvPicPr>
                        </pic:nvPicPr>
                        <pic:blipFill>
                          <a:blip r:embed="rId9" cstate="print"/>
                          <a:srcRect/>
                          <a:stretch>
                            <a:fillRect/>
                          </a:stretch>
                        </pic:blipFill>
                        <pic:spPr bwMode="auto">
                          <a:xfrm>
                            <a:off x="0" y="0"/>
                            <a:ext cx="944880" cy="914400"/>
                          </a:xfrm>
                          <a:prstGeom prst="rect">
                            <a:avLst/>
                          </a:prstGeom>
                          <a:noFill/>
                          <a:ln w="9525">
                            <a:noFill/>
                            <a:miter lim="800000"/>
                            <a:headEnd/>
                            <a:tailEnd/>
                          </a:ln>
                        </pic:spPr>
                      </pic:pic>
                    </a:graphicData>
                  </a:graphic>
                </wp:inline>
              </w:drawing>
            </w:r>
          </w:p>
        </w:tc>
        <w:tc>
          <w:tcPr>
            <w:tcW w:w="1445" w:type="dxa"/>
            <w:vMerge/>
            <w:tcBorders>
              <w:bottom w:val="nil"/>
            </w:tcBorders>
            <w:vAlign w:val="bottom"/>
          </w:tcPr>
          <w:p w:rsidR="005A082A" w:rsidRDefault="005A082A" w:rsidP="004B3F4F">
            <w:pPr>
              <w:widowControl w:val="0"/>
              <w:spacing w:before="0" w:after="0" w:line="240" w:lineRule="auto"/>
              <w:ind w:left="0"/>
              <w:jc w:val="both"/>
            </w:pPr>
          </w:p>
        </w:tc>
      </w:tr>
      <w:tr w:rsidR="005A082A" w:rsidTr="002A0D51">
        <w:trPr>
          <w:trHeight w:val="742"/>
        </w:trPr>
        <w:tc>
          <w:tcPr>
            <w:tcW w:w="1488" w:type="dxa"/>
            <w:vMerge/>
            <w:shd w:val="clear" w:color="auto" w:fill="auto"/>
            <w:vAlign w:val="bottom"/>
          </w:tcPr>
          <w:p w:rsidR="005A082A" w:rsidRDefault="005A082A" w:rsidP="004B3F4F">
            <w:pPr>
              <w:widowControl w:val="0"/>
              <w:spacing w:before="0" w:after="0" w:line="240" w:lineRule="auto"/>
              <w:ind w:left="0"/>
              <w:jc w:val="both"/>
            </w:pPr>
          </w:p>
        </w:tc>
        <w:tc>
          <w:tcPr>
            <w:tcW w:w="7444" w:type="dxa"/>
            <w:gridSpan w:val="2"/>
            <w:shd w:val="clear" w:color="auto" w:fill="auto"/>
            <w:vAlign w:val="bottom"/>
          </w:tcPr>
          <w:p w:rsidR="005A082A" w:rsidRDefault="005A082A" w:rsidP="004B3F4F">
            <w:pPr>
              <w:widowControl w:val="0"/>
              <w:spacing w:before="0" w:after="0" w:line="240" w:lineRule="auto"/>
              <w:ind w:left="0"/>
              <w:jc w:val="both"/>
            </w:pPr>
          </w:p>
        </w:tc>
        <w:tc>
          <w:tcPr>
            <w:tcW w:w="1530" w:type="dxa"/>
            <w:vMerge/>
            <w:vAlign w:val="bottom"/>
          </w:tcPr>
          <w:p w:rsidR="005A082A" w:rsidRDefault="005A082A" w:rsidP="004B3F4F">
            <w:pPr>
              <w:widowControl w:val="0"/>
              <w:ind w:left="0"/>
              <w:jc w:val="both"/>
            </w:pPr>
          </w:p>
        </w:tc>
        <w:tc>
          <w:tcPr>
            <w:tcW w:w="1445" w:type="dxa"/>
            <w:vMerge/>
            <w:vAlign w:val="bottom"/>
          </w:tcPr>
          <w:p w:rsidR="005A082A" w:rsidRDefault="005A082A" w:rsidP="004B3F4F">
            <w:pPr>
              <w:widowControl w:val="0"/>
              <w:spacing w:before="0" w:after="0" w:line="240" w:lineRule="auto"/>
              <w:ind w:left="0"/>
              <w:jc w:val="both"/>
            </w:pPr>
          </w:p>
        </w:tc>
      </w:tr>
      <w:tr w:rsidR="002359D9" w:rsidTr="002A0D51">
        <w:trPr>
          <w:trHeight w:val="372"/>
        </w:trPr>
        <w:tc>
          <w:tcPr>
            <w:tcW w:w="1488" w:type="dxa"/>
            <w:vMerge/>
            <w:vAlign w:val="bottom"/>
          </w:tcPr>
          <w:p w:rsidR="002359D9" w:rsidRDefault="002359D9" w:rsidP="004B3F4F">
            <w:pPr>
              <w:widowControl w:val="0"/>
              <w:spacing w:before="0" w:after="0" w:line="240" w:lineRule="auto"/>
              <w:ind w:left="0"/>
              <w:jc w:val="both"/>
            </w:pPr>
          </w:p>
        </w:tc>
        <w:tc>
          <w:tcPr>
            <w:tcW w:w="1244" w:type="dxa"/>
            <w:vAlign w:val="bottom"/>
          </w:tcPr>
          <w:p w:rsidR="002359D9" w:rsidRPr="004B3F4F" w:rsidRDefault="002359D9" w:rsidP="004B3F4F">
            <w:pPr>
              <w:pStyle w:val="Cover5"/>
              <w:jc w:val="both"/>
              <w:rPr>
                <w:b/>
              </w:rPr>
            </w:pPr>
          </w:p>
        </w:tc>
        <w:tc>
          <w:tcPr>
            <w:tcW w:w="6200" w:type="dxa"/>
            <w:vAlign w:val="bottom"/>
          </w:tcPr>
          <w:p w:rsidR="002359D9" w:rsidRPr="00EF757F" w:rsidRDefault="002359D9" w:rsidP="004B3F4F">
            <w:pPr>
              <w:pStyle w:val="Cover5"/>
              <w:jc w:val="both"/>
            </w:pPr>
          </w:p>
        </w:tc>
        <w:tc>
          <w:tcPr>
            <w:tcW w:w="1530" w:type="dxa"/>
            <w:vMerge/>
            <w:vAlign w:val="bottom"/>
          </w:tcPr>
          <w:p w:rsidR="002359D9" w:rsidRDefault="002359D9" w:rsidP="004B3F4F">
            <w:pPr>
              <w:widowControl w:val="0"/>
              <w:ind w:left="0"/>
              <w:jc w:val="both"/>
            </w:pPr>
          </w:p>
        </w:tc>
        <w:tc>
          <w:tcPr>
            <w:tcW w:w="1445" w:type="dxa"/>
            <w:vMerge/>
            <w:vAlign w:val="bottom"/>
          </w:tcPr>
          <w:p w:rsidR="002359D9" w:rsidRDefault="002359D9" w:rsidP="004B3F4F">
            <w:pPr>
              <w:widowControl w:val="0"/>
              <w:spacing w:before="0" w:after="0" w:line="240" w:lineRule="auto"/>
              <w:ind w:left="0"/>
              <w:jc w:val="both"/>
            </w:pPr>
          </w:p>
        </w:tc>
      </w:tr>
      <w:tr w:rsidR="002359D9" w:rsidTr="002A0D51">
        <w:trPr>
          <w:trHeight w:val="371"/>
        </w:trPr>
        <w:tc>
          <w:tcPr>
            <w:tcW w:w="1488" w:type="dxa"/>
            <w:vMerge/>
            <w:vAlign w:val="bottom"/>
          </w:tcPr>
          <w:p w:rsidR="002359D9" w:rsidRDefault="002359D9" w:rsidP="004B3F4F">
            <w:pPr>
              <w:widowControl w:val="0"/>
              <w:spacing w:before="0" w:after="0" w:line="240" w:lineRule="auto"/>
              <w:ind w:left="0"/>
              <w:jc w:val="both"/>
            </w:pPr>
          </w:p>
        </w:tc>
        <w:tc>
          <w:tcPr>
            <w:tcW w:w="1244" w:type="dxa"/>
            <w:vAlign w:val="bottom"/>
          </w:tcPr>
          <w:p w:rsidR="002359D9" w:rsidRPr="004B3F4F" w:rsidRDefault="00AF3E4A" w:rsidP="004B3F4F">
            <w:pPr>
              <w:pStyle w:val="Cover5"/>
              <w:jc w:val="both"/>
              <w:rPr>
                <w:b/>
              </w:rPr>
            </w:pPr>
            <w:r w:rsidRPr="004B3F4F">
              <w:rPr>
                <w:rFonts w:hint="eastAsia"/>
                <w:b/>
              </w:rPr>
              <w:t>发布日期</w:t>
            </w:r>
          </w:p>
        </w:tc>
        <w:tc>
          <w:tcPr>
            <w:tcW w:w="6200" w:type="dxa"/>
            <w:vAlign w:val="bottom"/>
          </w:tcPr>
          <w:p w:rsidR="00000000" w:rsidRDefault="001D2540">
            <w:pPr>
              <w:pStyle w:val="Cover5"/>
              <w:jc w:val="both"/>
            </w:pPr>
            <w:r>
              <w:rPr>
                <w:rFonts w:hint="eastAsia"/>
              </w:rPr>
              <w:t>20160427</w:t>
            </w:r>
          </w:p>
        </w:tc>
        <w:tc>
          <w:tcPr>
            <w:tcW w:w="1530" w:type="dxa"/>
            <w:vMerge/>
            <w:vAlign w:val="bottom"/>
          </w:tcPr>
          <w:p w:rsidR="002359D9" w:rsidRDefault="002359D9" w:rsidP="004B3F4F">
            <w:pPr>
              <w:widowControl w:val="0"/>
              <w:ind w:left="0"/>
              <w:jc w:val="both"/>
            </w:pPr>
          </w:p>
        </w:tc>
        <w:tc>
          <w:tcPr>
            <w:tcW w:w="1445" w:type="dxa"/>
            <w:vMerge/>
            <w:vAlign w:val="bottom"/>
          </w:tcPr>
          <w:p w:rsidR="002359D9" w:rsidRDefault="002359D9" w:rsidP="004B3F4F">
            <w:pPr>
              <w:widowControl w:val="0"/>
              <w:spacing w:before="0" w:after="0" w:line="240" w:lineRule="auto"/>
              <w:ind w:left="0"/>
              <w:jc w:val="both"/>
            </w:pPr>
          </w:p>
        </w:tc>
      </w:tr>
      <w:tr w:rsidR="005A082A" w:rsidTr="002A0D51">
        <w:trPr>
          <w:trHeight w:val="750"/>
        </w:trPr>
        <w:tc>
          <w:tcPr>
            <w:tcW w:w="1488" w:type="dxa"/>
            <w:vMerge/>
            <w:vAlign w:val="bottom"/>
          </w:tcPr>
          <w:p w:rsidR="005A082A" w:rsidRDefault="005A082A" w:rsidP="004B3F4F">
            <w:pPr>
              <w:widowControl w:val="0"/>
              <w:spacing w:before="0" w:after="0" w:line="240" w:lineRule="auto"/>
              <w:ind w:left="0"/>
              <w:jc w:val="both"/>
            </w:pPr>
          </w:p>
        </w:tc>
        <w:tc>
          <w:tcPr>
            <w:tcW w:w="7444" w:type="dxa"/>
            <w:gridSpan w:val="2"/>
            <w:vAlign w:val="bottom"/>
          </w:tcPr>
          <w:p w:rsidR="005A082A" w:rsidRPr="006745CB" w:rsidRDefault="00EB74D6" w:rsidP="004B3F4F">
            <w:pPr>
              <w:pStyle w:val="Cover5"/>
              <w:jc w:val="both"/>
            </w:pPr>
            <w:r w:rsidRPr="004B3F4F">
              <w:rPr>
                <w:caps/>
              </w:rPr>
              <w:fldChar w:fldCharType="begin"/>
            </w:r>
            <w:r w:rsidR="0050413E" w:rsidRPr="004B3F4F">
              <w:rPr>
                <w:caps/>
              </w:rPr>
              <w:instrText xml:space="preserve"> </w:instrText>
            </w:r>
            <w:r w:rsidR="0050413E" w:rsidRPr="004B3F4F">
              <w:rPr>
                <w:rFonts w:hint="eastAsia"/>
                <w:caps/>
              </w:rPr>
              <w:instrText>DOCPROPERTY  Confidential</w:instrText>
            </w:r>
            <w:r w:rsidR="0050413E" w:rsidRPr="004B3F4F">
              <w:rPr>
                <w:caps/>
              </w:rPr>
              <w:instrText xml:space="preserve"> </w:instrText>
            </w:r>
            <w:r w:rsidRPr="004B3F4F">
              <w:rPr>
                <w:caps/>
              </w:rPr>
              <w:fldChar w:fldCharType="end"/>
            </w:r>
          </w:p>
        </w:tc>
        <w:tc>
          <w:tcPr>
            <w:tcW w:w="1530" w:type="dxa"/>
            <w:vMerge/>
            <w:vAlign w:val="bottom"/>
          </w:tcPr>
          <w:p w:rsidR="005A082A" w:rsidRDefault="005A082A" w:rsidP="004B3F4F">
            <w:pPr>
              <w:widowControl w:val="0"/>
              <w:ind w:left="0"/>
              <w:jc w:val="both"/>
            </w:pPr>
          </w:p>
        </w:tc>
        <w:tc>
          <w:tcPr>
            <w:tcW w:w="1445" w:type="dxa"/>
            <w:vMerge/>
            <w:vAlign w:val="bottom"/>
          </w:tcPr>
          <w:p w:rsidR="005A082A" w:rsidRDefault="005A082A" w:rsidP="004B3F4F">
            <w:pPr>
              <w:widowControl w:val="0"/>
              <w:spacing w:before="0" w:after="0" w:line="240" w:lineRule="auto"/>
              <w:ind w:left="0"/>
              <w:jc w:val="both"/>
            </w:pPr>
          </w:p>
        </w:tc>
      </w:tr>
      <w:tr w:rsidR="005A082A" w:rsidTr="002A0D51">
        <w:trPr>
          <w:trHeight w:val="1887"/>
        </w:trPr>
        <w:tc>
          <w:tcPr>
            <w:tcW w:w="1488" w:type="dxa"/>
            <w:vMerge/>
            <w:tcBorders>
              <w:bottom w:val="nil"/>
            </w:tcBorders>
            <w:vAlign w:val="bottom"/>
          </w:tcPr>
          <w:p w:rsidR="005A082A" w:rsidRDefault="005A082A" w:rsidP="004B3F4F">
            <w:pPr>
              <w:widowControl w:val="0"/>
              <w:spacing w:before="0" w:after="0" w:line="240" w:lineRule="auto"/>
              <w:ind w:left="0"/>
              <w:jc w:val="both"/>
            </w:pPr>
          </w:p>
        </w:tc>
        <w:tc>
          <w:tcPr>
            <w:tcW w:w="7444" w:type="dxa"/>
            <w:gridSpan w:val="2"/>
            <w:vAlign w:val="bottom"/>
          </w:tcPr>
          <w:p w:rsidR="005A082A" w:rsidRDefault="00620B30" w:rsidP="008C6E60">
            <w:pPr>
              <w:pStyle w:val="Cover4"/>
            </w:pPr>
            <w:r>
              <w:rPr>
                <w:rFonts w:hint="eastAsia"/>
              </w:rPr>
              <w:t>华为技术有限公司</w:t>
            </w:r>
          </w:p>
        </w:tc>
        <w:tc>
          <w:tcPr>
            <w:tcW w:w="1530" w:type="dxa"/>
            <w:vMerge/>
            <w:vAlign w:val="bottom"/>
          </w:tcPr>
          <w:p w:rsidR="005A082A" w:rsidRDefault="005A082A" w:rsidP="004B3F4F">
            <w:pPr>
              <w:widowControl w:val="0"/>
              <w:spacing w:before="0" w:after="0" w:line="240" w:lineRule="auto"/>
              <w:ind w:left="0"/>
              <w:jc w:val="both"/>
            </w:pPr>
          </w:p>
        </w:tc>
        <w:tc>
          <w:tcPr>
            <w:tcW w:w="1445" w:type="dxa"/>
            <w:vMerge/>
            <w:tcBorders>
              <w:bottom w:val="nil"/>
            </w:tcBorders>
            <w:vAlign w:val="bottom"/>
          </w:tcPr>
          <w:p w:rsidR="005A082A" w:rsidRDefault="005A082A" w:rsidP="004B3F4F">
            <w:pPr>
              <w:widowControl w:val="0"/>
              <w:spacing w:before="0" w:after="0" w:line="240" w:lineRule="auto"/>
              <w:ind w:left="0"/>
              <w:jc w:val="both"/>
            </w:pPr>
          </w:p>
        </w:tc>
      </w:tr>
      <w:tr w:rsidR="005A082A" w:rsidTr="002A0D51">
        <w:trPr>
          <w:trHeight w:val="80"/>
        </w:trPr>
        <w:tc>
          <w:tcPr>
            <w:tcW w:w="1488" w:type="dxa"/>
            <w:vMerge/>
            <w:vAlign w:val="bottom"/>
          </w:tcPr>
          <w:p w:rsidR="005A082A" w:rsidRDefault="005A082A" w:rsidP="004B3F4F">
            <w:pPr>
              <w:widowControl w:val="0"/>
              <w:spacing w:before="0" w:after="0" w:line="240" w:lineRule="auto"/>
              <w:ind w:left="0"/>
              <w:jc w:val="both"/>
            </w:pPr>
          </w:p>
        </w:tc>
        <w:tc>
          <w:tcPr>
            <w:tcW w:w="8974" w:type="dxa"/>
            <w:gridSpan w:val="3"/>
            <w:vAlign w:val="bottom"/>
          </w:tcPr>
          <w:p w:rsidR="005A082A" w:rsidRDefault="005A082A" w:rsidP="004B3F4F">
            <w:pPr>
              <w:widowControl w:val="0"/>
              <w:spacing w:before="0" w:after="0" w:line="240" w:lineRule="auto"/>
              <w:ind w:left="0"/>
              <w:jc w:val="both"/>
            </w:pPr>
          </w:p>
        </w:tc>
        <w:tc>
          <w:tcPr>
            <w:tcW w:w="1445" w:type="dxa"/>
            <w:vMerge/>
            <w:vAlign w:val="bottom"/>
          </w:tcPr>
          <w:p w:rsidR="005A082A" w:rsidRDefault="005A082A" w:rsidP="004B3F4F">
            <w:pPr>
              <w:widowControl w:val="0"/>
              <w:spacing w:before="0" w:after="0" w:line="240" w:lineRule="auto"/>
              <w:ind w:left="0"/>
              <w:jc w:val="both"/>
            </w:pPr>
          </w:p>
        </w:tc>
      </w:tr>
    </w:tbl>
    <w:p w:rsidR="00FA742F" w:rsidRDefault="00FA742F" w:rsidP="00024424">
      <w:pPr>
        <w:pStyle w:val="TableText"/>
        <w:sectPr w:rsidR="00FA742F" w:rsidSect="00E96DCA">
          <w:headerReference w:type="even" r:id="rId10"/>
          <w:footerReference w:type="even" r:id="rId11"/>
          <w:pgSz w:w="11907" w:h="16840" w:code="9"/>
          <w:pgMar w:top="0" w:right="0" w:bottom="0" w:left="0" w:header="0" w:footer="0" w:gutter="0"/>
          <w:pgNumType w:fmt="lowerRoman"/>
          <w:cols w:space="425"/>
          <w:docGrid w:linePitch="312"/>
        </w:sectPr>
      </w:pPr>
    </w:p>
    <w:p w:rsidR="003976AF" w:rsidRPr="003976AF" w:rsidRDefault="003976AF" w:rsidP="00B1764D">
      <w:pPr>
        <w:pStyle w:val="Contents"/>
        <w:tabs>
          <w:tab w:val="left" w:pos="1995"/>
        </w:tabs>
        <w:wordWrap w:val="0"/>
        <w:ind w:right="-10"/>
        <w:rPr>
          <w:rFonts w:ascii="Arial" w:hAnsi="Arial"/>
        </w:rPr>
      </w:pPr>
      <w:r w:rsidRPr="003976AF">
        <w:rPr>
          <w:rFonts w:ascii="Arial" w:hAnsi="Arial" w:hint="eastAsia"/>
        </w:rPr>
        <w:lastRenderedPageBreak/>
        <w:t>目</w:t>
      </w:r>
      <w:r w:rsidRPr="003976AF">
        <w:rPr>
          <w:rFonts w:ascii="Arial" w:hAnsi="Arial" w:hint="eastAsia"/>
        </w:rPr>
        <w:t xml:space="preserve">  </w:t>
      </w:r>
      <w:r w:rsidRPr="003976AF">
        <w:rPr>
          <w:rFonts w:ascii="Arial" w:hAnsi="Arial" w:hint="eastAsia"/>
        </w:rPr>
        <w:t>录</w:t>
      </w:r>
    </w:p>
    <w:p w:rsidR="00611407" w:rsidRDefault="00EB74D6">
      <w:pPr>
        <w:pStyle w:val="10"/>
        <w:tabs>
          <w:tab w:val="right" w:leader="dot" w:pos="9010"/>
        </w:tabs>
        <w:rPr>
          <w:rFonts w:asciiTheme="minorHAnsi" w:eastAsiaTheme="minorEastAsia" w:hAnsiTheme="minorHAnsi" w:cstheme="minorBidi"/>
          <w:b w:val="0"/>
          <w:bCs w:val="0"/>
          <w:noProof/>
          <w:kern w:val="0"/>
          <w:sz w:val="22"/>
          <w:szCs w:val="22"/>
          <w:lang w:val="en-GB"/>
        </w:rPr>
      </w:pPr>
      <w:r w:rsidRPr="00EB74D6">
        <w:rPr>
          <w:b w:val="0"/>
          <w:bCs w:val="0"/>
        </w:rPr>
        <w:fldChar w:fldCharType="begin"/>
      </w:r>
      <w:r w:rsidR="003976AF">
        <w:rPr>
          <w:b w:val="0"/>
          <w:bCs w:val="0"/>
        </w:rPr>
        <w:instrText xml:space="preserve"> TOC \o "1-2" \h \z \u </w:instrText>
      </w:r>
      <w:r w:rsidRPr="00EB74D6">
        <w:rPr>
          <w:b w:val="0"/>
          <w:bCs w:val="0"/>
        </w:rPr>
        <w:fldChar w:fldCharType="separate"/>
      </w:r>
      <w:hyperlink w:anchor="_Toc365397576" w:history="1">
        <w:r w:rsidR="00611407" w:rsidRPr="00245887">
          <w:rPr>
            <w:rStyle w:val="af0"/>
            <w:noProof/>
          </w:rPr>
          <w:t>1</w:t>
        </w:r>
        <w:r w:rsidR="00611407" w:rsidRPr="00245887">
          <w:rPr>
            <w:rStyle w:val="af0"/>
            <w:rFonts w:hint="eastAsia"/>
            <w:noProof/>
          </w:rPr>
          <w:t xml:space="preserve"> </w:t>
        </w:r>
        <w:r w:rsidR="00611407" w:rsidRPr="00245887">
          <w:rPr>
            <w:rStyle w:val="af0"/>
            <w:rFonts w:hint="eastAsia"/>
            <w:noProof/>
          </w:rPr>
          <w:t>终端云业务安全概述</w:t>
        </w:r>
        <w:r w:rsidR="00611407">
          <w:rPr>
            <w:noProof/>
            <w:webHidden/>
          </w:rPr>
          <w:tab/>
        </w:r>
        <w:r>
          <w:rPr>
            <w:noProof/>
            <w:webHidden/>
          </w:rPr>
          <w:fldChar w:fldCharType="begin"/>
        </w:r>
        <w:r w:rsidR="00611407">
          <w:rPr>
            <w:noProof/>
            <w:webHidden/>
          </w:rPr>
          <w:instrText xml:space="preserve"> PAGEREF _Toc365397576 \h </w:instrText>
        </w:r>
        <w:r>
          <w:rPr>
            <w:noProof/>
            <w:webHidden/>
          </w:rPr>
        </w:r>
        <w:r>
          <w:rPr>
            <w:noProof/>
            <w:webHidden/>
          </w:rPr>
          <w:fldChar w:fldCharType="separate"/>
        </w:r>
        <w:r w:rsidR="00611407">
          <w:rPr>
            <w:noProof/>
            <w:webHidden/>
          </w:rPr>
          <w:t>2</w:t>
        </w:r>
        <w:r>
          <w:rPr>
            <w:noProof/>
            <w:webHidden/>
          </w:rPr>
          <w:fldChar w:fldCharType="end"/>
        </w:r>
      </w:hyperlink>
    </w:p>
    <w:p w:rsidR="00611407" w:rsidRDefault="00EB74D6">
      <w:pPr>
        <w:pStyle w:val="10"/>
        <w:tabs>
          <w:tab w:val="right" w:leader="dot" w:pos="9010"/>
        </w:tabs>
        <w:rPr>
          <w:rFonts w:asciiTheme="minorHAnsi" w:eastAsiaTheme="minorEastAsia" w:hAnsiTheme="minorHAnsi" w:cstheme="minorBidi"/>
          <w:b w:val="0"/>
          <w:bCs w:val="0"/>
          <w:noProof/>
          <w:kern w:val="0"/>
          <w:sz w:val="22"/>
          <w:szCs w:val="22"/>
          <w:lang w:val="en-GB"/>
        </w:rPr>
      </w:pPr>
      <w:hyperlink w:anchor="_Toc365397577" w:history="1">
        <w:r w:rsidR="00611407" w:rsidRPr="00245887">
          <w:rPr>
            <w:rStyle w:val="af0"/>
            <w:noProof/>
          </w:rPr>
          <w:t>2</w:t>
        </w:r>
        <w:r w:rsidR="00611407" w:rsidRPr="00245887">
          <w:rPr>
            <w:rStyle w:val="af0"/>
            <w:rFonts w:hint="eastAsia"/>
            <w:noProof/>
          </w:rPr>
          <w:t xml:space="preserve"> </w:t>
        </w:r>
        <w:r w:rsidR="00611407" w:rsidRPr="00245887">
          <w:rPr>
            <w:rStyle w:val="af0"/>
            <w:rFonts w:hint="eastAsia"/>
            <w:noProof/>
          </w:rPr>
          <w:t>网络安全</w:t>
        </w:r>
        <w:r w:rsidR="00611407">
          <w:rPr>
            <w:noProof/>
            <w:webHidden/>
          </w:rPr>
          <w:tab/>
        </w:r>
        <w:r>
          <w:rPr>
            <w:noProof/>
            <w:webHidden/>
          </w:rPr>
          <w:fldChar w:fldCharType="begin"/>
        </w:r>
        <w:r w:rsidR="00611407">
          <w:rPr>
            <w:noProof/>
            <w:webHidden/>
          </w:rPr>
          <w:instrText xml:space="preserve"> PAGEREF _Toc365397577 \h </w:instrText>
        </w:r>
        <w:r>
          <w:rPr>
            <w:noProof/>
            <w:webHidden/>
          </w:rPr>
        </w:r>
        <w:r>
          <w:rPr>
            <w:noProof/>
            <w:webHidden/>
          </w:rPr>
          <w:fldChar w:fldCharType="separate"/>
        </w:r>
        <w:r w:rsidR="00611407">
          <w:rPr>
            <w:noProof/>
            <w:webHidden/>
          </w:rPr>
          <w:t>4</w:t>
        </w:r>
        <w:r>
          <w:rPr>
            <w:noProof/>
            <w:webHidden/>
          </w:rPr>
          <w:fldChar w:fldCharType="end"/>
        </w:r>
      </w:hyperlink>
    </w:p>
    <w:p w:rsidR="00611407" w:rsidRDefault="00EB74D6">
      <w:pPr>
        <w:pStyle w:val="10"/>
        <w:tabs>
          <w:tab w:val="right" w:leader="dot" w:pos="9010"/>
        </w:tabs>
        <w:rPr>
          <w:rFonts w:asciiTheme="minorHAnsi" w:eastAsiaTheme="minorEastAsia" w:hAnsiTheme="minorHAnsi" w:cstheme="minorBidi"/>
          <w:b w:val="0"/>
          <w:bCs w:val="0"/>
          <w:noProof/>
          <w:kern w:val="0"/>
          <w:sz w:val="22"/>
          <w:szCs w:val="22"/>
          <w:lang w:val="en-GB"/>
        </w:rPr>
      </w:pPr>
      <w:hyperlink w:anchor="_Toc365397578" w:history="1">
        <w:r w:rsidR="00611407" w:rsidRPr="00245887">
          <w:rPr>
            <w:rStyle w:val="af0"/>
            <w:noProof/>
          </w:rPr>
          <w:t>3</w:t>
        </w:r>
        <w:r w:rsidR="00611407" w:rsidRPr="00245887">
          <w:rPr>
            <w:rStyle w:val="af0"/>
            <w:rFonts w:hint="eastAsia"/>
            <w:noProof/>
          </w:rPr>
          <w:t xml:space="preserve"> </w:t>
        </w:r>
        <w:r w:rsidR="00611407" w:rsidRPr="00245887">
          <w:rPr>
            <w:rStyle w:val="af0"/>
            <w:rFonts w:hint="eastAsia"/>
            <w:noProof/>
          </w:rPr>
          <w:t>系统安全</w:t>
        </w:r>
        <w:r w:rsidR="00611407">
          <w:rPr>
            <w:noProof/>
            <w:webHidden/>
          </w:rPr>
          <w:tab/>
        </w:r>
        <w:r>
          <w:rPr>
            <w:noProof/>
            <w:webHidden/>
          </w:rPr>
          <w:fldChar w:fldCharType="begin"/>
        </w:r>
        <w:r w:rsidR="00611407">
          <w:rPr>
            <w:noProof/>
            <w:webHidden/>
          </w:rPr>
          <w:instrText xml:space="preserve"> PAGEREF _Toc365397578 \h </w:instrText>
        </w:r>
        <w:r>
          <w:rPr>
            <w:noProof/>
            <w:webHidden/>
          </w:rPr>
        </w:r>
        <w:r>
          <w:rPr>
            <w:noProof/>
            <w:webHidden/>
          </w:rPr>
          <w:fldChar w:fldCharType="separate"/>
        </w:r>
        <w:r w:rsidR="00611407">
          <w:rPr>
            <w:noProof/>
            <w:webHidden/>
          </w:rPr>
          <w:t>5</w:t>
        </w:r>
        <w:r>
          <w:rPr>
            <w:noProof/>
            <w:webHidden/>
          </w:rPr>
          <w:fldChar w:fldCharType="end"/>
        </w:r>
      </w:hyperlink>
    </w:p>
    <w:p w:rsidR="00611407" w:rsidRDefault="00EB74D6">
      <w:pPr>
        <w:pStyle w:val="10"/>
        <w:tabs>
          <w:tab w:val="right" w:leader="dot" w:pos="9010"/>
        </w:tabs>
        <w:rPr>
          <w:rFonts w:asciiTheme="minorHAnsi" w:eastAsiaTheme="minorEastAsia" w:hAnsiTheme="minorHAnsi" w:cstheme="minorBidi"/>
          <w:b w:val="0"/>
          <w:bCs w:val="0"/>
          <w:noProof/>
          <w:kern w:val="0"/>
          <w:sz w:val="22"/>
          <w:szCs w:val="22"/>
          <w:lang w:val="en-GB"/>
        </w:rPr>
      </w:pPr>
      <w:hyperlink w:anchor="_Toc365397579" w:history="1">
        <w:r w:rsidR="00611407" w:rsidRPr="00245887">
          <w:rPr>
            <w:rStyle w:val="af0"/>
            <w:noProof/>
          </w:rPr>
          <w:t>4</w:t>
        </w:r>
        <w:r w:rsidR="00611407" w:rsidRPr="00245887">
          <w:rPr>
            <w:rStyle w:val="af0"/>
            <w:rFonts w:hint="eastAsia"/>
            <w:noProof/>
          </w:rPr>
          <w:t xml:space="preserve"> </w:t>
        </w:r>
        <w:r w:rsidR="00611407" w:rsidRPr="00245887">
          <w:rPr>
            <w:rStyle w:val="af0"/>
            <w:rFonts w:hint="eastAsia"/>
            <w:noProof/>
          </w:rPr>
          <w:t>应用安全</w:t>
        </w:r>
        <w:r w:rsidR="00611407">
          <w:rPr>
            <w:noProof/>
            <w:webHidden/>
          </w:rPr>
          <w:tab/>
        </w:r>
        <w:r>
          <w:rPr>
            <w:noProof/>
            <w:webHidden/>
          </w:rPr>
          <w:fldChar w:fldCharType="begin"/>
        </w:r>
        <w:r w:rsidR="00611407">
          <w:rPr>
            <w:noProof/>
            <w:webHidden/>
          </w:rPr>
          <w:instrText xml:space="preserve"> PAGEREF _Toc365397579 \h </w:instrText>
        </w:r>
        <w:r>
          <w:rPr>
            <w:noProof/>
            <w:webHidden/>
          </w:rPr>
        </w:r>
        <w:r>
          <w:rPr>
            <w:noProof/>
            <w:webHidden/>
          </w:rPr>
          <w:fldChar w:fldCharType="separate"/>
        </w:r>
        <w:r w:rsidR="00611407">
          <w:rPr>
            <w:noProof/>
            <w:webHidden/>
          </w:rPr>
          <w:t>6</w:t>
        </w:r>
        <w:r>
          <w:rPr>
            <w:noProof/>
            <w:webHidden/>
          </w:rPr>
          <w:fldChar w:fldCharType="end"/>
        </w:r>
      </w:hyperlink>
    </w:p>
    <w:p w:rsidR="00611407" w:rsidRDefault="00EB74D6">
      <w:pPr>
        <w:pStyle w:val="10"/>
        <w:tabs>
          <w:tab w:val="right" w:leader="dot" w:pos="9010"/>
        </w:tabs>
        <w:rPr>
          <w:rFonts w:asciiTheme="minorHAnsi" w:eastAsiaTheme="minorEastAsia" w:hAnsiTheme="minorHAnsi" w:cstheme="minorBidi"/>
          <w:b w:val="0"/>
          <w:bCs w:val="0"/>
          <w:noProof/>
          <w:kern w:val="0"/>
          <w:sz w:val="22"/>
          <w:szCs w:val="22"/>
          <w:lang w:val="en-GB"/>
        </w:rPr>
      </w:pPr>
      <w:hyperlink w:anchor="_Toc365397580" w:history="1">
        <w:r w:rsidR="00611407" w:rsidRPr="00245887">
          <w:rPr>
            <w:rStyle w:val="af0"/>
            <w:noProof/>
          </w:rPr>
          <w:t>5</w:t>
        </w:r>
        <w:r w:rsidR="00611407" w:rsidRPr="00245887">
          <w:rPr>
            <w:rStyle w:val="af0"/>
            <w:rFonts w:hint="eastAsia"/>
            <w:noProof/>
          </w:rPr>
          <w:t xml:space="preserve"> </w:t>
        </w:r>
        <w:r w:rsidR="00611407" w:rsidRPr="00245887">
          <w:rPr>
            <w:rStyle w:val="af0"/>
            <w:rFonts w:hint="eastAsia"/>
            <w:noProof/>
          </w:rPr>
          <w:t>数据安全</w:t>
        </w:r>
        <w:r w:rsidR="00611407">
          <w:rPr>
            <w:noProof/>
            <w:webHidden/>
          </w:rPr>
          <w:tab/>
        </w:r>
        <w:r>
          <w:rPr>
            <w:noProof/>
            <w:webHidden/>
          </w:rPr>
          <w:fldChar w:fldCharType="begin"/>
        </w:r>
        <w:r w:rsidR="00611407">
          <w:rPr>
            <w:noProof/>
            <w:webHidden/>
          </w:rPr>
          <w:instrText xml:space="preserve"> PAGEREF _Toc365397580 \h </w:instrText>
        </w:r>
        <w:r>
          <w:rPr>
            <w:noProof/>
            <w:webHidden/>
          </w:rPr>
        </w:r>
        <w:r>
          <w:rPr>
            <w:noProof/>
            <w:webHidden/>
          </w:rPr>
          <w:fldChar w:fldCharType="separate"/>
        </w:r>
        <w:r w:rsidR="00611407">
          <w:rPr>
            <w:noProof/>
            <w:webHidden/>
          </w:rPr>
          <w:t>7</w:t>
        </w:r>
        <w:r>
          <w:rPr>
            <w:noProof/>
            <w:webHidden/>
          </w:rPr>
          <w:fldChar w:fldCharType="end"/>
        </w:r>
      </w:hyperlink>
    </w:p>
    <w:p w:rsidR="00611407" w:rsidRDefault="00EB74D6">
      <w:pPr>
        <w:pStyle w:val="10"/>
        <w:tabs>
          <w:tab w:val="right" w:leader="dot" w:pos="9010"/>
        </w:tabs>
        <w:rPr>
          <w:rFonts w:asciiTheme="minorHAnsi" w:eastAsiaTheme="minorEastAsia" w:hAnsiTheme="minorHAnsi" w:cstheme="minorBidi"/>
          <w:b w:val="0"/>
          <w:bCs w:val="0"/>
          <w:noProof/>
          <w:kern w:val="0"/>
          <w:sz w:val="22"/>
          <w:szCs w:val="22"/>
          <w:lang w:val="en-GB"/>
        </w:rPr>
      </w:pPr>
      <w:hyperlink w:anchor="_Toc365397581" w:history="1">
        <w:r w:rsidR="00611407" w:rsidRPr="00245887">
          <w:rPr>
            <w:rStyle w:val="af0"/>
            <w:noProof/>
          </w:rPr>
          <w:t>6</w:t>
        </w:r>
        <w:r w:rsidR="00611407" w:rsidRPr="00245887">
          <w:rPr>
            <w:rStyle w:val="af0"/>
            <w:rFonts w:hint="eastAsia"/>
            <w:noProof/>
          </w:rPr>
          <w:t xml:space="preserve"> </w:t>
        </w:r>
        <w:r w:rsidR="00611407" w:rsidRPr="00245887">
          <w:rPr>
            <w:rStyle w:val="af0"/>
            <w:rFonts w:hint="eastAsia"/>
            <w:noProof/>
          </w:rPr>
          <w:t>总结</w:t>
        </w:r>
        <w:r w:rsidR="00611407">
          <w:rPr>
            <w:noProof/>
            <w:webHidden/>
          </w:rPr>
          <w:tab/>
        </w:r>
        <w:r>
          <w:rPr>
            <w:noProof/>
            <w:webHidden/>
          </w:rPr>
          <w:fldChar w:fldCharType="begin"/>
        </w:r>
        <w:r w:rsidR="00611407">
          <w:rPr>
            <w:noProof/>
            <w:webHidden/>
          </w:rPr>
          <w:instrText xml:space="preserve"> PAGEREF _Toc365397581 \h </w:instrText>
        </w:r>
        <w:r>
          <w:rPr>
            <w:noProof/>
            <w:webHidden/>
          </w:rPr>
        </w:r>
        <w:r>
          <w:rPr>
            <w:noProof/>
            <w:webHidden/>
          </w:rPr>
          <w:fldChar w:fldCharType="separate"/>
        </w:r>
        <w:r w:rsidR="00611407">
          <w:rPr>
            <w:noProof/>
            <w:webHidden/>
          </w:rPr>
          <w:t>8</w:t>
        </w:r>
        <w:r>
          <w:rPr>
            <w:noProof/>
            <w:webHidden/>
          </w:rPr>
          <w:fldChar w:fldCharType="end"/>
        </w:r>
      </w:hyperlink>
    </w:p>
    <w:p w:rsidR="00611407" w:rsidRDefault="00EB74D6">
      <w:pPr>
        <w:pStyle w:val="10"/>
        <w:tabs>
          <w:tab w:val="right" w:leader="dot" w:pos="9010"/>
        </w:tabs>
        <w:rPr>
          <w:rStyle w:val="af0"/>
          <w:noProof/>
        </w:rPr>
      </w:pPr>
      <w:hyperlink w:anchor="_Toc365397582" w:history="1">
        <w:r w:rsidR="00611407" w:rsidRPr="00245887">
          <w:rPr>
            <w:rStyle w:val="af0"/>
            <w:noProof/>
          </w:rPr>
          <w:t>7</w:t>
        </w:r>
        <w:r w:rsidR="00611407" w:rsidRPr="00245887">
          <w:rPr>
            <w:rStyle w:val="af0"/>
            <w:rFonts w:hint="eastAsia"/>
            <w:noProof/>
          </w:rPr>
          <w:t xml:space="preserve"> </w:t>
        </w:r>
        <w:r w:rsidR="00611407" w:rsidRPr="00245887">
          <w:rPr>
            <w:rStyle w:val="af0"/>
            <w:rFonts w:hint="eastAsia"/>
            <w:noProof/>
          </w:rPr>
          <w:t>缩略语</w:t>
        </w:r>
        <w:r w:rsidR="00611407">
          <w:rPr>
            <w:noProof/>
            <w:webHidden/>
          </w:rPr>
          <w:tab/>
        </w:r>
        <w:r>
          <w:rPr>
            <w:noProof/>
            <w:webHidden/>
          </w:rPr>
          <w:fldChar w:fldCharType="begin"/>
        </w:r>
        <w:r w:rsidR="00611407">
          <w:rPr>
            <w:noProof/>
            <w:webHidden/>
          </w:rPr>
          <w:instrText xml:space="preserve"> PAGEREF _Toc365397582 \h </w:instrText>
        </w:r>
        <w:r>
          <w:rPr>
            <w:noProof/>
            <w:webHidden/>
          </w:rPr>
        </w:r>
        <w:r>
          <w:rPr>
            <w:noProof/>
            <w:webHidden/>
          </w:rPr>
          <w:fldChar w:fldCharType="separate"/>
        </w:r>
        <w:r w:rsidR="00611407">
          <w:rPr>
            <w:noProof/>
            <w:webHidden/>
          </w:rPr>
          <w:t>9</w:t>
        </w:r>
        <w:r>
          <w:rPr>
            <w:noProof/>
            <w:webHidden/>
          </w:rPr>
          <w:fldChar w:fldCharType="end"/>
        </w:r>
      </w:hyperlink>
    </w:p>
    <w:p w:rsidR="00611407" w:rsidRDefault="00611407">
      <w:pPr>
        <w:topLinePunct w:val="0"/>
        <w:adjustRightInd/>
        <w:snapToGrid/>
        <w:spacing w:before="0" w:after="0" w:line="240" w:lineRule="auto"/>
        <w:ind w:left="0"/>
      </w:pPr>
      <w:r>
        <w:br w:type="page"/>
      </w:r>
    </w:p>
    <w:p w:rsidR="00BD7C4D" w:rsidRPr="004A74AB" w:rsidRDefault="00EB74D6" w:rsidP="00945164">
      <w:pPr>
        <w:pStyle w:val="1"/>
      </w:pPr>
      <w:r>
        <w:rPr>
          <w:sz w:val="24"/>
          <w:szCs w:val="24"/>
        </w:rPr>
        <w:lastRenderedPageBreak/>
        <w:fldChar w:fldCharType="end"/>
      </w:r>
      <w:r w:rsidR="004808B4">
        <w:rPr>
          <w:rFonts w:hint="eastAsia"/>
        </w:rPr>
        <w:t>消费者云服务业务</w:t>
      </w:r>
      <w:r w:rsidR="004808B4" w:rsidRPr="00437CD0">
        <w:rPr>
          <w:rFonts w:hint="eastAsia"/>
        </w:rPr>
        <w:t>安全概述</w:t>
      </w:r>
    </w:p>
    <w:p w:rsidR="0048220F" w:rsidRPr="00682BAB" w:rsidRDefault="0048220F" w:rsidP="0048220F">
      <w:pPr>
        <w:shd w:val="clear" w:color="auto" w:fill="FFFFFF"/>
        <w:spacing w:after="300" w:line="330" w:lineRule="atLeast"/>
      </w:pPr>
      <w:bookmarkStart w:id="0" w:name="_Toc271718609"/>
      <w:r w:rsidRPr="004677AC">
        <w:rPr>
          <w:rFonts w:ascii="Arial" w:hAnsi="Arial"/>
          <w:kern w:val="0"/>
        </w:rPr>
        <w:t>随着电信网络和信息技术的不断演进与发展，网络安全面临的威胁和挑战将日益严重。华为对此高度重视，并致力于采取切实有效的措施提升产品和服务的安全性，从而帮助客户规避和减少安全方面的风险，以赢得各利益相关者的信赖。华为认为，构建一个开放、透明、可视的安全问题解决框架，将有助于整个产业链持续健康发展，</w:t>
      </w:r>
      <w:r>
        <w:rPr>
          <w:rFonts w:ascii="Arial" w:hAnsi="Arial" w:hint="eastAsia"/>
          <w:kern w:val="0"/>
        </w:rPr>
        <w:t>同时也承诺</w:t>
      </w:r>
      <w:r w:rsidRPr="004677AC">
        <w:rPr>
          <w:rFonts w:ascii="Arial" w:hAnsi="Arial"/>
          <w:kern w:val="0"/>
        </w:rPr>
        <w:t>将构筑并全面实施端到端的全球网络安全保障体系作为公司的重要发展战略之一，在遵从所有适用的国家和地区安全法规、国际电信标准和参考行业最佳实践的基础上，从政策、组织、流程、管理、技术和规范等方面建立和完善可持续、可信赖的安全保障体系，并与有关政府、客户及行业伙伴以开放和透明的方式，共同应对安全方面的挑战，全面满足客户的网络安全需求</w:t>
      </w:r>
      <w:r>
        <w:rPr>
          <w:rFonts w:ascii="Arial" w:hAnsi="Arial" w:hint="eastAsia"/>
          <w:kern w:val="0"/>
        </w:rPr>
        <w:t>。</w:t>
      </w:r>
    </w:p>
    <w:p w:rsidR="0048220F" w:rsidRPr="00BC58D5" w:rsidRDefault="00FE552E" w:rsidP="0048220F">
      <w:pPr>
        <w:spacing w:line="360" w:lineRule="auto"/>
      </w:pPr>
      <w:r>
        <w:rPr>
          <w:rFonts w:hint="eastAsia"/>
        </w:rPr>
        <w:t>使用智能</w:t>
      </w:r>
      <w:r w:rsidR="0048220F">
        <w:rPr>
          <w:rFonts w:hint="eastAsia"/>
        </w:rPr>
        <w:t>终端</w:t>
      </w:r>
      <w:r w:rsidR="000F38D8">
        <w:rPr>
          <w:rFonts w:hint="eastAsia"/>
        </w:rPr>
        <w:t>设备</w:t>
      </w:r>
      <w:r>
        <w:rPr>
          <w:rFonts w:hint="eastAsia"/>
        </w:rPr>
        <w:t>的用户</w:t>
      </w:r>
      <w:r w:rsidR="000F38D8">
        <w:rPr>
          <w:rFonts w:hint="eastAsia"/>
        </w:rPr>
        <w:t>越来越多</w:t>
      </w:r>
      <w:r>
        <w:rPr>
          <w:rFonts w:hint="eastAsia"/>
        </w:rPr>
        <w:t>，基于智能终端开发</w:t>
      </w:r>
      <w:r w:rsidR="000F38D8">
        <w:rPr>
          <w:rFonts w:hint="eastAsia"/>
        </w:rPr>
        <w:t>的</w:t>
      </w:r>
      <w:r>
        <w:rPr>
          <w:rFonts w:hint="eastAsia"/>
        </w:rPr>
        <w:t>移动互联网业务（</w:t>
      </w:r>
      <w:r w:rsidR="009E0718">
        <w:rPr>
          <w:rFonts w:hint="eastAsia"/>
        </w:rPr>
        <w:t>在本文统称</w:t>
      </w:r>
      <w:r w:rsidR="006E552C">
        <w:rPr>
          <w:rFonts w:hint="eastAsia"/>
        </w:rPr>
        <w:t>“</w:t>
      </w:r>
      <w:r w:rsidR="009E0718">
        <w:rPr>
          <w:rFonts w:hint="eastAsia"/>
        </w:rPr>
        <w:t>终端云业务</w:t>
      </w:r>
      <w:r w:rsidR="006E552C">
        <w:rPr>
          <w:rFonts w:hint="eastAsia"/>
        </w:rPr>
        <w:t>”</w:t>
      </w:r>
      <w:r>
        <w:rPr>
          <w:rFonts w:hint="eastAsia"/>
        </w:rPr>
        <w:t>）逐步</w:t>
      </w:r>
      <w:r w:rsidR="00135421">
        <w:rPr>
          <w:rFonts w:hint="eastAsia"/>
        </w:rPr>
        <w:t>融入</w:t>
      </w:r>
      <w:r w:rsidR="000F38D8">
        <w:rPr>
          <w:rFonts w:hint="eastAsia"/>
        </w:rPr>
        <w:t>人们的日常生活</w:t>
      </w:r>
      <w:r w:rsidR="0048220F">
        <w:rPr>
          <w:rFonts w:hint="eastAsia"/>
        </w:rPr>
        <w:t>，</w:t>
      </w:r>
      <w:r>
        <w:rPr>
          <w:rFonts w:hint="eastAsia"/>
        </w:rPr>
        <w:t>在为用户提供便利的同时</w:t>
      </w:r>
      <w:r w:rsidR="0048220F" w:rsidRPr="00BC58D5">
        <w:rPr>
          <w:rFonts w:hint="eastAsia"/>
        </w:rPr>
        <w:t>，</w:t>
      </w:r>
      <w:r w:rsidR="009E0718">
        <w:rPr>
          <w:rFonts w:hint="eastAsia"/>
        </w:rPr>
        <w:t>终端云</w:t>
      </w:r>
      <w:r>
        <w:rPr>
          <w:rFonts w:hint="eastAsia"/>
        </w:rPr>
        <w:t>业务安全也</w:t>
      </w:r>
      <w:r w:rsidR="0048220F" w:rsidRPr="00BC58D5">
        <w:rPr>
          <w:rFonts w:hint="eastAsia"/>
        </w:rPr>
        <w:t>越来越被</w:t>
      </w:r>
      <w:r w:rsidR="0048220F">
        <w:rPr>
          <w:rFonts w:hint="eastAsia"/>
        </w:rPr>
        <w:t>用户</w:t>
      </w:r>
      <w:r w:rsidR="0048220F" w:rsidRPr="00BC58D5">
        <w:rPr>
          <w:rFonts w:hint="eastAsia"/>
        </w:rPr>
        <w:t>关注。</w:t>
      </w:r>
      <w:r w:rsidR="009E0718">
        <w:rPr>
          <w:rFonts w:hint="eastAsia"/>
        </w:rPr>
        <w:t>终端</w:t>
      </w:r>
      <w:r w:rsidR="00F27FB3">
        <w:rPr>
          <w:rFonts w:hint="eastAsia"/>
        </w:rPr>
        <w:t>云业务</w:t>
      </w:r>
      <w:r w:rsidR="0048220F" w:rsidRPr="00BC58D5">
        <w:rPr>
          <w:rFonts w:hint="eastAsia"/>
        </w:rPr>
        <w:t>安全</w:t>
      </w:r>
      <w:r w:rsidR="0048220F">
        <w:rPr>
          <w:rFonts w:hint="eastAsia"/>
        </w:rPr>
        <w:t>面临的</w:t>
      </w:r>
      <w:r w:rsidR="0048220F" w:rsidRPr="00BC58D5">
        <w:rPr>
          <w:rFonts w:hint="eastAsia"/>
        </w:rPr>
        <w:t>主要</w:t>
      </w:r>
      <w:r w:rsidR="0048220F">
        <w:rPr>
          <w:rFonts w:hint="eastAsia"/>
        </w:rPr>
        <w:t>问题和</w:t>
      </w:r>
      <w:r w:rsidR="0048220F" w:rsidRPr="00BC58D5">
        <w:rPr>
          <w:rFonts w:hint="eastAsia"/>
        </w:rPr>
        <w:t>威胁分类如下：</w:t>
      </w:r>
    </w:p>
    <w:p w:rsidR="00F27FB3" w:rsidRPr="008B079E" w:rsidRDefault="00F27FB3" w:rsidP="00F27FB3">
      <w:pPr>
        <w:pStyle w:val="affffff3"/>
        <w:numPr>
          <w:ilvl w:val="4"/>
          <w:numId w:val="30"/>
        </w:numPr>
        <w:tabs>
          <w:tab w:val="left" w:pos="3119"/>
        </w:tabs>
        <w:adjustRightInd/>
        <w:spacing w:before="120" w:after="120" w:line="240" w:lineRule="auto"/>
        <w:ind w:left="2100" w:firstLineChars="0"/>
        <w:rPr>
          <w:rFonts w:ascii="Arial" w:hAnsi="Arial"/>
          <w:b/>
        </w:rPr>
      </w:pPr>
      <w:r w:rsidRPr="008B079E">
        <w:rPr>
          <w:rFonts w:ascii="Arial" w:hAnsi="Arial" w:hint="eastAsia"/>
          <w:b/>
        </w:rPr>
        <w:t>网络安全</w:t>
      </w:r>
      <w:r w:rsidR="009E0718">
        <w:rPr>
          <w:rFonts w:ascii="Arial" w:hAnsi="Arial" w:hint="eastAsia"/>
          <w:b/>
        </w:rPr>
        <w:t>威胁</w:t>
      </w:r>
      <w:r w:rsidRPr="008B079E">
        <w:rPr>
          <w:rFonts w:ascii="Arial" w:hAnsi="Arial" w:hint="eastAsia"/>
          <w:b/>
        </w:rPr>
        <w:t>：</w:t>
      </w:r>
      <w:r w:rsidRPr="008B079E">
        <w:rPr>
          <w:rFonts w:ascii="Arial" w:hAnsi="Arial" w:hint="eastAsia"/>
        </w:rPr>
        <w:t>数据拦截或篡改、不安全传输协议、密钥泄露等</w:t>
      </w:r>
      <w:r>
        <w:rPr>
          <w:rFonts w:ascii="Arial" w:hAnsi="Arial" w:hint="eastAsia"/>
        </w:rPr>
        <w:t>；</w:t>
      </w:r>
    </w:p>
    <w:p w:rsidR="00884BEA" w:rsidRPr="008B079E" w:rsidRDefault="00884BEA" w:rsidP="008B079E">
      <w:pPr>
        <w:pStyle w:val="affffff3"/>
        <w:numPr>
          <w:ilvl w:val="4"/>
          <w:numId w:val="30"/>
        </w:numPr>
        <w:tabs>
          <w:tab w:val="left" w:pos="3119"/>
        </w:tabs>
        <w:adjustRightInd/>
        <w:spacing w:before="120" w:after="120" w:line="240" w:lineRule="auto"/>
        <w:ind w:left="2100" w:firstLineChars="0"/>
        <w:rPr>
          <w:rFonts w:ascii="Arial" w:hAnsi="Arial"/>
        </w:rPr>
      </w:pPr>
      <w:r>
        <w:rPr>
          <w:rFonts w:ascii="Arial" w:hAnsi="Arial" w:hint="eastAsia"/>
          <w:b/>
        </w:rPr>
        <w:t>系统安全</w:t>
      </w:r>
      <w:r w:rsidR="009E0718">
        <w:rPr>
          <w:rFonts w:ascii="Arial" w:hAnsi="Arial" w:hint="eastAsia"/>
          <w:b/>
        </w:rPr>
        <w:t>威胁</w:t>
      </w:r>
      <w:r>
        <w:rPr>
          <w:rFonts w:ascii="Arial" w:hAnsi="Arial" w:hint="eastAsia"/>
          <w:b/>
        </w:rPr>
        <w:t>：</w:t>
      </w:r>
      <w:r w:rsidRPr="00884BEA">
        <w:rPr>
          <w:rFonts w:ascii="Arial" w:hAnsi="Arial" w:hint="eastAsia"/>
        </w:rPr>
        <w:t>操作系统的漏洞</w:t>
      </w:r>
      <w:r>
        <w:rPr>
          <w:rFonts w:ascii="Arial" w:hAnsi="Arial" w:hint="eastAsia"/>
        </w:rPr>
        <w:t>、</w:t>
      </w:r>
      <w:r w:rsidRPr="00884BEA">
        <w:rPr>
          <w:rFonts w:ascii="Arial" w:hAnsi="Arial" w:hint="eastAsia"/>
        </w:rPr>
        <w:t>操作系统的</w:t>
      </w:r>
      <w:r w:rsidR="009E0718">
        <w:rPr>
          <w:rFonts w:ascii="Arial" w:hAnsi="Arial" w:hint="eastAsia"/>
        </w:rPr>
        <w:t>不当</w:t>
      </w:r>
      <w:r w:rsidRPr="00884BEA">
        <w:rPr>
          <w:rFonts w:ascii="Arial" w:hAnsi="Arial" w:hint="eastAsia"/>
        </w:rPr>
        <w:t>配置</w:t>
      </w:r>
      <w:r>
        <w:rPr>
          <w:rFonts w:ascii="Arial" w:hAnsi="Arial" w:hint="eastAsia"/>
        </w:rPr>
        <w:t>等；</w:t>
      </w:r>
    </w:p>
    <w:p w:rsidR="00884BEA" w:rsidRPr="008B079E" w:rsidRDefault="00F27FB3" w:rsidP="00884BEA">
      <w:pPr>
        <w:pStyle w:val="affffff3"/>
        <w:numPr>
          <w:ilvl w:val="4"/>
          <w:numId w:val="30"/>
        </w:numPr>
        <w:tabs>
          <w:tab w:val="left" w:pos="3119"/>
        </w:tabs>
        <w:adjustRightInd/>
        <w:spacing w:before="120" w:after="120" w:line="240" w:lineRule="auto"/>
        <w:ind w:left="2100" w:firstLineChars="0"/>
        <w:rPr>
          <w:rFonts w:ascii="Arial" w:hAnsi="Arial"/>
          <w:b/>
        </w:rPr>
      </w:pPr>
      <w:r w:rsidRPr="008B079E">
        <w:rPr>
          <w:rFonts w:ascii="Arial" w:hAnsi="Arial" w:hint="eastAsia"/>
          <w:b/>
        </w:rPr>
        <w:t>应用</w:t>
      </w:r>
      <w:r>
        <w:rPr>
          <w:rFonts w:ascii="Arial" w:hAnsi="Arial" w:hint="eastAsia"/>
          <w:b/>
        </w:rPr>
        <w:t>安全</w:t>
      </w:r>
      <w:r w:rsidRPr="008B079E">
        <w:rPr>
          <w:rFonts w:ascii="Arial" w:hAnsi="Arial" w:hint="eastAsia"/>
          <w:b/>
        </w:rPr>
        <w:t>威胁：</w:t>
      </w:r>
      <w:r w:rsidRPr="008B079E">
        <w:rPr>
          <w:rFonts w:ascii="Arial" w:hAnsi="Arial" w:hint="eastAsia"/>
        </w:rPr>
        <w:t>病毒、木马、流氓</w:t>
      </w:r>
      <w:r w:rsidRPr="008B079E">
        <w:rPr>
          <w:rFonts w:ascii="Arial" w:hAnsi="Arial" w:hint="eastAsia"/>
        </w:rPr>
        <w:t>/</w:t>
      </w:r>
      <w:r w:rsidRPr="008B079E">
        <w:rPr>
          <w:rFonts w:ascii="Arial" w:hAnsi="Arial" w:hint="eastAsia"/>
        </w:rPr>
        <w:t>恶意软件</w:t>
      </w:r>
      <w:r w:rsidR="009E0718">
        <w:rPr>
          <w:rFonts w:ascii="Arial" w:hAnsi="Arial" w:hint="eastAsia"/>
        </w:rPr>
        <w:t>、黑客针对性攻击</w:t>
      </w:r>
      <w:r w:rsidRPr="008B079E">
        <w:rPr>
          <w:rFonts w:ascii="Arial" w:hAnsi="Arial" w:hint="eastAsia"/>
        </w:rPr>
        <w:t>等</w:t>
      </w:r>
      <w:r w:rsidR="00884BEA">
        <w:rPr>
          <w:rFonts w:ascii="Arial" w:hAnsi="Arial" w:hint="eastAsia"/>
        </w:rPr>
        <w:t>；</w:t>
      </w:r>
    </w:p>
    <w:p w:rsidR="0048220F" w:rsidRPr="008B079E" w:rsidRDefault="00F27FB3" w:rsidP="008B079E">
      <w:pPr>
        <w:pStyle w:val="affffff3"/>
        <w:numPr>
          <w:ilvl w:val="4"/>
          <w:numId w:val="30"/>
        </w:numPr>
        <w:tabs>
          <w:tab w:val="left" w:pos="3119"/>
        </w:tabs>
        <w:adjustRightInd/>
        <w:spacing w:before="120" w:after="120" w:line="240" w:lineRule="auto"/>
        <w:ind w:left="2100" w:firstLineChars="0"/>
        <w:rPr>
          <w:rFonts w:ascii="Arial" w:hAnsi="Arial"/>
          <w:b/>
        </w:rPr>
      </w:pPr>
      <w:r>
        <w:rPr>
          <w:rFonts w:ascii="Arial" w:hAnsi="Arial" w:hint="eastAsia"/>
          <w:b/>
        </w:rPr>
        <w:t>用户</w:t>
      </w:r>
      <w:r w:rsidRPr="008B079E">
        <w:rPr>
          <w:rFonts w:ascii="Arial" w:hAnsi="Arial" w:hint="eastAsia"/>
          <w:b/>
        </w:rPr>
        <w:t>数据安全</w:t>
      </w:r>
      <w:r w:rsidR="009E0718">
        <w:rPr>
          <w:rFonts w:ascii="Arial" w:hAnsi="Arial" w:hint="eastAsia"/>
          <w:b/>
        </w:rPr>
        <w:t>威胁</w:t>
      </w:r>
      <w:r w:rsidRPr="008B079E">
        <w:rPr>
          <w:rFonts w:ascii="Arial" w:hAnsi="Arial" w:hint="eastAsia"/>
          <w:b/>
        </w:rPr>
        <w:t>：</w:t>
      </w:r>
      <w:r w:rsidRPr="008B079E">
        <w:rPr>
          <w:rFonts w:ascii="Arial" w:hAnsi="Arial" w:hint="eastAsia"/>
        </w:rPr>
        <w:t>用户隐私泄露、数据丢失、账号密码窃取、窃听等</w:t>
      </w:r>
      <w:r w:rsidR="00A23D22">
        <w:rPr>
          <w:rFonts w:ascii="Arial" w:hAnsi="Arial" w:hint="eastAsia"/>
        </w:rPr>
        <w:t>。</w:t>
      </w:r>
    </w:p>
    <w:p w:rsidR="0048220F" w:rsidRPr="002F0777" w:rsidRDefault="00F96322" w:rsidP="0048220F">
      <w:pPr>
        <w:spacing w:line="360" w:lineRule="auto"/>
        <w:rPr>
          <w:kern w:val="0"/>
        </w:rPr>
      </w:pPr>
      <w:r>
        <w:rPr>
          <w:rFonts w:ascii="Arial" w:hAnsi="Arial" w:hint="eastAsia"/>
        </w:rPr>
        <w:t>华为</w:t>
      </w:r>
      <w:r w:rsidR="0048220F">
        <w:rPr>
          <w:rFonts w:ascii="Arial" w:hAnsi="Arial" w:hint="eastAsia"/>
        </w:rPr>
        <w:t>持续致力于终端</w:t>
      </w:r>
      <w:r w:rsidR="009E0718">
        <w:rPr>
          <w:rFonts w:ascii="Arial" w:hAnsi="Arial" w:hint="eastAsia"/>
        </w:rPr>
        <w:t>云业务的</w:t>
      </w:r>
      <w:r w:rsidR="0048220F">
        <w:rPr>
          <w:rFonts w:ascii="Arial" w:hAnsi="Arial" w:hint="eastAsia"/>
        </w:rPr>
        <w:t>安全性研究和开发，努力打造安全</w:t>
      </w:r>
      <w:r w:rsidR="009E0718">
        <w:rPr>
          <w:rFonts w:ascii="Arial" w:hAnsi="Arial" w:hint="eastAsia"/>
        </w:rPr>
        <w:t>、</w:t>
      </w:r>
      <w:r w:rsidR="0048220F">
        <w:rPr>
          <w:rFonts w:ascii="Arial" w:hAnsi="Arial" w:hint="eastAsia"/>
        </w:rPr>
        <w:t>可靠的终端</w:t>
      </w:r>
      <w:r w:rsidR="009E0718">
        <w:rPr>
          <w:rFonts w:ascii="Arial" w:hAnsi="Arial" w:hint="eastAsia"/>
        </w:rPr>
        <w:t>云业务系统</w:t>
      </w:r>
      <w:r w:rsidR="00625D8B">
        <w:rPr>
          <w:rFonts w:hint="eastAsia"/>
        </w:rPr>
        <w:t>。</w:t>
      </w:r>
      <w:r w:rsidR="0048220F">
        <w:rPr>
          <w:rFonts w:hint="eastAsia"/>
        </w:rPr>
        <w:t>华为</w:t>
      </w:r>
      <w:r w:rsidR="00B33DA7">
        <w:rPr>
          <w:rFonts w:hint="eastAsia"/>
        </w:rPr>
        <w:t>将终端</w:t>
      </w:r>
      <w:r w:rsidR="009E0718">
        <w:rPr>
          <w:rFonts w:hint="eastAsia"/>
        </w:rPr>
        <w:t>云业务</w:t>
      </w:r>
      <w:r w:rsidR="0048220F">
        <w:rPr>
          <w:rFonts w:hint="eastAsia"/>
        </w:rPr>
        <w:t>安全</w:t>
      </w:r>
      <w:r w:rsidR="009E0718">
        <w:rPr>
          <w:rFonts w:hint="eastAsia"/>
        </w:rPr>
        <w:t>通过</w:t>
      </w:r>
      <w:r w:rsidR="00B33DA7">
        <w:rPr>
          <w:rFonts w:hint="eastAsia"/>
        </w:rPr>
        <w:t>如下</w:t>
      </w:r>
      <w:r w:rsidR="0048220F">
        <w:rPr>
          <w:rFonts w:hint="eastAsia"/>
        </w:rPr>
        <w:t>几个层次</w:t>
      </w:r>
      <w:r w:rsidR="009E0718">
        <w:rPr>
          <w:rFonts w:hint="eastAsia"/>
        </w:rPr>
        <w:t>进行描述</w:t>
      </w:r>
      <w:r w:rsidR="00B33DA7">
        <w:rPr>
          <w:rFonts w:hint="eastAsia"/>
          <w:kern w:val="0"/>
        </w:rPr>
        <w:t>：</w:t>
      </w:r>
    </w:p>
    <w:tbl>
      <w:tblPr>
        <w:tblW w:w="0" w:type="auto"/>
        <w:tblInd w:w="3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tblPr>
      <w:tblGrid>
        <w:gridCol w:w="3600"/>
      </w:tblGrid>
      <w:tr w:rsidR="00D354E1" w:rsidTr="00D354E1">
        <w:trPr>
          <w:trHeight w:val="231"/>
        </w:trPr>
        <w:tc>
          <w:tcPr>
            <w:tcW w:w="3600" w:type="dxa"/>
            <w:shd w:val="clear" w:color="auto" w:fill="FFFFFF" w:themeFill="background1"/>
          </w:tcPr>
          <w:p w:rsidR="00D354E1" w:rsidRPr="00A23D22" w:rsidRDefault="006E552C" w:rsidP="006E552C">
            <w:pPr>
              <w:pStyle w:val="Figure"/>
              <w:spacing w:before="0" w:after="0" w:line="240" w:lineRule="auto"/>
              <w:ind w:left="1134"/>
              <w:rPr>
                <w:b/>
              </w:rPr>
            </w:pPr>
            <w:r w:rsidRPr="00A23D22">
              <w:rPr>
                <w:rFonts w:hint="eastAsia"/>
                <w:b/>
              </w:rPr>
              <w:t>网络安全</w:t>
            </w:r>
          </w:p>
        </w:tc>
      </w:tr>
      <w:tr w:rsidR="00D354E1" w:rsidTr="00D354E1">
        <w:trPr>
          <w:trHeight w:val="320"/>
        </w:trPr>
        <w:tc>
          <w:tcPr>
            <w:tcW w:w="3600" w:type="dxa"/>
            <w:shd w:val="clear" w:color="auto" w:fill="FFFFFF" w:themeFill="background1"/>
          </w:tcPr>
          <w:p w:rsidR="00D354E1" w:rsidRPr="00A23D22" w:rsidRDefault="006E552C" w:rsidP="00D354E1">
            <w:pPr>
              <w:pStyle w:val="Figure"/>
              <w:spacing w:before="0" w:after="0" w:line="240" w:lineRule="auto"/>
              <w:ind w:left="1134"/>
              <w:rPr>
                <w:b/>
              </w:rPr>
            </w:pPr>
            <w:r w:rsidRPr="00A23D22">
              <w:rPr>
                <w:rFonts w:hint="eastAsia"/>
                <w:b/>
              </w:rPr>
              <w:t>系统安全</w:t>
            </w:r>
          </w:p>
        </w:tc>
      </w:tr>
      <w:tr w:rsidR="00D354E1" w:rsidTr="00D354E1">
        <w:trPr>
          <w:trHeight w:val="290"/>
        </w:trPr>
        <w:tc>
          <w:tcPr>
            <w:tcW w:w="3600" w:type="dxa"/>
            <w:shd w:val="clear" w:color="auto" w:fill="FFFFFF" w:themeFill="background1"/>
          </w:tcPr>
          <w:p w:rsidR="00D354E1" w:rsidRPr="00A23D22" w:rsidRDefault="006E552C" w:rsidP="004D16F9">
            <w:pPr>
              <w:pStyle w:val="Figure"/>
              <w:spacing w:before="0" w:after="0" w:line="240" w:lineRule="auto"/>
              <w:ind w:left="1134"/>
              <w:rPr>
                <w:b/>
              </w:rPr>
            </w:pPr>
            <w:r w:rsidRPr="00A23D22">
              <w:rPr>
                <w:rFonts w:hint="eastAsia"/>
                <w:b/>
              </w:rPr>
              <w:t>应用安全</w:t>
            </w:r>
          </w:p>
        </w:tc>
      </w:tr>
      <w:tr w:rsidR="00D354E1" w:rsidTr="00D354E1">
        <w:trPr>
          <w:trHeight w:val="290"/>
        </w:trPr>
        <w:tc>
          <w:tcPr>
            <w:tcW w:w="3600" w:type="dxa"/>
            <w:shd w:val="clear" w:color="auto" w:fill="FFFFFF" w:themeFill="background1"/>
          </w:tcPr>
          <w:p w:rsidR="00D354E1" w:rsidRPr="00A23D22" w:rsidRDefault="006E552C" w:rsidP="004D16F9">
            <w:pPr>
              <w:pStyle w:val="Figure"/>
              <w:spacing w:before="0" w:after="0" w:line="240" w:lineRule="auto"/>
              <w:ind w:left="1134"/>
              <w:rPr>
                <w:b/>
              </w:rPr>
            </w:pPr>
            <w:r w:rsidRPr="00A23D22">
              <w:rPr>
                <w:rFonts w:hint="eastAsia"/>
                <w:b/>
              </w:rPr>
              <w:t>数据安全</w:t>
            </w:r>
          </w:p>
        </w:tc>
      </w:tr>
    </w:tbl>
    <w:p w:rsidR="00631502" w:rsidRDefault="00631502">
      <w:pPr>
        <w:topLinePunct w:val="0"/>
        <w:adjustRightInd/>
        <w:snapToGrid/>
        <w:spacing w:before="0" w:after="0" w:line="240" w:lineRule="auto"/>
        <w:ind w:left="0"/>
      </w:pPr>
      <w:r>
        <w:br w:type="page"/>
      </w:r>
    </w:p>
    <w:p w:rsidR="006E552C" w:rsidRDefault="006E552C" w:rsidP="006E552C">
      <w:pPr>
        <w:pStyle w:val="1"/>
      </w:pPr>
      <w:bookmarkStart w:id="1" w:name="_Toc365397577"/>
      <w:bookmarkEnd w:id="0"/>
      <w:r>
        <w:rPr>
          <w:rFonts w:hint="eastAsia"/>
        </w:rPr>
        <w:lastRenderedPageBreak/>
        <w:t>网络安全</w:t>
      </w:r>
      <w:bookmarkEnd w:id="1"/>
    </w:p>
    <w:p w:rsidR="006E552C" w:rsidRDefault="001D2540" w:rsidP="006E552C">
      <w:pPr>
        <w:pStyle w:val="afff5"/>
        <w:spacing w:line="300" w:lineRule="auto"/>
        <w:ind w:leftChars="810" w:firstLineChars="0" w:firstLine="0"/>
      </w:pPr>
      <w:bookmarkStart w:id="2" w:name="_Toc270515287"/>
      <w:bookmarkStart w:id="3" w:name="_Toc270515514"/>
      <w:bookmarkStart w:id="4" w:name="_Toc270515288"/>
      <w:bookmarkStart w:id="5" w:name="_Toc270515515"/>
      <w:bookmarkStart w:id="6" w:name="_Toc270515289"/>
      <w:bookmarkStart w:id="7" w:name="_Toc270515516"/>
      <w:bookmarkStart w:id="8" w:name="_Toc270515290"/>
      <w:bookmarkStart w:id="9" w:name="_Toc270515517"/>
      <w:bookmarkStart w:id="10" w:name="_Toc270515291"/>
      <w:bookmarkStart w:id="11" w:name="_Toc270515518"/>
      <w:bookmarkEnd w:id="2"/>
      <w:bookmarkEnd w:id="3"/>
      <w:bookmarkEnd w:id="4"/>
      <w:bookmarkEnd w:id="5"/>
      <w:bookmarkEnd w:id="6"/>
      <w:bookmarkEnd w:id="7"/>
      <w:bookmarkEnd w:id="8"/>
      <w:bookmarkEnd w:id="9"/>
      <w:bookmarkEnd w:id="10"/>
      <w:bookmarkEnd w:id="11"/>
      <w:ins w:id="12" w:author="l00164768" w:date="2016-04-27T22:52:00Z">
        <w:r>
          <w:rPr>
            <w:rFonts w:hint="eastAsia"/>
          </w:rPr>
          <w:t>BI</w:t>
        </w:r>
        <w:r>
          <w:rPr>
            <w:rFonts w:hint="eastAsia"/>
          </w:rPr>
          <w:t>数据平台</w:t>
        </w:r>
      </w:ins>
      <w:del w:id="13" w:author="l00164768" w:date="2016-04-27T22:52:00Z">
        <w:r w:rsidR="004808B4" w:rsidDel="001D2540">
          <w:rPr>
            <w:rFonts w:hint="eastAsia"/>
          </w:rPr>
          <w:delText>用户体验改进支撑系统</w:delText>
        </w:r>
        <w:r w:rsidR="004808B4" w:rsidDel="001D2540">
          <w:rPr>
            <w:rFonts w:hint="eastAsia"/>
          </w:rPr>
          <w:delText>(UEISS)</w:delText>
        </w:r>
      </w:del>
      <w:r w:rsidR="004808B4">
        <w:rPr>
          <w:rFonts w:hint="eastAsia"/>
        </w:rPr>
        <w:t>的所有业务仅对华为内部员工、内部业务部件提供服务。业务在网络中</w:t>
      </w:r>
      <w:r w:rsidR="004808B4" w:rsidRPr="009A73C8">
        <w:rPr>
          <w:rFonts w:hint="eastAsia"/>
        </w:rPr>
        <w:t>传输</w:t>
      </w:r>
      <w:r w:rsidR="004808B4">
        <w:rPr>
          <w:rFonts w:hint="eastAsia"/>
        </w:rPr>
        <w:t>重要</w:t>
      </w:r>
      <w:r w:rsidR="00053871">
        <w:rPr>
          <w:rFonts w:hint="eastAsia"/>
        </w:rPr>
        <w:t>、敏感数据时，</w:t>
      </w:r>
      <w:r w:rsidR="006E552C" w:rsidRPr="007F0E3B">
        <w:rPr>
          <w:rFonts w:hint="eastAsia"/>
        </w:rPr>
        <w:t>采用安全传输通道</w:t>
      </w:r>
      <w:r w:rsidR="004808B4">
        <w:rPr>
          <w:rFonts w:hint="eastAsia"/>
        </w:rPr>
        <w:t>同时针对个人敏感数据进行加密</w:t>
      </w:r>
      <w:r w:rsidR="006E552C" w:rsidRPr="007F0E3B">
        <w:rPr>
          <w:rFonts w:hint="eastAsia"/>
        </w:rPr>
        <w:t>传输</w:t>
      </w:r>
      <w:r w:rsidR="006E552C">
        <w:rPr>
          <w:rFonts w:hint="eastAsia"/>
        </w:rPr>
        <w:t>来</w:t>
      </w:r>
      <w:r w:rsidR="006E552C" w:rsidRPr="009A73C8">
        <w:rPr>
          <w:rFonts w:hint="eastAsia"/>
        </w:rPr>
        <w:t>保证数据的安全</w:t>
      </w:r>
      <w:r w:rsidR="006E552C" w:rsidRPr="007F0E3B">
        <w:rPr>
          <w:rFonts w:hint="eastAsia"/>
        </w:rPr>
        <w:t>，</w:t>
      </w:r>
      <w:r w:rsidR="00053871">
        <w:rPr>
          <w:rFonts w:hint="eastAsia"/>
        </w:rPr>
        <w:t>另外，在网络入口处部署安全设备，例如：防火墙、入侵（检测）防御系统</w:t>
      </w:r>
      <w:r w:rsidR="004808B4">
        <w:rPr>
          <w:rFonts w:hint="eastAsia"/>
        </w:rPr>
        <w:t>、</w:t>
      </w:r>
      <w:proofErr w:type="spellStart"/>
      <w:r w:rsidR="004808B4">
        <w:rPr>
          <w:rFonts w:hint="eastAsia"/>
        </w:rPr>
        <w:t>ip</w:t>
      </w:r>
      <w:proofErr w:type="spellEnd"/>
      <w:r w:rsidR="004808B4">
        <w:rPr>
          <w:rFonts w:hint="eastAsia"/>
        </w:rPr>
        <w:t>白名单控制等</w:t>
      </w:r>
      <w:r w:rsidR="00053871">
        <w:rPr>
          <w:rFonts w:hint="eastAsia"/>
        </w:rPr>
        <w:t>保护业务系统安全，为用户提供安全可靠的业务系统</w:t>
      </w:r>
      <w:r w:rsidR="006E552C">
        <w:rPr>
          <w:rFonts w:hint="eastAsia"/>
        </w:rPr>
        <w:t>。</w:t>
      </w:r>
    </w:p>
    <w:p w:rsidR="006E552C" w:rsidRPr="00B01063" w:rsidRDefault="006E552C" w:rsidP="006E552C">
      <w:pPr>
        <w:rPr>
          <w:b/>
        </w:rPr>
      </w:pPr>
      <w:r w:rsidRPr="00B01063">
        <w:rPr>
          <w:rFonts w:hint="eastAsia"/>
          <w:b/>
        </w:rPr>
        <w:t>VPN</w:t>
      </w:r>
    </w:p>
    <w:p w:rsidR="006E552C" w:rsidRPr="009433F9" w:rsidRDefault="001D2540" w:rsidP="00053871">
      <w:pPr>
        <w:pStyle w:val="afff5"/>
        <w:spacing w:line="300" w:lineRule="auto"/>
        <w:ind w:leftChars="810" w:firstLineChars="0" w:firstLine="0"/>
      </w:pPr>
      <w:ins w:id="14" w:author="l00164768" w:date="2016-04-27T22:53:00Z">
        <w:r>
          <w:rPr>
            <w:rFonts w:hint="eastAsia"/>
          </w:rPr>
          <w:t>BI</w:t>
        </w:r>
        <w:r>
          <w:rPr>
            <w:rFonts w:hint="eastAsia"/>
          </w:rPr>
          <w:t>数据平台</w:t>
        </w:r>
      </w:ins>
      <w:del w:id="15" w:author="l00164768" w:date="2016-04-27T22:53:00Z">
        <w:r w:rsidR="004808B4" w:rsidDel="001D2540">
          <w:rPr>
            <w:rFonts w:hint="eastAsia"/>
          </w:rPr>
          <w:delText>UEISS</w:delText>
        </w:r>
      </w:del>
      <w:r w:rsidR="004808B4">
        <w:rPr>
          <w:rFonts w:hint="eastAsia"/>
        </w:rPr>
        <w:t>提供的面向最终用户的服务，要求必须接入公司</w:t>
      </w:r>
      <w:proofErr w:type="spellStart"/>
      <w:r w:rsidR="004808B4">
        <w:rPr>
          <w:rFonts w:hint="eastAsia"/>
        </w:rPr>
        <w:t>iaccess</w:t>
      </w:r>
      <w:proofErr w:type="spellEnd"/>
      <w:r w:rsidR="004808B4">
        <w:rPr>
          <w:rFonts w:hint="eastAsia"/>
        </w:rPr>
        <w:t>或运维</w:t>
      </w:r>
      <w:proofErr w:type="spellStart"/>
      <w:r w:rsidR="004808B4">
        <w:rPr>
          <w:rFonts w:hint="eastAsia"/>
        </w:rPr>
        <w:t>vpn</w:t>
      </w:r>
      <w:proofErr w:type="spellEnd"/>
      <w:r w:rsidR="004808B4">
        <w:rPr>
          <w:rFonts w:hint="eastAsia"/>
        </w:rPr>
        <w:t>才可以进行相关的业务操作。</w:t>
      </w:r>
    </w:p>
    <w:p w:rsidR="006E552C" w:rsidRPr="000B124B" w:rsidRDefault="006E552C" w:rsidP="006E552C">
      <w:pPr>
        <w:rPr>
          <w:b/>
        </w:rPr>
      </w:pPr>
      <w:r w:rsidRPr="000B124B">
        <w:rPr>
          <w:rFonts w:hint="eastAsia"/>
          <w:b/>
        </w:rPr>
        <w:t>SSL/TLS</w:t>
      </w:r>
    </w:p>
    <w:p w:rsidR="006E552C" w:rsidRDefault="004808B4" w:rsidP="00053871">
      <w:pPr>
        <w:pStyle w:val="afff5"/>
        <w:spacing w:line="300" w:lineRule="auto"/>
        <w:ind w:leftChars="810" w:firstLineChars="0" w:firstLine="0"/>
      </w:pPr>
      <w:r>
        <w:rPr>
          <w:rFonts w:hint="eastAsia"/>
        </w:rPr>
        <w:t>所有面向用户的服务均采用</w:t>
      </w:r>
      <w:r>
        <w:rPr>
          <w:rFonts w:hint="eastAsia"/>
        </w:rPr>
        <w:t>SSL</w:t>
      </w:r>
      <w:r>
        <w:rPr>
          <w:rFonts w:hint="eastAsia"/>
        </w:rPr>
        <w:t>安全传输协议。</w:t>
      </w:r>
      <w:r w:rsidR="006E552C">
        <w:rPr>
          <w:rFonts w:hint="eastAsia"/>
        </w:rPr>
        <w:t>支持</w:t>
      </w:r>
      <w:r w:rsidR="006E552C">
        <w:rPr>
          <w:rFonts w:hint="eastAsia"/>
        </w:rPr>
        <w:t>SSL v3</w:t>
      </w:r>
      <w:r w:rsidR="006E552C">
        <w:rPr>
          <w:rFonts w:hint="eastAsia"/>
        </w:rPr>
        <w:t>和</w:t>
      </w:r>
      <w:r w:rsidR="006E552C">
        <w:rPr>
          <w:rFonts w:hint="eastAsia"/>
        </w:rPr>
        <w:t>TLS v1.0/1.1/1.2</w:t>
      </w:r>
      <w:r w:rsidR="006E552C">
        <w:rPr>
          <w:rFonts w:hint="eastAsia"/>
        </w:rPr>
        <w:t>。</w:t>
      </w:r>
    </w:p>
    <w:p w:rsidR="00053871" w:rsidRPr="00053871" w:rsidRDefault="00053871" w:rsidP="00053871">
      <w:pPr>
        <w:rPr>
          <w:b/>
        </w:rPr>
      </w:pPr>
      <w:r w:rsidRPr="00053871">
        <w:rPr>
          <w:rFonts w:hint="eastAsia"/>
          <w:b/>
        </w:rPr>
        <w:t>防火墙</w:t>
      </w:r>
    </w:p>
    <w:p w:rsidR="00053871" w:rsidRDefault="00053871" w:rsidP="00053871">
      <w:pPr>
        <w:pStyle w:val="afff5"/>
        <w:spacing w:line="300" w:lineRule="auto"/>
        <w:ind w:leftChars="810" w:firstLineChars="0" w:firstLine="0"/>
        <w:rPr>
          <w:rFonts w:ascii="Arial" w:hAnsi="Arial"/>
        </w:rPr>
      </w:pPr>
      <w:r>
        <w:rPr>
          <w:rFonts w:ascii="Arial" w:hAnsi="Arial" w:hint="eastAsia"/>
        </w:rPr>
        <w:t>只开放业务必须使用的端口供</w:t>
      </w:r>
      <w:r w:rsidR="00813322">
        <w:rPr>
          <w:rFonts w:ascii="Arial" w:hAnsi="Arial" w:hint="eastAsia"/>
        </w:rPr>
        <w:t>用户</w:t>
      </w:r>
      <w:r>
        <w:rPr>
          <w:rFonts w:ascii="Arial" w:hAnsi="Arial" w:hint="eastAsia"/>
        </w:rPr>
        <w:t>访问，并</w:t>
      </w:r>
      <w:r w:rsidRPr="00053871">
        <w:rPr>
          <w:rFonts w:ascii="Arial" w:hAnsi="Arial" w:hint="eastAsia"/>
        </w:rPr>
        <w:t>对进出业务系统网络的数据包进行过滤，避免业务系统受到网络层攻击</w:t>
      </w:r>
      <w:r>
        <w:rPr>
          <w:rFonts w:ascii="Arial" w:hAnsi="Arial" w:hint="eastAsia"/>
        </w:rPr>
        <w:t>。</w:t>
      </w:r>
    </w:p>
    <w:p w:rsidR="00053871" w:rsidRPr="00053871" w:rsidRDefault="00053871" w:rsidP="00053871">
      <w:pPr>
        <w:rPr>
          <w:b/>
        </w:rPr>
      </w:pPr>
      <w:r w:rsidRPr="00053871">
        <w:rPr>
          <w:rFonts w:hint="eastAsia"/>
          <w:b/>
        </w:rPr>
        <w:t>入侵（检测）防御系统</w:t>
      </w:r>
    </w:p>
    <w:p w:rsidR="00053871" w:rsidRDefault="004808B4" w:rsidP="00053871">
      <w:pPr>
        <w:spacing w:line="360" w:lineRule="auto"/>
        <w:rPr>
          <w:rFonts w:ascii="Arial" w:hAnsi="Arial"/>
        </w:rPr>
      </w:pPr>
      <w:r>
        <w:rPr>
          <w:rFonts w:ascii="Arial" w:hAnsi="Arial" w:hint="eastAsia"/>
        </w:rPr>
        <w:t>业务部件之间的交互采用</w:t>
      </w:r>
      <w:proofErr w:type="spellStart"/>
      <w:r>
        <w:rPr>
          <w:rFonts w:ascii="Arial" w:hAnsi="Arial" w:hint="eastAsia"/>
        </w:rPr>
        <w:t>ip</w:t>
      </w:r>
      <w:proofErr w:type="spellEnd"/>
      <w:r>
        <w:rPr>
          <w:rFonts w:ascii="Arial" w:hAnsi="Arial" w:hint="eastAsia"/>
        </w:rPr>
        <w:t>白名单进行控制，内部部件采用内部</w:t>
      </w:r>
      <w:proofErr w:type="spellStart"/>
      <w:r>
        <w:rPr>
          <w:rFonts w:ascii="Arial" w:hAnsi="Arial" w:hint="eastAsia"/>
        </w:rPr>
        <w:t>ip</w:t>
      </w:r>
      <w:proofErr w:type="spellEnd"/>
      <w:r>
        <w:rPr>
          <w:rFonts w:ascii="Arial" w:hAnsi="Arial" w:hint="eastAsia"/>
        </w:rPr>
        <w:t>通信，外部部件进行证书验证。</w:t>
      </w:r>
    </w:p>
    <w:p w:rsidR="00053871" w:rsidRDefault="00053871">
      <w:pPr>
        <w:topLinePunct w:val="0"/>
        <w:adjustRightInd/>
        <w:snapToGrid/>
        <w:spacing w:before="0" w:after="0" w:line="240" w:lineRule="auto"/>
        <w:ind w:left="0"/>
        <w:rPr>
          <w:rFonts w:ascii="Arial" w:hAnsi="Arial"/>
        </w:rPr>
      </w:pPr>
      <w:r>
        <w:rPr>
          <w:rFonts w:ascii="Arial" w:hAnsi="Arial"/>
        </w:rPr>
        <w:br w:type="page"/>
      </w:r>
    </w:p>
    <w:p w:rsidR="006C1C01" w:rsidRDefault="006C1C01" w:rsidP="00712F37">
      <w:pPr>
        <w:pStyle w:val="1"/>
      </w:pPr>
      <w:bookmarkStart w:id="16" w:name="_Toc365397578"/>
      <w:r>
        <w:rPr>
          <w:rFonts w:hint="eastAsia"/>
        </w:rPr>
        <w:lastRenderedPageBreak/>
        <w:t>系统</w:t>
      </w:r>
      <w:r w:rsidR="004319D6">
        <w:rPr>
          <w:rFonts w:hint="eastAsia"/>
        </w:rPr>
        <w:t>安全</w:t>
      </w:r>
      <w:bookmarkEnd w:id="16"/>
    </w:p>
    <w:p w:rsidR="00517631" w:rsidRDefault="00517631" w:rsidP="00317900">
      <w:pPr>
        <w:pStyle w:val="afff5"/>
        <w:spacing w:line="300" w:lineRule="auto"/>
        <w:ind w:leftChars="810" w:firstLineChars="0" w:firstLine="0"/>
      </w:pPr>
      <w:r>
        <w:rPr>
          <w:rFonts w:hint="eastAsia"/>
        </w:rPr>
        <w:t>本章节主要关注</w:t>
      </w:r>
      <w:bookmarkStart w:id="17" w:name="OLE_LINK17"/>
      <w:bookmarkStart w:id="18" w:name="OLE_LINK18"/>
      <w:r w:rsidR="00247AC9">
        <w:rPr>
          <w:rFonts w:hint="eastAsia"/>
        </w:rPr>
        <w:t>OS</w:t>
      </w:r>
      <w:r>
        <w:rPr>
          <w:rFonts w:hint="eastAsia"/>
        </w:rPr>
        <w:t>的</w:t>
      </w:r>
      <w:r w:rsidR="0091463D">
        <w:rPr>
          <w:rFonts w:hint="eastAsia"/>
        </w:rPr>
        <w:t>系统</w:t>
      </w:r>
      <w:r>
        <w:rPr>
          <w:rFonts w:hint="eastAsia"/>
        </w:rPr>
        <w:t>安全</w:t>
      </w:r>
      <w:r w:rsidR="008B54A3">
        <w:rPr>
          <w:rFonts w:hint="eastAsia"/>
        </w:rPr>
        <w:t>及安全策略</w:t>
      </w:r>
      <w:bookmarkEnd w:id="17"/>
      <w:bookmarkEnd w:id="18"/>
      <w:r w:rsidR="008B54A3">
        <w:rPr>
          <w:rFonts w:hint="eastAsia"/>
        </w:rPr>
        <w:t>等。</w:t>
      </w:r>
      <w:r>
        <w:rPr>
          <w:rFonts w:hint="eastAsia"/>
        </w:rPr>
        <w:t>华为密切与操作系统厂商合作，跟踪操作系统的漏洞的发布，</w:t>
      </w:r>
      <w:r w:rsidR="00317900">
        <w:rPr>
          <w:rFonts w:hint="eastAsia"/>
        </w:rPr>
        <w:t>及时升级系统的补丁；</w:t>
      </w:r>
      <w:r w:rsidR="00317900" w:rsidRPr="00FF690F">
        <w:rPr>
          <w:rFonts w:hint="eastAsia"/>
        </w:rPr>
        <w:t>同时</w:t>
      </w:r>
      <w:r>
        <w:rPr>
          <w:rFonts w:hint="eastAsia"/>
        </w:rPr>
        <w:t>也关注操作系统的安全策略的配置，保证系统的权限进行合理的分配、多余的服务和协议端口会被关闭以及系统的账户被合理的管理等。</w:t>
      </w:r>
      <w:r>
        <w:rPr>
          <w:rFonts w:hint="eastAsia"/>
        </w:rPr>
        <w:t xml:space="preserve"> </w:t>
      </w:r>
    </w:p>
    <w:p w:rsidR="00517631" w:rsidRDefault="00517631" w:rsidP="00517631">
      <w:pPr>
        <w:rPr>
          <w:b/>
        </w:rPr>
      </w:pPr>
      <w:r w:rsidRPr="00C4275B">
        <w:rPr>
          <w:rFonts w:hint="eastAsia"/>
          <w:b/>
        </w:rPr>
        <w:t>系统安全</w:t>
      </w:r>
    </w:p>
    <w:p w:rsidR="00E45A69" w:rsidRPr="00F827D3" w:rsidRDefault="00C358B2" w:rsidP="00E45A69">
      <w:pPr>
        <w:pStyle w:val="afff5"/>
        <w:spacing w:line="300" w:lineRule="auto"/>
        <w:ind w:leftChars="810" w:firstLineChars="0" w:firstLine="0"/>
        <w:rPr>
          <w:rFonts w:ascii="Arial" w:hAnsi="Arial"/>
        </w:rPr>
      </w:pPr>
      <w:r w:rsidRPr="0091463D">
        <w:rPr>
          <w:rFonts w:hint="eastAsia"/>
        </w:rPr>
        <w:t>通过镜像签名认证机制保证</w:t>
      </w:r>
      <w:r w:rsidR="00247AC9">
        <w:rPr>
          <w:rFonts w:hint="eastAsia"/>
        </w:rPr>
        <w:t>设备</w:t>
      </w:r>
      <w:r w:rsidRPr="0091463D">
        <w:rPr>
          <w:rFonts w:hint="eastAsia"/>
        </w:rPr>
        <w:t>系统的完整性，</w:t>
      </w:r>
      <w:r w:rsidR="00E45A69" w:rsidRPr="0091463D">
        <w:rPr>
          <w:rFonts w:hint="eastAsia"/>
        </w:rPr>
        <w:t>确保系统不会被非法篡改。</w:t>
      </w:r>
      <w:r w:rsidR="00CA6428">
        <w:rPr>
          <w:rFonts w:ascii="Arial" w:hAnsi="Arial" w:hint="eastAsia"/>
        </w:rPr>
        <w:t>华为与业</w:t>
      </w:r>
      <w:r w:rsidR="008A4D24">
        <w:rPr>
          <w:rFonts w:ascii="Arial" w:hAnsi="Arial" w:hint="eastAsia"/>
        </w:rPr>
        <w:t>界</w:t>
      </w:r>
      <w:r w:rsidR="00CA6428">
        <w:rPr>
          <w:rFonts w:ascii="Arial" w:hAnsi="Arial" w:hint="eastAsia"/>
        </w:rPr>
        <w:t>主流</w:t>
      </w:r>
      <w:r w:rsidR="00CA6428">
        <w:rPr>
          <w:rFonts w:ascii="Arial" w:hAnsi="Arial" w:hint="eastAsia"/>
        </w:rPr>
        <w:t>OS</w:t>
      </w:r>
      <w:r w:rsidR="00CA6428">
        <w:rPr>
          <w:rFonts w:ascii="Arial" w:hAnsi="Arial" w:hint="eastAsia"/>
        </w:rPr>
        <w:t>厂商保持密切的合作关系，</w:t>
      </w:r>
      <w:r w:rsidR="00E45A69">
        <w:rPr>
          <w:rFonts w:ascii="Arial" w:hAnsi="Arial" w:hint="eastAsia"/>
        </w:rPr>
        <w:t>有专门的组织和人员跟踪</w:t>
      </w:r>
      <w:r w:rsidR="00CA6428">
        <w:rPr>
          <w:rFonts w:ascii="Arial" w:hAnsi="Arial" w:hint="eastAsia"/>
        </w:rPr>
        <w:t>主流</w:t>
      </w:r>
      <w:r w:rsidR="008A4D24">
        <w:rPr>
          <w:rFonts w:ascii="Arial" w:hAnsi="Arial" w:hint="eastAsia"/>
        </w:rPr>
        <w:t>OS</w:t>
      </w:r>
      <w:r w:rsidR="00E45A69">
        <w:rPr>
          <w:rFonts w:ascii="Arial" w:hAnsi="Arial" w:hint="eastAsia"/>
        </w:rPr>
        <w:t>的漏洞和补丁发布</w:t>
      </w:r>
      <w:r w:rsidR="00247AC9">
        <w:rPr>
          <w:rFonts w:ascii="Arial" w:hAnsi="Arial" w:hint="eastAsia"/>
        </w:rPr>
        <w:t>，</w:t>
      </w:r>
      <w:r w:rsidR="00E45A69">
        <w:rPr>
          <w:rFonts w:ascii="Arial" w:hAnsi="Arial" w:hint="eastAsia"/>
        </w:rPr>
        <w:t>密切跟踪</w:t>
      </w:r>
      <w:r w:rsidR="00CA6428">
        <w:rPr>
          <w:rFonts w:ascii="Arial" w:hAnsi="Arial" w:hint="eastAsia"/>
        </w:rPr>
        <w:t>各</w:t>
      </w:r>
      <w:r w:rsidR="00CA6428">
        <w:rPr>
          <w:rFonts w:ascii="Arial" w:hAnsi="Arial" w:hint="eastAsia"/>
        </w:rPr>
        <w:t>OS</w:t>
      </w:r>
      <w:r w:rsidR="00E45A69">
        <w:rPr>
          <w:rFonts w:ascii="Arial" w:hAnsi="Arial" w:hint="eastAsia"/>
        </w:rPr>
        <w:t>平台的安全漏洞发布情况。在研发中会使用业界知名的系统漏洞扫描工具对系统进行漏洞扫描，并对操作系统存在的安全风险进行及时修复。</w:t>
      </w:r>
    </w:p>
    <w:p w:rsidR="00517631" w:rsidRPr="00814E72" w:rsidRDefault="00517631" w:rsidP="00517631">
      <w:pPr>
        <w:rPr>
          <w:b/>
        </w:rPr>
      </w:pPr>
      <w:r w:rsidRPr="00814E72">
        <w:rPr>
          <w:rFonts w:hint="eastAsia"/>
          <w:b/>
        </w:rPr>
        <w:t>系统安全策略</w:t>
      </w:r>
    </w:p>
    <w:p w:rsidR="00517631" w:rsidRDefault="00517631" w:rsidP="00317900">
      <w:pPr>
        <w:pStyle w:val="afff5"/>
        <w:spacing w:line="300" w:lineRule="auto"/>
        <w:ind w:leftChars="810" w:firstLineChars="0" w:firstLine="0"/>
      </w:pPr>
      <w:r>
        <w:rPr>
          <w:rFonts w:ascii="Arial" w:hAnsi="Arial" w:hint="eastAsia"/>
        </w:rPr>
        <w:t>在终端</w:t>
      </w:r>
      <w:r w:rsidR="006E552C">
        <w:rPr>
          <w:rFonts w:ascii="Arial" w:hAnsi="Arial" w:hint="eastAsia"/>
        </w:rPr>
        <w:t>云业务</w:t>
      </w:r>
      <w:r>
        <w:rPr>
          <w:rFonts w:ascii="Arial" w:hAnsi="Arial" w:hint="eastAsia"/>
        </w:rPr>
        <w:t>开发中对于</w:t>
      </w:r>
      <w:r w:rsidR="006E552C">
        <w:rPr>
          <w:rFonts w:ascii="Arial" w:hAnsi="Arial" w:hint="eastAsia"/>
        </w:rPr>
        <w:t>需要</w:t>
      </w:r>
      <w:r>
        <w:rPr>
          <w:rFonts w:ascii="Arial" w:hAnsi="Arial" w:hint="eastAsia"/>
        </w:rPr>
        <w:t>使用的端口以及服务会进行审视，如存在安全风险或非业务必须，</w:t>
      </w:r>
      <w:r w:rsidR="006E552C">
        <w:rPr>
          <w:rFonts w:hint="eastAsia"/>
        </w:rPr>
        <w:t>在业务部署时</w:t>
      </w:r>
      <w:r w:rsidRPr="00317900">
        <w:rPr>
          <w:rFonts w:hint="eastAsia"/>
        </w:rPr>
        <w:t>会将没有使用的服务或端口进行关闭</w:t>
      </w:r>
      <w:r w:rsidR="00451D16">
        <w:rPr>
          <w:rFonts w:hint="eastAsia"/>
        </w:rPr>
        <w:t>、</w:t>
      </w:r>
      <w:r w:rsidRPr="00317900">
        <w:rPr>
          <w:rFonts w:hint="eastAsia"/>
        </w:rPr>
        <w:t>没有使用的账户被删除</w:t>
      </w:r>
      <w:r w:rsidR="006E552C">
        <w:rPr>
          <w:rFonts w:ascii="Arial" w:hAnsi="Arial" w:hint="eastAsia"/>
        </w:rPr>
        <w:t>，同时确保系统</w:t>
      </w:r>
      <w:r>
        <w:rPr>
          <w:rFonts w:ascii="Arial" w:hAnsi="Arial" w:hint="eastAsia"/>
        </w:rPr>
        <w:t>的安全功能不会被关闭</w:t>
      </w:r>
      <w:r w:rsidR="00611407">
        <w:rPr>
          <w:rFonts w:ascii="Arial" w:hAnsi="Arial" w:hint="eastAsia"/>
        </w:rPr>
        <w:t>，并</w:t>
      </w:r>
      <w:r>
        <w:rPr>
          <w:rFonts w:hint="eastAsia"/>
        </w:rPr>
        <w:t>从安全的角度对于</w:t>
      </w:r>
      <w:r w:rsidR="006E552C">
        <w:rPr>
          <w:rFonts w:hint="eastAsia"/>
        </w:rPr>
        <w:t>系统</w:t>
      </w:r>
      <w:r>
        <w:rPr>
          <w:rFonts w:hint="eastAsia"/>
        </w:rPr>
        <w:t>默认配置进行审视。</w:t>
      </w:r>
    </w:p>
    <w:p w:rsidR="00611407" w:rsidRDefault="00611407">
      <w:pPr>
        <w:topLinePunct w:val="0"/>
        <w:adjustRightInd/>
        <w:snapToGrid/>
        <w:spacing w:before="0" w:after="0" w:line="240" w:lineRule="auto"/>
        <w:ind w:left="0"/>
      </w:pPr>
      <w:r>
        <w:br w:type="page"/>
      </w:r>
    </w:p>
    <w:p w:rsidR="00611407" w:rsidRDefault="00611407" w:rsidP="00611407">
      <w:pPr>
        <w:pStyle w:val="1"/>
      </w:pPr>
      <w:bookmarkStart w:id="19" w:name="_Toc365397579"/>
      <w:r>
        <w:rPr>
          <w:rFonts w:hint="eastAsia"/>
        </w:rPr>
        <w:lastRenderedPageBreak/>
        <w:t>应用安全</w:t>
      </w:r>
      <w:bookmarkEnd w:id="19"/>
    </w:p>
    <w:p w:rsidR="00611407" w:rsidRDefault="00611407" w:rsidP="00611407">
      <w:pPr>
        <w:pStyle w:val="afff5"/>
        <w:spacing w:line="300" w:lineRule="auto"/>
        <w:ind w:leftChars="810" w:firstLineChars="0" w:firstLine="0"/>
      </w:pPr>
      <w:r>
        <w:rPr>
          <w:rFonts w:hint="eastAsia"/>
        </w:rPr>
        <w:t>华为终端</w:t>
      </w:r>
      <w:r w:rsidR="001E5CDD">
        <w:rPr>
          <w:rFonts w:hint="eastAsia"/>
        </w:rPr>
        <w:t>云业务提供了丰富的业务满足人们不同的业务需求</w:t>
      </w:r>
      <w:r>
        <w:rPr>
          <w:rFonts w:hint="eastAsia"/>
        </w:rPr>
        <w:t>，适合在不同场合的</w:t>
      </w:r>
      <w:r w:rsidR="001E5CDD">
        <w:rPr>
          <w:rFonts w:hint="eastAsia"/>
        </w:rPr>
        <w:t>使</w:t>
      </w:r>
      <w:r>
        <w:rPr>
          <w:rFonts w:hint="eastAsia"/>
        </w:rPr>
        <w:t>用，如</w:t>
      </w:r>
      <w:r w:rsidR="001E5CDD">
        <w:rPr>
          <w:rFonts w:hint="eastAsia"/>
        </w:rPr>
        <w:t>通过</w:t>
      </w:r>
      <w:r>
        <w:rPr>
          <w:rFonts w:hint="eastAsia"/>
        </w:rPr>
        <w:t>手机、平板电脑、家庭</w:t>
      </w:r>
      <w:r w:rsidR="001E5CDD">
        <w:rPr>
          <w:rFonts w:hint="eastAsia"/>
        </w:rPr>
        <w:t>电脑</w:t>
      </w:r>
      <w:r>
        <w:rPr>
          <w:rFonts w:hint="eastAsia"/>
        </w:rPr>
        <w:t>等</w:t>
      </w:r>
      <w:r w:rsidR="001E5CDD">
        <w:rPr>
          <w:rFonts w:hint="eastAsia"/>
        </w:rPr>
        <w:t>访问使用</w:t>
      </w:r>
      <w:r>
        <w:rPr>
          <w:rFonts w:hint="eastAsia"/>
        </w:rPr>
        <w:t>。华为终端</w:t>
      </w:r>
      <w:r w:rsidR="001E5CDD">
        <w:rPr>
          <w:rFonts w:hint="eastAsia"/>
        </w:rPr>
        <w:t>云业务</w:t>
      </w:r>
      <w:r>
        <w:rPr>
          <w:rFonts w:hint="eastAsia"/>
        </w:rPr>
        <w:t>在开发、测试、发布、维护等各个阶段都有严格安全规范和审查流程，积极利用各种有效的安全技术和管理手段来保证</w:t>
      </w:r>
      <w:r w:rsidR="001E5CDD">
        <w:rPr>
          <w:rFonts w:hint="eastAsia"/>
        </w:rPr>
        <w:t>业务</w:t>
      </w:r>
      <w:r>
        <w:rPr>
          <w:rFonts w:hint="eastAsia"/>
        </w:rPr>
        <w:t>的安全性。</w:t>
      </w:r>
    </w:p>
    <w:p w:rsidR="003C6E69" w:rsidRDefault="001D2540" w:rsidP="00611407">
      <w:pPr>
        <w:pStyle w:val="afff5"/>
        <w:spacing w:line="300" w:lineRule="auto"/>
        <w:ind w:leftChars="810" w:firstLineChars="0" w:firstLine="0"/>
      </w:pPr>
      <w:ins w:id="20" w:author="l00164768" w:date="2016-04-27T22:53:00Z">
        <w:r>
          <w:rPr>
            <w:rFonts w:hint="eastAsia"/>
          </w:rPr>
          <w:t>BI</w:t>
        </w:r>
        <w:r>
          <w:rPr>
            <w:rFonts w:hint="eastAsia"/>
          </w:rPr>
          <w:t>数据平台</w:t>
        </w:r>
      </w:ins>
      <w:del w:id="21" w:author="l00164768" w:date="2016-04-27T22:53:00Z">
        <w:r w:rsidR="004808B4" w:rsidDel="001D2540">
          <w:rPr>
            <w:rFonts w:hint="eastAsia"/>
          </w:rPr>
          <w:delText>UEISS</w:delText>
        </w:r>
      </w:del>
      <w:r w:rsidR="003C6E69">
        <w:rPr>
          <w:rFonts w:hint="eastAsia"/>
        </w:rPr>
        <w:t>是终端云业务之一，符合终端云业务安全的</w:t>
      </w:r>
      <w:r w:rsidR="00B34C6C">
        <w:rPr>
          <w:rFonts w:hint="eastAsia"/>
        </w:rPr>
        <w:t>各</w:t>
      </w:r>
      <w:r w:rsidR="003C6E69">
        <w:rPr>
          <w:rFonts w:hint="eastAsia"/>
        </w:rPr>
        <w:t>流程和要求。</w:t>
      </w:r>
      <w:r w:rsidR="004808B4">
        <w:rPr>
          <w:rFonts w:hint="eastAsia"/>
        </w:rPr>
        <w:t>同时在访问控制上做出了更高的要求，普通用户必须接入公司</w:t>
      </w:r>
      <w:proofErr w:type="spellStart"/>
      <w:r w:rsidR="004808B4">
        <w:rPr>
          <w:rFonts w:hint="eastAsia"/>
        </w:rPr>
        <w:t>iaccess</w:t>
      </w:r>
      <w:proofErr w:type="spellEnd"/>
      <w:r w:rsidR="004808B4">
        <w:rPr>
          <w:rFonts w:hint="eastAsia"/>
        </w:rPr>
        <w:t>才能访问，运维用户通过运维</w:t>
      </w:r>
      <w:proofErr w:type="spellStart"/>
      <w:r w:rsidR="004808B4">
        <w:rPr>
          <w:rFonts w:hint="eastAsia"/>
        </w:rPr>
        <w:t>vpn</w:t>
      </w:r>
      <w:proofErr w:type="spellEnd"/>
      <w:r w:rsidR="004808B4">
        <w:rPr>
          <w:rFonts w:hint="eastAsia"/>
        </w:rPr>
        <w:t>接入后访问。</w:t>
      </w:r>
    </w:p>
    <w:p w:rsidR="00611407" w:rsidRPr="003F5520" w:rsidRDefault="00611407" w:rsidP="00611407">
      <w:pPr>
        <w:rPr>
          <w:b/>
        </w:rPr>
      </w:pPr>
      <w:r>
        <w:rPr>
          <w:rFonts w:hint="eastAsia"/>
          <w:b/>
        </w:rPr>
        <w:t>开发安全</w:t>
      </w:r>
    </w:p>
    <w:p w:rsidR="00611407" w:rsidRDefault="00611407" w:rsidP="00611407">
      <w:pPr>
        <w:pStyle w:val="afff5"/>
        <w:spacing w:line="300" w:lineRule="auto"/>
        <w:ind w:leftChars="810" w:firstLineChars="0" w:firstLine="0"/>
      </w:pPr>
      <w:r>
        <w:rPr>
          <w:rFonts w:hint="eastAsia"/>
        </w:rPr>
        <w:t>开发</w:t>
      </w:r>
      <w:r w:rsidR="001E5CDD">
        <w:rPr>
          <w:rFonts w:hint="eastAsia"/>
        </w:rPr>
        <w:t>过程中</w:t>
      </w:r>
      <w:r>
        <w:rPr>
          <w:rFonts w:hint="eastAsia"/>
        </w:rPr>
        <w:t>要遵循安全编码规范，同时采</w:t>
      </w:r>
      <w:r w:rsidRPr="001963B7">
        <w:rPr>
          <w:rFonts w:hint="eastAsia"/>
        </w:rPr>
        <w:t>用业界主流代码扫描工具对产品代码进行扫描</w:t>
      </w:r>
      <w:r w:rsidR="004808B4">
        <w:rPr>
          <w:rFonts w:hint="eastAsia"/>
        </w:rPr>
        <w:t>确保</w:t>
      </w:r>
      <w:proofErr w:type="spellStart"/>
      <w:r w:rsidR="004808B4">
        <w:rPr>
          <w:rFonts w:hint="eastAsia"/>
        </w:rPr>
        <w:t>codecc</w:t>
      </w:r>
      <w:proofErr w:type="spellEnd"/>
      <w:r w:rsidR="004808B4">
        <w:rPr>
          <w:rFonts w:hint="eastAsia"/>
        </w:rPr>
        <w:t>全部清</w:t>
      </w:r>
      <w:r w:rsidR="004808B4">
        <w:rPr>
          <w:rFonts w:hint="eastAsia"/>
        </w:rPr>
        <w:t>0</w:t>
      </w:r>
      <w:r w:rsidRPr="001963B7">
        <w:rPr>
          <w:rFonts w:hint="eastAsia"/>
        </w:rPr>
        <w:t>，</w:t>
      </w:r>
      <w:r>
        <w:rPr>
          <w:rFonts w:hint="eastAsia"/>
        </w:rPr>
        <w:t>减少安全</w:t>
      </w:r>
      <w:r w:rsidRPr="001963B7">
        <w:rPr>
          <w:rFonts w:hint="eastAsia"/>
        </w:rPr>
        <w:t>漏洞</w:t>
      </w:r>
      <w:r>
        <w:rPr>
          <w:rFonts w:hint="eastAsia"/>
        </w:rPr>
        <w:t>的存在</w:t>
      </w:r>
      <w:r w:rsidRPr="001963B7">
        <w:rPr>
          <w:rFonts w:hint="eastAsia"/>
        </w:rPr>
        <w:t>。</w:t>
      </w:r>
    </w:p>
    <w:p w:rsidR="00611407" w:rsidRPr="0031757F" w:rsidRDefault="00BA031F" w:rsidP="00611407">
      <w:pPr>
        <w:rPr>
          <w:b/>
        </w:rPr>
      </w:pPr>
      <w:r>
        <w:rPr>
          <w:rFonts w:hint="eastAsia"/>
          <w:b/>
        </w:rPr>
        <w:t>应用</w:t>
      </w:r>
      <w:r w:rsidR="00611407" w:rsidRPr="0031757F">
        <w:rPr>
          <w:rFonts w:hint="eastAsia"/>
          <w:b/>
        </w:rPr>
        <w:t>测试</w:t>
      </w:r>
      <w:r w:rsidR="001B4500" w:rsidRPr="0031757F">
        <w:rPr>
          <w:rFonts w:hint="eastAsia"/>
          <w:b/>
        </w:rPr>
        <w:t>安全</w:t>
      </w:r>
    </w:p>
    <w:p w:rsidR="00611407" w:rsidRDefault="00BD0361" w:rsidP="00611407">
      <w:pPr>
        <w:pStyle w:val="afff5"/>
        <w:spacing w:line="300" w:lineRule="auto"/>
        <w:ind w:leftChars="810" w:firstLineChars="0" w:firstLine="0"/>
      </w:pPr>
      <w:r>
        <w:rPr>
          <w:rFonts w:hint="eastAsia"/>
        </w:rPr>
        <w:t>按照公司的安全测试规范及安全能力中心要求规范等要求进行安全测试。包括但不限于</w:t>
      </w:r>
      <w:r>
        <w:rPr>
          <w:rFonts w:hint="eastAsia"/>
        </w:rPr>
        <w:t xml:space="preserve"> </w:t>
      </w:r>
      <w:r w:rsidR="00611407">
        <w:rPr>
          <w:rFonts w:hint="eastAsia"/>
        </w:rPr>
        <w:t>根据不同</w:t>
      </w:r>
      <w:r w:rsidR="009E744E">
        <w:rPr>
          <w:rFonts w:hint="eastAsia"/>
        </w:rPr>
        <w:t>的使用</w:t>
      </w:r>
      <w:r w:rsidR="00611407">
        <w:rPr>
          <w:rFonts w:hint="eastAsia"/>
        </w:rPr>
        <w:t>场景进行一系列相关的安全测试，</w:t>
      </w:r>
      <w:r w:rsidR="009E744E">
        <w:rPr>
          <w:rFonts w:hint="eastAsia"/>
        </w:rPr>
        <w:t>减少安全漏洞的存在，防止给</w:t>
      </w:r>
      <w:r w:rsidR="00611407">
        <w:rPr>
          <w:rFonts w:hint="eastAsia"/>
        </w:rPr>
        <w:t>用户造成不必要的损失。安全测试包括病毒木马、端口、漏洞、</w:t>
      </w:r>
      <w:r w:rsidR="00611407">
        <w:rPr>
          <w:rFonts w:hint="eastAsia"/>
        </w:rPr>
        <w:t>Web</w:t>
      </w:r>
      <w:r w:rsidR="00611407">
        <w:rPr>
          <w:rFonts w:hint="eastAsia"/>
        </w:rPr>
        <w:t>安全等扫描、协议攻击测试等</w:t>
      </w:r>
      <w:r>
        <w:rPr>
          <w:rFonts w:hint="eastAsia"/>
        </w:rPr>
        <w:t>。</w:t>
      </w:r>
    </w:p>
    <w:p w:rsidR="001B4500" w:rsidRDefault="001B4500" w:rsidP="001B4500">
      <w:pPr>
        <w:rPr>
          <w:b/>
        </w:rPr>
      </w:pPr>
      <w:r>
        <w:rPr>
          <w:rFonts w:hint="eastAsia"/>
          <w:b/>
        </w:rPr>
        <w:t>发布安全</w:t>
      </w:r>
    </w:p>
    <w:p w:rsidR="001B4500" w:rsidRDefault="00BD0361" w:rsidP="001B4500">
      <w:pPr>
        <w:pStyle w:val="afff5"/>
        <w:spacing w:line="300" w:lineRule="auto"/>
        <w:ind w:leftChars="810" w:firstLineChars="0" w:firstLine="0"/>
      </w:pPr>
      <w:r>
        <w:rPr>
          <w:rFonts w:hint="eastAsia"/>
        </w:rPr>
        <w:t>服务器部件，仅服务公司内部人员，有专人负责部署到公司专用机房。不涉及客户端，不涉及版本对外发布。</w:t>
      </w:r>
    </w:p>
    <w:p w:rsidR="00225F5D" w:rsidRDefault="00225F5D" w:rsidP="00225F5D">
      <w:pPr>
        <w:pStyle w:val="afff5"/>
        <w:spacing w:line="300" w:lineRule="auto"/>
        <w:ind w:leftChars="810" w:firstLineChars="0" w:firstLine="0"/>
        <w:rPr>
          <w:b/>
        </w:rPr>
      </w:pPr>
      <w:r w:rsidRPr="0063394A">
        <w:rPr>
          <w:rFonts w:hint="eastAsia"/>
          <w:b/>
        </w:rPr>
        <w:t>敏感数据</w:t>
      </w:r>
      <w:r>
        <w:rPr>
          <w:rFonts w:hint="eastAsia"/>
          <w:b/>
        </w:rPr>
        <w:t>保护</w:t>
      </w:r>
    </w:p>
    <w:p w:rsidR="00000000" w:rsidRDefault="00BD0361">
      <w:pPr>
        <w:pStyle w:val="afff5"/>
        <w:spacing w:line="300" w:lineRule="auto"/>
        <w:ind w:leftChars="810" w:firstLineChars="0" w:firstLine="0"/>
      </w:pPr>
      <w:r>
        <w:rPr>
          <w:rFonts w:hint="eastAsia"/>
        </w:rPr>
        <w:t>所有涉及的用户个人数据、敏感数据。无论在运算还是传输过程中都按照公司规范进行加密。同时传输时使用</w:t>
      </w:r>
      <w:r>
        <w:rPr>
          <w:rFonts w:hint="eastAsia"/>
        </w:rPr>
        <w:t>SSL</w:t>
      </w:r>
      <w:r>
        <w:rPr>
          <w:rFonts w:hint="eastAsia"/>
        </w:rPr>
        <w:t>安全通道。</w:t>
      </w:r>
    </w:p>
    <w:p w:rsidR="001B4500" w:rsidRPr="001B4500" w:rsidRDefault="001B4500" w:rsidP="001B4500">
      <w:pPr>
        <w:rPr>
          <w:b/>
        </w:rPr>
      </w:pPr>
      <w:r w:rsidRPr="001B4500">
        <w:rPr>
          <w:rFonts w:hint="eastAsia"/>
          <w:b/>
        </w:rPr>
        <w:t>第三方应用安全</w:t>
      </w:r>
    </w:p>
    <w:p w:rsidR="00D477B4" w:rsidRDefault="00611407" w:rsidP="00F47D3C">
      <w:pPr>
        <w:pStyle w:val="afff5"/>
        <w:spacing w:line="300" w:lineRule="auto"/>
        <w:ind w:leftChars="810" w:firstLineChars="0" w:firstLine="0"/>
      </w:pPr>
      <w:r w:rsidRPr="001B4500">
        <w:rPr>
          <w:rFonts w:hint="eastAsia"/>
        </w:rPr>
        <w:t>对于开源代码的使用，除了遵循其开源协议外，也会对其进行严格的安全审查</w:t>
      </w:r>
      <w:r w:rsidRPr="001B4500">
        <w:rPr>
          <w:rFonts w:hint="eastAsia"/>
        </w:rPr>
        <w:t>(</w:t>
      </w:r>
      <w:r w:rsidRPr="001B4500">
        <w:rPr>
          <w:rFonts w:hint="eastAsia"/>
        </w:rPr>
        <w:t>如代码安全扫描、漏洞扫描等</w:t>
      </w:r>
      <w:r w:rsidRPr="001B4500">
        <w:rPr>
          <w:rFonts w:hint="eastAsia"/>
        </w:rPr>
        <w:t>)</w:t>
      </w:r>
      <w:r w:rsidRPr="001B4500">
        <w:rPr>
          <w:rFonts w:hint="eastAsia"/>
        </w:rPr>
        <w:t>，对存在的安全漏洞加以修复。</w:t>
      </w:r>
      <w:r w:rsidR="00F47D3C" w:rsidRPr="001B4500">
        <w:rPr>
          <w:rFonts w:hint="eastAsia"/>
        </w:rPr>
        <w:t>同时定期与其开源社区保持联系，及时更新补丁，以保证产品的安全性</w:t>
      </w:r>
      <w:r w:rsidRPr="001B4500">
        <w:rPr>
          <w:rFonts w:hint="eastAsia"/>
        </w:rPr>
        <w:t>。</w:t>
      </w:r>
    </w:p>
    <w:p w:rsidR="00B34C6C" w:rsidRPr="00F47D3C" w:rsidRDefault="00B34C6C" w:rsidP="00F47D3C">
      <w:pPr>
        <w:pStyle w:val="afff5"/>
        <w:spacing w:line="300" w:lineRule="auto"/>
        <w:ind w:leftChars="810" w:firstLineChars="0" w:firstLine="0"/>
        <w:rPr>
          <w:i/>
        </w:rPr>
      </w:pPr>
    </w:p>
    <w:p w:rsidR="00E5503F" w:rsidRDefault="00437CD0" w:rsidP="00712F37">
      <w:pPr>
        <w:pStyle w:val="1"/>
      </w:pPr>
      <w:bookmarkStart w:id="22" w:name="_Toc365397580"/>
      <w:r>
        <w:rPr>
          <w:rFonts w:hint="eastAsia"/>
        </w:rPr>
        <w:lastRenderedPageBreak/>
        <w:t>数据</w:t>
      </w:r>
      <w:r w:rsidR="00E5503F" w:rsidRPr="00C55F53">
        <w:rPr>
          <w:rFonts w:hint="eastAsia"/>
        </w:rPr>
        <w:t>安全</w:t>
      </w:r>
      <w:bookmarkEnd w:id="22"/>
    </w:p>
    <w:p w:rsidR="00872A12" w:rsidRPr="00321C37" w:rsidRDefault="00872A12" w:rsidP="00317900">
      <w:pPr>
        <w:pStyle w:val="afff5"/>
        <w:spacing w:line="300" w:lineRule="auto"/>
        <w:ind w:leftChars="810" w:firstLineChars="0" w:firstLine="0"/>
        <w:rPr>
          <w:rFonts w:ascii="Tahoma" w:hAnsi="Tahoma"/>
        </w:rPr>
      </w:pPr>
      <w:bookmarkStart w:id="23" w:name="section_dc_ne_cfg_01324301"/>
      <w:bookmarkStart w:id="24" w:name="section_dc_ne_cfg_01324303"/>
      <w:bookmarkStart w:id="25" w:name="section_dc_ne_cfg_01324304"/>
      <w:bookmarkStart w:id="26" w:name="section_dc_ne_cfg_01324305"/>
      <w:bookmarkStart w:id="27" w:name="section_dc_ne_cfg_01324307"/>
      <w:bookmarkEnd w:id="23"/>
      <w:bookmarkEnd w:id="24"/>
      <w:bookmarkEnd w:id="25"/>
      <w:bookmarkEnd w:id="26"/>
      <w:bookmarkEnd w:id="27"/>
      <w:r>
        <w:rPr>
          <w:rFonts w:hint="eastAsia"/>
        </w:rPr>
        <w:t>为了保证数据的安全，防止数据被非法访问或破坏，华为终端</w:t>
      </w:r>
      <w:r w:rsidR="00F47D3C">
        <w:rPr>
          <w:rFonts w:hint="eastAsia"/>
        </w:rPr>
        <w:t>云业务</w:t>
      </w:r>
      <w:r>
        <w:rPr>
          <w:rFonts w:hint="eastAsia"/>
        </w:rPr>
        <w:t>采用了多种技术手段，包括安全算法、数据的安全存储及访问、备份恢复、内容保护等。</w:t>
      </w:r>
      <w:bookmarkStart w:id="28" w:name="_Toc151901554"/>
      <w:r w:rsidR="00D22FA7">
        <w:rPr>
          <w:rFonts w:hint="eastAsia"/>
        </w:rPr>
        <w:t>华为充分尊重用户的隐私和通信自由，尊重当地的法律</w:t>
      </w:r>
      <w:r w:rsidR="00477C66">
        <w:rPr>
          <w:rFonts w:hint="eastAsia"/>
        </w:rPr>
        <w:t>法规</w:t>
      </w:r>
      <w:r w:rsidR="00D22FA7">
        <w:rPr>
          <w:rFonts w:hint="eastAsia"/>
        </w:rPr>
        <w:t>，对于个人数据的</w:t>
      </w:r>
      <w:r w:rsidR="00477C66">
        <w:rPr>
          <w:rFonts w:hint="eastAsia"/>
        </w:rPr>
        <w:t>使用及</w:t>
      </w:r>
      <w:r w:rsidR="00D22FA7">
        <w:rPr>
          <w:rFonts w:hint="eastAsia"/>
        </w:rPr>
        <w:t>处理有明确的隐私政策声明</w:t>
      </w:r>
      <w:r>
        <w:rPr>
          <w:rFonts w:hint="eastAsia"/>
        </w:rPr>
        <w:t>。</w:t>
      </w:r>
    </w:p>
    <w:bookmarkEnd w:id="28"/>
    <w:p w:rsidR="00872A12" w:rsidRPr="00216C6F" w:rsidRDefault="00872A12" w:rsidP="00872A12">
      <w:pPr>
        <w:rPr>
          <w:b/>
        </w:rPr>
      </w:pPr>
      <w:r>
        <w:rPr>
          <w:rFonts w:hint="eastAsia"/>
          <w:b/>
        </w:rPr>
        <w:t>安全算法</w:t>
      </w:r>
    </w:p>
    <w:p w:rsidR="00872A12" w:rsidRDefault="00872A12" w:rsidP="00317900">
      <w:pPr>
        <w:pStyle w:val="afff5"/>
        <w:spacing w:line="300" w:lineRule="auto"/>
        <w:ind w:leftChars="810" w:firstLineChars="0" w:firstLine="0"/>
      </w:pPr>
      <w:r>
        <w:rPr>
          <w:rFonts w:hint="eastAsia"/>
        </w:rPr>
        <w:t>采用国际标准或业界通用的安全算法</w:t>
      </w:r>
      <w:r>
        <w:rPr>
          <w:rFonts w:hint="eastAsia"/>
        </w:rPr>
        <w:t>(</w:t>
      </w:r>
      <w:r>
        <w:rPr>
          <w:rFonts w:hint="eastAsia"/>
        </w:rPr>
        <w:t>如</w:t>
      </w:r>
      <w:r>
        <w:rPr>
          <w:rFonts w:hint="eastAsia"/>
        </w:rPr>
        <w:t>3DES</w:t>
      </w:r>
      <w:r>
        <w:rPr>
          <w:rFonts w:hint="eastAsia"/>
        </w:rPr>
        <w:t>、</w:t>
      </w:r>
      <w:r>
        <w:rPr>
          <w:rFonts w:hint="eastAsia"/>
        </w:rPr>
        <w:t>AES</w:t>
      </w:r>
      <w:r>
        <w:rPr>
          <w:rFonts w:hint="eastAsia"/>
        </w:rPr>
        <w:t>、</w:t>
      </w:r>
      <w:r>
        <w:rPr>
          <w:rFonts w:hint="eastAsia"/>
        </w:rPr>
        <w:t>RSA</w:t>
      </w:r>
      <w:r>
        <w:rPr>
          <w:rFonts w:hint="eastAsia"/>
        </w:rPr>
        <w:t>、</w:t>
      </w:r>
      <w:bookmarkStart w:id="29" w:name="OLE_LINK12"/>
      <w:bookmarkStart w:id="30" w:name="OLE_LINK13"/>
      <w:bookmarkStart w:id="31" w:name="OLE_LINK14"/>
      <w:r>
        <w:rPr>
          <w:rFonts w:hint="eastAsia"/>
        </w:rPr>
        <w:t>ECC</w:t>
      </w:r>
      <w:r>
        <w:rPr>
          <w:rFonts w:hint="eastAsia"/>
        </w:rPr>
        <w:t>、</w:t>
      </w:r>
      <w:r>
        <w:rPr>
          <w:rFonts w:hint="eastAsia"/>
        </w:rPr>
        <w:t>DSA</w:t>
      </w:r>
      <w:r>
        <w:rPr>
          <w:rFonts w:hint="eastAsia"/>
        </w:rPr>
        <w:t>、</w:t>
      </w:r>
      <w:r>
        <w:rPr>
          <w:rFonts w:hint="eastAsia"/>
        </w:rPr>
        <w:t>RC4</w:t>
      </w:r>
      <w:bookmarkEnd w:id="29"/>
      <w:bookmarkEnd w:id="30"/>
      <w:bookmarkEnd w:id="31"/>
      <w:r>
        <w:rPr>
          <w:rFonts w:hint="eastAsia"/>
        </w:rPr>
        <w:t>等</w:t>
      </w:r>
      <w:r>
        <w:rPr>
          <w:rFonts w:hint="eastAsia"/>
        </w:rPr>
        <w:t>)</w:t>
      </w:r>
      <w:r w:rsidR="008500AD">
        <w:rPr>
          <w:rFonts w:hint="eastAsia"/>
        </w:rPr>
        <w:t>，</w:t>
      </w:r>
      <w:r w:rsidR="00F47D3C">
        <w:rPr>
          <w:rFonts w:hint="eastAsia"/>
        </w:rPr>
        <w:t>对于密钥、证书、授权认证的管理也有严格的流程</w:t>
      </w:r>
      <w:r>
        <w:rPr>
          <w:rFonts w:hint="eastAsia"/>
        </w:rPr>
        <w:t>。</w:t>
      </w:r>
    </w:p>
    <w:p w:rsidR="00872A12" w:rsidRPr="004D4816" w:rsidRDefault="00872A12" w:rsidP="00872A12">
      <w:pPr>
        <w:rPr>
          <w:b/>
        </w:rPr>
      </w:pPr>
      <w:r w:rsidRPr="004D4816">
        <w:rPr>
          <w:rFonts w:hint="eastAsia"/>
          <w:b/>
        </w:rPr>
        <w:t>数据安全存储</w:t>
      </w:r>
      <w:r>
        <w:rPr>
          <w:rFonts w:hint="eastAsia"/>
          <w:b/>
        </w:rPr>
        <w:t>及访问</w:t>
      </w:r>
    </w:p>
    <w:p w:rsidR="00872A12" w:rsidRPr="00B43970" w:rsidRDefault="00872A12" w:rsidP="00872A12">
      <w:pPr>
        <w:pStyle w:val="affffff3"/>
        <w:numPr>
          <w:ilvl w:val="4"/>
          <w:numId w:val="30"/>
        </w:numPr>
        <w:tabs>
          <w:tab w:val="left" w:pos="3119"/>
        </w:tabs>
        <w:adjustRightInd/>
        <w:spacing w:before="120" w:after="120" w:line="240" w:lineRule="auto"/>
        <w:ind w:left="2100" w:firstLineChars="0"/>
      </w:pPr>
      <w:r>
        <w:rPr>
          <w:rFonts w:ascii="Arial" w:hAnsi="Arial" w:hint="eastAsia"/>
          <w:b/>
        </w:rPr>
        <w:t>权限控制</w:t>
      </w:r>
      <w:r w:rsidRPr="00A405ED">
        <w:rPr>
          <w:rFonts w:ascii="Arial" w:hAnsi="Arial" w:hint="eastAsia"/>
          <w:b/>
        </w:rPr>
        <w:t>：</w:t>
      </w:r>
      <w:r>
        <w:rPr>
          <w:rFonts w:ascii="Arial" w:hAnsi="Arial" w:hint="eastAsia"/>
        </w:rPr>
        <w:t>对不同的用户分配不同的权限以限制对数据的访问</w:t>
      </w:r>
      <w:r w:rsidR="008500AD">
        <w:rPr>
          <w:rFonts w:ascii="Arial" w:hAnsi="Arial" w:hint="eastAsia"/>
        </w:rPr>
        <w:t>；</w:t>
      </w:r>
    </w:p>
    <w:p w:rsidR="00872A12" w:rsidRDefault="00872A12" w:rsidP="00872A12">
      <w:pPr>
        <w:pStyle w:val="affffff3"/>
        <w:numPr>
          <w:ilvl w:val="4"/>
          <w:numId w:val="30"/>
        </w:numPr>
        <w:tabs>
          <w:tab w:val="left" w:pos="3119"/>
        </w:tabs>
        <w:adjustRightInd/>
        <w:spacing w:before="120" w:after="120" w:line="240" w:lineRule="auto"/>
        <w:ind w:left="2100" w:firstLineChars="0"/>
      </w:pPr>
      <w:r>
        <w:rPr>
          <w:rFonts w:ascii="Arial" w:hAnsi="Arial" w:hint="eastAsia"/>
          <w:b/>
        </w:rPr>
        <w:t>数据加密</w:t>
      </w:r>
      <w:r w:rsidRPr="00A405ED">
        <w:rPr>
          <w:rFonts w:ascii="Arial" w:hAnsi="Arial" w:hint="eastAsia"/>
          <w:b/>
        </w:rPr>
        <w:t>：</w:t>
      </w:r>
      <w:r>
        <w:rPr>
          <w:rFonts w:ascii="Arial" w:hAnsi="Arial" w:hint="eastAsia"/>
        </w:rPr>
        <w:t>通过对数据加密防止非法访问。</w:t>
      </w:r>
    </w:p>
    <w:p w:rsidR="00872A12" w:rsidRDefault="00872A12" w:rsidP="00872A12">
      <w:pPr>
        <w:pStyle w:val="afff5"/>
        <w:spacing w:line="300" w:lineRule="auto"/>
        <w:ind w:left="1260" w:firstLineChars="0"/>
        <w:rPr>
          <w:b/>
        </w:rPr>
      </w:pPr>
      <w:r w:rsidRPr="00AD0A1A">
        <w:rPr>
          <w:rFonts w:hint="eastAsia"/>
          <w:b/>
        </w:rPr>
        <w:t>数据的</w:t>
      </w:r>
      <w:r>
        <w:rPr>
          <w:rFonts w:hint="eastAsia"/>
          <w:b/>
        </w:rPr>
        <w:t>备份及恢复</w:t>
      </w:r>
    </w:p>
    <w:p w:rsidR="00872A12" w:rsidRDefault="003E43BD" w:rsidP="00872A12">
      <w:pPr>
        <w:pStyle w:val="afff5"/>
        <w:spacing w:line="300" w:lineRule="auto"/>
        <w:ind w:leftChars="810" w:firstLineChars="0" w:firstLine="0"/>
        <w:rPr>
          <w:rFonts w:ascii="Arial" w:hAnsi="Arial"/>
        </w:rPr>
      </w:pPr>
      <w:r>
        <w:rPr>
          <w:rFonts w:hint="eastAsia"/>
        </w:rPr>
        <w:t>华为终端</w:t>
      </w:r>
      <w:r w:rsidR="00F47D3C">
        <w:rPr>
          <w:rFonts w:hint="eastAsia"/>
        </w:rPr>
        <w:t>云业务会定期对数据进行备份，并对备份数据进行合理保护</w:t>
      </w:r>
      <w:r>
        <w:rPr>
          <w:rFonts w:hint="eastAsia"/>
        </w:rPr>
        <w:t>。</w:t>
      </w:r>
      <w:r w:rsidR="00F47D3C">
        <w:rPr>
          <w:rFonts w:hint="eastAsia"/>
        </w:rPr>
        <w:t>一旦有需要能够及时进行数据恢复</w:t>
      </w:r>
      <w:r>
        <w:rPr>
          <w:rFonts w:hint="eastAsia"/>
        </w:rPr>
        <w:t>，</w:t>
      </w:r>
      <w:r w:rsidR="00FF15D0">
        <w:rPr>
          <w:rFonts w:hint="eastAsia"/>
        </w:rPr>
        <w:t>保证用户正常的业务使用</w:t>
      </w:r>
      <w:r>
        <w:rPr>
          <w:rFonts w:hint="eastAsia"/>
        </w:rPr>
        <w:t>。</w:t>
      </w:r>
    </w:p>
    <w:p w:rsidR="00872A12" w:rsidRPr="00321C37" w:rsidRDefault="00872A12" w:rsidP="00872A12">
      <w:pPr>
        <w:pStyle w:val="afff5"/>
        <w:spacing w:line="300" w:lineRule="auto"/>
        <w:ind w:left="0" w:firstLineChars="0" w:firstLine="0"/>
        <w:rPr>
          <w:b/>
        </w:rPr>
      </w:pPr>
      <w:r>
        <w:rPr>
          <w:rFonts w:hint="eastAsia"/>
        </w:rPr>
        <w:tab/>
      </w:r>
      <w:r>
        <w:rPr>
          <w:rFonts w:hint="eastAsia"/>
        </w:rPr>
        <w:tab/>
      </w:r>
      <w:r>
        <w:rPr>
          <w:rFonts w:hint="eastAsia"/>
        </w:rPr>
        <w:tab/>
      </w:r>
      <w:r>
        <w:rPr>
          <w:rFonts w:hint="eastAsia"/>
        </w:rPr>
        <w:tab/>
      </w:r>
      <w:r w:rsidRPr="00321C37">
        <w:rPr>
          <w:rFonts w:hint="eastAsia"/>
          <w:b/>
        </w:rPr>
        <w:t>隐私政策</w:t>
      </w:r>
    </w:p>
    <w:p w:rsidR="00FB3B4D" w:rsidRDefault="00872A12" w:rsidP="008500AD">
      <w:pPr>
        <w:pStyle w:val="afff5"/>
        <w:spacing w:line="300" w:lineRule="auto"/>
        <w:ind w:leftChars="810" w:firstLineChars="0" w:firstLine="0"/>
      </w:pPr>
      <w:r>
        <w:rPr>
          <w:rFonts w:hint="eastAsia"/>
        </w:rPr>
        <w:t>华为始终坚持以客户为中心，高度重视保护用户的个人隐私和数据。在</w:t>
      </w:r>
      <w:r w:rsidR="001D09BF">
        <w:rPr>
          <w:rFonts w:hint="eastAsia"/>
        </w:rPr>
        <w:t>经过</w:t>
      </w:r>
      <w:r>
        <w:rPr>
          <w:rFonts w:hint="eastAsia"/>
        </w:rPr>
        <w:t>用户允许的情况下</w:t>
      </w:r>
      <w:r w:rsidRPr="000E3CF7">
        <w:t>华为</w:t>
      </w:r>
      <w:r>
        <w:rPr>
          <w:rFonts w:hint="eastAsia"/>
        </w:rPr>
        <w:t>终端</w:t>
      </w:r>
      <w:r w:rsidR="00E85A80">
        <w:rPr>
          <w:rFonts w:hint="eastAsia"/>
        </w:rPr>
        <w:t>云业务</w:t>
      </w:r>
      <w:r w:rsidR="001D09BF">
        <w:rPr>
          <w:rFonts w:hint="eastAsia"/>
        </w:rPr>
        <w:t>可能</w:t>
      </w:r>
      <w:r>
        <w:rPr>
          <w:rFonts w:hint="eastAsia"/>
        </w:rPr>
        <w:t>会</w:t>
      </w:r>
      <w:r w:rsidRPr="000E3CF7">
        <w:t>收集</w:t>
      </w:r>
      <w:r>
        <w:rPr>
          <w:rFonts w:hint="eastAsia"/>
        </w:rPr>
        <w:t>一些</w:t>
      </w:r>
      <w:r w:rsidRPr="000E3CF7">
        <w:t>个人信息</w:t>
      </w:r>
      <w:r>
        <w:rPr>
          <w:rFonts w:hint="eastAsia"/>
        </w:rPr>
        <w:t>，</w:t>
      </w:r>
      <w:r w:rsidR="006A6BD5">
        <w:rPr>
          <w:rFonts w:hint="eastAsia"/>
        </w:rPr>
        <w:t>对于个人信息的处理会提供加密或匿名化等安全措施进行</w:t>
      </w:r>
      <w:r w:rsidR="000B5E23">
        <w:rPr>
          <w:rFonts w:hint="eastAsia"/>
        </w:rPr>
        <w:t>处理</w:t>
      </w:r>
      <w:r w:rsidR="006A6BD5">
        <w:rPr>
          <w:rFonts w:hint="eastAsia"/>
        </w:rPr>
        <w:t>，确保个人数据安全，收集的数据</w:t>
      </w:r>
      <w:r w:rsidRPr="000E3CF7">
        <w:t>仅用于</w:t>
      </w:r>
      <w:r>
        <w:rPr>
          <w:rFonts w:hint="eastAsia"/>
        </w:rPr>
        <w:t>用户</w:t>
      </w:r>
      <w:r w:rsidRPr="000E3CF7">
        <w:rPr>
          <w:rFonts w:hint="eastAsia"/>
        </w:rPr>
        <w:t>所</w:t>
      </w:r>
      <w:r w:rsidRPr="000E3CF7">
        <w:t>要求提供的服务</w:t>
      </w:r>
      <w:r w:rsidR="001D09BF">
        <w:rPr>
          <w:rFonts w:hint="eastAsia"/>
        </w:rPr>
        <w:t>或提升产品的体验，包括最新产品资讯、软件升级、服务等。在</w:t>
      </w:r>
      <w:r>
        <w:rPr>
          <w:rFonts w:hint="eastAsia"/>
        </w:rPr>
        <w:t>涉及个人隐私信息的产品</w:t>
      </w:r>
      <w:r w:rsidR="00E85A80">
        <w:rPr>
          <w:rFonts w:hint="eastAsia"/>
        </w:rPr>
        <w:t>中会附有华为</w:t>
      </w:r>
      <w:r w:rsidR="001D09BF">
        <w:rPr>
          <w:rFonts w:hint="eastAsia"/>
        </w:rPr>
        <w:t>公开的隐私政策</w:t>
      </w:r>
      <w:r>
        <w:rPr>
          <w:rFonts w:hint="eastAsia"/>
        </w:rPr>
        <w:t>声明，关于华为隐私政策详细信息参考</w:t>
      </w:r>
      <w:r w:rsidR="006404BE">
        <w:rPr>
          <w:rFonts w:hint="eastAsia"/>
        </w:rPr>
        <w:t>：</w:t>
      </w:r>
      <w:hyperlink r:id="rId12" w:history="1">
        <w:r w:rsidR="00FF15D0" w:rsidRPr="00B90FA2">
          <w:rPr>
            <w:rStyle w:val="af0"/>
          </w:rPr>
          <w:t>http://consumer.huawei.com/cn/privacy-policy/index.htm</w:t>
        </w:r>
      </w:hyperlink>
    </w:p>
    <w:p w:rsidR="00FF15D0" w:rsidRPr="003D42AD" w:rsidRDefault="00FF15D0" w:rsidP="008500AD">
      <w:pPr>
        <w:pStyle w:val="afff5"/>
        <w:spacing w:line="300" w:lineRule="auto"/>
        <w:ind w:leftChars="810" w:firstLineChars="0" w:firstLine="0"/>
        <w:rPr>
          <w:color w:val="FF0000"/>
        </w:rPr>
      </w:pPr>
    </w:p>
    <w:p w:rsidR="00FB3B4D" w:rsidRDefault="00FB3B4D" w:rsidP="008A4D24">
      <w:pPr>
        <w:pStyle w:val="afff5"/>
        <w:spacing w:line="300" w:lineRule="auto"/>
        <w:ind w:leftChars="810" w:firstLineChars="0" w:firstLine="0"/>
        <w:rPr>
          <w:rFonts w:ascii="Arial" w:hAnsi="Arial" w:cs="Times New Roman"/>
          <w:snapToGrid w:val="0"/>
          <w:kern w:val="0"/>
        </w:rPr>
      </w:pPr>
      <w:r>
        <w:rPr>
          <w:rFonts w:ascii="Arial" w:hAnsi="Arial"/>
        </w:rPr>
        <w:br w:type="page"/>
      </w:r>
    </w:p>
    <w:p w:rsidR="00B52DA5" w:rsidRDefault="00B52DA5" w:rsidP="00B52DA5">
      <w:pPr>
        <w:pStyle w:val="1"/>
      </w:pPr>
      <w:bookmarkStart w:id="32" w:name="_Toc365397581"/>
      <w:r>
        <w:rPr>
          <w:rFonts w:hint="eastAsia"/>
        </w:rPr>
        <w:lastRenderedPageBreak/>
        <w:t>总结</w:t>
      </w:r>
      <w:bookmarkEnd w:id="32"/>
    </w:p>
    <w:p w:rsidR="007221C7" w:rsidRPr="00FF15D0" w:rsidRDefault="007221C7" w:rsidP="00317900">
      <w:pPr>
        <w:pStyle w:val="afff5"/>
        <w:spacing w:line="300" w:lineRule="auto"/>
        <w:ind w:leftChars="810" w:firstLineChars="0" w:firstLine="0"/>
      </w:pPr>
      <w:bookmarkStart w:id="33" w:name="_Toc208137237"/>
      <w:r w:rsidRPr="00317900">
        <w:rPr>
          <w:rFonts w:hint="eastAsia"/>
        </w:rPr>
        <w:t>华为致力于提供业界最好的产品和服务以满足客户的需求</w:t>
      </w:r>
      <w:r w:rsidRPr="00FF15D0">
        <w:rPr>
          <w:rFonts w:hint="eastAsia"/>
        </w:rPr>
        <w:t>。我们非常重视网络安全，已经投入了很多资源去提升和改善我们公司、业界同行以及其他各方的能力，</w:t>
      </w:r>
      <w:r w:rsidR="00BF2303" w:rsidRPr="00FF15D0">
        <w:rPr>
          <w:rFonts w:hint="eastAsia"/>
        </w:rPr>
        <w:t>为产品</w:t>
      </w:r>
      <w:r w:rsidRPr="00FF15D0">
        <w:rPr>
          <w:rFonts w:hint="eastAsia"/>
        </w:rPr>
        <w:t>提供安全保障。</w:t>
      </w:r>
    </w:p>
    <w:p w:rsidR="007221C7" w:rsidRPr="00FF15D0" w:rsidRDefault="00296B16" w:rsidP="00317900">
      <w:pPr>
        <w:pStyle w:val="afff5"/>
        <w:spacing w:line="300" w:lineRule="auto"/>
        <w:ind w:leftChars="810" w:firstLineChars="0" w:firstLine="0"/>
      </w:pPr>
      <w:r w:rsidRPr="00FF15D0">
        <w:rPr>
          <w:rFonts w:hint="eastAsia"/>
        </w:rPr>
        <w:t>华为在内部还建立了独立的网络安全实验室及安全测试团队，对产品进行网络安全专项测试；</w:t>
      </w:r>
      <w:r w:rsidR="007221C7" w:rsidRPr="00FF15D0">
        <w:rPr>
          <w:rFonts w:hint="eastAsia"/>
        </w:rPr>
        <w:t>同时华为积极、持续地参与</w:t>
      </w:r>
      <w:r w:rsidR="007221C7" w:rsidRPr="00FF15D0">
        <w:t>ITU-T</w:t>
      </w:r>
      <w:r w:rsidR="007221C7" w:rsidRPr="00FF15D0">
        <w:rPr>
          <w:rFonts w:hint="eastAsia"/>
        </w:rPr>
        <w:t>、</w:t>
      </w:r>
      <w:r w:rsidR="007221C7" w:rsidRPr="00FF15D0">
        <w:t>3GPP</w:t>
      </w:r>
      <w:r w:rsidR="007221C7" w:rsidRPr="00FF15D0">
        <w:rPr>
          <w:rFonts w:hint="eastAsia"/>
        </w:rPr>
        <w:t>、</w:t>
      </w:r>
      <w:r w:rsidR="007221C7" w:rsidRPr="00FF15D0">
        <w:t>IETF</w:t>
      </w:r>
      <w:r w:rsidR="007221C7" w:rsidRPr="00FF15D0">
        <w:rPr>
          <w:rFonts w:hint="eastAsia"/>
        </w:rPr>
        <w:t>等国际电信标准组织中的安全标准制定，加入</w:t>
      </w:r>
      <w:r w:rsidR="007221C7" w:rsidRPr="00FF15D0">
        <w:t>FIRST</w:t>
      </w:r>
      <w:r w:rsidR="00C81A9D" w:rsidRPr="00FF15D0">
        <w:rPr>
          <w:rFonts w:hint="eastAsia"/>
        </w:rPr>
        <w:t>（应急事件及安全团队论坛）</w:t>
      </w:r>
      <w:r w:rsidR="007221C7" w:rsidRPr="00FF15D0">
        <w:rPr>
          <w:rFonts w:hint="eastAsia"/>
        </w:rPr>
        <w:t>等安全组织，并通过和主流安全厂商紧密合作，为行业的健康发展作出自己的贡献，努力保障全球客户的网络安全。</w:t>
      </w:r>
    </w:p>
    <w:p w:rsidR="007221C7" w:rsidRPr="00FF15D0" w:rsidRDefault="007221C7" w:rsidP="00317900">
      <w:pPr>
        <w:pStyle w:val="afff5"/>
        <w:spacing w:line="300" w:lineRule="auto"/>
        <w:ind w:leftChars="810" w:firstLineChars="0" w:firstLine="0"/>
      </w:pPr>
      <w:r w:rsidRPr="00FF15D0">
        <w:rPr>
          <w:rFonts w:hint="eastAsia"/>
        </w:rPr>
        <w:t>华为成立了监控、受理产品安全漏洞的专门组织</w:t>
      </w:r>
      <w:r w:rsidRPr="00FF15D0">
        <w:rPr>
          <w:rFonts w:hint="eastAsia"/>
        </w:rPr>
        <w:t>PSIRT</w:t>
      </w:r>
      <w:r w:rsidR="00A23D22" w:rsidRPr="00FF15D0">
        <w:rPr>
          <w:rFonts w:hint="eastAsia"/>
        </w:rPr>
        <w:t>（</w:t>
      </w:r>
      <w:r w:rsidR="00A23D22" w:rsidRPr="00283795">
        <w:rPr>
          <w:rFonts w:hint="eastAsia"/>
        </w:rPr>
        <w:t>产品安全事件应急响应团队</w:t>
      </w:r>
      <w:r w:rsidR="00A23D22" w:rsidRPr="00FF15D0">
        <w:rPr>
          <w:rFonts w:hint="eastAsia"/>
        </w:rPr>
        <w:t>）</w:t>
      </w:r>
      <w:r w:rsidRPr="00FF15D0">
        <w:rPr>
          <w:rFonts w:hint="eastAsia"/>
        </w:rPr>
        <w:t>，华为希望安全研究人员</w:t>
      </w:r>
      <w:r w:rsidR="00A23D22" w:rsidRPr="00FF15D0">
        <w:rPr>
          <w:rFonts w:hint="eastAsia"/>
        </w:rPr>
        <w:t>、</w:t>
      </w:r>
      <w:r w:rsidRPr="00FF15D0">
        <w:rPr>
          <w:rFonts w:hint="eastAsia"/>
        </w:rPr>
        <w:t>行业组织</w:t>
      </w:r>
      <w:r w:rsidR="00A23D22" w:rsidRPr="00FF15D0">
        <w:rPr>
          <w:rFonts w:hint="eastAsia"/>
        </w:rPr>
        <w:t>、</w:t>
      </w:r>
      <w:r w:rsidRPr="00FF15D0">
        <w:rPr>
          <w:rFonts w:hint="eastAsia"/>
        </w:rPr>
        <w:t>政府组织和供应商主动与华为</w:t>
      </w:r>
      <w:r w:rsidRPr="00FF15D0">
        <w:rPr>
          <w:rFonts w:hint="eastAsia"/>
        </w:rPr>
        <w:t>PSIRT</w:t>
      </w:r>
      <w:r w:rsidRPr="00FF15D0">
        <w:rPr>
          <w:rFonts w:hint="eastAsia"/>
        </w:rPr>
        <w:t>联系，报告潜在的华为产品的安全漏洞或安全问题。</w:t>
      </w:r>
    </w:p>
    <w:p w:rsidR="007221C7" w:rsidRDefault="00A23D22" w:rsidP="007221C7">
      <w:r>
        <w:rPr>
          <w:rStyle w:val="A10"/>
          <w:rFonts w:hint="eastAsia"/>
        </w:rPr>
        <w:t>华为</w:t>
      </w:r>
      <w:r>
        <w:rPr>
          <w:rStyle w:val="A10"/>
          <w:rFonts w:hint="eastAsia"/>
        </w:rPr>
        <w:t xml:space="preserve">PSIRT </w:t>
      </w:r>
      <w:r w:rsidR="007221C7">
        <w:rPr>
          <w:rStyle w:val="A10"/>
          <w:rFonts w:hint="eastAsia"/>
        </w:rPr>
        <w:t>E-</w:t>
      </w:r>
      <w:r w:rsidR="006D677F">
        <w:rPr>
          <w:rStyle w:val="A10"/>
          <w:rFonts w:hint="eastAsia"/>
        </w:rPr>
        <w:t>m</w:t>
      </w:r>
      <w:r w:rsidR="007221C7">
        <w:rPr>
          <w:rStyle w:val="A10"/>
          <w:rFonts w:hint="eastAsia"/>
        </w:rPr>
        <w:t>ail</w:t>
      </w:r>
      <w:r w:rsidR="007221C7">
        <w:rPr>
          <w:rStyle w:val="A10"/>
          <w:rFonts w:hint="eastAsia"/>
        </w:rPr>
        <w:t>邮箱：</w:t>
      </w:r>
      <w:r w:rsidR="00EB74D6">
        <w:fldChar w:fldCharType="begin"/>
      </w:r>
      <w:r w:rsidR="00DD4773">
        <w:instrText>HYPERLINK "mailto:PSIRT@huawei.com"</w:instrText>
      </w:r>
      <w:r w:rsidR="00EB74D6">
        <w:fldChar w:fldCharType="separate"/>
      </w:r>
      <w:r w:rsidR="007221C7" w:rsidRPr="00932412">
        <w:rPr>
          <w:rStyle w:val="af0"/>
          <w:rFonts w:cs="方正兰亭中黑" w:hint="eastAsia"/>
          <w:sz w:val="20"/>
          <w:szCs w:val="20"/>
        </w:rPr>
        <w:t>PSIRT@huawei.com</w:t>
      </w:r>
      <w:r w:rsidR="00EB74D6">
        <w:fldChar w:fldCharType="end"/>
      </w:r>
    </w:p>
    <w:p w:rsidR="00075F5B" w:rsidRDefault="00075F5B" w:rsidP="007221C7">
      <w:pPr>
        <w:rPr>
          <w:rStyle w:val="A10"/>
        </w:rPr>
      </w:pPr>
    </w:p>
    <w:p w:rsidR="00075F5B" w:rsidRDefault="007221C7" w:rsidP="007221C7">
      <w:pPr>
        <w:rPr>
          <w:rStyle w:val="A10"/>
        </w:rPr>
      </w:pPr>
      <w:r>
        <w:rPr>
          <w:rStyle w:val="A10"/>
          <w:rFonts w:hint="eastAsia"/>
        </w:rPr>
        <w:t>注：</w:t>
      </w:r>
      <w:r w:rsidR="00075F5B">
        <w:rPr>
          <w:rStyle w:val="A10"/>
          <w:rFonts w:hint="eastAsia"/>
        </w:rPr>
        <w:t>1.</w:t>
      </w:r>
      <w:r w:rsidR="00075F5B" w:rsidRPr="00075F5B">
        <w:rPr>
          <w:rFonts w:hint="eastAsia"/>
        </w:rPr>
        <w:t xml:space="preserve"> </w:t>
      </w:r>
      <w:r w:rsidR="00075F5B">
        <w:rPr>
          <w:rFonts w:hint="eastAsia"/>
        </w:rPr>
        <w:t>华为</w:t>
      </w:r>
      <w:r w:rsidR="00075F5B" w:rsidRPr="00075F5B">
        <w:rPr>
          <w:rStyle w:val="A10"/>
          <w:rFonts w:hint="eastAsia"/>
        </w:rPr>
        <w:t>面向全球发布了网络安全白皮书</w:t>
      </w:r>
      <w:r w:rsidR="00075F5B">
        <w:rPr>
          <w:rStyle w:val="A10"/>
          <w:rFonts w:hint="eastAsia"/>
        </w:rPr>
        <w:t>——</w:t>
      </w:r>
      <w:r w:rsidR="00075F5B" w:rsidRPr="00075F5B">
        <w:rPr>
          <w:rStyle w:val="A10"/>
          <w:rFonts w:hint="eastAsia"/>
        </w:rPr>
        <w:t>《网络安全透视：</w:t>
      </w:r>
      <w:r w:rsidR="00075F5B" w:rsidRPr="00075F5B">
        <w:rPr>
          <w:rStyle w:val="A10"/>
          <w:rFonts w:hint="eastAsia"/>
        </w:rPr>
        <w:t xml:space="preserve"> 21</w:t>
      </w:r>
      <w:r w:rsidR="00075F5B" w:rsidRPr="00075F5B">
        <w:rPr>
          <w:rStyle w:val="A10"/>
          <w:rFonts w:hint="eastAsia"/>
        </w:rPr>
        <w:t>世纪的技术与安全—一场艰难的联姻》。该白皮书由华为全球网络安全官约翰</w:t>
      </w:r>
      <w:r w:rsidR="00075F5B" w:rsidRPr="00075F5B">
        <w:rPr>
          <w:rStyle w:val="A10"/>
          <w:rFonts w:hint="eastAsia"/>
        </w:rPr>
        <w:t>.</w:t>
      </w:r>
      <w:r w:rsidR="00075F5B" w:rsidRPr="00075F5B">
        <w:rPr>
          <w:rStyle w:val="A10"/>
          <w:rFonts w:hint="eastAsia"/>
        </w:rPr>
        <w:t>萨福克（</w:t>
      </w:r>
      <w:r w:rsidR="00075F5B" w:rsidRPr="00075F5B">
        <w:rPr>
          <w:rStyle w:val="A10"/>
          <w:rFonts w:hint="eastAsia"/>
        </w:rPr>
        <w:t>John Suffolk</w:t>
      </w:r>
      <w:r w:rsidR="00075F5B" w:rsidRPr="00075F5B">
        <w:rPr>
          <w:rStyle w:val="A10"/>
          <w:rFonts w:hint="eastAsia"/>
        </w:rPr>
        <w:t>）</w:t>
      </w:r>
      <w:r w:rsidR="00075F5B" w:rsidRPr="00075F5B">
        <w:rPr>
          <w:rStyle w:val="A10"/>
          <w:rFonts w:hint="eastAsia"/>
        </w:rPr>
        <w:t xml:space="preserve"> </w:t>
      </w:r>
      <w:r w:rsidR="00075F5B" w:rsidRPr="00075F5B">
        <w:rPr>
          <w:rStyle w:val="A10"/>
          <w:rFonts w:hint="eastAsia"/>
        </w:rPr>
        <w:t>撰写</w:t>
      </w:r>
      <w:r w:rsidR="00075F5B">
        <w:rPr>
          <w:rStyle w:val="A10"/>
          <w:rFonts w:hint="eastAsia"/>
        </w:rPr>
        <w:t>，详细参见如下链接：</w:t>
      </w:r>
    </w:p>
    <w:p w:rsidR="00075F5B" w:rsidRPr="00075F5B" w:rsidRDefault="00075F5B" w:rsidP="00075F5B">
      <w:pPr>
        <w:rPr>
          <w:rStyle w:val="A10"/>
        </w:rPr>
      </w:pPr>
      <w:r w:rsidRPr="00075F5B">
        <w:rPr>
          <w:rStyle w:val="A10"/>
          <w:rFonts w:hint="eastAsia"/>
        </w:rPr>
        <w:t>中文</w:t>
      </w:r>
      <w:bookmarkStart w:id="34" w:name="OLE_LINK6"/>
      <w:bookmarkStart w:id="35" w:name="OLE_LINK7"/>
      <w:r w:rsidRPr="00075F5B">
        <w:rPr>
          <w:rStyle w:val="A10"/>
          <w:rFonts w:hint="eastAsia"/>
        </w:rPr>
        <w:t>：</w:t>
      </w:r>
      <w:bookmarkEnd w:id="34"/>
      <w:bookmarkEnd w:id="35"/>
      <w:r w:rsidR="00EB74D6">
        <w:rPr>
          <w:rStyle w:val="af0"/>
          <w:u w:val="single"/>
        </w:rPr>
        <w:fldChar w:fldCharType="begin"/>
      </w:r>
      <w:r>
        <w:rPr>
          <w:rStyle w:val="af0"/>
          <w:u w:val="single"/>
        </w:rPr>
        <w:instrText xml:space="preserve"> HYPERLINK "http://www.huawei.com/ilink/cn/download/HW_187369" </w:instrText>
      </w:r>
      <w:r w:rsidR="00EB74D6">
        <w:rPr>
          <w:rStyle w:val="af0"/>
          <w:u w:val="single"/>
        </w:rPr>
        <w:fldChar w:fldCharType="separate"/>
      </w:r>
      <w:r w:rsidRPr="00075F5B">
        <w:rPr>
          <w:rStyle w:val="af0"/>
          <w:u w:val="single"/>
        </w:rPr>
        <w:t>http://www.huawei.com/ilink/cn/download/HW_187369</w:t>
      </w:r>
      <w:r w:rsidR="00EB74D6">
        <w:rPr>
          <w:rStyle w:val="af0"/>
          <w:u w:val="single"/>
        </w:rPr>
        <w:fldChar w:fldCharType="end"/>
      </w:r>
    </w:p>
    <w:p w:rsidR="00075F5B" w:rsidRPr="00075F5B" w:rsidRDefault="00075F5B" w:rsidP="00075F5B">
      <w:pPr>
        <w:rPr>
          <w:rStyle w:val="af0"/>
          <w:sz w:val="20"/>
          <w:u w:val="single"/>
        </w:rPr>
      </w:pPr>
      <w:r>
        <w:rPr>
          <w:rStyle w:val="A10"/>
          <w:rFonts w:hint="eastAsia"/>
        </w:rPr>
        <w:t>Eng</w:t>
      </w:r>
      <w:r w:rsidRPr="00075F5B">
        <w:rPr>
          <w:rStyle w:val="A10"/>
          <w:rFonts w:hint="eastAsia"/>
        </w:rPr>
        <w:t>：</w:t>
      </w:r>
      <w:r w:rsidR="00EB74D6">
        <w:fldChar w:fldCharType="begin"/>
      </w:r>
      <w:r w:rsidR="00DD4773">
        <w:instrText>HYPERLINK "http://www.huawei.com/ucmf/groups/public/documents/attachments/hw_187368.pdf"</w:instrText>
      </w:r>
      <w:r w:rsidR="00EB74D6">
        <w:fldChar w:fldCharType="separate"/>
      </w:r>
      <w:r w:rsidRPr="00075F5B">
        <w:rPr>
          <w:rStyle w:val="af0"/>
          <w:sz w:val="20"/>
          <w:u w:val="single"/>
        </w:rPr>
        <w:t>http://www.huawei.com/ucmf/groups/public/documents/attachments/hw_187368.pdf</w:t>
      </w:r>
      <w:r w:rsidR="00EB74D6">
        <w:fldChar w:fldCharType="end"/>
      </w:r>
      <w:r w:rsidRPr="00075F5B">
        <w:rPr>
          <w:rStyle w:val="af0"/>
          <w:rFonts w:hint="eastAsia"/>
          <w:sz w:val="20"/>
          <w:u w:val="single"/>
        </w:rPr>
        <w:t>`</w:t>
      </w:r>
    </w:p>
    <w:p w:rsidR="00075F5B" w:rsidRPr="00075F5B" w:rsidRDefault="00075F5B" w:rsidP="00075F5B">
      <w:pPr>
        <w:rPr>
          <w:rStyle w:val="A10"/>
        </w:rPr>
      </w:pPr>
    </w:p>
    <w:p w:rsidR="007221C7" w:rsidRDefault="00075F5B" w:rsidP="007221C7">
      <w:pPr>
        <w:rPr>
          <w:rStyle w:val="A10"/>
        </w:rPr>
      </w:pPr>
      <w:r>
        <w:rPr>
          <w:rStyle w:val="A10"/>
          <w:rFonts w:hint="eastAsia"/>
        </w:rPr>
        <w:t>2.</w:t>
      </w:r>
      <w:r w:rsidR="007221C7">
        <w:rPr>
          <w:rStyle w:val="A10"/>
          <w:rFonts w:hint="eastAsia"/>
        </w:rPr>
        <w:t>关于</w:t>
      </w:r>
      <w:r w:rsidR="006F271F">
        <w:rPr>
          <w:rStyle w:val="A10"/>
          <w:rFonts w:hint="eastAsia"/>
        </w:rPr>
        <w:t>华为</w:t>
      </w:r>
      <w:r w:rsidR="007221C7">
        <w:rPr>
          <w:rStyle w:val="A10"/>
          <w:rFonts w:hint="eastAsia"/>
        </w:rPr>
        <w:t>PSIRT</w:t>
      </w:r>
      <w:r w:rsidR="007221C7">
        <w:rPr>
          <w:rStyle w:val="A10"/>
          <w:rFonts w:hint="eastAsia"/>
        </w:rPr>
        <w:t>的详细说明请</w:t>
      </w:r>
      <w:r w:rsidR="004D16F9">
        <w:rPr>
          <w:rStyle w:val="A10"/>
          <w:rFonts w:hint="eastAsia"/>
        </w:rPr>
        <w:t>查看</w:t>
      </w:r>
      <w:r w:rsidR="007221C7">
        <w:rPr>
          <w:rStyle w:val="A10"/>
          <w:rFonts w:hint="eastAsia"/>
        </w:rPr>
        <w:t>如下链接：</w:t>
      </w:r>
    </w:p>
    <w:p w:rsidR="007C4988" w:rsidRDefault="004127B0" w:rsidP="007C4988">
      <w:pPr>
        <w:rPr>
          <w:rStyle w:val="A10"/>
          <w:rFonts w:cs="Times New Roman"/>
        </w:rPr>
      </w:pPr>
      <w:r>
        <w:rPr>
          <w:rFonts w:hint="eastAsia"/>
        </w:rPr>
        <w:t>中文：</w:t>
      </w:r>
      <w:r w:rsidR="00EB74D6">
        <w:fldChar w:fldCharType="begin"/>
      </w:r>
      <w:r w:rsidR="00DD4773">
        <w:instrText>HYPERLINK "http://www.huawei.com/ilink/cn/special-release/HW_093772"</w:instrText>
      </w:r>
      <w:r w:rsidR="00EB74D6">
        <w:fldChar w:fldCharType="separate"/>
      </w:r>
      <w:r w:rsidR="007C4988" w:rsidRPr="007C4988">
        <w:rPr>
          <w:rStyle w:val="af0"/>
          <w:rFonts w:hint="eastAsia"/>
          <w:u w:val="single"/>
        </w:rPr>
        <w:t>http://www.huawei.com/ilink/cn/special-release/HW_093772</w:t>
      </w:r>
      <w:r w:rsidR="00EB74D6">
        <w:fldChar w:fldCharType="end"/>
      </w:r>
    </w:p>
    <w:p w:rsidR="007221C7" w:rsidRDefault="004127B0" w:rsidP="007221C7">
      <w:r>
        <w:rPr>
          <w:rFonts w:hint="eastAsia"/>
        </w:rPr>
        <w:t>Eng</w:t>
      </w:r>
      <w:r>
        <w:rPr>
          <w:rFonts w:hint="eastAsia"/>
        </w:rPr>
        <w:t>：</w:t>
      </w:r>
      <w:r w:rsidR="00EB74D6">
        <w:fldChar w:fldCharType="begin"/>
      </w:r>
      <w:r w:rsidR="00DD4773">
        <w:instrText>HYPERLINK "http://www.huawei.com/ilink/en/special-release/HW_093771"</w:instrText>
      </w:r>
      <w:r w:rsidR="00EB74D6">
        <w:fldChar w:fldCharType="separate"/>
      </w:r>
      <w:r w:rsidR="00DF5F7A" w:rsidRPr="00DF5F7A">
        <w:rPr>
          <w:rStyle w:val="af0"/>
          <w:u w:val="single"/>
        </w:rPr>
        <w:t>http://www.huawei.com/ilink/en/special-release/HW_093771</w:t>
      </w:r>
      <w:r w:rsidR="00EB74D6">
        <w:fldChar w:fldCharType="end"/>
      </w:r>
    </w:p>
    <w:p w:rsidR="00FB3B4D" w:rsidRDefault="00FB3B4D">
      <w:pPr>
        <w:topLinePunct w:val="0"/>
        <w:adjustRightInd/>
        <w:snapToGrid/>
        <w:spacing w:before="0" w:after="0" w:line="240" w:lineRule="auto"/>
        <w:ind w:left="0"/>
      </w:pPr>
      <w:r>
        <w:br w:type="page"/>
      </w:r>
    </w:p>
    <w:p w:rsidR="00283795" w:rsidRDefault="00283795" w:rsidP="00283795">
      <w:pPr>
        <w:pStyle w:val="1"/>
        <w:numPr>
          <w:ilvl w:val="0"/>
          <w:numId w:val="2"/>
        </w:numPr>
      </w:pPr>
      <w:bookmarkStart w:id="36" w:name="_Toc365397582"/>
      <w:bookmarkEnd w:id="33"/>
      <w:r>
        <w:rPr>
          <w:rFonts w:hint="eastAsia"/>
        </w:rPr>
        <w:lastRenderedPageBreak/>
        <w:t>缩略语</w:t>
      </w:r>
      <w:bookmarkEnd w:id="36"/>
    </w:p>
    <w:tbl>
      <w:tblPr>
        <w:tblW w:w="4286" w:type="pct"/>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76"/>
        <w:gridCol w:w="3686"/>
        <w:gridCol w:w="2955"/>
      </w:tblGrid>
      <w:tr w:rsidR="00283795" w:rsidRPr="003F65F5" w:rsidTr="00C81A9D">
        <w:trPr>
          <w:cantSplit/>
          <w:trHeight w:val="285"/>
        </w:trPr>
        <w:tc>
          <w:tcPr>
            <w:tcW w:w="806" w:type="pct"/>
            <w:tcBorders>
              <w:top w:val="single" w:sz="6" w:space="0" w:color="auto"/>
              <w:left w:val="single" w:sz="6" w:space="0" w:color="auto"/>
              <w:bottom w:val="single" w:sz="6" w:space="0" w:color="auto"/>
              <w:right w:val="single" w:sz="6" w:space="0" w:color="auto"/>
              <w:tl2br w:val="nil"/>
              <w:tr2bl w:val="nil"/>
            </w:tcBorders>
            <w:shd w:val="clear" w:color="auto" w:fill="D9D9D9"/>
          </w:tcPr>
          <w:p w:rsidR="00283795" w:rsidRPr="00765558" w:rsidRDefault="00283795" w:rsidP="00C81A9D">
            <w:pPr>
              <w:pStyle w:val="TableHeading"/>
              <w:jc w:val="center"/>
            </w:pPr>
            <w:bookmarkStart w:id="37" w:name="OLE_LINK4"/>
            <w:bookmarkStart w:id="38" w:name="OLE_LINK5"/>
            <w:r w:rsidRPr="00765558">
              <w:rPr>
                <w:rFonts w:hint="eastAsia"/>
              </w:rPr>
              <w:t>英文缩写</w:t>
            </w:r>
          </w:p>
        </w:tc>
        <w:tc>
          <w:tcPr>
            <w:tcW w:w="2328" w:type="pct"/>
            <w:tcBorders>
              <w:top w:val="single" w:sz="6" w:space="0" w:color="auto"/>
              <w:left w:val="single" w:sz="6" w:space="0" w:color="auto"/>
              <w:bottom w:val="single" w:sz="6" w:space="0" w:color="auto"/>
              <w:right w:val="single" w:sz="6" w:space="0" w:color="auto"/>
              <w:tl2br w:val="nil"/>
              <w:tr2bl w:val="nil"/>
            </w:tcBorders>
            <w:shd w:val="clear" w:color="auto" w:fill="D9D9D9"/>
          </w:tcPr>
          <w:p w:rsidR="00283795" w:rsidRPr="00BF2A68" w:rsidRDefault="00283795" w:rsidP="00C81A9D">
            <w:pPr>
              <w:pStyle w:val="TableHeading"/>
              <w:jc w:val="center"/>
            </w:pPr>
            <w:r w:rsidRPr="00BF2A68">
              <w:rPr>
                <w:rFonts w:hint="eastAsia"/>
              </w:rPr>
              <w:t>英文</w:t>
            </w:r>
            <w:r>
              <w:rPr>
                <w:rFonts w:hint="eastAsia"/>
              </w:rPr>
              <w:t>全称</w:t>
            </w:r>
          </w:p>
        </w:tc>
        <w:tc>
          <w:tcPr>
            <w:tcW w:w="1866" w:type="pct"/>
            <w:tcBorders>
              <w:top w:val="single" w:sz="6" w:space="0" w:color="auto"/>
              <w:left w:val="single" w:sz="6" w:space="0" w:color="auto"/>
              <w:bottom w:val="single" w:sz="6" w:space="0" w:color="auto"/>
              <w:right w:val="single" w:sz="6" w:space="0" w:color="auto"/>
              <w:tl2br w:val="nil"/>
              <w:tr2bl w:val="nil"/>
            </w:tcBorders>
            <w:shd w:val="clear" w:color="auto" w:fill="D9D9D9"/>
          </w:tcPr>
          <w:p w:rsidR="00283795" w:rsidRPr="00BF2A68" w:rsidRDefault="00283795" w:rsidP="00C81A9D">
            <w:pPr>
              <w:pStyle w:val="TableHeading"/>
              <w:jc w:val="center"/>
            </w:pPr>
            <w:r w:rsidRPr="00BF2A68">
              <w:rPr>
                <w:rFonts w:hint="eastAsia"/>
              </w:rPr>
              <w:t>中文</w:t>
            </w:r>
            <w:r>
              <w:rPr>
                <w:rFonts w:hint="eastAsia"/>
              </w:rPr>
              <w:t>全称</w:t>
            </w:r>
          </w:p>
        </w:tc>
      </w:tr>
      <w:tr w:rsidR="004D16F9" w:rsidRPr="003F65F5" w:rsidTr="00C81A9D">
        <w:trPr>
          <w:cantSplit/>
          <w:trHeight w:val="300"/>
        </w:trPr>
        <w:tc>
          <w:tcPr>
            <w:tcW w:w="806" w:type="pct"/>
            <w:noWrap/>
          </w:tcPr>
          <w:p w:rsidR="004D16F9" w:rsidRDefault="004D16F9" w:rsidP="004D16F9">
            <w:pPr>
              <w:pStyle w:val="TableText"/>
            </w:pPr>
            <w:r>
              <w:rPr>
                <w:rFonts w:hint="eastAsia"/>
              </w:rPr>
              <w:t>3DES</w:t>
            </w:r>
          </w:p>
        </w:tc>
        <w:tc>
          <w:tcPr>
            <w:tcW w:w="2328" w:type="pct"/>
            <w:noWrap/>
          </w:tcPr>
          <w:p w:rsidR="004D16F9" w:rsidRDefault="004D16F9" w:rsidP="004D16F9">
            <w:pPr>
              <w:pStyle w:val="TableText"/>
            </w:pPr>
            <w:r>
              <w:rPr>
                <w:rFonts w:hint="eastAsia"/>
              </w:rPr>
              <w:t xml:space="preserve">Triple </w:t>
            </w:r>
            <w:r w:rsidRPr="006C0AF7">
              <w:rPr>
                <w:rFonts w:hint="eastAsia"/>
              </w:rPr>
              <w:t>Data Encryption Algorithm</w:t>
            </w:r>
          </w:p>
        </w:tc>
        <w:tc>
          <w:tcPr>
            <w:tcW w:w="1866" w:type="pct"/>
            <w:noWrap/>
          </w:tcPr>
          <w:p w:rsidR="004D16F9" w:rsidRDefault="004D16F9" w:rsidP="004D16F9">
            <w:pPr>
              <w:pStyle w:val="TableText"/>
            </w:pPr>
            <w:r w:rsidRPr="006C0AF7">
              <w:rPr>
                <w:rFonts w:hint="eastAsia"/>
              </w:rPr>
              <w:t>数据加密算法</w:t>
            </w:r>
          </w:p>
        </w:tc>
      </w:tr>
      <w:tr w:rsidR="004D16F9" w:rsidRPr="003F65F5" w:rsidTr="00C81A9D">
        <w:trPr>
          <w:cantSplit/>
          <w:trHeight w:val="300"/>
        </w:trPr>
        <w:tc>
          <w:tcPr>
            <w:tcW w:w="806" w:type="pct"/>
            <w:noWrap/>
          </w:tcPr>
          <w:p w:rsidR="004D16F9" w:rsidRPr="00283795" w:rsidRDefault="004D16F9" w:rsidP="004D16F9">
            <w:pPr>
              <w:pStyle w:val="TableText"/>
            </w:pPr>
            <w:r w:rsidRPr="00283795">
              <w:rPr>
                <w:rFonts w:hint="eastAsia"/>
              </w:rPr>
              <w:t>3GPP</w:t>
            </w:r>
          </w:p>
        </w:tc>
        <w:tc>
          <w:tcPr>
            <w:tcW w:w="2328" w:type="pct"/>
            <w:noWrap/>
          </w:tcPr>
          <w:p w:rsidR="004D16F9" w:rsidRPr="00283795" w:rsidRDefault="004D16F9" w:rsidP="004D16F9">
            <w:pPr>
              <w:pStyle w:val="TableText"/>
            </w:pPr>
            <w:r w:rsidRPr="00283795">
              <w:t>The 3rd Generation Partnership Project</w:t>
            </w:r>
          </w:p>
        </w:tc>
        <w:tc>
          <w:tcPr>
            <w:tcW w:w="1866" w:type="pct"/>
            <w:noWrap/>
          </w:tcPr>
          <w:p w:rsidR="004D16F9" w:rsidRPr="00283795" w:rsidRDefault="004D16F9" w:rsidP="004D16F9">
            <w:pPr>
              <w:pStyle w:val="TableText"/>
            </w:pPr>
            <w:r w:rsidRPr="00283795">
              <w:rPr>
                <w:rFonts w:hint="eastAsia"/>
              </w:rPr>
              <w:t>第三代合作伙伴计划</w:t>
            </w:r>
          </w:p>
        </w:tc>
      </w:tr>
      <w:tr w:rsidR="004D16F9" w:rsidRPr="003F65F5" w:rsidTr="00C81A9D">
        <w:trPr>
          <w:cantSplit/>
          <w:trHeight w:val="300"/>
        </w:trPr>
        <w:tc>
          <w:tcPr>
            <w:tcW w:w="806" w:type="pct"/>
            <w:noWrap/>
          </w:tcPr>
          <w:p w:rsidR="004D16F9" w:rsidRDefault="004D16F9" w:rsidP="004D16F9">
            <w:pPr>
              <w:pStyle w:val="TableText"/>
            </w:pPr>
            <w:r>
              <w:rPr>
                <w:rFonts w:hint="eastAsia"/>
              </w:rPr>
              <w:t>AES</w:t>
            </w:r>
          </w:p>
        </w:tc>
        <w:tc>
          <w:tcPr>
            <w:tcW w:w="2328" w:type="pct"/>
            <w:noWrap/>
          </w:tcPr>
          <w:p w:rsidR="004D16F9" w:rsidRDefault="004D16F9" w:rsidP="004D16F9">
            <w:pPr>
              <w:pStyle w:val="TableText"/>
            </w:pPr>
            <w:r w:rsidRPr="006C0AF7">
              <w:rPr>
                <w:rFonts w:hint="eastAsia"/>
              </w:rPr>
              <w:t>Advanced Encryption Standard</w:t>
            </w:r>
          </w:p>
        </w:tc>
        <w:tc>
          <w:tcPr>
            <w:tcW w:w="1866" w:type="pct"/>
            <w:noWrap/>
          </w:tcPr>
          <w:p w:rsidR="004D16F9" w:rsidRDefault="004D16F9" w:rsidP="004D16F9">
            <w:pPr>
              <w:pStyle w:val="TableText"/>
            </w:pPr>
            <w:r w:rsidRPr="006C0AF7">
              <w:rPr>
                <w:rFonts w:hint="eastAsia"/>
              </w:rPr>
              <w:t>高级加密标准</w:t>
            </w:r>
          </w:p>
        </w:tc>
      </w:tr>
      <w:tr w:rsidR="004D16F9" w:rsidRPr="003F65F5" w:rsidTr="00C81A9D">
        <w:trPr>
          <w:cantSplit/>
          <w:trHeight w:val="300"/>
        </w:trPr>
        <w:tc>
          <w:tcPr>
            <w:tcW w:w="806" w:type="pct"/>
            <w:noWrap/>
          </w:tcPr>
          <w:p w:rsidR="004D16F9" w:rsidRDefault="004D16F9" w:rsidP="004D16F9">
            <w:pPr>
              <w:pStyle w:val="TableText"/>
            </w:pPr>
            <w:r>
              <w:rPr>
                <w:rFonts w:hint="eastAsia"/>
              </w:rPr>
              <w:t>API</w:t>
            </w:r>
          </w:p>
        </w:tc>
        <w:tc>
          <w:tcPr>
            <w:tcW w:w="2328" w:type="pct"/>
            <w:noWrap/>
          </w:tcPr>
          <w:p w:rsidR="004D16F9" w:rsidRDefault="004D16F9" w:rsidP="004D16F9">
            <w:pPr>
              <w:pStyle w:val="TableText"/>
            </w:pPr>
            <w:r>
              <w:rPr>
                <w:rFonts w:hint="eastAsia"/>
              </w:rPr>
              <w:t>Application Programming Interface</w:t>
            </w:r>
          </w:p>
        </w:tc>
        <w:tc>
          <w:tcPr>
            <w:tcW w:w="1866" w:type="pct"/>
            <w:noWrap/>
          </w:tcPr>
          <w:p w:rsidR="004D16F9" w:rsidRDefault="004D16F9" w:rsidP="004D16F9">
            <w:pPr>
              <w:pStyle w:val="TableText"/>
            </w:pPr>
            <w:r>
              <w:rPr>
                <w:rFonts w:hint="eastAsia"/>
              </w:rPr>
              <w:t>应用软件编程接口</w:t>
            </w:r>
          </w:p>
        </w:tc>
      </w:tr>
      <w:tr w:rsidR="00B104A8" w:rsidRPr="003F65F5" w:rsidTr="00C81A9D">
        <w:trPr>
          <w:cantSplit/>
          <w:trHeight w:val="300"/>
        </w:trPr>
        <w:tc>
          <w:tcPr>
            <w:tcW w:w="806" w:type="pct"/>
            <w:noWrap/>
          </w:tcPr>
          <w:p w:rsidR="00B104A8" w:rsidRDefault="00B104A8" w:rsidP="004D16F9">
            <w:pPr>
              <w:pStyle w:val="TableText"/>
            </w:pPr>
            <w:r>
              <w:rPr>
                <w:rFonts w:hint="eastAsia"/>
              </w:rPr>
              <w:t>CA</w:t>
            </w:r>
          </w:p>
        </w:tc>
        <w:tc>
          <w:tcPr>
            <w:tcW w:w="2328" w:type="pct"/>
            <w:noWrap/>
          </w:tcPr>
          <w:p w:rsidR="00B104A8" w:rsidRDefault="00B104A8" w:rsidP="004D16F9">
            <w:pPr>
              <w:pStyle w:val="TableText"/>
            </w:pPr>
            <w:r w:rsidRPr="00B104A8">
              <w:rPr>
                <w:rFonts w:hint="eastAsia"/>
              </w:rPr>
              <w:t>Conditional Access</w:t>
            </w:r>
          </w:p>
        </w:tc>
        <w:tc>
          <w:tcPr>
            <w:tcW w:w="1866" w:type="pct"/>
            <w:noWrap/>
          </w:tcPr>
          <w:p w:rsidR="00B104A8" w:rsidRDefault="00B104A8" w:rsidP="004D16F9">
            <w:pPr>
              <w:pStyle w:val="TableText"/>
            </w:pPr>
            <w:r w:rsidRPr="00B104A8">
              <w:rPr>
                <w:rFonts w:hint="eastAsia"/>
              </w:rPr>
              <w:t>条件接收</w:t>
            </w:r>
          </w:p>
        </w:tc>
      </w:tr>
      <w:tr w:rsidR="004D16F9" w:rsidRPr="003F65F5" w:rsidTr="00C81A9D">
        <w:trPr>
          <w:cantSplit/>
          <w:trHeight w:val="300"/>
        </w:trPr>
        <w:tc>
          <w:tcPr>
            <w:tcW w:w="806" w:type="pct"/>
            <w:noWrap/>
          </w:tcPr>
          <w:p w:rsidR="004D16F9" w:rsidRDefault="004D16F9" w:rsidP="004D16F9">
            <w:pPr>
              <w:pStyle w:val="TableText"/>
            </w:pPr>
            <w:r>
              <w:rPr>
                <w:rFonts w:hint="eastAsia"/>
              </w:rPr>
              <w:t>Cloud+</w:t>
            </w:r>
          </w:p>
        </w:tc>
        <w:tc>
          <w:tcPr>
            <w:tcW w:w="2328" w:type="pct"/>
            <w:noWrap/>
          </w:tcPr>
          <w:p w:rsidR="004D16F9" w:rsidRDefault="004D16F9" w:rsidP="004D16F9">
            <w:pPr>
              <w:pStyle w:val="TableText"/>
            </w:pPr>
            <w:r>
              <w:rPr>
                <w:rFonts w:hint="eastAsia"/>
              </w:rPr>
              <w:t>Cloud+</w:t>
            </w:r>
          </w:p>
        </w:tc>
        <w:tc>
          <w:tcPr>
            <w:tcW w:w="1866" w:type="pct"/>
            <w:noWrap/>
          </w:tcPr>
          <w:p w:rsidR="004D16F9" w:rsidRDefault="004D16F9" w:rsidP="004D16F9">
            <w:pPr>
              <w:pStyle w:val="TableText"/>
            </w:pPr>
            <w:r>
              <w:rPr>
                <w:rFonts w:hint="eastAsia"/>
              </w:rPr>
              <w:t>华为终端提供的云业务</w:t>
            </w:r>
          </w:p>
        </w:tc>
      </w:tr>
      <w:tr w:rsidR="0007424B" w:rsidRPr="003F65F5" w:rsidTr="00C81A9D">
        <w:trPr>
          <w:cantSplit/>
          <w:trHeight w:val="300"/>
        </w:trPr>
        <w:tc>
          <w:tcPr>
            <w:tcW w:w="806" w:type="pct"/>
            <w:noWrap/>
          </w:tcPr>
          <w:p w:rsidR="0007424B" w:rsidRDefault="0007424B" w:rsidP="00F47D3C">
            <w:pPr>
              <w:pStyle w:val="TableText"/>
            </w:pPr>
            <w:r>
              <w:rPr>
                <w:rFonts w:hint="eastAsia"/>
              </w:rPr>
              <w:t>DSA</w:t>
            </w:r>
          </w:p>
        </w:tc>
        <w:tc>
          <w:tcPr>
            <w:tcW w:w="2328" w:type="pct"/>
            <w:noWrap/>
          </w:tcPr>
          <w:p w:rsidR="0007424B" w:rsidRDefault="0007424B" w:rsidP="00F47D3C">
            <w:pPr>
              <w:pStyle w:val="TableText"/>
            </w:pPr>
            <w:r w:rsidRPr="0007424B">
              <w:t>Digital Signature Algorithm</w:t>
            </w:r>
          </w:p>
        </w:tc>
        <w:tc>
          <w:tcPr>
            <w:tcW w:w="1866" w:type="pct"/>
            <w:noWrap/>
          </w:tcPr>
          <w:p w:rsidR="0007424B" w:rsidRPr="00C81A9D" w:rsidRDefault="0007424B" w:rsidP="00F47D3C">
            <w:pPr>
              <w:pStyle w:val="TableText"/>
            </w:pPr>
            <w:r w:rsidRPr="0007424B">
              <w:rPr>
                <w:rFonts w:hint="eastAsia"/>
              </w:rPr>
              <w:t>数字签名算法</w:t>
            </w:r>
          </w:p>
        </w:tc>
      </w:tr>
      <w:tr w:rsidR="0007424B" w:rsidRPr="003F65F5" w:rsidTr="00C81A9D">
        <w:trPr>
          <w:cantSplit/>
          <w:trHeight w:val="300"/>
        </w:trPr>
        <w:tc>
          <w:tcPr>
            <w:tcW w:w="806" w:type="pct"/>
            <w:noWrap/>
          </w:tcPr>
          <w:p w:rsidR="0007424B" w:rsidRPr="00EC6EC9" w:rsidRDefault="0007424B" w:rsidP="004D16F9">
            <w:pPr>
              <w:pStyle w:val="TableText"/>
            </w:pPr>
            <w:r w:rsidRPr="00EC6EC9">
              <w:rPr>
                <w:rFonts w:hint="eastAsia"/>
              </w:rPr>
              <w:t>EAP</w:t>
            </w:r>
          </w:p>
        </w:tc>
        <w:tc>
          <w:tcPr>
            <w:tcW w:w="2328" w:type="pct"/>
            <w:noWrap/>
          </w:tcPr>
          <w:p w:rsidR="0007424B" w:rsidRPr="00EC6EC9" w:rsidRDefault="0007424B" w:rsidP="004D16F9">
            <w:pPr>
              <w:pStyle w:val="TableText"/>
            </w:pPr>
            <w:r w:rsidRPr="00EC6EC9">
              <w:rPr>
                <w:rFonts w:hint="eastAsia"/>
              </w:rPr>
              <w:t>Extensible Authentication Protocol</w:t>
            </w:r>
          </w:p>
        </w:tc>
        <w:tc>
          <w:tcPr>
            <w:tcW w:w="1866" w:type="pct"/>
            <w:noWrap/>
          </w:tcPr>
          <w:p w:rsidR="0007424B" w:rsidRPr="00EC6EC9" w:rsidRDefault="0007424B" w:rsidP="004D16F9">
            <w:pPr>
              <w:pStyle w:val="TableText"/>
            </w:pPr>
            <w:r w:rsidRPr="00EC6EC9">
              <w:rPr>
                <w:rFonts w:hint="eastAsia"/>
              </w:rPr>
              <w:t>扩展认证协议</w:t>
            </w:r>
          </w:p>
        </w:tc>
      </w:tr>
      <w:tr w:rsidR="0007424B" w:rsidRPr="003F65F5" w:rsidTr="00C81A9D">
        <w:trPr>
          <w:cantSplit/>
          <w:trHeight w:val="300"/>
        </w:trPr>
        <w:tc>
          <w:tcPr>
            <w:tcW w:w="806" w:type="pct"/>
            <w:noWrap/>
          </w:tcPr>
          <w:p w:rsidR="0007424B" w:rsidRDefault="0007424B" w:rsidP="004D16F9">
            <w:pPr>
              <w:pStyle w:val="TableText"/>
            </w:pPr>
            <w:r>
              <w:rPr>
                <w:rFonts w:hint="eastAsia"/>
              </w:rPr>
              <w:t>ECC</w:t>
            </w:r>
          </w:p>
        </w:tc>
        <w:tc>
          <w:tcPr>
            <w:tcW w:w="2328" w:type="pct"/>
            <w:noWrap/>
          </w:tcPr>
          <w:p w:rsidR="0007424B" w:rsidRDefault="0007424B" w:rsidP="00B104A8">
            <w:pPr>
              <w:pStyle w:val="TableText"/>
            </w:pPr>
            <w:r w:rsidRPr="00B104A8">
              <w:rPr>
                <w:rFonts w:hint="eastAsia"/>
              </w:rPr>
              <w:t>Elliptic Curves Cryptography</w:t>
            </w:r>
            <w:r w:rsidRPr="00B104A8">
              <w:rPr>
                <w:rFonts w:hint="eastAsia"/>
              </w:rPr>
              <w:t>，</w:t>
            </w:r>
          </w:p>
        </w:tc>
        <w:tc>
          <w:tcPr>
            <w:tcW w:w="1866" w:type="pct"/>
            <w:noWrap/>
          </w:tcPr>
          <w:p w:rsidR="0007424B" w:rsidRPr="00C81A9D" w:rsidRDefault="0007424B" w:rsidP="004D16F9">
            <w:pPr>
              <w:pStyle w:val="TableText"/>
            </w:pPr>
            <w:r w:rsidRPr="00B104A8">
              <w:rPr>
                <w:rFonts w:hint="eastAsia"/>
              </w:rPr>
              <w:t>椭圆曲线密码编码</w:t>
            </w:r>
          </w:p>
        </w:tc>
      </w:tr>
      <w:tr w:rsidR="0007424B" w:rsidRPr="003F65F5" w:rsidTr="00C81A9D">
        <w:trPr>
          <w:cantSplit/>
          <w:trHeight w:val="300"/>
        </w:trPr>
        <w:tc>
          <w:tcPr>
            <w:tcW w:w="806" w:type="pct"/>
            <w:noWrap/>
          </w:tcPr>
          <w:p w:rsidR="0007424B" w:rsidRDefault="0007424B" w:rsidP="004D16F9">
            <w:pPr>
              <w:pStyle w:val="TableText"/>
            </w:pPr>
            <w:r>
              <w:rPr>
                <w:rFonts w:hint="eastAsia"/>
              </w:rPr>
              <w:t>FIRST</w:t>
            </w:r>
          </w:p>
        </w:tc>
        <w:tc>
          <w:tcPr>
            <w:tcW w:w="2328" w:type="pct"/>
            <w:noWrap/>
          </w:tcPr>
          <w:p w:rsidR="0007424B" w:rsidRDefault="0007424B" w:rsidP="00C81A9D">
            <w:pPr>
              <w:pStyle w:val="TableText"/>
            </w:pPr>
            <w:r>
              <w:t xml:space="preserve">Forum </w:t>
            </w:r>
            <w:r>
              <w:rPr>
                <w:rFonts w:hint="eastAsia"/>
              </w:rPr>
              <w:t xml:space="preserve">of </w:t>
            </w:r>
            <w:r>
              <w:t>Incident Response and Security Teams</w:t>
            </w:r>
          </w:p>
        </w:tc>
        <w:tc>
          <w:tcPr>
            <w:tcW w:w="1866" w:type="pct"/>
            <w:noWrap/>
          </w:tcPr>
          <w:p w:rsidR="0007424B" w:rsidRPr="00C81A9D" w:rsidRDefault="0007424B" w:rsidP="004D16F9">
            <w:pPr>
              <w:pStyle w:val="TableText"/>
            </w:pPr>
            <w:bookmarkStart w:id="39" w:name="OLE_LINK8"/>
            <w:bookmarkStart w:id="40" w:name="OLE_LINK9"/>
            <w:r w:rsidRPr="00C81A9D">
              <w:rPr>
                <w:rFonts w:hint="eastAsia"/>
              </w:rPr>
              <w:t>应急事件及安全团队论坛</w:t>
            </w:r>
            <w:bookmarkEnd w:id="39"/>
            <w:bookmarkEnd w:id="40"/>
          </w:p>
        </w:tc>
      </w:tr>
      <w:tr w:rsidR="0007424B" w:rsidRPr="003F65F5" w:rsidTr="00C81A9D">
        <w:trPr>
          <w:cantSplit/>
          <w:trHeight w:val="300"/>
        </w:trPr>
        <w:tc>
          <w:tcPr>
            <w:tcW w:w="806" w:type="pct"/>
            <w:noWrap/>
          </w:tcPr>
          <w:p w:rsidR="0007424B" w:rsidRPr="00283795" w:rsidRDefault="0007424B" w:rsidP="00F47D3C">
            <w:pPr>
              <w:pStyle w:val="TableText"/>
            </w:pPr>
            <w:r w:rsidRPr="00283795">
              <w:rPr>
                <w:rFonts w:hint="eastAsia"/>
              </w:rPr>
              <w:t>IETF</w:t>
            </w:r>
          </w:p>
        </w:tc>
        <w:tc>
          <w:tcPr>
            <w:tcW w:w="2328" w:type="pct"/>
            <w:noWrap/>
          </w:tcPr>
          <w:p w:rsidR="0007424B" w:rsidRPr="00283795" w:rsidRDefault="0007424B" w:rsidP="00F47D3C">
            <w:pPr>
              <w:pStyle w:val="TableText"/>
            </w:pPr>
            <w:r w:rsidRPr="00283795">
              <w:t>Internet Engineering Task Force</w:t>
            </w:r>
          </w:p>
        </w:tc>
        <w:tc>
          <w:tcPr>
            <w:tcW w:w="1866" w:type="pct"/>
            <w:noWrap/>
          </w:tcPr>
          <w:p w:rsidR="0007424B" w:rsidRPr="00283795" w:rsidRDefault="0007424B" w:rsidP="00F47D3C">
            <w:pPr>
              <w:pStyle w:val="TableText"/>
            </w:pPr>
            <w:r w:rsidRPr="00283795">
              <w:rPr>
                <w:rFonts w:hint="eastAsia"/>
              </w:rPr>
              <w:t>互联网工程任务组</w:t>
            </w:r>
          </w:p>
        </w:tc>
      </w:tr>
      <w:tr w:rsidR="0007424B" w:rsidRPr="003F65F5" w:rsidTr="00C81A9D">
        <w:trPr>
          <w:cantSplit/>
          <w:trHeight w:val="300"/>
        </w:trPr>
        <w:tc>
          <w:tcPr>
            <w:tcW w:w="806" w:type="pct"/>
            <w:noWrap/>
          </w:tcPr>
          <w:p w:rsidR="0007424B" w:rsidRDefault="0007424B" w:rsidP="00F47D3C">
            <w:pPr>
              <w:pStyle w:val="TableText"/>
            </w:pPr>
            <w:r>
              <w:rPr>
                <w:rFonts w:hint="eastAsia"/>
              </w:rPr>
              <w:t>IPSec</w:t>
            </w:r>
          </w:p>
        </w:tc>
        <w:tc>
          <w:tcPr>
            <w:tcW w:w="2328" w:type="pct"/>
            <w:noWrap/>
          </w:tcPr>
          <w:p w:rsidR="0007424B" w:rsidRDefault="0007424B" w:rsidP="00F47D3C">
            <w:pPr>
              <w:pStyle w:val="TableText"/>
            </w:pPr>
            <w:r>
              <w:rPr>
                <w:rFonts w:hint="eastAsia"/>
              </w:rPr>
              <w:t>IP Security</w:t>
            </w:r>
          </w:p>
        </w:tc>
        <w:tc>
          <w:tcPr>
            <w:tcW w:w="1866" w:type="pct"/>
            <w:noWrap/>
          </w:tcPr>
          <w:p w:rsidR="0007424B" w:rsidRDefault="0007424B" w:rsidP="00F47D3C">
            <w:pPr>
              <w:pStyle w:val="TableText"/>
            </w:pPr>
            <w:r>
              <w:rPr>
                <w:rFonts w:hint="eastAsia"/>
              </w:rPr>
              <w:t>因特网协议安全协议</w:t>
            </w:r>
          </w:p>
        </w:tc>
      </w:tr>
      <w:tr w:rsidR="0007424B" w:rsidRPr="003F65F5" w:rsidTr="00C81A9D">
        <w:trPr>
          <w:cantSplit/>
          <w:trHeight w:val="300"/>
        </w:trPr>
        <w:tc>
          <w:tcPr>
            <w:tcW w:w="806" w:type="pct"/>
            <w:noWrap/>
          </w:tcPr>
          <w:p w:rsidR="0007424B" w:rsidRPr="00283795" w:rsidRDefault="0007424B" w:rsidP="00F47D3C">
            <w:pPr>
              <w:pStyle w:val="TableText"/>
            </w:pPr>
            <w:r w:rsidRPr="00283795">
              <w:rPr>
                <w:rFonts w:hint="eastAsia"/>
              </w:rPr>
              <w:t>ITU-T</w:t>
            </w:r>
          </w:p>
        </w:tc>
        <w:tc>
          <w:tcPr>
            <w:tcW w:w="2328" w:type="pct"/>
            <w:noWrap/>
          </w:tcPr>
          <w:p w:rsidR="0007424B" w:rsidRPr="00283795" w:rsidRDefault="0007424B" w:rsidP="00F47D3C">
            <w:pPr>
              <w:pStyle w:val="TableText"/>
            </w:pPr>
            <w:r w:rsidRPr="00283795">
              <w:t>International Telecommunications Union</w:t>
            </w:r>
            <w:r w:rsidRPr="00283795">
              <w:rPr>
                <w:rFonts w:hint="eastAsia"/>
              </w:rPr>
              <w:t xml:space="preserve"> </w:t>
            </w:r>
            <w:r w:rsidRPr="00283795">
              <w:t>Telecommunication Standardization Sector</w:t>
            </w:r>
          </w:p>
        </w:tc>
        <w:tc>
          <w:tcPr>
            <w:tcW w:w="1866" w:type="pct"/>
            <w:noWrap/>
          </w:tcPr>
          <w:p w:rsidR="0007424B" w:rsidRPr="00283795" w:rsidRDefault="0007424B" w:rsidP="00F47D3C">
            <w:pPr>
              <w:pStyle w:val="TableText"/>
            </w:pPr>
            <w:r w:rsidRPr="00283795">
              <w:rPr>
                <w:rFonts w:hint="eastAsia"/>
              </w:rPr>
              <w:t>国际电信联盟远程通信标准化组织</w:t>
            </w:r>
          </w:p>
        </w:tc>
      </w:tr>
      <w:tr w:rsidR="0007424B" w:rsidRPr="003F65F5" w:rsidTr="00C81A9D">
        <w:trPr>
          <w:cantSplit/>
          <w:trHeight w:val="300"/>
        </w:trPr>
        <w:tc>
          <w:tcPr>
            <w:tcW w:w="806" w:type="pct"/>
            <w:noWrap/>
          </w:tcPr>
          <w:p w:rsidR="0007424B" w:rsidRDefault="0007424B" w:rsidP="004D16F9">
            <w:pPr>
              <w:pStyle w:val="TableText"/>
            </w:pPr>
            <w:r>
              <w:rPr>
                <w:rFonts w:hint="eastAsia"/>
              </w:rPr>
              <w:t>L2TP</w:t>
            </w:r>
          </w:p>
        </w:tc>
        <w:tc>
          <w:tcPr>
            <w:tcW w:w="2328" w:type="pct"/>
            <w:noWrap/>
          </w:tcPr>
          <w:p w:rsidR="0007424B" w:rsidRDefault="0007424B" w:rsidP="004D16F9">
            <w:pPr>
              <w:pStyle w:val="TableText"/>
            </w:pPr>
            <w:r>
              <w:rPr>
                <w:rFonts w:hint="eastAsia"/>
              </w:rPr>
              <w:t>Layer 2 Tunneling Protocol</w:t>
            </w:r>
          </w:p>
        </w:tc>
        <w:tc>
          <w:tcPr>
            <w:tcW w:w="1866" w:type="pct"/>
            <w:noWrap/>
          </w:tcPr>
          <w:p w:rsidR="0007424B" w:rsidRDefault="0007424B" w:rsidP="004D16F9">
            <w:pPr>
              <w:pStyle w:val="TableText"/>
            </w:pPr>
            <w:r>
              <w:rPr>
                <w:rFonts w:hint="eastAsia"/>
              </w:rPr>
              <w:t>2</w:t>
            </w:r>
            <w:r>
              <w:rPr>
                <w:rFonts w:hint="eastAsia"/>
              </w:rPr>
              <w:t>层隧道协议</w:t>
            </w:r>
          </w:p>
        </w:tc>
      </w:tr>
      <w:tr w:rsidR="0007424B" w:rsidRPr="003F65F5" w:rsidTr="00C81A9D">
        <w:trPr>
          <w:cantSplit/>
          <w:trHeight w:val="300"/>
        </w:trPr>
        <w:tc>
          <w:tcPr>
            <w:tcW w:w="806" w:type="pct"/>
            <w:noWrap/>
          </w:tcPr>
          <w:p w:rsidR="0007424B" w:rsidRPr="00283795" w:rsidRDefault="0007424B" w:rsidP="004D16F9">
            <w:pPr>
              <w:pStyle w:val="TableText"/>
            </w:pPr>
            <w:r w:rsidRPr="00283795">
              <w:rPr>
                <w:rFonts w:hint="eastAsia"/>
              </w:rPr>
              <w:t>OS</w:t>
            </w:r>
          </w:p>
        </w:tc>
        <w:tc>
          <w:tcPr>
            <w:tcW w:w="2328" w:type="pct"/>
            <w:noWrap/>
          </w:tcPr>
          <w:p w:rsidR="0007424B" w:rsidRPr="00283795" w:rsidRDefault="0007424B" w:rsidP="004D16F9">
            <w:pPr>
              <w:pStyle w:val="TableText"/>
            </w:pPr>
            <w:r w:rsidRPr="00283795">
              <w:rPr>
                <w:rFonts w:hint="eastAsia"/>
              </w:rPr>
              <w:t>Operating System</w:t>
            </w:r>
          </w:p>
        </w:tc>
        <w:tc>
          <w:tcPr>
            <w:tcW w:w="1866" w:type="pct"/>
            <w:noWrap/>
          </w:tcPr>
          <w:p w:rsidR="0007424B" w:rsidRPr="00283795" w:rsidRDefault="0007424B" w:rsidP="004D16F9">
            <w:pPr>
              <w:pStyle w:val="TableText"/>
            </w:pPr>
            <w:r w:rsidRPr="00283795">
              <w:rPr>
                <w:rFonts w:hint="eastAsia"/>
              </w:rPr>
              <w:t>操作系统</w:t>
            </w:r>
          </w:p>
        </w:tc>
      </w:tr>
      <w:tr w:rsidR="0007424B" w:rsidRPr="003F65F5" w:rsidTr="00C81A9D">
        <w:trPr>
          <w:cantSplit/>
          <w:trHeight w:val="300"/>
        </w:trPr>
        <w:tc>
          <w:tcPr>
            <w:tcW w:w="806" w:type="pct"/>
            <w:noWrap/>
          </w:tcPr>
          <w:p w:rsidR="0007424B" w:rsidRPr="00283795" w:rsidRDefault="0007424B" w:rsidP="004D16F9">
            <w:pPr>
              <w:pStyle w:val="TableText"/>
            </w:pPr>
            <w:r w:rsidRPr="00283795">
              <w:rPr>
                <w:rFonts w:hint="eastAsia"/>
              </w:rPr>
              <w:t>PSIRT</w:t>
            </w:r>
          </w:p>
        </w:tc>
        <w:tc>
          <w:tcPr>
            <w:tcW w:w="2328" w:type="pct"/>
            <w:noWrap/>
          </w:tcPr>
          <w:p w:rsidR="0007424B" w:rsidRPr="00283795" w:rsidRDefault="0007424B" w:rsidP="004D16F9">
            <w:pPr>
              <w:pStyle w:val="TableText"/>
            </w:pPr>
            <w:r w:rsidRPr="00283795">
              <w:rPr>
                <w:rFonts w:hint="eastAsia"/>
              </w:rPr>
              <w:t>Product Cyber Incident Response Team</w:t>
            </w:r>
          </w:p>
        </w:tc>
        <w:tc>
          <w:tcPr>
            <w:tcW w:w="1866" w:type="pct"/>
            <w:noWrap/>
          </w:tcPr>
          <w:p w:rsidR="0007424B" w:rsidRPr="00283795" w:rsidRDefault="0007424B" w:rsidP="004D16F9">
            <w:pPr>
              <w:pStyle w:val="TableText"/>
            </w:pPr>
            <w:r w:rsidRPr="00283795">
              <w:rPr>
                <w:rFonts w:hint="eastAsia"/>
              </w:rPr>
              <w:t>产品安全事件应急响应团队</w:t>
            </w:r>
          </w:p>
        </w:tc>
      </w:tr>
      <w:tr w:rsidR="0007424B" w:rsidRPr="003F65F5" w:rsidTr="00C81A9D">
        <w:trPr>
          <w:cantSplit/>
          <w:trHeight w:val="300"/>
        </w:trPr>
        <w:tc>
          <w:tcPr>
            <w:tcW w:w="806" w:type="pct"/>
            <w:noWrap/>
          </w:tcPr>
          <w:p w:rsidR="0007424B" w:rsidRDefault="0007424B" w:rsidP="004D16F9">
            <w:pPr>
              <w:pStyle w:val="TableText"/>
            </w:pPr>
            <w:bookmarkStart w:id="41" w:name="OLE_LINK10"/>
            <w:bookmarkStart w:id="42" w:name="OLE_LINK11"/>
            <w:r>
              <w:rPr>
                <w:rFonts w:hint="eastAsia"/>
              </w:rPr>
              <w:t>PSK</w:t>
            </w:r>
            <w:bookmarkEnd w:id="41"/>
            <w:bookmarkEnd w:id="42"/>
          </w:p>
        </w:tc>
        <w:tc>
          <w:tcPr>
            <w:tcW w:w="2328" w:type="pct"/>
            <w:noWrap/>
          </w:tcPr>
          <w:p w:rsidR="0007424B" w:rsidRDefault="0007424B" w:rsidP="004D16F9">
            <w:pPr>
              <w:pStyle w:val="TableText"/>
            </w:pPr>
            <w:r>
              <w:rPr>
                <w:rFonts w:hint="eastAsia"/>
              </w:rPr>
              <w:t>Phase Shift Keying</w:t>
            </w:r>
          </w:p>
        </w:tc>
        <w:tc>
          <w:tcPr>
            <w:tcW w:w="1866" w:type="pct"/>
            <w:noWrap/>
          </w:tcPr>
          <w:p w:rsidR="0007424B" w:rsidRDefault="0007424B" w:rsidP="004D16F9">
            <w:pPr>
              <w:pStyle w:val="TableText"/>
            </w:pPr>
            <w:r>
              <w:rPr>
                <w:rFonts w:hint="eastAsia"/>
              </w:rPr>
              <w:t>相移键控</w:t>
            </w:r>
          </w:p>
        </w:tc>
      </w:tr>
      <w:tr w:rsidR="0007424B" w:rsidRPr="003F65F5" w:rsidTr="00C81A9D">
        <w:trPr>
          <w:cantSplit/>
          <w:trHeight w:val="300"/>
        </w:trPr>
        <w:tc>
          <w:tcPr>
            <w:tcW w:w="806" w:type="pct"/>
            <w:noWrap/>
          </w:tcPr>
          <w:p w:rsidR="0007424B" w:rsidRDefault="0007424B" w:rsidP="004D16F9">
            <w:pPr>
              <w:pStyle w:val="TableText"/>
            </w:pPr>
            <w:r>
              <w:rPr>
                <w:rFonts w:hint="eastAsia"/>
              </w:rPr>
              <w:t>RC4</w:t>
            </w:r>
          </w:p>
        </w:tc>
        <w:tc>
          <w:tcPr>
            <w:tcW w:w="2328" w:type="pct"/>
            <w:noWrap/>
          </w:tcPr>
          <w:p w:rsidR="0007424B" w:rsidRDefault="0007424B" w:rsidP="004D16F9">
            <w:pPr>
              <w:pStyle w:val="TableText"/>
            </w:pPr>
            <w:proofErr w:type="spellStart"/>
            <w:r w:rsidRPr="0007424B">
              <w:t>Rivest</w:t>
            </w:r>
            <w:proofErr w:type="spellEnd"/>
            <w:r w:rsidRPr="0007424B">
              <w:t xml:space="preserve"> Cipher 4</w:t>
            </w:r>
            <w:r>
              <w:rPr>
                <w:rFonts w:hint="eastAsia"/>
              </w:rPr>
              <w:t xml:space="preserve"> </w:t>
            </w:r>
            <w:r w:rsidRPr="00B104A8">
              <w:t>Algorithm</w:t>
            </w:r>
          </w:p>
        </w:tc>
        <w:tc>
          <w:tcPr>
            <w:tcW w:w="1866" w:type="pct"/>
            <w:noWrap/>
          </w:tcPr>
          <w:p w:rsidR="0007424B" w:rsidRPr="006C0AF7" w:rsidRDefault="0007424B" w:rsidP="004D16F9">
            <w:pPr>
              <w:pStyle w:val="TableText"/>
            </w:pPr>
            <w:r>
              <w:rPr>
                <w:rFonts w:hint="eastAsia"/>
              </w:rPr>
              <w:t>RC4</w:t>
            </w:r>
            <w:r>
              <w:rPr>
                <w:rFonts w:hint="eastAsia"/>
              </w:rPr>
              <w:t>加密算法</w:t>
            </w:r>
          </w:p>
        </w:tc>
      </w:tr>
      <w:tr w:rsidR="0007424B" w:rsidRPr="003F65F5" w:rsidTr="00C81A9D">
        <w:trPr>
          <w:cantSplit/>
          <w:trHeight w:val="300"/>
        </w:trPr>
        <w:tc>
          <w:tcPr>
            <w:tcW w:w="806" w:type="pct"/>
            <w:noWrap/>
          </w:tcPr>
          <w:p w:rsidR="0007424B" w:rsidRDefault="0007424B" w:rsidP="004D16F9">
            <w:pPr>
              <w:pStyle w:val="TableText"/>
            </w:pPr>
            <w:r>
              <w:rPr>
                <w:rFonts w:hint="eastAsia"/>
              </w:rPr>
              <w:t>RSA</w:t>
            </w:r>
          </w:p>
        </w:tc>
        <w:tc>
          <w:tcPr>
            <w:tcW w:w="2328" w:type="pct"/>
            <w:noWrap/>
          </w:tcPr>
          <w:p w:rsidR="0007424B" w:rsidRDefault="0007424B" w:rsidP="004D16F9">
            <w:pPr>
              <w:pStyle w:val="TableText"/>
            </w:pPr>
            <w:r>
              <w:rPr>
                <w:rFonts w:hint="eastAsia"/>
              </w:rPr>
              <w:t xml:space="preserve">RSA </w:t>
            </w:r>
            <w:r w:rsidRPr="00B104A8">
              <w:t>Algorithm</w:t>
            </w:r>
          </w:p>
        </w:tc>
        <w:tc>
          <w:tcPr>
            <w:tcW w:w="1866" w:type="pct"/>
            <w:noWrap/>
          </w:tcPr>
          <w:p w:rsidR="0007424B" w:rsidRDefault="0007424B" w:rsidP="004D16F9">
            <w:pPr>
              <w:pStyle w:val="TableText"/>
            </w:pPr>
            <w:r w:rsidRPr="006C0AF7">
              <w:rPr>
                <w:rFonts w:hint="eastAsia"/>
              </w:rPr>
              <w:t>公开密钥密码体制</w:t>
            </w:r>
          </w:p>
        </w:tc>
      </w:tr>
      <w:tr w:rsidR="0007424B" w:rsidRPr="003F65F5" w:rsidTr="00C81A9D">
        <w:trPr>
          <w:cantSplit/>
          <w:trHeight w:val="300"/>
        </w:trPr>
        <w:tc>
          <w:tcPr>
            <w:tcW w:w="806" w:type="pct"/>
            <w:noWrap/>
          </w:tcPr>
          <w:p w:rsidR="0007424B" w:rsidRDefault="0007424B" w:rsidP="004D16F9">
            <w:pPr>
              <w:pStyle w:val="TableText"/>
              <w:spacing w:before="0" w:after="0"/>
            </w:pPr>
            <w:r>
              <w:rPr>
                <w:rFonts w:hint="eastAsia"/>
              </w:rPr>
              <w:t>SSL</w:t>
            </w:r>
          </w:p>
        </w:tc>
        <w:tc>
          <w:tcPr>
            <w:tcW w:w="2328" w:type="pct"/>
            <w:noWrap/>
          </w:tcPr>
          <w:p w:rsidR="0007424B" w:rsidRPr="0072621A" w:rsidRDefault="0007424B" w:rsidP="004D16F9">
            <w:pPr>
              <w:pStyle w:val="TableText"/>
              <w:spacing w:before="0" w:after="0"/>
            </w:pPr>
            <w:r w:rsidRPr="0072621A">
              <w:t>Security Socket Layer</w:t>
            </w:r>
          </w:p>
        </w:tc>
        <w:tc>
          <w:tcPr>
            <w:tcW w:w="1866" w:type="pct"/>
            <w:noWrap/>
          </w:tcPr>
          <w:p w:rsidR="0007424B" w:rsidRPr="0072621A" w:rsidRDefault="0007424B" w:rsidP="004D16F9">
            <w:pPr>
              <w:pStyle w:val="TableText"/>
              <w:spacing w:before="0" w:after="0"/>
            </w:pPr>
            <w:r w:rsidRPr="0072621A">
              <w:rPr>
                <w:rFonts w:hint="eastAsia"/>
              </w:rPr>
              <w:t>加密套接字协议层</w:t>
            </w:r>
          </w:p>
        </w:tc>
      </w:tr>
      <w:tr w:rsidR="0007424B" w:rsidRPr="003F65F5" w:rsidTr="00C81A9D">
        <w:trPr>
          <w:cantSplit/>
          <w:trHeight w:val="300"/>
        </w:trPr>
        <w:tc>
          <w:tcPr>
            <w:tcW w:w="806" w:type="pct"/>
            <w:noWrap/>
          </w:tcPr>
          <w:p w:rsidR="0007424B" w:rsidRPr="00D43844" w:rsidRDefault="0007424B" w:rsidP="004D16F9">
            <w:pPr>
              <w:pStyle w:val="TableText"/>
            </w:pPr>
            <w:r>
              <w:rPr>
                <w:rFonts w:hint="eastAsia"/>
              </w:rPr>
              <w:t>TLS</w:t>
            </w:r>
          </w:p>
        </w:tc>
        <w:tc>
          <w:tcPr>
            <w:tcW w:w="2328" w:type="pct"/>
            <w:noWrap/>
          </w:tcPr>
          <w:p w:rsidR="0007424B" w:rsidRPr="00D43844" w:rsidRDefault="0007424B" w:rsidP="004D16F9">
            <w:pPr>
              <w:pStyle w:val="TableText"/>
            </w:pPr>
            <w:r>
              <w:rPr>
                <w:rFonts w:hint="eastAsia"/>
              </w:rPr>
              <w:t>Transport Layer Security</w:t>
            </w:r>
          </w:p>
        </w:tc>
        <w:tc>
          <w:tcPr>
            <w:tcW w:w="1866" w:type="pct"/>
            <w:noWrap/>
          </w:tcPr>
          <w:p w:rsidR="0007424B" w:rsidRPr="00D43844" w:rsidRDefault="0007424B" w:rsidP="004D16F9">
            <w:pPr>
              <w:pStyle w:val="TableText"/>
            </w:pPr>
            <w:r>
              <w:rPr>
                <w:rFonts w:hint="eastAsia"/>
              </w:rPr>
              <w:t>传输层安全</w:t>
            </w:r>
          </w:p>
        </w:tc>
      </w:tr>
      <w:tr w:rsidR="0007424B" w:rsidRPr="003F65F5" w:rsidTr="00C81A9D">
        <w:trPr>
          <w:cantSplit/>
          <w:trHeight w:val="300"/>
        </w:trPr>
        <w:tc>
          <w:tcPr>
            <w:tcW w:w="806" w:type="pct"/>
            <w:noWrap/>
          </w:tcPr>
          <w:p w:rsidR="0007424B" w:rsidRPr="00EC6EC9" w:rsidRDefault="0007424B" w:rsidP="00F47D3C">
            <w:pPr>
              <w:pStyle w:val="TableText"/>
            </w:pPr>
            <w:r w:rsidRPr="00EC6EC9">
              <w:rPr>
                <w:rFonts w:hint="eastAsia"/>
              </w:rPr>
              <w:t>VPN</w:t>
            </w:r>
          </w:p>
        </w:tc>
        <w:tc>
          <w:tcPr>
            <w:tcW w:w="2328" w:type="pct"/>
            <w:noWrap/>
          </w:tcPr>
          <w:p w:rsidR="0007424B" w:rsidRPr="00EC6EC9" w:rsidRDefault="0007424B" w:rsidP="00F47D3C">
            <w:pPr>
              <w:pStyle w:val="TableText"/>
            </w:pPr>
            <w:r w:rsidRPr="00EC6EC9">
              <w:rPr>
                <w:rFonts w:hint="eastAsia"/>
              </w:rPr>
              <w:t>Virtual Private Network</w:t>
            </w:r>
          </w:p>
        </w:tc>
        <w:tc>
          <w:tcPr>
            <w:tcW w:w="1866" w:type="pct"/>
            <w:noWrap/>
          </w:tcPr>
          <w:p w:rsidR="0007424B" w:rsidRPr="00EC6EC9" w:rsidRDefault="0007424B" w:rsidP="00F47D3C">
            <w:pPr>
              <w:pStyle w:val="TableText"/>
            </w:pPr>
            <w:r w:rsidRPr="00EC6EC9">
              <w:rPr>
                <w:rFonts w:hint="eastAsia"/>
              </w:rPr>
              <w:t>虚拟专用网</w:t>
            </w:r>
          </w:p>
        </w:tc>
      </w:tr>
      <w:bookmarkEnd w:id="37"/>
      <w:bookmarkEnd w:id="38"/>
    </w:tbl>
    <w:p w:rsidR="007D00FC" w:rsidRPr="00283795" w:rsidRDefault="007D00FC" w:rsidP="00283795">
      <w:pPr>
        <w:rPr>
          <w:rStyle w:val="A10"/>
          <w:iCs/>
        </w:rPr>
      </w:pPr>
    </w:p>
    <w:sectPr w:rsidR="007D00FC" w:rsidRPr="00283795" w:rsidSect="00D91D94">
      <w:headerReference w:type="default" r:id="rId13"/>
      <w:footerReference w:type="default" r:id="rId14"/>
      <w:pgSz w:w="11900" w:h="16832"/>
      <w:pgMar w:top="1553" w:right="1440" w:bottom="1327" w:left="1440" w:header="648" w:footer="0" w:gutter="0"/>
      <w:cols w:space="720"/>
      <w:titlePg/>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57A" w:rsidRDefault="00AF057A">
      <w:r>
        <w:separator/>
      </w:r>
    </w:p>
    <w:p w:rsidR="00AF057A" w:rsidRDefault="00AF057A"/>
    <w:p w:rsidR="00AF057A" w:rsidRDefault="00AF057A"/>
    <w:p w:rsidR="00AF057A" w:rsidRDefault="00AF057A"/>
    <w:p w:rsidR="00AF057A" w:rsidRDefault="00AF057A"/>
    <w:p w:rsidR="00AF057A" w:rsidRDefault="00AF057A"/>
  </w:endnote>
  <w:endnote w:type="continuationSeparator" w:id="0">
    <w:p w:rsidR="00AF057A" w:rsidRDefault="00AF057A">
      <w:r>
        <w:continuationSeparator/>
      </w:r>
    </w:p>
    <w:p w:rsidR="00AF057A" w:rsidRDefault="00AF057A"/>
    <w:p w:rsidR="00AF057A" w:rsidRDefault="00AF057A"/>
    <w:p w:rsidR="00AF057A" w:rsidRDefault="00AF057A"/>
    <w:p w:rsidR="00AF057A" w:rsidRDefault="00AF057A"/>
    <w:p w:rsidR="00AF057A" w:rsidRDefault="00AF057A"/>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黑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兰亭中黑">
    <w:altName w:val="Arial Unicode MS"/>
    <w:panose1 w:val="00000000000000000000"/>
    <w:charset w:val="86"/>
    <w:family w:val="swiss"/>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F47D3C" w:rsidRPr="00404D2E">
      <w:trPr>
        <w:trHeight w:val="468"/>
      </w:trPr>
      <w:tc>
        <w:tcPr>
          <w:tcW w:w="3224" w:type="dxa"/>
          <w:vAlign w:val="center"/>
        </w:tcPr>
        <w:p w:rsidR="00F47D3C" w:rsidRPr="00404D2E" w:rsidRDefault="00F47D3C" w:rsidP="00FF2E5A">
          <w:pPr>
            <w:pStyle w:val="HeadingLeft"/>
          </w:pPr>
        </w:p>
      </w:tc>
      <w:tc>
        <w:tcPr>
          <w:tcW w:w="3224" w:type="dxa"/>
          <w:vAlign w:val="center"/>
        </w:tcPr>
        <w:p w:rsidR="00F47D3C" w:rsidRPr="00404D2E" w:rsidRDefault="00F47D3C" w:rsidP="00FF2E5A">
          <w:pPr>
            <w:pStyle w:val="HeadingMiddle"/>
          </w:pPr>
        </w:p>
      </w:tc>
      <w:tc>
        <w:tcPr>
          <w:tcW w:w="3225" w:type="dxa"/>
          <w:vAlign w:val="center"/>
        </w:tcPr>
        <w:p w:rsidR="00F47D3C" w:rsidRPr="00404D2E" w:rsidRDefault="00F47D3C" w:rsidP="00725EF3">
          <w:pPr>
            <w:pStyle w:val="HeadingRight"/>
            <w:wordWrap w:val="0"/>
          </w:pPr>
        </w:p>
      </w:tc>
    </w:tr>
  </w:tbl>
  <w:p w:rsidR="00F47D3C" w:rsidRDefault="00F47D3C" w:rsidP="006078A6">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88" w:type="pct"/>
      <w:tblInd w:w="108" w:type="dxa"/>
      <w:tblBorders>
        <w:top w:val="single" w:sz="4" w:space="0" w:color="auto"/>
      </w:tblBorders>
      <w:tblLayout w:type="fixed"/>
      <w:tblLook w:val="01E0"/>
    </w:tblPr>
    <w:tblGrid>
      <w:gridCol w:w="2899"/>
      <w:gridCol w:w="3754"/>
      <w:gridCol w:w="2376"/>
    </w:tblGrid>
    <w:tr w:rsidR="00F47D3C" w:rsidRPr="002359D9" w:rsidTr="00D91D94">
      <w:trPr>
        <w:trHeight w:val="274"/>
      </w:trPr>
      <w:tc>
        <w:tcPr>
          <w:tcW w:w="1605" w:type="pct"/>
        </w:tcPr>
        <w:p w:rsidR="00F47D3C" w:rsidRPr="002359D9" w:rsidRDefault="00F47D3C" w:rsidP="00185CD5">
          <w:pPr>
            <w:pStyle w:val="ae"/>
            <w:jc w:val="left"/>
            <w:rPr>
              <w:b w:val="0"/>
            </w:rPr>
          </w:pPr>
        </w:p>
      </w:tc>
      <w:tc>
        <w:tcPr>
          <w:tcW w:w="2079" w:type="pct"/>
        </w:tcPr>
        <w:p w:rsidR="00F47D3C" w:rsidRPr="002359D9" w:rsidRDefault="00F47D3C" w:rsidP="00247EAA">
          <w:pPr>
            <w:pStyle w:val="ae"/>
            <w:spacing w:line="240" w:lineRule="auto"/>
            <w:ind w:firstLineChars="50" w:firstLine="100"/>
            <w:rPr>
              <w:b w:val="0"/>
            </w:rPr>
          </w:pPr>
          <w:r w:rsidRPr="00570C54">
            <w:rPr>
              <w:rFonts w:cs="Arial" w:hint="eastAsia"/>
              <w:b w:val="0"/>
              <w:bCs w:val="0"/>
              <w:caps/>
              <w:snapToGrid w:val="0"/>
              <w:kern w:val="0"/>
            </w:rPr>
            <w:t>版权所有</w:t>
          </w:r>
          <w:r w:rsidRPr="00570C54">
            <w:rPr>
              <w:rFonts w:cs="Arial" w:hint="eastAsia"/>
              <w:b w:val="0"/>
              <w:bCs w:val="0"/>
              <w:caps/>
              <w:snapToGrid w:val="0"/>
              <w:kern w:val="0"/>
            </w:rPr>
            <w:t xml:space="preserve"> © </w:t>
          </w:r>
          <w:r w:rsidRPr="00570C54">
            <w:rPr>
              <w:rFonts w:cs="Arial" w:hint="eastAsia"/>
              <w:b w:val="0"/>
              <w:bCs w:val="0"/>
              <w:caps/>
              <w:snapToGrid w:val="0"/>
              <w:kern w:val="0"/>
            </w:rPr>
            <w:t>华为技术有限公司</w:t>
          </w:r>
        </w:p>
      </w:tc>
      <w:tc>
        <w:tcPr>
          <w:tcW w:w="1316" w:type="pct"/>
        </w:tcPr>
        <w:p w:rsidR="00F47D3C" w:rsidRPr="002359D9" w:rsidRDefault="00F47D3C" w:rsidP="00247EAA">
          <w:pPr>
            <w:pStyle w:val="ae"/>
            <w:spacing w:line="240" w:lineRule="auto"/>
            <w:rPr>
              <w:b w:val="0"/>
            </w:rPr>
          </w:pPr>
          <w:r w:rsidRPr="002359D9">
            <w:rPr>
              <w:rFonts w:hint="eastAsia"/>
              <w:b w:val="0"/>
            </w:rPr>
            <w:t>第</w:t>
          </w:r>
          <w:r w:rsidR="00EB74D6" w:rsidRPr="002359D9">
            <w:rPr>
              <w:b w:val="0"/>
            </w:rPr>
            <w:fldChar w:fldCharType="begin"/>
          </w:r>
          <w:r w:rsidRPr="002359D9">
            <w:rPr>
              <w:b w:val="0"/>
            </w:rPr>
            <w:instrText>PAGE</w:instrText>
          </w:r>
          <w:r w:rsidR="00EB74D6" w:rsidRPr="002359D9">
            <w:rPr>
              <w:b w:val="0"/>
            </w:rPr>
            <w:fldChar w:fldCharType="separate"/>
          </w:r>
          <w:r w:rsidR="001D2540">
            <w:rPr>
              <w:b w:val="0"/>
              <w:noProof/>
            </w:rPr>
            <w:t>9</w:t>
          </w:r>
          <w:r w:rsidR="00EB74D6" w:rsidRPr="002359D9">
            <w:rPr>
              <w:b w:val="0"/>
            </w:rPr>
            <w:fldChar w:fldCharType="end"/>
          </w:r>
          <w:r w:rsidRPr="002359D9">
            <w:rPr>
              <w:b w:val="0"/>
            </w:rPr>
            <w:t xml:space="preserve"> </w:t>
          </w:r>
          <w:r w:rsidRPr="002359D9">
            <w:rPr>
              <w:rFonts w:hint="eastAsia"/>
              <w:b w:val="0"/>
            </w:rPr>
            <w:t>共</w:t>
          </w:r>
          <w:fldSimple w:instr=" NUMPAGES  \* Arabic  \* MERGEFORMAT ">
            <w:r w:rsidR="001D2540" w:rsidRPr="001D2540">
              <w:rPr>
                <w:b w:val="0"/>
                <w:noProof/>
              </w:rPr>
              <w:t>9</w:t>
            </w:r>
          </w:fldSimple>
        </w:p>
      </w:tc>
    </w:tr>
  </w:tbl>
  <w:p w:rsidR="00F47D3C" w:rsidRPr="00162E60" w:rsidRDefault="00F47D3C" w:rsidP="00185CD5">
    <w:pPr>
      <w:pStyle w:val="ae"/>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57A" w:rsidRDefault="00AF057A">
      <w:r>
        <w:separator/>
      </w:r>
    </w:p>
    <w:p w:rsidR="00AF057A" w:rsidRDefault="00AF057A"/>
    <w:p w:rsidR="00AF057A" w:rsidRDefault="00AF057A"/>
    <w:p w:rsidR="00AF057A" w:rsidRDefault="00AF057A"/>
    <w:p w:rsidR="00AF057A" w:rsidRDefault="00AF057A"/>
    <w:p w:rsidR="00AF057A" w:rsidRDefault="00AF057A"/>
  </w:footnote>
  <w:footnote w:type="continuationSeparator" w:id="0">
    <w:p w:rsidR="00AF057A" w:rsidRDefault="00AF057A">
      <w:r>
        <w:continuationSeparator/>
      </w:r>
    </w:p>
    <w:p w:rsidR="00AF057A" w:rsidRDefault="00AF057A"/>
    <w:p w:rsidR="00AF057A" w:rsidRDefault="00AF057A"/>
    <w:p w:rsidR="00AF057A" w:rsidRDefault="00AF057A"/>
    <w:p w:rsidR="00AF057A" w:rsidRDefault="00AF057A"/>
    <w:p w:rsidR="00AF057A" w:rsidRDefault="00AF057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F47D3C" w:rsidRPr="00B75E83">
      <w:trPr>
        <w:trHeight w:val="851"/>
      </w:trPr>
      <w:tc>
        <w:tcPr>
          <w:tcW w:w="5460" w:type="dxa"/>
          <w:vAlign w:val="bottom"/>
        </w:tcPr>
        <w:p w:rsidR="00F47D3C" w:rsidRPr="00E031EC" w:rsidRDefault="00F47D3C" w:rsidP="00FF2E5A">
          <w:pPr>
            <w:pStyle w:val="HeadingLeft"/>
            <w:rPr>
              <w:rFonts w:cs="Times New Roman"/>
            </w:rPr>
          </w:pPr>
        </w:p>
      </w:tc>
      <w:tc>
        <w:tcPr>
          <w:tcW w:w="4200" w:type="dxa"/>
          <w:vAlign w:val="bottom"/>
        </w:tcPr>
        <w:p w:rsidR="00F47D3C" w:rsidRPr="00B75E83" w:rsidRDefault="00F47D3C" w:rsidP="00B86F88">
          <w:pPr>
            <w:pStyle w:val="HeadingRight"/>
            <w:rPr>
              <w:rFonts w:cs="Times New Roman"/>
            </w:rPr>
          </w:pPr>
        </w:p>
      </w:tc>
    </w:tr>
  </w:tbl>
  <w:p w:rsidR="00F47D3C" w:rsidRDefault="00F47D3C" w:rsidP="00FD127B">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6" w:type="pct"/>
      <w:tblInd w:w="57" w:type="dxa"/>
      <w:tblLayout w:type="fixed"/>
      <w:tblCellMar>
        <w:left w:w="57" w:type="dxa"/>
        <w:right w:w="57" w:type="dxa"/>
      </w:tblCellMar>
      <w:tblLook w:val="0000"/>
    </w:tblPr>
    <w:tblGrid>
      <w:gridCol w:w="860"/>
      <w:gridCol w:w="5519"/>
      <w:gridCol w:w="2693"/>
    </w:tblGrid>
    <w:tr w:rsidR="00F47D3C" w:rsidRPr="00162E60" w:rsidTr="00A934F9">
      <w:trPr>
        <w:cantSplit/>
        <w:trHeight w:hRule="exact" w:val="668"/>
      </w:trPr>
      <w:tc>
        <w:tcPr>
          <w:tcW w:w="474" w:type="pct"/>
          <w:tcBorders>
            <w:bottom w:val="single" w:sz="6" w:space="0" w:color="auto"/>
          </w:tcBorders>
        </w:tcPr>
        <w:p w:rsidR="00F47D3C" w:rsidRPr="00162E60" w:rsidRDefault="00F47D3C" w:rsidP="001B5C64">
          <w:pPr>
            <w:pStyle w:val="affffe"/>
            <w:rPr>
              <w:sz w:val="20"/>
              <w:szCs w:val="20"/>
            </w:rPr>
          </w:pPr>
          <w:r>
            <w:rPr>
              <w:rFonts w:hint="eastAsia"/>
              <w:noProof/>
              <w:sz w:val="20"/>
              <w:szCs w:val="20"/>
            </w:rPr>
            <w:drawing>
              <wp:inline distT="0" distB="0" distL="0" distR="0">
                <wp:extent cx="441960" cy="426720"/>
                <wp:effectExtent l="19050" t="0" r="0" b="0"/>
                <wp:docPr id="40" name="图片 40" descr="附件4-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附件4-页眉"/>
                        <pic:cNvPicPr>
                          <a:picLocks noChangeAspect="1" noChangeArrowheads="1"/>
                        </pic:cNvPicPr>
                      </pic:nvPicPr>
                      <pic:blipFill>
                        <a:blip r:embed="rId1"/>
                        <a:srcRect/>
                        <a:stretch>
                          <a:fillRect/>
                        </a:stretch>
                      </pic:blipFill>
                      <pic:spPr bwMode="auto">
                        <a:xfrm>
                          <a:off x="0" y="0"/>
                          <a:ext cx="441960" cy="426720"/>
                        </a:xfrm>
                        <a:prstGeom prst="rect">
                          <a:avLst/>
                        </a:prstGeom>
                        <a:noFill/>
                        <a:ln w="9525">
                          <a:noFill/>
                          <a:miter lim="800000"/>
                          <a:headEnd/>
                          <a:tailEnd/>
                        </a:ln>
                      </pic:spPr>
                    </pic:pic>
                  </a:graphicData>
                </a:graphic>
              </wp:inline>
            </w:drawing>
          </w:r>
          <w:r>
            <w:rPr>
              <w:rFonts w:hint="eastAsia"/>
              <w:sz w:val="20"/>
              <w:szCs w:val="20"/>
            </w:rPr>
            <w:t xml:space="preserve">                                   </w:t>
          </w:r>
        </w:p>
        <w:p w:rsidR="00F47D3C" w:rsidRPr="00162E60" w:rsidRDefault="00F47D3C" w:rsidP="001B5C64">
          <w:pPr>
            <w:rPr>
              <w:sz w:val="20"/>
              <w:szCs w:val="20"/>
            </w:rPr>
          </w:pPr>
        </w:p>
      </w:tc>
      <w:tc>
        <w:tcPr>
          <w:tcW w:w="3042" w:type="pct"/>
          <w:tcBorders>
            <w:bottom w:val="single" w:sz="6" w:space="0" w:color="auto"/>
          </w:tcBorders>
          <w:vAlign w:val="bottom"/>
        </w:tcPr>
        <w:p w:rsidR="00F47D3C" w:rsidRPr="00162E60" w:rsidRDefault="00F47D3C" w:rsidP="00DB7B7D">
          <w:pPr>
            <w:pStyle w:val="af"/>
            <w:ind w:firstLineChars="100" w:firstLine="200"/>
            <w:jc w:val="left"/>
            <w:rPr>
              <w:sz w:val="20"/>
              <w:szCs w:val="20"/>
            </w:rPr>
          </w:pPr>
          <w:r>
            <w:rPr>
              <w:rFonts w:hint="eastAsia"/>
              <w:sz w:val="20"/>
              <w:szCs w:val="20"/>
            </w:rPr>
            <w:t xml:space="preserve">                                                                         </w:t>
          </w:r>
        </w:p>
      </w:tc>
      <w:tc>
        <w:tcPr>
          <w:tcW w:w="1484" w:type="pct"/>
          <w:tcBorders>
            <w:bottom w:val="single" w:sz="6" w:space="0" w:color="auto"/>
          </w:tcBorders>
          <w:vAlign w:val="bottom"/>
        </w:tcPr>
        <w:p w:rsidR="00F47D3C" w:rsidRPr="00162E60" w:rsidRDefault="00F47D3C" w:rsidP="00A1612B">
          <w:pPr>
            <w:pStyle w:val="af"/>
            <w:ind w:leftChars="-27" w:left="-57" w:rightChars="22" w:right="46"/>
            <w:rPr>
              <w:sz w:val="20"/>
              <w:szCs w:val="20"/>
            </w:rPr>
          </w:pPr>
          <w:r>
            <w:rPr>
              <w:rFonts w:hint="eastAsia"/>
              <w:szCs w:val="20"/>
            </w:rPr>
            <w:t>华为终端云业务</w:t>
          </w:r>
          <w:r w:rsidRPr="00933024">
            <w:rPr>
              <w:rFonts w:hint="eastAsia"/>
              <w:szCs w:val="20"/>
            </w:rPr>
            <w:t>安全</w:t>
          </w:r>
          <w:r>
            <w:rPr>
              <w:rFonts w:hint="eastAsia"/>
              <w:szCs w:val="20"/>
            </w:rPr>
            <w:t>技术</w:t>
          </w:r>
          <w:r w:rsidRPr="00933024">
            <w:rPr>
              <w:rFonts w:hint="eastAsia"/>
              <w:szCs w:val="20"/>
            </w:rPr>
            <w:t>白皮书</w:t>
          </w:r>
        </w:p>
      </w:tc>
    </w:tr>
  </w:tbl>
  <w:p w:rsidR="00F47D3C" w:rsidRPr="00162E60" w:rsidRDefault="00F47D3C" w:rsidP="001B5C64">
    <w:pPr>
      <w:pStyle w:val="af"/>
      <w:jc w:val="left"/>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346435F"/>
    <w:multiLevelType w:val="singleLevel"/>
    <w:tmpl w:val="CA60528C"/>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11">
    <w:nsid w:val="045325DC"/>
    <w:multiLevelType w:val="multilevel"/>
    <w:tmpl w:val="64463CF6"/>
    <w:lvl w:ilvl="0">
      <w:start w:val="1"/>
      <w:numFmt w:val="decimal"/>
      <w:pStyle w:val="QB1"/>
      <w:lvlText w:val="%1."/>
      <w:lvlJc w:val="left"/>
      <w:pPr>
        <w:tabs>
          <w:tab w:val="num" w:pos="425"/>
        </w:tabs>
        <w:ind w:left="425" w:hanging="425"/>
      </w:pPr>
      <w:rPr>
        <w:rFonts w:hint="eastAsia"/>
      </w:rPr>
    </w:lvl>
    <w:lvl w:ilvl="1">
      <w:start w:val="1"/>
      <w:numFmt w:val="decimal"/>
      <w:pStyle w:val="QB2"/>
      <w:lvlText w:val="%1.%2."/>
      <w:lvlJc w:val="left"/>
      <w:pPr>
        <w:tabs>
          <w:tab w:val="num" w:pos="567"/>
        </w:tabs>
        <w:ind w:left="567" w:hanging="567"/>
      </w:pPr>
      <w:rPr>
        <w:rFonts w:hint="eastAsia"/>
      </w:rPr>
    </w:lvl>
    <w:lvl w:ilvl="2">
      <w:start w:val="1"/>
      <w:numFmt w:val="decimal"/>
      <w:pStyle w:val="QB3"/>
      <w:lvlText w:val="%1.%2.%3."/>
      <w:lvlJc w:val="left"/>
      <w:pPr>
        <w:tabs>
          <w:tab w:val="num" w:pos="709"/>
        </w:tabs>
        <w:ind w:left="567" w:hanging="567"/>
      </w:pPr>
      <w:rPr>
        <w:rFonts w:hint="eastAsia"/>
        <w:b w:val="0"/>
      </w:rPr>
    </w:lvl>
    <w:lvl w:ilvl="3">
      <w:start w:val="1"/>
      <w:numFmt w:val="decimal"/>
      <w:pStyle w:val="QB4"/>
      <w:lvlText w:val="%1.%2.%3.%4."/>
      <w:lvlJc w:val="left"/>
      <w:pPr>
        <w:tabs>
          <w:tab w:val="num" w:pos="851"/>
        </w:tabs>
        <w:ind w:left="567" w:hanging="567"/>
      </w:pPr>
      <w:rPr>
        <w:rFonts w:hint="eastAsia"/>
        <w:b w:val="0"/>
      </w:rPr>
    </w:lvl>
    <w:lvl w:ilvl="4">
      <w:start w:val="1"/>
      <w:numFmt w:val="decimal"/>
      <w:pStyle w:val="QB2"/>
      <w:lvlText w:val="%1.%2.%3.%4.%5."/>
      <w:lvlJc w:val="left"/>
      <w:pPr>
        <w:tabs>
          <w:tab w:val="num" w:pos="992"/>
        </w:tabs>
        <w:ind w:left="992" w:hanging="992"/>
      </w:pPr>
      <w:rPr>
        <w:rFonts w:hint="eastAsia"/>
        <w:b w:val="0"/>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0CC46903"/>
    <w:multiLevelType w:val="hybridMultilevel"/>
    <w:tmpl w:val="E9D08D40"/>
    <w:lvl w:ilvl="0" w:tplc="1B80849C">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3">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4">
    <w:nsid w:val="171657A1"/>
    <w:multiLevelType w:val="multilevel"/>
    <w:tmpl w:val="E83CC600"/>
    <w:lvl w:ilvl="0">
      <w:start w:val="1"/>
      <w:numFmt w:val="decimal"/>
      <w:pStyle w:val="1"/>
      <w:suff w:val="nothing"/>
      <w:lvlText w:val="%1 "/>
      <w:lvlJc w:val="left"/>
      <w:pPr>
        <w:ind w:left="0" w:firstLine="0"/>
      </w:pPr>
      <w:rPr>
        <w:b/>
        <w:i w:val="0"/>
        <w:caps w:val="0"/>
        <w:strike w:val="0"/>
        <w:dstrike w:val="0"/>
        <w:outline w:val="0"/>
        <w:shadow w:val="0"/>
        <w:imprint w:val="0"/>
        <w:vanish w:val="0"/>
        <w:sz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pStyle w:val="41"/>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pStyle w:val="41"/>
      <w:suff w:val="nothing"/>
      <w:lvlText w:val="%5. "/>
      <w:lvlJc w:val="left"/>
      <w:pPr>
        <w:ind w:left="1702" w:hanging="227"/>
      </w:pPr>
      <w:rPr>
        <w:rFonts w:ascii="Times New Roman" w:eastAsia="黑体" w:hAnsi="Times New Roman" w:cs="Times New Roman" w:hint="default"/>
        <w:b w:val="0"/>
        <w:bCs/>
        <w:i w:val="0"/>
        <w:iCs w:val="0"/>
        <w:sz w:val="24"/>
        <w:szCs w:val="24"/>
        <w:u w:val="none"/>
      </w:rPr>
    </w:lvl>
    <w:lvl w:ilvl="5">
      <w:start w:val="1"/>
      <w:numFmt w:val="decimal"/>
      <w:pStyle w:val="Step"/>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680" w:firstLine="0"/>
      </w:pPr>
      <w:rPr>
        <w:rFonts w:ascii="Times New Roman" w:eastAsia="黑体" w:hAnsi="Times New Roman" w:hint="default"/>
        <w:b w:val="0"/>
        <w:bCs/>
        <w:i w:val="0"/>
        <w:iCs w:val="0"/>
        <w:color w:val="auto"/>
        <w:sz w:val="21"/>
        <w:szCs w:val="21"/>
      </w:rPr>
    </w:lvl>
  </w:abstractNum>
  <w:abstractNum w:abstractNumId="15">
    <w:nsid w:val="1DF732E3"/>
    <w:multiLevelType w:val="multilevel"/>
    <w:tmpl w:val="1952E570"/>
    <w:styleLink w:val="a2"/>
    <w:lvl w:ilvl="0">
      <w:start w:val="1"/>
      <w:numFmt w:val="upperRoman"/>
      <w:lvlText w:val="附录 %1"/>
      <w:lvlJc w:val="left"/>
      <w:pPr>
        <w:tabs>
          <w:tab w:val="num" w:pos="0"/>
        </w:tabs>
        <w:ind w:left="0" w:firstLine="0"/>
      </w:pPr>
      <w:rPr>
        <w:rFonts w:eastAsia="宋体"/>
        <w:sz w:val="2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20BE42F7"/>
    <w:multiLevelType w:val="hybridMultilevel"/>
    <w:tmpl w:val="1F4621AC"/>
    <w:lvl w:ilvl="0" w:tplc="0409000D">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7">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27727B63"/>
    <w:multiLevelType w:val="hybridMultilevel"/>
    <w:tmpl w:val="868662D0"/>
    <w:lvl w:ilvl="0" w:tplc="C482554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2A937DCC"/>
    <w:multiLevelType w:val="hybridMultilevel"/>
    <w:tmpl w:val="73DE76E6"/>
    <w:lvl w:ilvl="0" w:tplc="2DC421AE">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nsid w:val="2E9F4ACE"/>
    <w:multiLevelType w:val="hybridMultilevel"/>
    <w:tmpl w:val="27B0EC5C"/>
    <w:lvl w:ilvl="0" w:tplc="0409000D">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22">
    <w:nsid w:val="3B4E58C6"/>
    <w:multiLevelType w:val="multilevel"/>
    <w:tmpl w:val="24EA6874"/>
    <w:styleLink w:val="a3"/>
    <w:lvl w:ilvl="0">
      <w:start w:val="1"/>
      <w:numFmt w:val="none"/>
      <w:lvlText w:val="%1"/>
      <w:lvlJc w:val="left"/>
      <w:pPr>
        <w:tabs>
          <w:tab w:val="num" w:pos="1418"/>
        </w:tabs>
        <w:ind w:left="1418" w:hanging="284"/>
      </w:pPr>
      <w:rPr>
        <w:rFonts w:ascii="Times New Roman" w:eastAsia="黑体" w:hAnsi="Times New Roman" w:hint="eastAsia"/>
        <w:sz w:val="13"/>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nsid w:val="42A046D5"/>
    <w:multiLevelType w:val="multilevel"/>
    <w:tmpl w:val="04090023"/>
    <w:styleLink w:val="a4"/>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2CF4755"/>
    <w:multiLevelType w:val="hybridMultilevel"/>
    <w:tmpl w:val="1A940A0E"/>
    <w:lvl w:ilvl="0" w:tplc="0602B59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44901D84"/>
    <w:multiLevelType w:val="hybridMultilevel"/>
    <w:tmpl w:val="FAF4FE42"/>
    <w:lvl w:ilvl="0" w:tplc="64BAB630">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nsid w:val="463C3DB5"/>
    <w:multiLevelType w:val="hybridMultilevel"/>
    <w:tmpl w:val="2668DBD8"/>
    <w:lvl w:ilvl="0" w:tplc="3ECC9E86">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8AE0474"/>
    <w:multiLevelType w:val="hybridMultilevel"/>
    <w:tmpl w:val="16A06178"/>
    <w:lvl w:ilvl="0" w:tplc="0409000D">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28">
    <w:nsid w:val="4DDA66D1"/>
    <w:multiLevelType w:val="multilevel"/>
    <w:tmpl w:val="13B0A69A"/>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decimal"/>
      <w:pStyle w:val="StepinAppendix"/>
      <w:lvlText w:val="步骤 %5"/>
      <w:lvlJc w:val="right"/>
      <w:pPr>
        <w:tabs>
          <w:tab w:val="num" w:pos="1701"/>
        </w:tabs>
        <w:ind w:left="1701" w:hanging="159"/>
      </w:pPr>
      <w:rPr>
        <w:rFonts w:ascii="Book Antiqua" w:eastAsia="黑体" w:hAnsi="Book Antiqua" w:cs="Times New Roman" w:hint="default"/>
        <w:b w:val="0"/>
        <w:bCs/>
        <w:i w:val="0"/>
        <w:iCs w:val="0"/>
        <w:sz w:val="21"/>
        <w:szCs w:val="21"/>
        <w:u w:val="none"/>
      </w:rPr>
    </w:lvl>
    <w:lvl w:ilvl="5">
      <w:start w:val="1"/>
      <w:numFmt w:val="decimal"/>
      <w:pStyle w:val="ItemStepinAppendix"/>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start w:val="1"/>
      <w:numFmt w:val="decimal"/>
      <w:lvlRestart w:val="1"/>
      <w:pStyle w:val="TableDescriptioninAppendix"/>
      <w:suff w:val="space"/>
      <w:lvlText w:val="表%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29">
    <w:nsid w:val="527223AC"/>
    <w:multiLevelType w:val="hybridMultilevel"/>
    <w:tmpl w:val="5AC83BF6"/>
    <w:lvl w:ilvl="0" w:tplc="2850F598">
      <w:start w:val="1"/>
      <w:numFmt w:val="bullet"/>
      <w:lvlText w:val="-"/>
      <w:lvlJc w:val="left"/>
      <w:pPr>
        <w:ind w:left="2466" w:hanging="360"/>
      </w:pPr>
      <w:rPr>
        <w:rFonts w:ascii="Arial" w:eastAsia="宋体" w:hAnsi="Arial" w:cs="Arial" w:hint="default"/>
      </w:rPr>
    </w:lvl>
    <w:lvl w:ilvl="1" w:tplc="04090003" w:tentative="1">
      <w:start w:val="1"/>
      <w:numFmt w:val="bullet"/>
      <w:lvlText w:val=""/>
      <w:lvlJc w:val="left"/>
      <w:pPr>
        <w:ind w:left="2946" w:hanging="420"/>
      </w:pPr>
      <w:rPr>
        <w:rFonts w:ascii="Wingdings" w:hAnsi="Wingdings" w:hint="default"/>
      </w:rPr>
    </w:lvl>
    <w:lvl w:ilvl="2" w:tplc="04090005" w:tentative="1">
      <w:start w:val="1"/>
      <w:numFmt w:val="bullet"/>
      <w:lvlText w:val=""/>
      <w:lvlJc w:val="left"/>
      <w:pPr>
        <w:ind w:left="3366" w:hanging="420"/>
      </w:pPr>
      <w:rPr>
        <w:rFonts w:ascii="Wingdings" w:hAnsi="Wingdings" w:hint="default"/>
      </w:rPr>
    </w:lvl>
    <w:lvl w:ilvl="3" w:tplc="04090001" w:tentative="1">
      <w:start w:val="1"/>
      <w:numFmt w:val="bullet"/>
      <w:lvlText w:val=""/>
      <w:lvlJc w:val="left"/>
      <w:pPr>
        <w:ind w:left="3786" w:hanging="420"/>
      </w:pPr>
      <w:rPr>
        <w:rFonts w:ascii="Wingdings" w:hAnsi="Wingdings" w:hint="default"/>
      </w:rPr>
    </w:lvl>
    <w:lvl w:ilvl="4" w:tplc="04090003" w:tentative="1">
      <w:start w:val="1"/>
      <w:numFmt w:val="bullet"/>
      <w:lvlText w:val=""/>
      <w:lvlJc w:val="left"/>
      <w:pPr>
        <w:ind w:left="4206" w:hanging="420"/>
      </w:pPr>
      <w:rPr>
        <w:rFonts w:ascii="Wingdings" w:hAnsi="Wingdings" w:hint="default"/>
      </w:rPr>
    </w:lvl>
    <w:lvl w:ilvl="5" w:tplc="04090005" w:tentative="1">
      <w:start w:val="1"/>
      <w:numFmt w:val="bullet"/>
      <w:lvlText w:val=""/>
      <w:lvlJc w:val="left"/>
      <w:pPr>
        <w:ind w:left="4626" w:hanging="420"/>
      </w:pPr>
      <w:rPr>
        <w:rFonts w:ascii="Wingdings" w:hAnsi="Wingdings" w:hint="default"/>
      </w:rPr>
    </w:lvl>
    <w:lvl w:ilvl="6" w:tplc="04090001" w:tentative="1">
      <w:start w:val="1"/>
      <w:numFmt w:val="bullet"/>
      <w:lvlText w:val=""/>
      <w:lvlJc w:val="left"/>
      <w:pPr>
        <w:ind w:left="5046" w:hanging="420"/>
      </w:pPr>
      <w:rPr>
        <w:rFonts w:ascii="Wingdings" w:hAnsi="Wingdings" w:hint="default"/>
      </w:rPr>
    </w:lvl>
    <w:lvl w:ilvl="7" w:tplc="04090003" w:tentative="1">
      <w:start w:val="1"/>
      <w:numFmt w:val="bullet"/>
      <w:lvlText w:val=""/>
      <w:lvlJc w:val="left"/>
      <w:pPr>
        <w:ind w:left="5466" w:hanging="420"/>
      </w:pPr>
      <w:rPr>
        <w:rFonts w:ascii="Wingdings" w:hAnsi="Wingdings" w:hint="default"/>
      </w:rPr>
    </w:lvl>
    <w:lvl w:ilvl="8" w:tplc="04090005" w:tentative="1">
      <w:start w:val="1"/>
      <w:numFmt w:val="bullet"/>
      <w:lvlText w:val=""/>
      <w:lvlJc w:val="left"/>
      <w:pPr>
        <w:ind w:left="5886" w:hanging="420"/>
      </w:pPr>
      <w:rPr>
        <w:rFonts w:ascii="Wingdings" w:hAnsi="Wingdings" w:hint="default"/>
      </w:rPr>
    </w:lvl>
  </w:abstractNum>
  <w:abstractNum w:abstractNumId="30">
    <w:nsid w:val="667437AC"/>
    <w:multiLevelType w:val="hybridMultilevel"/>
    <w:tmpl w:val="6E74E2D6"/>
    <w:lvl w:ilvl="0" w:tplc="7396B8A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nsid w:val="66B21583"/>
    <w:multiLevelType w:val="hybridMultilevel"/>
    <w:tmpl w:val="F2425BD6"/>
    <w:lvl w:ilvl="0" w:tplc="7AE29A66">
      <w:start w:val="1"/>
      <w:numFmt w:val="bullet"/>
      <w:lvlText w:val=""/>
      <w:lvlJc w:val="left"/>
      <w:pPr>
        <w:ind w:left="5943"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EB0CC98">
      <w:start w:val="1"/>
      <w:numFmt w:val="bullet"/>
      <w:lvlText w:val=""/>
      <w:lvlJc w:val="left"/>
      <w:pPr>
        <w:ind w:left="2122"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3">
    <w:nsid w:val="6E230785"/>
    <w:multiLevelType w:val="hybridMultilevel"/>
    <w:tmpl w:val="21BCB028"/>
    <w:lvl w:ilvl="0" w:tplc="47981EF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D9924BD4" w:tentative="1">
      <w:start w:val="1"/>
      <w:numFmt w:val="bullet"/>
      <w:lvlText w:val=""/>
      <w:lvlJc w:val="left"/>
      <w:pPr>
        <w:tabs>
          <w:tab w:val="num" w:pos="840"/>
        </w:tabs>
        <w:ind w:left="840" w:hanging="420"/>
      </w:pPr>
      <w:rPr>
        <w:rFonts w:ascii="Wingdings" w:hAnsi="Wingdings" w:hint="default"/>
      </w:rPr>
    </w:lvl>
    <w:lvl w:ilvl="2" w:tplc="67CEA842" w:tentative="1">
      <w:start w:val="1"/>
      <w:numFmt w:val="bullet"/>
      <w:lvlText w:val=""/>
      <w:lvlJc w:val="left"/>
      <w:pPr>
        <w:tabs>
          <w:tab w:val="num" w:pos="1260"/>
        </w:tabs>
        <w:ind w:left="1260" w:hanging="420"/>
      </w:pPr>
      <w:rPr>
        <w:rFonts w:ascii="Wingdings" w:hAnsi="Wingdings" w:hint="default"/>
      </w:rPr>
    </w:lvl>
    <w:lvl w:ilvl="3" w:tplc="75547438" w:tentative="1">
      <w:start w:val="1"/>
      <w:numFmt w:val="bullet"/>
      <w:lvlText w:val=""/>
      <w:lvlJc w:val="left"/>
      <w:pPr>
        <w:tabs>
          <w:tab w:val="num" w:pos="1680"/>
        </w:tabs>
        <w:ind w:left="1680" w:hanging="420"/>
      </w:pPr>
      <w:rPr>
        <w:rFonts w:ascii="Wingdings" w:hAnsi="Wingdings" w:hint="default"/>
      </w:rPr>
    </w:lvl>
    <w:lvl w:ilvl="4" w:tplc="21482CF2" w:tentative="1">
      <w:start w:val="1"/>
      <w:numFmt w:val="bullet"/>
      <w:lvlText w:val=""/>
      <w:lvlJc w:val="left"/>
      <w:pPr>
        <w:tabs>
          <w:tab w:val="num" w:pos="2100"/>
        </w:tabs>
        <w:ind w:left="2100" w:hanging="420"/>
      </w:pPr>
      <w:rPr>
        <w:rFonts w:ascii="Wingdings" w:hAnsi="Wingdings" w:hint="default"/>
      </w:rPr>
    </w:lvl>
    <w:lvl w:ilvl="5" w:tplc="9A52E0CA" w:tentative="1">
      <w:start w:val="1"/>
      <w:numFmt w:val="bullet"/>
      <w:lvlText w:val=""/>
      <w:lvlJc w:val="left"/>
      <w:pPr>
        <w:tabs>
          <w:tab w:val="num" w:pos="2520"/>
        </w:tabs>
        <w:ind w:left="2520" w:hanging="420"/>
      </w:pPr>
      <w:rPr>
        <w:rFonts w:ascii="Wingdings" w:hAnsi="Wingdings" w:hint="default"/>
      </w:rPr>
    </w:lvl>
    <w:lvl w:ilvl="6" w:tplc="5B6E15EA" w:tentative="1">
      <w:start w:val="1"/>
      <w:numFmt w:val="bullet"/>
      <w:lvlText w:val=""/>
      <w:lvlJc w:val="left"/>
      <w:pPr>
        <w:tabs>
          <w:tab w:val="num" w:pos="2940"/>
        </w:tabs>
        <w:ind w:left="2940" w:hanging="420"/>
      </w:pPr>
      <w:rPr>
        <w:rFonts w:ascii="Wingdings" w:hAnsi="Wingdings" w:hint="default"/>
      </w:rPr>
    </w:lvl>
    <w:lvl w:ilvl="7" w:tplc="3AE28376" w:tentative="1">
      <w:start w:val="1"/>
      <w:numFmt w:val="bullet"/>
      <w:lvlText w:val=""/>
      <w:lvlJc w:val="left"/>
      <w:pPr>
        <w:tabs>
          <w:tab w:val="num" w:pos="3360"/>
        </w:tabs>
        <w:ind w:left="3360" w:hanging="420"/>
      </w:pPr>
      <w:rPr>
        <w:rFonts w:ascii="Wingdings" w:hAnsi="Wingdings" w:hint="default"/>
      </w:rPr>
    </w:lvl>
    <w:lvl w:ilvl="8" w:tplc="B32AF4E8" w:tentative="1">
      <w:start w:val="1"/>
      <w:numFmt w:val="bullet"/>
      <w:lvlText w:val=""/>
      <w:lvlJc w:val="left"/>
      <w:pPr>
        <w:tabs>
          <w:tab w:val="num" w:pos="3780"/>
        </w:tabs>
        <w:ind w:left="3780" w:hanging="420"/>
      </w:pPr>
      <w:rPr>
        <w:rFonts w:ascii="Wingdings" w:hAnsi="Wingdings" w:hint="default"/>
      </w:rPr>
    </w:lvl>
  </w:abstractNum>
  <w:abstractNum w:abstractNumId="34">
    <w:nsid w:val="77EB321A"/>
    <w:multiLevelType w:val="singleLevel"/>
    <w:tmpl w:val="ECC6E5C8"/>
    <w:lvl w:ilvl="0">
      <w:start w:val="1"/>
      <w:numFmt w:val="decimal"/>
      <w:pStyle w:val="figuredescription0"/>
      <w:lvlText w:val="Figure %1 "/>
      <w:lvlJc w:val="left"/>
      <w:pPr>
        <w:tabs>
          <w:tab w:val="num" w:pos="1080"/>
        </w:tabs>
        <w:ind w:left="0" w:firstLine="0"/>
      </w:pPr>
      <w:rPr>
        <w:rFonts w:ascii="Times New Roman" w:hAnsi="Times New Roman" w:hint="default"/>
      </w:rPr>
    </w:lvl>
  </w:abstractNum>
  <w:abstractNum w:abstractNumId="35">
    <w:nsid w:val="7AC36B4D"/>
    <w:multiLevelType w:val="hybridMultilevel"/>
    <w:tmpl w:val="91F4B2A0"/>
    <w:lvl w:ilvl="0" w:tplc="7D243A00">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6">
    <w:nsid w:val="7BD97DCE"/>
    <w:multiLevelType w:val="hybridMultilevel"/>
    <w:tmpl w:val="2668D5FE"/>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num w:numId="1">
    <w:abstractNumId w:val="13"/>
  </w:num>
  <w:num w:numId="2">
    <w:abstractNumId w:val="14"/>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3"/>
  </w:num>
  <w:num w:numId="14">
    <w:abstractNumId w:val="20"/>
  </w:num>
  <w:num w:numId="15">
    <w:abstractNumId w:val="32"/>
  </w:num>
  <w:num w:numId="16">
    <w:abstractNumId w:val="26"/>
  </w:num>
  <w:num w:numId="17">
    <w:abstractNumId w:val="33"/>
  </w:num>
  <w:num w:numId="18">
    <w:abstractNumId w:val="24"/>
  </w:num>
  <w:num w:numId="19">
    <w:abstractNumId w:val="17"/>
  </w:num>
  <w:num w:numId="20">
    <w:abstractNumId w:val="28"/>
  </w:num>
  <w:num w:numId="21">
    <w:abstractNumId w:val="30"/>
  </w:num>
  <w:num w:numId="22">
    <w:abstractNumId w:val="18"/>
  </w:num>
  <w:num w:numId="23">
    <w:abstractNumId w:val="22"/>
  </w:num>
  <w:num w:numId="24">
    <w:abstractNumId w:val="10"/>
  </w:num>
  <w:num w:numId="25">
    <w:abstractNumId w:val="15"/>
  </w:num>
  <w:num w:numId="26">
    <w:abstractNumId w:val="34"/>
  </w:num>
  <w:num w:numId="27">
    <w:abstractNumId w:val="11"/>
  </w:num>
  <w:num w:numId="28">
    <w:abstractNumId w:val="14"/>
  </w:num>
  <w:num w:numId="29">
    <w:abstractNumId w:val="21"/>
  </w:num>
  <w:num w:numId="30">
    <w:abstractNumId w:val="31"/>
  </w:num>
  <w:num w:numId="31">
    <w:abstractNumId w:val="29"/>
  </w:num>
  <w:num w:numId="32">
    <w:abstractNumId w:val="12"/>
  </w:num>
  <w:num w:numId="33">
    <w:abstractNumId w:val="25"/>
  </w:num>
  <w:num w:numId="34">
    <w:abstractNumId w:val="35"/>
  </w:num>
  <w:num w:numId="35">
    <w:abstractNumId w:val="36"/>
  </w:num>
  <w:num w:numId="36">
    <w:abstractNumId w:val="27"/>
  </w:num>
  <w:num w:numId="37">
    <w:abstractNumId w:val="16"/>
  </w:num>
  <w:num w:numId="38">
    <w:abstractNumId w:val="19"/>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hideSpellingErrors/>
  <w:activeWritingStyle w:appName="MSWord" w:lang="en-US" w:vendorID="64" w:dllVersion="131078" w:nlCheck="1" w:checkStyle="1"/>
  <w:activeWritingStyle w:appName="MSWord" w:lang="zh-CN" w:vendorID="64" w:dllVersion="131077" w:nlCheck="1" w:checkStyle="1"/>
  <w:proofState w:spelling="clean" w:grammar="clean"/>
  <w:attachedTemplate r:id="rId1"/>
  <w:linkStyles/>
  <w:stylePaneFormatFilter w:val="3F0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1648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1814"/>
    <w:rsid w:val="0000017C"/>
    <w:rsid w:val="00001169"/>
    <w:rsid w:val="00002B11"/>
    <w:rsid w:val="00003299"/>
    <w:rsid w:val="00003616"/>
    <w:rsid w:val="000038D5"/>
    <w:rsid w:val="00004EAE"/>
    <w:rsid w:val="0000551A"/>
    <w:rsid w:val="000059CD"/>
    <w:rsid w:val="000060BC"/>
    <w:rsid w:val="00006C30"/>
    <w:rsid w:val="00007366"/>
    <w:rsid w:val="00007BAF"/>
    <w:rsid w:val="00007E2B"/>
    <w:rsid w:val="0001186F"/>
    <w:rsid w:val="0001187F"/>
    <w:rsid w:val="00011FF9"/>
    <w:rsid w:val="00013F7E"/>
    <w:rsid w:val="00014409"/>
    <w:rsid w:val="00014593"/>
    <w:rsid w:val="000154B2"/>
    <w:rsid w:val="0001574C"/>
    <w:rsid w:val="00015894"/>
    <w:rsid w:val="00015BE0"/>
    <w:rsid w:val="000202F1"/>
    <w:rsid w:val="000204D7"/>
    <w:rsid w:val="000209A5"/>
    <w:rsid w:val="000218C2"/>
    <w:rsid w:val="00022994"/>
    <w:rsid w:val="00023498"/>
    <w:rsid w:val="0002360D"/>
    <w:rsid w:val="000236DC"/>
    <w:rsid w:val="00023941"/>
    <w:rsid w:val="00023FA7"/>
    <w:rsid w:val="00024424"/>
    <w:rsid w:val="000247B0"/>
    <w:rsid w:val="00024C62"/>
    <w:rsid w:val="00024F84"/>
    <w:rsid w:val="0002539E"/>
    <w:rsid w:val="00025E19"/>
    <w:rsid w:val="000266F7"/>
    <w:rsid w:val="00026712"/>
    <w:rsid w:val="00026950"/>
    <w:rsid w:val="00027185"/>
    <w:rsid w:val="00027249"/>
    <w:rsid w:val="000273BC"/>
    <w:rsid w:val="00027752"/>
    <w:rsid w:val="00027D33"/>
    <w:rsid w:val="0003051D"/>
    <w:rsid w:val="00030B38"/>
    <w:rsid w:val="00032164"/>
    <w:rsid w:val="00032561"/>
    <w:rsid w:val="00034353"/>
    <w:rsid w:val="000347C0"/>
    <w:rsid w:val="0003480D"/>
    <w:rsid w:val="000353A2"/>
    <w:rsid w:val="00035406"/>
    <w:rsid w:val="0003640A"/>
    <w:rsid w:val="00036481"/>
    <w:rsid w:val="00036848"/>
    <w:rsid w:val="00036DD8"/>
    <w:rsid w:val="00037242"/>
    <w:rsid w:val="00037E20"/>
    <w:rsid w:val="00041D68"/>
    <w:rsid w:val="00042160"/>
    <w:rsid w:val="000431BA"/>
    <w:rsid w:val="00043480"/>
    <w:rsid w:val="00043A23"/>
    <w:rsid w:val="00044A6B"/>
    <w:rsid w:val="000452F3"/>
    <w:rsid w:val="00045A84"/>
    <w:rsid w:val="00046162"/>
    <w:rsid w:val="00046361"/>
    <w:rsid w:val="000465D0"/>
    <w:rsid w:val="00046DA7"/>
    <w:rsid w:val="0004784E"/>
    <w:rsid w:val="00050060"/>
    <w:rsid w:val="00050B2A"/>
    <w:rsid w:val="00050DFF"/>
    <w:rsid w:val="00051446"/>
    <w:rsid w:val="00053871"/>
    <w:rsid w:val="00054821"/>
    <w:rsid w:val="00054995"/>
    <w:rsid w:val="00054FE3"/>
    <w:rsid w:val="000554BC"/>
    <w:rsid w:val="000565A7"/>
    <w:rsid w:val="00056AA5"/>
    <w:rsid w:val="0005731E"/>
    <w:rsid w:val="00057384"/>
    <w:rsid w:val="00057CD3"/>
    <w:rsid w:val="00060A5E"/>
    <w:rsid w:val="00061814"/>
    <w:rsid w:val="00062085"/>
    <w:rsid w:val="00062113"/>
    <w:rsid w:val="000629DB"/>
    <w:rsid w:val="000650A2"/>
    <w:rsid w:val="00065842"/>
    <w:rsid w:val="00065B3D"/>
    <w:rsid w:val="000672E0"/>
    <w:rsid w:val="00067562"/>
    <w:rsid w:val="000675B6"/>
    <w:rsid w:val="00067608"/>
    <w:rsid w:val="0007065E"/>
    <w:rsid w:val="00070EF9"/>
    <w:rsid w:val="000717E5"/>
    <w:rsid w:val="000723C6"/>
    <w:rsid w:val="00073FB3"/>
    <w:rsid w:val="0007424B"/>
    <w:rsid w:val="00075F5B"/>
    <w:rsid w:val="00075FBD"/>
    <w:rsid w:val="00076E09"/>
    <w:rsid w:val="00077EC2"/>
    <w:rsid w:val="00080108"/>
    <w:rsid w:val="00080F5B"/>
    <w:rsid w:val="00081E7C"/>
    <w:rsid w:val="00082024"/>
    <w:rsid w:val="00084183"/>
    <w:rsid w:val="00084F6D"/>
    <w:rsid w:val="000863AC"/>
    <w:rsid w:val="000871AA"/>
    <w:rsid w:val="00087D7C"/>
    <w:rsid w:val="00090DD7"/>
    <w:rsid w:val="00090F5A"/>
    <w:rsid w:val="00092555"/>
    <w:rsid w:val="00093293"/>
    <w:rsid w:val="00093AA8"/>
    <w:rsid w:val="0009460A"/>
    <w:rsid w:val="000949E5"/>
    <w:rsid w:val="00094BF1"/>
    <w:rsid w:val="00095796"/>
    <w:rsid w:val="00095BB2"/>
    <w:rsid w:val="00096855"/>
    <w:rsid w:val="0009699B"/>
    <w:rsid w:val="00096B51"/>
    <w:rsid w:val="00096F8B"/>
    <w:rsid w:val="00097F5C"/>
    <w:rsid w:val="000A0B42"/>
    <w:rsid w:val="000A11D1"/>
    <w:rsid w:val="000A1DF2"/>
    <w:rsid w:val="000A2429"/>
    <w:rsid w:val="000A2BD9"/>
    <w:rsid w:val="000A351C"/>
    <w:rsid w:val="000A44D2"/>
    <w:rsid w:val="000A51E3"/>
    <w:rsid w:val="000B03A1"/>
    <w:rsid w:val="000B06B6"/>
    <w:rsid w:val="000B06FF"/>
    <w:rsid w:val="000B0BF8"/>
    <w:rsid w:val="000B0EA1"/>
    <w:rsid w:val="000B12FD"/>
    <w:rsid w:val="000B1CD5"/>
    <w:rsid w:val="000B5263"/>
    <w:rsid w:val="000B55C8"/>
    <w:rsid w:val="000B5845"/>
    <w:rsid w:val="000B5D21"/>
    <w:rsid w:val="000B5E23"/>
    <w:rsid w:val="000B65AE"/>
    <w:rsid w:val="000B6671"/>
    <w:rsid w:val="000B6D74"/>
    <w:rsid w:val="000B7B02"/>
    <w:rsid w:val="000C085F"/>
    <w:rsid w:val="000C0A8E"/>
    <w:rsid w:val="000C0EF6"/>
    <w:rsid w:val="000C142B"/>
    <w:rsid w:val="000C163B"/>
    <w:rsid w:val="000C23A5"/>
    <w:rsid w:val="000C2C54"/>
    <w:rsid w:val="000C3520"/>
    <w:rsid w:val="000C4B0B"/>
    <w:rsid w:val="000C53DB"/>
    <w:rsid w:val="000C5B63"/>
    <w:rsid w:val="000C7227"/>
    <w:rsid w:val="000D025F"/>
    <w:rsid w:val="000D12A4"/>
    <w:rsid w:val="000D1AC5"/>
    <w:rsid w:val="000D2BD0"/>
    <w:rsid w:val="000D2FC3"/>
    <w:rsid w:val="000D3155"/>
    <w:rsid w:val="000D36FE"/>
    <w:rsid w:val="000D4617"/>
    <w:rsid w:val="000D5ADF"/>
    <w:rsid w:val="000D609E"/>
    <w:rsid w:val="000D68BD"/>
    <w:rsid w:val="000D6A0D"/>
    <w:rsid w:val="000D7011"/>
    <w:rsid w:val="000E1073"/>
    <w:rsid w:val="000E10A4"/>
    <w:rsid w:val="000E265D"/>
    <w:rsid w:val="000E2C36"/>
    <w:rsid w:val="000E5622"/>
    <w:rsid w:val="000E5BA9"/>
    <w:rsid w:val="000E5BE3"/>
    <w:rsid w:val="000E6762"/>
    <w:rsid w:val="000E6F07"/>
    <w:rsid w:val="000E75D7"/>
    <w:rsid w:val="000F0868"/>
    <w:rsid w:val="000F1570"/>
    <w:rsid w:val="000F1F6B"/>
    <w:rsid w:val="000F2222"/>
    <w:rsid w:val="000F250F"/>
    <w:rsid w:val="000F28A4"/>
    <w:rsid w:val="000F2B45"/>
    <w:rsid w:val="000F30C2"/>
    <w:rsid w:val="000F379D"/>
    <w:rsid w:val="000F38D8"/>
    <w:rsid w:val="000F726C"/>
    <w:rsid w:val="000F73C9"/>
    <w:rsid w:val="000F7640"/>
    <w:rsid w:val="00100641"/>
    <w:rsid w:val="00100F0B"/>
    <w:rsid w:val="00101864"/>
    <w:rsid w:val="00101B8C"/>
    <w:rsid w:val="0010218D"/>
    <w:rsid w:val="00102481"/>
    <w:rsid w:val="00102C95"/>
    <w:rsid w:val="00102FC4"/>
    <w:rsid w:val="00103CE3"/>
    <w:rsid w:val="00103E4D"/>
    <w:rsid w:val="001047CD"/>
    <w:rsid w:val="00104A93"/>
    <w:rsid w:val="00104BFD"/>
    <w:rsid w:val="00104CFC"/>
    <w:rsid w:val="001075C3"/>
    <w:rsid w:val="00111006"/>
    <w:rsid w:val="00111493"/>
    <w:rsid w:val="00111942"/>
    <w:rsid w:val="00111DE3"/>
    <w:rsid w:val="00112381"/>
    <w:rsid w:val="00112FF5"/>
    <w:rsid w:val="00113384"/>
    <w:rsid w:val="001133CC"/>
    <w:rsid w:val="00113B79"/>
    <w:rsid w:val="00113FC7"/>
    <w:rsid w:val="00114573"/>
    <w:rsid w:val="00115322"/>
    <w:rsid w:val="001156B7"/>
    <w:rsid w:val="00116712"/>
    <w:rsid w:val="00116916"/>
    <w:rsid w:val="00116A74"/>
    <w:rsid w:val="00116B22"/>
    <w:rsid w:val="001173CF"/>
    <w:rsid w:val="00117D61"/>
    <w:rsid w:val="00120147"/>
    <w:rsid w:val="00120E2D"/>
    <w:rsid w:val="001210D0"/>
    <w:rsid w:val="00121105"/>
    <w:rsid w:val="00122B3C"/>
    <w:rsid w:val="00123A18"/>
    <w:rsid w:val="00123BED"/>
    <w:rsid w:val="0012482D"/>
    <w:rsid w:val="00124FFB"/>
    <w:rsid w:val="0012548A"/>
    <w:rsid w:val="00126287"/>
    <w:rsid w:val="00130332"/>
    <w:rsid w:val="0013097C"/>
    <w:rsid w:val="00130E18"/>
    <w:rsid w:val="001315CA"/>
    <w:rsid w:val="0013210D"/>
    <w:rsid w:val="001326DA"/>
    <w:rsid w:val="0013273E"/>
    <w:rsid w:val="0013287C"/>
    <w:rsid w:val="001329ED"/>
    <w:rsid w:val="001332EC"/>
    <w:rsid w:val="0013360E"/>
    <w:rsid w:val="00133C49"/>
    <w:rsid w:val="00134E72"/>
    <w:rsid w:val="00135148"/>
    <w:rsid w:val="00135421"/>
    <w:rsid w:val="00136875"/>
    <w:rsid w:val="00141443"/>
    <w:rsid w:val="00141A14"/>
    <w:rsid w:val="00141E3A"/>
    <w:rsid w:val="001436DB"/>
    <w:rsid w:val="00145E28"/>
    <w:rsid w:val="00146BE1"/>
    <w:rsid w:val="00146E37"/>
    <w:rsid w:val="001476B8"/>
    <w:rsid w:val="001504CD"/>
    <w:rsid w:val="00150729"/>
    <w:rsid w:val="00151593"/>
    <w:rsid w:val="001522A8"/>
    <w:rsid w:val="00153CAE"/>
    <w:rsid w:val="001552BE"/>
    <w:rsid w:val="00155411"/>
    <w:rsid w:val="001557EC"/>
    <w:rsid w:val="00155871"/>
    <w:rsid w:val="0015680B"/>
    <w:rsid w:val="001570B0"/>
    <w:rsid w:val="0015759D"/>
    <w:rsid w:val="001578CE"/>
    <w:rsid w:val="001613D2"/>
    <w:rsid w:val="00161472"/>
    <w:rsid w:val="00161838"/>
    <w:rsid w:val="00161901"/>
    <w:rsid w:val="00162277"/>
    <w:rsid w:val="00162E60"/>
    <w:rsid w:val="00163348"/>
    <w:rsid w:val="001641FC"/>
    <w:rsid w:val="0016508B"/>
    <w:rsid w:val="001650F5"/>
    <w:rsid w:val="001653E1"/>
    <w:rsid w:val="00165BE8"/>
    <w:rsid w:val="0016698F"/>
    <w:rsid w:val="00167636"/>
    <w:rsid w:val="00171579"/>
    <w:rsid w:val="001722C9"/>
    <w:rsid w:val="00172D18"/>
    <w:rsid w:val="0017339E"/>
    <w:rsid w:val="00173F82"/>
    <w:rsid w:val="00174399"/>
    <w:rsid w:val="001749FC"/>
    <w:rsid w:val="00174BDC"/>
    <w:rsid w:val="0017535C"/>
    <w:rsid w:val="00175B1D"/>
    <w:rsid w:val="0017642A"/>
    <w:rsid w:val="001766BF"/>
    <w:rsid w:val="001767EB"/>
    <w:rsid w:val="0017685B"/>
    <w:rsid w:val="00176DF9"/>
    <w:rsid w:val="00177072"/>
    <w:rsid w:val="00181535"/>
    <w:rsid w:val="0018162E"/>
    <w:rsid w:val="00182824"/>
    <w:rsid w:val="00183E8C"/>
    <w:rsid w:val="001848C4"/>
    <w:rsid w:val="00184CE5"/>
    <w:rsid w:val="00185A00"/>
    <w:rsid w:val="00185CD5"/>
    <w:rsid w:val="0018688D"/>
    <w:rsid w:val="00191AC5"/>
    <w:rsid w:val="00192019"/>
    <w:rsid w:val="001932F0"/>
    <w:rsid w:val="00194F02"/>
    <w:rsid w:val="001953F9"/>
    <w:rsid w:val="001954C5"/>
    <w:rsid w:val="001963E5"/>
    <w:rsid w:val="00197671"/>
    <w:rsid w:val="001A0744"/>
    <w:rsid w:val="001A0FBF"/>
    <w:rsid w:val="001A2213"/>
    <w:rsid w:val="001A2A51"/>
    <w:rsid w:val="001A2D3A"/>
    <w:rsid w:val="001A2F22"/>
    <w:rsid w:val="001A3366"/>
    <w:rsid w:val="001A33FD"/>
    <w:rsid w:val="001A3F57"/>
    <w:rsid w:val="001A5BE1"/>
    <w:rsid w:val="001A685A"/>
    <w:rsid w:val="001B0165"/>
    <w:rsid w:val="001B0958"/>
    <w:rsid w:val="001B097B"/>
    <w:rsid w:val="001B0C15"/>
    <w:rsid w:val="001B1393"/>
    <w:rsid w:val="001B1F93"/>
    <w:rsid w:val="001B211C"/>
    <w:rsid w:val="001B3273"/>
    <w:rsid w:val="001B3311"/>
    <w:rsid w:val="001B3F83"/>
    <w:rsid w:val="001B40CB"/>
    <w:rsid w:val="001B432E"/>
    <w:rsid w:val="001B4484"/>
    <w:rsid w:val="001B4500"/>
    <w:rsid w:val="001B45E9"/>
    <w:rsid w:val="001B48BE"/>
    <w:rsid w:val="001B4BD7"/>
    <w:rsid w:val="001B5C64"/>
    <w:rsid w:val="001B63ED"/>
    <w:rsid w:val="001B72A4"/>
    <w:rsid w:val="001B7D6A"/>
    <w:rsid w:val="001C1084"/>
    <w:rsid w:val="001C12E3"/>
    <w:rsid w:val="001C14B2"/>
    <w:rsid w:val="001C22D0"/>
    <w:rsid w:val="001C237C"/>
    <w:rsid w:val="001C296D"/>
    <w:rsid w:val="001C2EF1"/>
    <w:rsid w:val="001C3160"/>
    <w:rsid w:val="001C38A0"/>
    <w:rsid w:val="001C4A19"/>
    <w:rsid w:val="001C4DDF"/>
    <w:rsid w:val="001D0422"/>
    <w:rsid w:val="001D09BF"/>
    <w:rsid w:val="001D1F4E"/>
    <w:rsid w:val="001D2540"/>
    <w:rsid w:val="001D36C3"/>
    <w:rsid w:val="001D3EFB"/>
    <w:rsid w:val="001D5BD4"/>
    <w:rsid w:val="001D61EF"/>
    <w:rsid w:val="001D6375"/>
    <w:rsid w:val="001E0562"/>
    <w:rsid w:val="001E0CDA"/>
    <w:rsid w:val="001E3495"/>
    <w:rsid w:val="001E36D3"/>
    <w:rsid w:val="001E3E51"/>
    <w:rsid w:val="001E53BC"/>
    <w:rsid w:val="001E5CDD"/>
    <w:rsid w:val="001E6B87"/>
    <w:rsid w:val="001E7733"/>
    <w:rsid w:val="001E7FD1"/>
    <w:rsid w:val="001F0129"/>
    <w:rsid w:val="001F15D5"/>
    <w:rsid w:val="001F2751"/>
    <w:rsid w:val="001F3BFE"/>
    <w:rsid w:val="001F3D0B"/>
    <w:rsid w:val="001F44E5"/>
    <w:rsid w:val="001F47F1"/>
    <w:rsid w:val="001F4FCF"/>
    <w:rsid w:val="001F52C4"/>
    <w:rsid w:val="001F625F"/>
    <w:rsid w:val="001F6373"/>
    <w:rsid w:val="001F6786"/>
    <w:rsid w:val="001F6A30"/>
    <w:rsid w:val="001F728D"/>
    <w:rsid w:val="001F7372"/>
    <w:rsid w:val="001F7D0D"/>
    <w:rsid w:val="002008DB"/>
    <w:rsid w:val="00202247"/>
    <w:rsid w:val="00202712"/>
    <w:rsid w:val="00202971"/>
    <w:rsid w:val="00202A19"/>
    <w:rsid w:val="002031B7"/>
    <w:rsid w:val="00203B5D"/>
    <w:rsid w:val="00204313"/>
    <w:rsid w:val="00204734"/>
    <w:rsid w:val="00204782"/>
    <w:rsid w:val="00204907"/>
    <w:rsid w:val="00204975"/>
    <w:rsid w:val="002051AD"/>
    <w:rsid w:val="00205623"/>
    <w:rsid w:val="00205BD3"/>
    <w:rsid w:val="00205E27"/>
    <w:rsid w:val="0020604A"/>
    <w:rsid w:val="0020714E"/>
    <w:rsid w:val="00207591"/>
    <w:rsid w:val="00207FEC"/>
    <w:rsid w:val="0021012C"/>
    <w:rsid w:val="00210505"/>
    <w:rsid w:val="0021080F"/>
    <w:rsid w:val="002109C6"/>
    <w:rsid w:val="002113D5"/>
    <w:rsid w:val="00211865"/>
    <w:rsid w:val="00211FAC"/>
    <w:rsid w:val="00212897"/>
    <w:rsid w:val="002134EB"/>
    <w:rsid w:val="00214283"/>
    <w:rsid w:val="00214545"/>
    <w:rsid w:val="002150FE"/>
    <w:rsid w:val="00215317"/>
    <w:rsid w:val="00215BEA"/>
    <w:rsid w:val="002160EA"/>
    <w:rsid w:val="002165D1"/>
    <w:rsid w:val="00217281"/>
    <w:rsid w:val="00217723"/>
    <w:rsid w:val="00217D12"/>
    <w:rsid w:val="00217FE3"/>
    <w:rsid w:val="0022004D"/>
    <w:rsid w:val="00220355"/>
    <w:rsid w:val="0022286A"/>
    <w:rsid w:val="00222C93"/>
    <w:rsid w:val="00223111"/>
    <w:rsid w:val="00223174"/>
    <w:rsid w:val="00225AAD"/>
    <w:rsid w:val="00225F5D"/>
    <w:rsid w:val="00226BE6"/>
    <w:rsid w:val="00230CC0"/>
    <w:rsid w:val="00231796"/>
    <w:rsid w:val="00232AF6"/>
    <w:rsid w:val="00232F5D"/>
    <w:rsid w:val="002349F7"/>
    <w:rsid w:val="00234B9F"/>
    <w:rsid w:val="00235722"/>
    <w:rsid w:val="002359D9"/>
    <w:rsid w:val="00237551"/>
    <w:rsid w:val="00237D11"/>
    <w:rsid w:val="0024022B"/>
    <w:rsid w:val="00240F82"/>
    <w:rsid w:val="00243326"/>
    <w:rsid w:val="002435BA"/>
    <w:rsid w:val="002435E0"/>
    <w:rsid w:val="00244319"/>
    <w:rsid w:val="00245465"/>
    <w:rsid w:val="002456A8"/>
    <w:rsid w:val="00245D5A"/>
    <w:rsid w:val="00245E58"/>
    <w:rsid w:val="00245EDF"/>
    <w:rsid w:val="00245F39"/>
    <w:rsid w:val="002463C5"/>
    <w:rsid w:val="00246D02"/>
    <w:rsid w:val="00247AC9"/>
    <w:rsid w:val="00247EAA"/>
    <w:rsid w:val="00247FED"/>
    <w:rsid w:val="0025036C"/>
    <w:rsid w:val="002506F8"/>
    <w:rsid w:val="00251124"/>
    <w:rsid w:val="00251F6A"/>
    <w:rsid w:val="00252824"/>
    <w:rsid w:val="00253A4D"/>
    <w:rsid w:val="00254317"/>
    <w:rsid w:val="00254AA3"/>
    <w:rsid w:val="00254E45"/>
    <w:rsid w:val="002556E2"/>
    <w:rsid w:val="002561C8"/>
    <w:rsid w:val="00256801"/>
    <w:rsid w:val="00257428"/>
    <w:rsid w:val="00261E12"/>
    <w:rsid w:val="00262FBA"/>
    <w:rsid w:val="0026326F"/>
    <w:rsid w:val="00263B48"/>
    <w:rsid w:val="0026501C"/>
    <w:rsid w:val="00265D2A"/>
    <w:rsid w:val="00266C3C"/>
    <w:rsid w:val="0026703F"/>
    <w:rsid w:val="00267399"/>
    <w:rsid w:val="00267635"/>
    <w:rsid w:val="002678FE"/>
    <w:rsid w:val="002701BC"/>
    <w:rsid w:val="002705C2"/>
    <w:rsid w:val="00270FF7"/>
    <w:rsid w:val="00271FA5"/>
    <w:rsid w:val="00273EFF"/>
    <w:rsid w:val="00274363"/>
    <w:rsid w:val="00275010"/>
    <w:rsid w:val="0027580B"/>
    <w:rsid w:val="00275C20"/>
    <w:rsid w:val="00276AA6"/>
    <w:rsid w:val="00277148"/>
    <w:rsid w:val="00277194"/>
    <w:rsid w:val="00277944"/>
    <w:rsid w:val="0028237E"/>
    <w:rsid w:val="00283795"/>
    <w:rsid w:val="00283CA4"/>
    <w:rsid w:val="002851E3"/>
    <w:rsid w:val="002857D6"/>
    <w:rsid w:val="00287B31"/>
    <w:rsid w:val="00290A3D"/>
    <w:rsid w:val="0029186D"/>
    <w:rsid w:val="00291A01"/>
    <w:rsid w:val="00291A1B"/>
    <w:rsid w:val="00294301"/>
    <w:rsid w:val="00295A20"/>
    <w:rsid w:val="002961D7"/>
    <w:rsid w:val="002969C6"/>
    <w:rsid w:val="00296B16"/>
    <w:rsid w:val="00297484"/>
    <w:rsid w:val="002976A0"/>
    <w:rsid w:val="00297E74"/>
    <w:rsid w:val="002A03C7"/>
    <w:rsid w:val="002A0D51"/>
    <w:rsid w:val="002A1A5E"/>
    <w:rsid w:val="002A1B46"/>
    <w:rsid w:val="002A2B99"/>
    <w:rsid w:val="002A3D5C"/>
    <w:rsid w:val="002A3FCB"/>
    <w:rsid w:val="002A41CB"/>
    <w:rsid w:val="002A602C"/>
    <w:rsid w:val="002A6128"/>
    <w:rsid w:val="002A6E66"/>
    <w:rsid w:val="002A762D"/>
    <w:rsid w:val="002A7E25"/>
    <w:rsid w:val="002B1EBA"/>
    <w:rsid w:val="002B28FF"/>
    <w:rsid w:val="002B305F"/>
    <w:rsid w:val="002B38F6"/>
    <w:rsid w:val="002B40B9"/>
    <w:rsid w:val="002B6028"/>
    <w:rsid w:val="002B7406"/>
    <w:rsid w:val="002B75D4"/>
    <w:rsid w:val="002B7A5D"/>
    <w:rsid w:val="002B7CB0"/>
    <w:rsid w:val="002C00E3"/>
    <w:rsid w:val="002C12C7"/>
    <w:rsid w:val="002C12D2"/>
    <w:rsid w:val="002C22D6"/>
    <w:rsid w:val="002C2431"/>
    <w:rsid w:val="002C252F"/>
    <w:rsid w:val="002C254A"/>
    <w:rsid w:val="002C2904"/>
    <w:rsid w:val="002C3614"/>
    <w:rsid w:val="002C39F6"/>
    <w:rsid w:val="002C3E19"/>
    <w:rsid w:val="002C3EF4"/>
    <w:rsid w:val="002C45B5"/>
    <w:rsid w:val="002C4837"/>
    <w:rsid w:val="002C4A79"/>
    <w:rsid w:val="002C4D6A"/>
    <w:rsid w:val="002C5646"/>
    <w:rsid w:val="002C5D8D"/>
    <w:rsid w:val="002C6D35"/>
    <w:rsid w:val="002C7302"/>
    <w:rsid w:val="002C79E4"/>
    <w:rsid w:val="002D2750"/>
    <w:rsid w:val="002D2AA4"/>
    <w:rsid w:val="002D31A0"/>
    <w:rsid w:val="002D370E"/>
    <w:rsid w:val="002D5320"/>
    <w:rsid w:val="002D5531"/>
    <w:rsid w:val="002D5E14"/>
    <w:rsid w:val="002D63E1"/>
    <w:rsid w:val="002D712C"/>
    <w:rsid w:val="002D7823"/>
    <w:rsid w:val="002D7F62"/>
    <w:rsid w:val="002E0843"/>
    <w:rsid w:val="002E0D11"/>
    <w:rsid w:val="002E0DA6"/>
    <w:rsid w:val="002E1F20"/>
    <w:rsid w:val="002E26B5"/>
    <w:rsid w:val="002E47CC"/>
    <w:rsid w:val="002E4857"/>
    <w:rsid w:val="002E4F77"/>
    <w:rsid w:val="002E5031"/>
    <w:rsid w:val="002E515D"/>
    <w:rsid w:val="002E5231"/>
    <w:rsid w:val="002E7FBB"/>
    <w:rsid w:val="002F0764"/>
    <w:rsid w:val="002F0777"/>
    <w:rsid w:val="002F0971"/>
    <w:rsid w:val="002F372F"/>
    <w:rsid w:val="002F3AFE"/>
    <w:rsid w:val="002F5ECE"/>
    <w:rsid w:val="002F7A42"/>
    <w:rsid w:val="002F7B59"/>
    <w:rsid w:val="002F7E25"/>
    <w:rsid w:val="00300C91"/>
    <w:rsid w:val="00300D24"/>
    <w:rsid w:val="00301249"/>
    <w:rsid w:val="00301350"/>
    <w:rsid w:val="00301C90"/>
    <w:rsid w:val="003021E4"/>
    <w:rsid w:val="003038A0"/>
    <w:rsid w:val="00304B50"/>
    <w:rsid w:val="00304C11"/>
    <w:rsid w:val="003057A8"/>
    <w:rsid w:val="00306103"/>
    <w:rsid w:val="0030678A"/>
    <w:rsid w:val="003069AB"/>
    <w:rsid w:val="00307FE7"/>
    <w:rsid w:val="00310343"/>
    <w:rsid w:val="00310EF1"/>
    <w:rsid w:val="00310F34"/>
    <w:rsid w:val="00311035"/>
    <w:rsid w:val="003110AE"/>
    <w:rsid w:val="00311C3D"/>
    <w:rsid w:val="00312518"/>
    <w:rsid w:val="00312D20"/>
    <w:rsid w:val="00312D67"/>
    <w:rsid w:val="00313A7C"/>
    <w:rsid w:val="00313B84"/>
    <w:rsid w:val="003142FA"/>
    <w:rsid w:val="0031445D"/>
    <w:rsid w:val="003150D4"/>
    <w:rsid w:val="003155B5"/>
    <w:rsid w:val="0031571D"/>
    <w:rsid w:val="00315927"/>
    <w:rsid w:val="0031637B"/>
    <w:rsid w:val="00316B0B"/>
    <w:rsid w:val="00316F80"/>
    <w:rsid w:val="00317900"/>
    <w:rsid w:val="00317C8B"/>
    <w:rsid w:val="00317EEF"/>
    <w:rsid w:val="0032275B"/>
    <w:rsid w:val="00323627"/>
    <w:rsid w:val="003237E9"/>
    <w:rsid w:val="00324B2E"/>
    <w:rsid w:val="00324EF9"/>
    <w:rsid w:val="003258A9"/>
    <w:rsid w:val="00326EA1"/>
    <w:rsid w:val="0033058B"/>
    <w:rsid w:val="003305E4"/>
    <w:rsid w:val="003308D1"/>
    <w:rsid w:val="00330B07"/>
    <w:rsid w:val="00330F24"/>
    <w:rsid w:val="00331256"/>
    <w:rsid w:val="003315EA"/>
    <w:rsid w:val="003316AC"/>
    <w:rsid w:val="0033223C"/>
    <w:rsid w:val="003329E5"/>
    <w:rsid w:val="00332C2C"/>
    <w:rsid w:val="003338CE"/>
    <w:rsid w:val="00333DBB"/>
    <w:rsid w:val="003341CC"/>
    <w:rsid w:val="00334DEC"/>
    <w:rsid w:val="0033538A"/>
    <w:rsid w:val="00335EB2"/>
    <w:rsid w:val="00336C1C"/>
    <w:rsid w:val="00337854"/>
    <w:rsid w:val="003402C7"/>
    <w:rsid w:val="00340505"/>
    <w:rsid w:val="00342030"/>
    <w:rsid w:val="0034243C"/>
    <w:rsid w:val="00342D4B"/>
    <w:rsid w:val="00343483"/>
    <w:rsid w:val="003434C5"/>
    <w:rsid w:val="00343A18"/>
    <w:rsid w:val="00343AFC"/>
    <w:rsid w:val="00343F94"/>
    <w:rsid w:val="003452FA"/>
    <w:rsid w:val="00345DED"/>
    <w:rsid w:val="0034738C"/>
    <w:rsid w:val="003478AA"/>
    <w:rsid w:val="00347BEF"/>
    <w:rsid w:val="00350195"/>
    <w:rsid w:val="00350576"/>
    <w:rsid w:val="00351FAA"/>
    <w:rsid w:val="003531A5"/>
    <w:rsid w:val="0035324D"/>
    <w:rsid w:val="00354051"/>
    <w:rsid w:val="00354A0B"/>
    <w:rsid w:val="00354B13"/>
    <w:rsid w:val="0035524C"/>
    <w:rsid w:val="00355F80"/>
    <w:rsid w:val="00356960"/>
    <w:rsid w:val="00357544"/>
    <w:rsid w:val="00360108"/>
    <w:rsid w:val="003607FF"/>
    <w:rsid w:val="00361099"/>
    <w:rsid w:val="0036242D"/>
    <w:rsid w:val="00363115"/>
    <w:rsid w:val="00364DD2"/>
    <w:rsid w:val="00364F7B"/>
    <w:rsid w:val="003652BC"/>
    <w:rsid w:val="003656A1"/>
    <w:rsid w:val="00365B70"/>
    <w:rsid w:val="00371091"/>
    <w:rsid w:val="00371593"/>
    <w:rsid w:val="003734FD"/>
    <w:rsid w:val="0037459B"/>
    <w:rsid w:val="00374686"/>
    <w:rsid w:val="00376237"/>
    <w:rsid w:val="00376E80"/>
    <w:rsid w:val="0037766B"/>
    <w:rsid w:val="00380154"/>
    <w:rsid w:val="00380A33"/>
    <w:rsid w:val="003812D4"/>
    <w:rsid w:val="00381D5D"/>
    <w:rsid w:val="0038237B"/>
    <w:rsid w:val="003829BD"/>
    <w:rsid w:val="00383089"/>
    <w:rsid w:val="0038460A"/>
    <w:rsid w:val="00384B82"/>
    <w:rsid w:val="00384D7A"/>
    <w:rsid w:val="00385EC6"/>
    <w:rsid w:val="00386423"/>
    <w:rsid w:val="003864BC"/>
    <w:rsid w:val="003864F2"/>
    <w:rsid w:val="0038661A"/>
    <w:rsid w:val="003866CA"/>
    <w:rsid w:val="00386918"/>
    <w:rsid w:val="00387D4D"/>
    <w:rsid w:val="0039060C"/>
    <w:rsid w:val="003915A4"/>
    <w:rsid w:val="0039167E"/>
    <w:rsid w:val="0039311B"/>
    <w:rsid w:val="00393307"/>
    <w:rsid w:val="00393AC0"/>
    <w:rsid w:val="00393FA4"/>
    <w:rsid w:val="0039433B"/>
    <w:rsid w:val="00394895"/>
    <w:rsid w:val="00394C4F"/>
    <w:rsid w:val="00395741"/>
    <w:rsid w:val="0039586E"/>
    <w:rsid w:val="00395AC4"/>
    <w:rsid w:val="0039670C"/>
    <w:rsid w:val="003976AF"/>
    <w:rsid w:val="003A039E"/>
    <w:rsid w:val="003A136D"/>
    <w:rsid w:val="003A3205"/>
    <w:rsid w:val="003A45F2"/>
    <w:rsid w:val="003A48AE"/>
    <w:rsid w:val="003A59D6"/>
    <w:rsid w:val="003A5CB9"/>
    <w:rsid w:val="003A606F"/>
    <w:rsid w:val="003A6218"/>
    <w:rsid w:val="003A64B8"/>
    <w:rsid w:val="003A64D9"/>
    <w:rsid w:val="003A6E89"/>
    <w:rsid w:val="003A760C"/>
    <w:rsid w:val="003A7D0E"/>
    <w:rsid w:val="003B04B8"/>
    <w:rsid w:val="003B15FE"/>
    <w:rsid w:val="003B163D"/>
    <w:rsid w:val="003B1803"/>
    <w:rsid w:val="003B2B68"/>
    <w:rsid w:val="003B3D9B"/>
    <w:rsid w:val="003B4A0F"/>
    <w:rsid w:val="003B4F30"/>
    <w:rsid w:val="003B5120"/>
    <w:rsid w:val="003B5248"/>
    <w:rsid w:val="003B75F0"/>
    <w:rsid w:val="003B7B5D"/>
    <w:rsid w:val="003C025B"/>
    <w:rsid w:val="003C0DC3"/>
    <w:rsid w:val="003C13A3"/>
    <w:rsid w:val="003C1426"/>
    <w:rsid w:val="003C1557"/>
    <w:rsid w:val="003C15C5"/>
    <w:rsid w:val="003C320D"/>
    <w:rsid w:val="003C35FE"/>
    <w:rsid w:val="003C3E02"/>
    <w:rsid w:val="003C4699"/>
    <w:rsid w:val="003C4CBF"/>
    <w:rsid w:val="003C6029"/>
    <w:rsid w:val="003C6974"/>
    <w:rsid w:val="003C6E69"/>
    <w:rsid w:val="003C77BF"/>
    <w:rsid w:val="003C77DE"/>
    <w:rsid w:val="003C7AE3"/>
    <w:rsid w:val="003C7ECC"/>
    <w:rsid w:val="003D06DF"/>
    <w:rsid w:val="003D07DD"/>
    <w:rsid w:val="003D1077"/>
    <w:rsid w:val="003D1998"/>
    <w:rsid w:val="003D1CFD"/>
    <w:rsid w:val="003D1F91"/>
    <w:rsid w:val="003D268A"/>
    <w:rsid w:val="003D3F50"/>
    <w:rsid w:val="003D40D2"/>
    <w:rsid w:val="003D42AD"/>
    <w:rsid w:val="003D4688"/>
    <w:rsid w:val="003D496F"/>
    <w:rsid w:val="003D4DEC"/>
    <w:rsid w:val="003D55FA"/>
    <w:rsid w:val="003D5F41"/>
    <w:rsid w:val="003D614B"/>
    <w:rsid w:val="003D684F"/>
    <w:rsid w:val="003D6DC2"/>
    <w:rsid w:val="003D7DEC"/>
    <w:rsid w:val="003D7EEC"/>
    <w:rsid w:val="003E1109"/>
    <w:rsid w:val="003E24C7"/>
    <w:rsid w:val="003E43BD"/>
    <w:rsid w:val="003E4DD4"/>
    <w:rsid w:val="003E514A"/>
    <w:rsid w:val="003E5653"/>
    <w:rsid w:val="003E597C"/>
    <w:rsid w:val="003E6576"/>
    <w:rsid w:val="003E6E16"/>
    <w:rsid w:val="003E731E"/>
    <w:rsid w:val="003E7971"/>
    <w:rsid w:val="003E7EF6"/>
    <w:rsid w:val="003F10F3"/>
    <w:rsid w:val="003F224D"/>
    <w:rsid w:val="003F2417"/>
    <w:rsid w:val="003F243D"/>
    <w:rsid w:val="003F29A4"/>
    <w:rsid w:val="003F301E"/>
    <w:rsid w:val="003F35A6"/>
    <w:rsid w:val="003F5520"/>
    <w:rsid w:val="003F5874"/>
    <w:rsid w:val="003F594C"/>
    <w:rsid w:val="003F5E99"/>
    <w:rsid w:val="003F5EDD"/>
    <w:rsid w:val="003F634B"/>
    <w:rsid w:val="003F64DC"/>
    <w:rsid w:val="003F7355"/>
    <w:rsid w:val="00400168"/>
    <w:rsid w:val="00402366"/>
    <w:rsid w:val="00402B6C"/>
    <w:rsid w:val="00402F4B"/>
    <w:rsid w:val="00403807"/>
    <w:rsid w:val="004040FB"/>
    <w:rsid w:val="0040482A"/>
    <w:rsid w:val="00404873"/>
    <w:rsid w:val="00404C0B"/>
    <w:rsid w:val="00404D2E"/>
    <w:rsid w:val="0040508F"/>
    <w:rsid w:val="0040537F"/>
    <w:rsid w:val="00405751"/>
    <w:rsid w:val="00405F60"/>
    <w:rsid w:val="00411450"/>
    <w:rsid w:val="00412214"/>
    <w:rsid w:val="004126AF"/>
    <w:rsid w:val="004127B0"/>
    <w:rsid w:val="00412BED"/>
    <w:rsid w:val="0041313F"/>
    <w:rsid w:val="004141EC"/>
    <w:rsid w:val="00414750"/>
    <w:rsid w:val="00416D5C"/>
    <w:rsid w:val="00417777"/>
    <w:rsid w:val="00420014"/>
    <w:rsid w:val="00420295"/>
    <w:rsid w:val="00420541"/>
    <w:rsid w:val="00421014"/>
    <w:rsid w:val="004212CE"/>
    <w:rsid w:val="00421474"/>
    <w:rsid w:val="00421A73"/>
    <w:rsid w:val="00421C06"/>
    <w:rsid w:val="004232CE"/>
    <w:rsid w:val="00423319"/>
    <w:rsid w:val="00423C41"/>
    <w:rsid w:val="004249E2"/>
    <w:rsid w:val="0042587D"/>
    <w:rsid w:val="004265A0"/>
    <w:rsid w:val="00426A58"/>
    <w:rsid w:val="0042726F"/>
    <w:rsid w:val="00427375"/>
    <w:rsid w:val="004303D9"/>
    <w:rsid w:val="00431688"/>
    <w:rsid w:val="004319D6"/>
    <w:rsid w:val="004319F9"/>
    <w:rsid w:val="0043290B"/>
    <w:rsid w:val="00432AB8"/>
    <w:rsid w:val="00433059"/>
    <w:rsid w:val="0043325A"/>
    <w:rsid w:val="00433736"/>
    <w:rsid w:val="00435D6A"/>
    <w:rsid w:val="00435E3B"/>
    <w:rsid w:val="004368F7"/>
    <w:rsid w:val="00437410"/>
    <w:rsid w:val="00437558"/>
    <w:rsid w:val="0043764D"/>
    <w:rsid w:val="00437CD0"/>
    <w:rsid w:val="004400E3"/>
    <w:rsid w:val="00440715"/>
    <w:rsid w:val="004407FD"/>
    <w:rsid w:val="00441D83"/>
    <w:rsid w:val="0044330B"/>
    <w:rsid w:val="004441C3"/>
    <w:rsid w:val="00444E01"/>
    <w:rsid w:val="00444EAB"/>
    <w:rsid w:val="00445340"/>
    <w:rsid w:val="00445870"/>
    <w:rsid w:val="00445D53"/>
    <w:rsid w:val="00446256"/>
    <w:rsid w:val="00446679"/>
    <w:rsid w:val="0044721D"/>
    <w:rsid w:val="00447300"/>
    <w:rsid w:val="00447806"/>
    <w:rsid w:val="00447E40"/>
    <w:rsid w:val="00447F7B"/>
    <w:rsid w:val="00450135"/>
    <w:rsid w:val="00450A20"/>
    <w:rsid w:val="00450AF9"/>
    <w:rsid w:val="00451854"/>
    <w:rsid w:val="00451B7C"/>
    <w:rsid w:val="00451D16"/>
    <w:rsid w:val="0045235F"/>
    <w:rsid w:val="00452C94"/>
    <w:rsid w:val="004530DD"/>
    <w:rsid w:val="0045358A"/>
    <w:rsid w:val="00453DB6"/>
    <w:rsid w:val="00454849"/>
    <w:rsid w:val="004551DD"/>
    <w:rsid w:val="00455522"/>
    <w:rsid w:val="00455B17"/>
    <w:rsid w:val="00455FBB"/>
    <w:rsid w:val="00456974"/>
    <w:rsid w:val="00457060"/>
    <w:rsid w:val="00461E8F"/>
    <w:rsid w:val="004633CC"/>
    <w:rsid w:val="00463C30"/>
    <w:rsid w:val="00463EB2"/>
    <w:rsid w:val="00465E2C"/>
    <w:rsid w:val="00467BC3"/>
    <w:rsid w:val="00470600"/>
    <w:rsid w:val="0047066E"/>
    <w:rsid w:val="004706D5"/>
    <w:rsid w:val="0047081E"/>
    <w:rsid w:val="00470BD2"/>
    <w:rsid w:val="00470DB5"/>
    <w:rsid w:val="00472457"/>
    <w:rsid w:val="00473202"/>
    <w:rsid w:val="004740C2"/>
    <w:rsid w:val="0047494F"/>
    <w:rsid w:val="00474C07"/>
    <w:rsid w:val="00475131"/>
    <w:rsid w:val="00475913"/>
    <w:rsid w:val="00476D41"/>
    <w:rsid w:val="00476ED2"/>
    <w:rsid w:val="004778F9"/>
    <w:rsid w:val="00477B4E"/>
    <w:rsid w:val="00477C66"/>
    <w:rsid w:val="004808B4"/>
    <w:rsid w:val="0048103A"/>
    <w:rsid w:val="00481213"/>
    <w:rsid w:val="0048199A"/>
    <w:rsid w:val="00481DDC"/>
    <w:rsid w:val="0048220F"/>
    <w:rsid w:val="004826BA"/>
    <w:rsid w:val="004828DE"/>
    <w:rsid w:val="004834B4"/>
    <w:rsid w:val="004839B3"/>
    <w:rsid w:val="00483F53"/>
    <w:rsid w:val="00484C6A"/>
    <w:rsid w:val="00485430"/>
    <w:rsid w:val="004857D9"/>
    <w:rsid w:val="0048588B"/>
    <w:rsid w:val="00485F14"/>
    <w:rsid w:val="00487A34"/>
    <w:rsid w:val="00490264"/>
    <w:rsid w:val="0049239F"/>
    <w:rsid w:val="00492638"/>
    <w:rsid w:val="00492B37"/>
    <w:rsid w:val="004933DA"/>
    <w:rsid w:val="00493498"/>
    <w:rsid w:val="004935FD"/>
    <w:rsid w:val="00493680"/>
    <w:rsid w:val="004936B1"/>
    <w:rsid w:val="00493B5A"/>
    <w:rsid w:val="00494306"/>
    <w:rsid w:val="0049617A"/>
    <w:rsid w:val="004966E7"/>
    <w:rsid w:val="00497D3F"/>
    <w:rsid w:val="004A1487"/>
    <w:rsid w:val="004A2B3F"/>
    <w:rsid w:val="004A31FF"/>
    <w:rsid w:val="004A4180"/>
    <w:rsid w:val="004A4595"/>
    <w:rsid w:val="004A4617"/>
    <w:rsid w:val="004A47D2"/>
    <w:rsid w:val="004A4AE7"/>
    <w:rsid w:val="004A5829"/>
    <w:rsid w:val="004A739D"/>
    <w:rsid w:val="004B0F05"/>
    <w:rsid w:val="004B1108"/>
    <w:rsid w:val="004B3324"/>
    <w:rsid w:val="004B3F4F"/>
    <w:rsid w:val="004B4F77"/>
    <w:rsid w:val="004B5CC3"/>
    <w:rsid w:val="004B61D0"/>
    <w:rsid w:val="004B6C05"/>
    <w:rsid w:val="004B6D03"/>
    <w:rsid w:val="004B7803"/>
    <w:rsid w:val="004B7C7A"/>
    <w:rsid w:val="004B7E2B"/>
    <w:rsid w:val="004C024E"/>
    <w:rsid w:val="004C0A97"/>
    <w:rsid w:val="004C161F"/>
    <w:rsid w:val="004C27C4"/>
    <w:rsid w:val="004C2CFF"/>
    <w:rsid w:val="004C2DFB"/>
    <w:rsid w:val="004C4821"/>
    <w:rsid w:val="004C5153"/>
    <w:rsid w:val="004C6B94"/>
    <w:rsid w:val="004C7487"/>
    <w:rsid w:val="004C796E"/>
    <w:rsid w:val="004D0AD8"/>
    <w:rsid w:val="004D0B21"/>
    <w:rsid w:val="004D16F9"/>
    <w:rsid w:val="004D1DBA"/>
    <w:rsid w:val="004D2109"/>
    <w:rsid w:val="004D3235"/>
    <w:rsid w:val="004D332B"/>
    <w:rsid w:val="004D3439"/>
    <w:rsid w:val="004D4816"/>
    <w:rsid w:val="004D5212"/>
    <w:rsid w:val="004D5414"/>
    <w:rsid w:val="004D5BD7"/>
    <w:rsid w:val="004D5FF9"/>
    <w:rsid w:val="004D61FF"/>
    <w:rsid w:val="004D6F28"/>
    <w:rsid w:val="004D715A"/>
    <w:rsid w:val="004E00AF"/>
    <w:rsid w:val="004E01CE"/>
    <w:rsid w:val="004E17CA"/>
    <w:rsid w:val="004E1E31"/>
    <w:rsid w:val="004E2B14"/>
    <w:rsid w:val="004E4ED7"/>
    <w:rsid w:val="004E62C8"/>
    <w:rsid w:val="004E77FF"/>
    <w:rsid w:val="004E7DAF"/>
    <w:rsid w:val="004F0166"/>
    <w:rsid w:val="004F0272"/>
    <w:rsid w:val="004F02BB"/>
    <w:rsid w:val="004F088B"/>
    <w:rsid w:val="004F2266"/>
    <w:rsid w:val="004F23DE"/>
    <w:rsid w:val="004F2C75"/>
    <w:rsid w:val="004F2FDC"/>
    <w:rsid w:val="004F32DF"/>
    <w:rsid w:val="004F3862"/>
    <w:rsid w:val="004F3B9E"/>
    <w:rsid w:val="004F4020"/>
    <w:rsid w:val="004F479B"/>
    <w:rsid w:val="004F4899"/>
    <w:rsid w:val="004F49BE"/>
    <w:rsid w:val="004F55D0"/>
    <w:rsid w:val="004F75A5"/>
    <w:rsid w:val="00500C1B"/>
    <w:rsid w:val="00500FC7"/>
    <w:rsid w:val="005024C4"/>
    <w:rsid w:val="00502E90"/>
    <w:rsid w:val="0050413E"/>
    <w:rsid w:val="005049D0"/>
    <w:rsid w:val="0050501B"/>
    <w:rsid w:val="00505F78"/>
    <w:rsid w:val="00507172"/>
    <w:rsid w:val="005071A8"/>
    <w:rsid w:val="0050752B"/>
    <w:rsid w:val="00507A41"/>
    <w:rsid w:val="00510894"/>
    <w:rsid w:val="00510A90"/>
    <w:rsid w:val="00511447"/>
    <w:rsid w:val="00511ECC"/>
    <w:rsid w:val="00512705"/>
    <w:rsid w:val="00512E0D"/>
    <w:rsid w:val="005132CD"/>
    <w:rsid w:val="005136E0"/>
    <w:rsid w:val="005138E6"/>
    <w:rsid w:val="0051518A"/>
    <w:rsid w:val="005151ED"/>
    <w:rsid w:val="00515570"/>
    <w:rsid w:val="005157AD"/>
    <w:rsid w:val="00515974"/>
    <w:rsid w:val="00517060"/>
    <w:rsid w:val="005173EF"/>
    <w:rsid w:val="00517631"/>
    <w:rsid w:val="00517E3E"/>
    <w:rsid w:val="00517EF4"/>
    <w:rsid w:val="005205BD"/>
    <w:rsid w:val="005219A6"/>
    <w:rsid w:val="00521BE2"/>
    <w:rsid w:val="00522BA7"/>
    <w:rsid w:val="0052356F"/>
    <w:rsid w:val="00523B7F"/>
    <w:rsid w:val="0052400A"/>
    <w:rsid w:val="005246D8"/>
    <w:rsid w:val="00524DDC"/>
    <w:rsid w:val="005250F9"/>
    <w:rsid w:val="00525105"/>
    <w:rsid w:val="00525415"/>
    <w:rsid w:val="00525565"/>
    <w:rsid w:val="00525CF9"/>
    <w:rsid w:val="00525E5D"/>
    <w:rsid w:val="00526895"/>
    <w:rsid w:val="0052725B"/>
    <w:rsid w:val="005307DA"/>
    <w:rsid w:val="00531AAD"/>
    <w:rsid w:val="00532483"/>
    <w:rsid w:val="005324AA"/>
    <w:rsid w:val="005327F2"/>
    <w:rsid w:val="00532B99"/>
    <w:rsid w:val="00533A2B"/>
    <w:rsid w:val="0053475B"/>
    <w:rsid w:val="00534D65"/>
    <w:rsid w:val="005350B7"/>
    <w:rsid w:val="00535208"/>
    <w:rsid w:val="005357B3"/>
    <w:rsid w:val="00536062"/>
    <w:rsid w:val="005365A7"/>
    <w:rsid w:val="0053790F"/>
    <w:rsid w:val="005379DD"/>
    <w:rsid w:val="00540434"/>
    <w:rsid w:val="00541121"/>
    <w:rsid w:val="0054117A"/>
    <w:rsid w:val="00541C10"/>
    <w:rsid w:val="00543BAB"/>
    <w:rsid w:val="00544DCD"/>
    <w:rsid w:val="00545AE0"/>
    <w:rsid w:val="00545EED"/>
    <w:rsid w:val="00547766"/>
    <w:rsid w:val="0054788A"/>
    <w:rsid w:val="0055026B"/>
    <w:rsid w:val="00550F54"/>
    <w:rsid w:val="00550F9A"/>
    <w:rsid w:val="00551161"/>
    <w:rsid w:val="00553431"/>
    <w:rsid w:val="00554E55"/>
    <w:rsid w:val="00556322"/>
    <w:rsid w:val="00557490"/>
    <w:rsid w:val="00557AB7"/>
    <w:rsid w:val="00557AE0"/>
    <w:rsid w:val="00560092"/>
    <w:rsid w:val="00560853"/>
    <w:rsid w:val="005609E8"/>
    <w:rsid w:val="00563104"/>
    <w:rsid w:val="00563ABD"/>
    <w:rsid w:val="00564AB1"/>
    <w:rsid w:val="005663B5"/>
    <w:rsid w:val="00567031"/>
    <w:rsid w:val="005677A9"/>
    <w:rsid w:val="00567CA6"/>
    <w:rsid w:val="00570511"/>
    <w:rsid w:val="0057052D"/>
    <w:rsid w:val="00570953"/>
    <w:rsid w:val="00570C54"/>
    <w:rsid w:val="00571BC2"/>
    <w:rsid w:val="00572977"/>
    <w:rsid w:val="005739EF"/>
    <w:rsid w:val="005743A0"/>
    <w:rsid w:val="005760A7"/>
    <w:rsid w:val="0057634E"/>
    <w:rsid w:val="00576D00"/>
    <w:rsid w:val="00580080"/>
    <w:rsid w:val="005809AB"/>
    <w:rsid w:val="0058110C"/>
    <w:rsid w:val="005817F9"/>
    <w:rsid w:val="00581AF2"/>
    <w:rsid w:val="00581B6B"/>
    <w:rsid w:val="00581DA4"/>
    <w:rsid w:val="0058261A"/>
    <w:rsid w:val="00584714"/>
    <w:rsid w:val="00584975"/>
    <w:rsid w:val="00584A9A"/>
    <w:rsid w:val="005852A8"/>
    <w:rsid w:val="005852E4"/>
    <w:rsid w:val="00585453"/>
    <w:rsid w:val="00585C87"/>
    <w:rsid w:val="0058613A"/>
    <w:rsid w:val="005867D7"/>
    <w:rsid w:val="00586A99"/>
    <w:rsid w:val="00586B31"/>
    <w:rsid w:val="005875AD"/>
    <w:rsid w:val="0058791A"/>
    <w:rsid w:val="00587C1B"/>
    <w:rsid w:val="005904F6"/>
    <w:rsid w:val="00591B98"/>
    <w:rsid w:val="00591F84"/>
    <w:rsid w:val="00592AE0"/>
    <w:rsid w:val="0059305C"/>
    <w:rsid w:val="0059381F"/>
    <w:rsid w:val="00594009"/>
    <w:rsid w:val="00594918"/>
    <w:rsid w:val="00594991"/>
    <w:rsid w:val="005959CD"/>
    <w:rsid w:val="005970E0"/>
    <w:rsid w:val="0059716A"/>
    <w:rsid w:val="005A082A"/>
    <w:rsid w:val="005A133A"/>
    <w:rsid w:val="005A2360"/>
    <w:rsid w:val="005A355D"/>
    <w:rsid w:val="005A3771"/>
    <w:rsid w:val="005A3846"/>
    <w:rsid w:val="005A3CD5"/>
    <w:rsid w:val="005A3F0A"/>
    <w:rsid w:val="005A4A75"/>
    <w:rsid w:val="005A51B1"/>
    <w:rsid w:val="005A5557"/>
    <w:rsid w:val="005A5BD4"/>
    <w:rsid w:val="005A63A1"/>
    <w:rsid w:val="005A6C12"/>
    <w:rsid w:val="005A7284"/>
    <w:rsid w:val="005A7286"/>
    <w:rsid w:val="005B05DB"/>
    <w:rsid w:val="005B0604"/>
    <w:rsid w:val="005B09D0"/>
    <w:rsid w:val="005B14E1"/>
    <w:rsid w:val="005B16CF"/>
    <w:rsid w:val="005B290E"/>
    <w:rsid w:val="005B3107"/>
    <w:rsid w:val="005B45A0"/>
    <w:rsid w:val="005B5151"/>
    <w:rsid w:val="005B55C6"/>
    <w:rsid w:val="005B6AC4"/>
    <w:rsid w:val="005B7677"/>
    <w:rsid w:val="005B76BD"/>
    <w:rsid w:val="005B7D76"/>
    <w:rsid w:val="005C00BE"/>
    <w:rsid w:val="005C0844"/>
    <w:rsid w:val="005C0855"/>
    <w:rsid w:val="005C18F3"/>
    <w:rsid w:val="005C1D5E"/>
    <w:rsid w:val="005C359A"/>
    <w:rsid w:val="005C370B"/>
    <w:rsid w:val="005C3790"/>
    <w:rsid w:val="005C37BC"/>
    <w:rsid w:val="005C38F7"/>
    <w:rsid w:val="005C3F29"/>
    <w:rsid w:val="005C4057"/>
    <w:rsid w:val="005C42A1"/>
    <w:rsid w:val="005C4E3D"/>
    <w:rsid w:val="005C5811"/>
    <w:rsid w:val="005C6F62"/>
    <w:rsid w:val="005C7528"/>
    <w:rsid w:val="005C7DF2"/>
    <w:rsid w:val="005D2DD1"/>
    <w:rsid w:val="005D2FCC"/>
    <w:rsid w:val="005D3B39"/>
    <w:rsid w:val="005D3EF3"/>
    <w:rsid w:val="005D5206"/>
    <w:rsid w:val="005D5411"/>
    <w:rsid w:val="005D6069"/>
    <w:rsid w:val="005D6F7A"/>
    <w:rsid w:val="005D7AAF"/>
    <w:rsid w:val="005E0230"/>
    <w:rsid w:val="005E04D6"/>
    <w:rsid w:val="005E078D"/>
    <w:rsid w:val="005E1809"/>
    <w:rsid w:val="005E1BB1"/>
    <w:rsid w:val="005E24A2"/>
    <w:rsid w:val="005E40B5"/>
    <w:rsid w:val="005E4CC0"/>
    <w:rsid w:val="005E5CF4"/>
    <w:rsid w:val="005E6159"/>
    <w:rsid w:val="005E6A9C"/>
    <w:rsid w:val="005F204B"/>
    <w:rsid w:val="005F5076"/>
    <w:rsid w:val="005F532E"/>
    <w:rsid w:val="005F565B"/>
    <w:rsid w:val="005F56D2"/>
    <w:rsid w:val="005F5845"/>
    <w:rsid w:val="005F60C8"/>
    <w:rsid w:val="005F68FA"/>
    <w:rsid w:val="005F6B32"/>
    <w:rsid w:val="005F70AE"/>
    <w:rsid w:val="005F70F9"/>
    <w:rsid w:val="005F7A5F"/>
    <w:rsid w:val="0060020B"/>
    <w:rsid w:val="0060026A"/>
    <w:rsid w:val="00600747"/>
    <w:rsid w:val="0060098C"/>
    <w:rsid w:val="00600B5F"/>
    <w:rsid w:val="00601903"/>
    <w:rsid w:val="00602274"/>
    <w:rsid w:val="0060357C"/>
    <w:rsid w:val="00603A0B"/>
    <w:rsid w:val="00603AEC"/>
    <w:rsid w:val="00603EC5"/>
    <w:rsid w:val="00604065"/>
    <w:rsid w:val="00605785"/>
    <w:rsid w:val="006057E8"/>
    <w:rsid w:val="0060588E"/>
    <w:rsid w:val="00605CDA"/>
    <w:rsid w:val="00605E55"/>
    <w:rsid w:val="006061B7"/>
    <w:rsid w:val="00606776"/>
    <w:rsid w:val="00607099"/>
    <w:rsid w:val="006070D2"/>
    <w:rsid w:val="006078A6"/>
    <w:rsid w:val="00611087"/>
    <w:rsid w:val="00611407"/>
    <w:rsid w:val="00611927"/>
    <w:rsid w:val="0061298D"/>
    <w:rsid w:val="00612B03"/>
    <w:rsid w:val="00613E4D"/>
    <w:rsid w:val="006146E8"/>
    <w:rsid w:val="006149DD"/>
    <w:rsid w:val="006152FA"/>
    <w:rsid w:val="00616914"/>
    <w:rsid w:val="0061747C"/>
    <w:rsid w:val="00617658"/>
    <w:rsid w:val="006205BA"/>
    <w:rsid w:val="00620AE8"/>
    <w:rsid w:val="00620B30"/>
    <w:rsid w:val="0062193A"/>
    <w:rsid w:val="00621DF5"/>
    <w:rsid w:val="00621EC1"/>
    <w:rsid w:val="006227D6"/>
    <w:rsid w:val="00622E6B"/>
    <w:rsid w:val="006230CC"/>
    <w:rsid w:val="0062437A"/>
    <w:rsid w:val="006255D7"/>
    <w:rsid w:val="00625D8B"/>
    <w:rsid w:val="00626056"/>
    <w:rsid w:val="00627A0C"/>
    <w:rsid w:val="00627D93"/>
    <w:rsid w:val="00630D23"/>
    <w:rsid w:val="00630ED4"/>
    <w:rsid w:val="00631502"/>
    <w:rsid w:val="00633AD8"/>
    <w:rsid w:val="00635AD9"/>
    <w:rsid w:val="00635DE9"/>
    <w:rsid w:val="0063689A"/>
    <w:rsid w:val="006368FD"/>
    <w:rsid w:val="00637593"/>
    <w:rsid w:val="00637F8B"/>
    <w:rsid w:val="006404BE"/>
    <w:rsid w:val="006406C7"/>
    <w:rsid w:val="00640A1E"/>
    <w:rsid w:val="00641364"/>
    <w:rsid w:val="00641791"/>
    <w:rsid w:val="00642D85"/>
    <w:rsid w:val="0064378A"/>
    <w:rsid w:val="0064386E"/>
    <w:rsid w:val="006441C4"/>
    <w:rsid w:val="006449EA"/>
    <w:rsid w:val="00645558"/>
    <w:rsid w:val="00646B03"/>
    <w:rsid w:val="00646DFD"/>
    <w:rsid w:val="0064707D"/>
    <w:rsid w:val="0065052E"/>
    <w:rsid w:val="006511FC"/>
    <w:rsid w:val="00651F5B"/>
    <w:rsid w:val="0065344B"/>
    <w:rsid w:val="006539BC"/>
    <w:rsid w:val="00653E4E"/>
    <w:rsid w:val="00653E9E"/>
    <w:rsid w:val="0065414D"/>
    <w:rsid w:val="00654564"/>
    <w:rsid w:val="00654B99"/>
    <w:rsid w:val="0065656F"/>
    <w:rsid w:val="0065697E"/>
    <w:rsid w:val="0066058A"/>
    <w:rsid w:val="006605A3"/>
    <w:rsid w:val="00662A5B"/>
    <w:rsid w:val="00662DE2"/>
    <w:rsid w:val="00664E4F"/>
    <w:rsid w:val="0066521D"/>
    <w:rsid w:val="00665447"/>
    <w:rsid w:val="006661EC"/>
    <w:rsid w:val="0066637B"/>
    <w:rsid w:val="006664FD"/>
    <w:rsid w:val="00667A65"/>
    <w:rsid w:val="00667E19"/>
    <w:rsid w:val="006700FD"/>
    <w:rsid w:val="00670212"/>
    <w:rsid w:val="0067030B"/>
    <w:rsid w:val="00670399"/>
    <w:rsid w:val="006715B4"/>
    <w:rsid w:val="006716B0"/>
    <w:rsid w:val="00671834"/>
    <w:rsid w:val="00673889"/>
    <w:rsid w:val="00673945"/>
    <w:rsid w:val="006745CB"/>
    <w:rsid w:val="0067502D"/>
    <w:rsid w:val="00675316"/>
    <w:rsid w:val="00676BAC"/>
    <w:rsid w:val="00677C1F"/>
    <w:rsid w:val="00681860"/>
    <w:rsid w:val="00681E9D"/>
    <w:rsid w:val="00682446"/>
    <w:rsid w:val="00682E7D"/>
    <w:rsid w:val="0068396D"/>
    <w:rsid w:val="006846E6"/>
    <w:rsid w:val="00684DD3"/>
    <w:rsid w:val="00684E6E"/>
    <w:rsid w:val="00685592"/>
    <w:rsid w:val="0068589D"/>
    <w:rsid w:val="00686945"/>
    <w:rsid w:val="006872A2"/>
    <w:rsid w:val="006876A1"/>
    <w:rsid w:val="00687CB3"/>
    <w:rsid w:val="00690ECB"/>
    <w:rsid w:val="00690ED8"/>
    <w:rsid w:val="0069163F"/>
    <w:rsid w:val="00691A0D"/>
    <w:rsid w:val="0069316C"/>
    <w:rsid w:val="00693365"/>
    <w:rsid w:val="00693CF1"/>
    <w:rsid w:val="00694D84"/>
    <w:rsid w:val="00695EE7"/>
    <w:rsid w:val="00696798"/>
    <w:rsid w:val="006968EA"/>
    <w:rsid w:val="006970A8"/>
    <w:rsid w:val="0069737B"/>
    <w:rsid w:val="00697A74"/>
    <w:rsid w:val="006A07A1"/>
    <w:rsid w:val="006A0CA9"/>
    <w:rsid w:val="006A2315"/>
    <w:rsid w:val="006A3602"/>
    <w:rsid w:val="006A4699"/>
    <w:rsid w:val="006A517E"/>
    <w:rsid w:val="006A5BA2"/>
    <w:rsid w:val="006A5E74"/>
    <w:rsid w:val="006A6A78"/>
    <w:rsid w:val="006A6BD5"/>
    <w:rsid w:val="006A6E1F"/>
    <w:rsid w:val="006A7810"/>
    <w:rsid w:val="006A7E09"/>
    <w:rsid w:val="006B2759"/>
    <w:rsid w:val="006B3A77"/>
    <w:rsid w:val="006B3F47"/>
    <w:rsid w:val="006B4445"/>
    <w:rsid w:val="006B5E27"/>
    <w:rsid w:val="006B6588"/>
    <w:rsid w:val="006B72B8"/>
    <w:rsid w:val="006B77DF"/>
    <w:rsid w:val="006C08B5"/>
    <w:rsid w:val="006C08D7"/>
    <w:rsid w:val="006C0A0C"/>
    <w:rsid w:val="006C0AF7"/>
    <w:rsid w:val="006C1981"/>
    <w:rsid w:val="006C1C01"/>
    <w:rsid w:val="006C230D"/>
    <w:rsid w:val="006C23C1"/>
    <w:rsid w:val="006C3388"/>
    <w:rsid w:val="006C36CF"/>
    <w:rsid w:val="006C3D54"/>
    <w:rsid w:val="006C3E40"/>
    <w:rsid w:val="006C40D0"/>
    <w:rsid w:val="006C4F22"/>
    <w:rsid w:val="006C520C"/>
    <w:rsid w:val="006C6132"/>
    <w:rsid w:val="006C69CE"/>
    <w:rsid w:val="006C7E84"/>
    <w:rsid w:val="006D032F"/>
    <w:rsid w:val="006D1534"/>
    <w:rsid w:val="006D19B9"/>
    <w:rsid w:val="006D34A6"/>
    <w:rsid w:val="006D3959"/>
    <w:rsid w:val="006D3BBD"/>
    <w:rsid w:val="006D4736"/>
    <w:rsid w:val="006D50B6"/>
    <w:rsid w:val="006D55FC"/>
    <w:rsid w:val="006D5EDC"/>
    <w:rsid w:val="006D5FB7"/>
    <w:rsid w:val="006D64D8"/>
    <w:rsid w:val="006D677F"/>
    <w:rsid w:val="006D6F73"/>
    <w:rsid w:val="006D6FE1"/>
    <w:rsid w:val="006E07E2"/>
    <w:rsid w:val="006E0A6B"/>
    <w:rsid w:val="006E1EB2"/>
    <w:rsid w:val="006E2CC9"/>
    <w:rsid w:val="006E3134"/>
    <w:rsid w:val="006E339E"/>
    <w:rsid w:val="006E3FC6"/>
    <w:rsid w:val="006E4180"/>
    <w:rsid w:val="006E48E3"/>
    <w:rsid w:val="006E552C"/>
    <w:rsid w:val="006F1401"/>
    <w:rsid w:val="006F1551"/>
    <w:rsid w:val="006F18E2"/>
    <w:rsid w:val="006F271F"/>
    <w:rsid w:val="006F2C4F"/>
    <w:rsid w:val="006F3734"/>
    <w:rsid w:val="006F3C93"/>
    <w:rsid w:val="006F4EC8"/>
    <w:rsid w:val="006F535C"/>
    <w:rsid w:val="006F5678"/>
    <w:rsid w:val="006F5D57"/>
    <w:rsid w:val="006F6853"/>
    <w:rsid w:val="006F7C74"/>
    <w:rsid w:val="0070091E"/>
    <w:rsid w:val="00701240"/>
    <w:rsid w:val="0070174D"/>
    <w:rsid w:val="007017F7"/>
    <w:rsid w:val="0070182A"/>
    <w:rsid w:val="0070210C"/>
    <w:rsid w:val="0070348E"/>
    <w:rsid w:val="00703ECF"/>
    <w:rsid w:val="00705396"/>
    <w:rsid w:val="00706914"/>
    <w:rsid w:val="00706A6D"/>
    <w:rsid w:val="00706AA0"/>
    <w:rsid w:val="00706AA9"/>
    <w:rsid w:val="00706AB3"/>
    <w:rsid w:val="0070701F"/>
    <w:rsid w:val="00707BF3"/>
    <w:rsid w:val="00710EEC"/>
    <w:rsid w:val="00710F00"/>
    <w:rsid w:val="00711049"/>
    <w:rsid w:val="007110BC"/>
    <w:rsid w:val="0071126C"/>
    <w:rsid w:val="00711C33"/>
    <w:rsid w:val="00711DFD"/>
    <w:rsid w:val="00712032"/>
    <w:rsid w:val="00712681"/>
    <w:rsid w:val="00712F37"/>
    <w:rsid w:val="00713200"/>
    <w:rsid w:val="00713638"/>
    <w:rsid w:val="00714A26"/>
    <w:rsid w:val="00714DD5"/>
    <w:rsid w:val="00715CA6"/>
    <w:rsid w:val="00715D58"/>
    <w:rsid w:val="00716723"/>
    <w:rsid w:val="00717072"/>
    <w:rsid w:val="00717B7C"/>
    <w:rsid w:val="00720321"/>
    <w:rsid w:val="007216C7"/>
    <w:rsid w:val="00721755"/>
    <w:rsid w:val="00721F62"/>
    <w:rsid w:val="00722159"/>
    <w:rsid w:val="007221C7"/>
    <w:rsid w:val="007222F0"/>
    <w:rsid w:val="007229CB"/>
    <w:rsid w:val="00722D9D"/>
    <w:rsid w:val="00722DF6"/>
    <w:rsid w:val="0072315E"/>
    <w:rsid w:val="00723286"/>
    <w:rsid w:val="007247A1"/>
    <w:rsid w:val="0072481D"/>
    <w:rsid w:val="0072492C"/>
    <w:rsid w:val="0072542F"/>
    <w:rsid w:val="00725775"/>
    <w:rsid w:val="00725EF3"/>
    <w:rsid w:val="00726DBB"/>
    <w:rsid w:val="00730166"/>
    <w:rsid w:val="00730C9C"/>
    <w:rsid w:val="00731086"/>
    <w:rsid w:val="00731717"/>
    <w:rsid w:val="00731A58"/>
    <w:rsid w:val="00731FD4"/>
    <w:rsid w:val="00732215"/>
    <w:rsid w:val="00732353"/>
    <w:rsid w:val="00732588"/>
    <w:rsid w:val="007329BF"/>
    <w:rsid w:val="00732F75"/>
    <w:rsid w:val="0073527C"/>
    <w:rsid w:val="00736BD3"/>
    <w:rsid w:val="0073797D"/>
    <w:rsid w:val="007401D1"/>
    <w:rsid w:val="00741494"/>
    <w:rsid w:val="007419EE"/>
    <w:rsid w:val="00741DB5"/>
    <w:rsid w:val="00742391"/>
    <w:rsid w:val="00743643"/>
    <w:rsid w:val="0074439D"/>
    <w:rsid w:val="00744600"/>
    <w:rsid w:val="007448E5"/>
    <w:rsid w:val="00746057"/>
    <w:rsid w:val="007463F5"/>
    <w:rsid w:val="00746882"/>
    <w:rsid w:val="00746CFC"/>
    <w:rsid w:val="00747E77"/>
    <w:rsid w:val="007502FC"/>
    <w:rsid w:val="00750AF3"/>
    <w:rsid w:val="00750E41"/>
    <w:rsid w:val="00751A02"/>
    <w:rsid w:val="00751D82"/>
    <w:rsid w:val="00752258"/>
    <w:rsid w:val="007523B9"/>
    <w:rsid w:val="00753BE5"/>
    <w:rsid w:val="00754B11"/>
    <w:rsid w:val="00755469"/>
    <w:rsid w:val="0075689E"/>
    <w:rsid w:val="007568FC"/>
    <w:rsid w:val="00757390"/>
    <w:rsid w:val="00757456"/>
    <w:rsid w:val="007608CF"/>
    <w:rsid w:val="00761318"/>
    <w:rsid w:val="0076131C"/>
    <w:rsid w:val="00761C44"/>
    <w:rsid w:val="007630D3"/>
    <w:rsid w:val="007644C2"/>
    <w:rsid w:val="007645D7"/>
    <w:rsid w:val="0076469F"/>
    <w:rsid w:val="007648CC"/>
    <w:rsid w:val="00764983"/>
    <w:rsid w:val="00765BBB"/>
    <w:rsid w:val="007669CC"/>
    <w:rsid w:val="0077026C"/>
    <w:rsid w:val="00770A9D"/>
    <w:rsid w:val="0077165E"/>
    <w:rsid w:val="0077207A"/>
    <w:rsid w:val="0077255E"/>
    <w:rsid w:val="00772960"/>
    <w:rsid w:val="00773DFC"/>
    <w:rsid w:val="00773E81"/>
    <w:rsid w:val="007741CB"/>
    <w:rsid w:val="00774EAA"/>
    <w:rsid w:val="00775595"/>
    <w:rsid w:val="00775A20"/>
    <w:rsid w:val="00775D94"/>
    <w:rsid w:val="00775FFF"/>
    <w:rsid w:val="00776295"/>
    <w:rsid w:val="00776490"/>
    <w:rsid w:val="00776A60"/>
    <w:rsid w:val="00776DCC"/>
    <w:rsid w:val="00776E6B"/>
    <w:rsid w:val="007774C7"/>
    <w:rsid w:val="00777BC3"/>
    <w:rsid w:val="00777D3C"/>
    <w:rsid w:val="0078025D"/>
    <w:rsid w:val="00780A5D"/>
    <w:rsid w:val="00780C0E"/>
    <w:rsid w:val="0078114E"/>
    <w:rsid w:val="00781B34"/>
    <w:rsid w:val="00781D37"/>
    <w:rsid w:val="0078269D"/>
    <w:rsid w:val="00782964"/>
    <w:rsid w:val="007829A0"/>
    <w:rsid w:val="007836E9"/>
    <w:rsid w:val="007836EA"/>
    <w:rsid w:val="0078398D"/>
    <w:rsid w:val="00783E9B"/>
    <w:rsid w:val="00785120"/>
    <w:rsid w:val="00787156"/>
    <w:rsid w:val="007900B4"/>
    <w:rsid w:val="00790386"/>
    <w:rsid w:val="0079195E"/>
    <w:rsid w:val="0079384D"/>
    <w:rsid w:val="00794315"/>
    <w:rsid w:val="00795344"/>
    <w:rsid w:val="007954B5"/>
    <w:rsid w:val="00795C80"/>
    <w:rsid w:val="00796F73"/>
    <w:rsid w:val="00796FBF"/>
    <w:rsid w:val="007A05B5"/>
    <w:rsid w:val="007A072E"/>
    <w:rsid w:val="007A1C17"/>
    <w:rsid w:val="007A28B7"/>
    <w:rsid w:val="007A2DEE"/>
    <w:rsid w:val="007A4000"/>
    <w:rsid w:val="007A4FE8"/>
    <w:rsid w:val="007A51DE"/>
    <w:rsid w:val="007A5E9A"/>
    <w:rsid w:val="007A62B4"/>
    <w:rsid w:val="007B0C0C"/>
    <w:rsid w:val="007B1225"/>
    <w:rsid w:val="007B1502"/>
    <w:rsid w:val="007B17AE"/>
    <w:rsid w:val="007B399E"/>
    <w:rsid w:val="007B528E"/>
    <w:rsid w:val="007B5379"/>
    <w:rsid w:val="007B56A8"/>
    <w:rsid w:val="007B60D3"/>
    <w:rsid w:val="007B7186"/>
    <w:rsid w:val="007C04C5"/>
    <w:rsid w:val="007C0679"/>
    <w:rsid w:val="007C07B1"/>
    <w:rsid w:val="007C09CB"/>
    <w:rsid w:val="007C187B"/>
    <w:rsid w:val="007C1B1F"/>
    <w:rsid w:val="007C1BB7"/>
    <w:rsid w:val="007C20DF"/>
    <w:rsid w:val="007C2593"/>
    <w:rsid w:val="007C2805"/>
    <w:rsid w:val="007C319C"/>
    <w:rsid w:val="007C3BF8"/>
    <w:rsid w:val="007C4567"/>
    <w:rsid w:val="007C45E2"/>
    <w:rsid w:val="007C4988"/>
    <w:rsid w:val="007C4B16"/>
    <w:rsid w:val="007C51D7"/>
    <w:rsid w:val="007C5968"/>
    <w:rsid w:val="007C610B"/>
    <w:rsid w:val="007C6196"/>
    <w:rsid w:val="007C6ACA"/>
    <w:rsid w:val="007D00FC"/>
    <w:rsid w:val="007D0C4E"/>
    <w:rsid w:val="007D0D69"/>
    <w:rsid w:val="007D25CC"/>
    <w:rsid w:val="007D3DCE"/>
    <w:rsid w:val="007D4CBD"/>
    <w:rsid w:val="007D59B1"/>
    <w:rsid w:val="007D5AA7"/>
    <w:rsid w:val="007D68D1"/>
    <w:rsid w:val="007D6A68"/>
    <w:rsid w:val="007D6DE2"/>
    <w:rsid w:val="007D7053"/>
    <w:rsid w:val="007D7232"/>
    <w:rsid w:val="007D78C5"/>
    <w:rsid w:val="007D7CDC"/>
    <w:rsid w:val="007E018E"/>
    <w:rsid w:val="007E02C5"/>
    <w:rsid w:val="007E0723"/>
    <w:rsid w:val="007E1E3F"/>
    <w:rsid w:val="007E227D"/>
    <w:rsid w:val="007E2AD1"/>
    <w:rsid w:val="007E3E79"/>
    <w:rsid w:val="007E41DA"/>
    <w:rsid w:val="007E551F"/>
    <w:rsid w:val="007E6A40"/>
    <w:rsid w:val="007E716C"/>
    <w:rsid w:val="007E7451"/>
    <w:rsid w:val="007E7870"/>
    <w:rsid w:val="007F0248"/>
    <w:rsid w:val="007F02F5"/>
    <w:rsid w:val="007F07FD"/>
    <w:rsid w:val="007F0D2C"/>
    <w:rsid w:val="007F0ED8"/>
    <w:rsid w:val="007F1125"/>
    <w:rsid w:val="007F1A37"/>
    <w:rsid w:val="007F37C5"/>
    <w:rsid w:val="007F45F9"/>
    <w:rsid w:val="007F497F"/>
    <w:rsid w:val="007F5419"/>
    <w:rsid w:val="007F6458"/>
    <w:rsid w:val="007F68FA"/>
    <w:rsid w:val="007F6B55"/>
    <w:rsid w:val="007F6D45"/>
    <w:rsid w:val="007F7D50"/>
    <w:rsid w:val="00801746"/>
    <w:rsid w:val="008021C7"/>
    <w:rsid w:val="00803F8D"/>
    <w:rsid w:val="00804348"/>
    <w:rsid w:val="00804AD7"/>
    <w:rsid w:val="00804CD2"/>
    <w:rsid w:val="00805156"/>
    <w:rsid w:val="00805ECA"/>
    <w:rsid w:val="008067E6"/>
    <w:rsid w:val="00806C4B"/>
    <w:rsid w:val="008078D2"/>
    <w:rsid w:val="00810ED3"/>
    <w:rsid w:val="00811ADA"/>
    <w:rsid w:val="00813322"/>
    <w:rsid w:val="008134A4"/>
    <w:rsid w:val="00813D0E"/>
    <w:rsid w:val="00814997"/>
    <w:rsid w:val="00814A49"/>
    <w:rsid w:val="00814E72"/>
    <w:rsid w:val="00815057"/>
    <w:rsid w:val="00815480"/>
    <w:rsid w:val="00815C69"/>
    <w:rsid w:val="00816F92"/>
    <w:rsid w:val="008174DE"/>
    <w:rsid w:val="00820500"/>
    <w:rsid w:val="00821D33"/>
    <w:rsid w:val="00821F25"/>
    <w:rsid w:val="008230BB"/>
    <w:rsid w:val="008230FC"/>
    <w:rsid w:val="00823461"/>
    <w:rsid w:val="0082385F"/>
    <w:rsid w:val="00823AED"/>
    <w:rsid w:val="00823B32"/>
    <w:rsid w:val="00823D68"/>
    <w:rsid w:val="00824662"/>
    <w:rsid w:val="00824E76"/>
    <w:rsid w:val="008253E3"/>
    <w:rsid w:val="00825F82"/>
    <w:rsid w:val="00826227"/>
    <w:rsid w:val="008268F2"/>
    <w:rsid w:val="0082785F"/>
    <w:rsid w:val="0083091A"/>
    <w:rsid w:val="00830921"/>
    <w:rsid w:val="008313FE"/>
    <w:rsid w:val="00831536"/>
    <w:rsid w:val="00831EB3"/>
    <w:rsid w:val="00831F78"/>
    <w:rsid w:val="00832038"/>
    <w:rsid w:val="0083309B"/>
    <w:rsid w:val="00835759"/>
    <w:rsid w:val="008357CA"/>
    <w:rsid w:val="008368C9"/>
    <w:rsid w:val="00836FE0"/>
    <w:rsid w:val="00837245"/>
    <w:rsid w:val="008376A2"/>
    <w:rsid w:val="008376A4"/>
    <w:rsid w:val="00840A3D"/>
    <w:rsid w:val="00840C13"/>
    <w:rsid w:val="008414CC"/>
    <w:rsid w:val="00842469"/>
    <w:rsid w:val="00842970"/>
    <w:rsid w:val="008429BC"/>
    <w:rsid w:val="00843509"/>
    <w:rsid w:val="00843AD1"/>
    <w:rsid w:val="00843CE8"/>
    <w:rsid w:val="00844AF6"/>
    <w:rsid w:val="00844D0F"/>
    <w:rsid w:val="00845326"/>
    <w:rsid w:val="00845EFF"/>
    <w:rsid w:val="008477A4"/>
    <w:rsid w:val="00847991"/>
    <w:rsid w:val="008500AD"/>
    <w:rsid w:val="0085126E"/>
    <w:rsid w:val="008519B1"/>
    <w:rsid w:val="00851BD0"/>
    <w:rsid w:val="00851DB0"/>
    <w:rsid w:val="00852BB4"/>
    <w:rsid w:val="00853947"/>
    <w:rsid w:val="00853B61"/>
    <w:rsid w:val="00853E58"/>
    <w:rsid w:val="00853FD5"/>
    <w:rsid w:val="00854169"/>
    <w:rsid w:val="00854793"/>
    <w:rsid w:val="0085491B"/>
    <w:rsid w:val="00854B47"/>
    <w:rsid w:val="00854DDD"/>
    <w:rsid w:val="00854FAF"/>
    <w:rsid w:val="00857BA0"/>
    <w:rsid w:val="0086083C"/>
    <w:rsid w:val="0086565B"/>
    <w:rsid w:val="00866962"/>
    <w:rsid w:val="00866E00"/>
    <w:rsid w:val="00867018"/>
    <w:rsid w:val="008707C8"/>
    <w:rsid w:val="008711FA"/>
    <w:rsid w:val="008714F3"/>
    <w:rsid w:val="008727D7"/>
    <w:rsid w:val="00872A12"/>
    <w:rsid w:val="0087428B"/>
    <w:rsid w:val="00876693"/>
    <w:rsid w:val="00876F30"/>
    <w:rsid w:val="00880D73"/>
    <w:rsid w:val="0088118A"/>
    <w:rsid w:val="008822EE"/>
    <w:rsid w:val="00882621"/>
    <w:rsid w:val="00883B8F"/>
    <w:rsid w:val="00883BE6"/>
    <w:rsid w:val="008846E1"/>
    <w:rsid w:val="00884BEA"/>
    <w:rsid w:val="00884D6A"/>
    <w:rsid w:val="0088538E"/>
    <w:rsid w:val="00885810"/>
    <w:rsid w:val="00885A01"/>
    <w:rsid w:val="008900E3"/>
    <w:rsid w:val="00890834"/>
    <w:rsid w:val="00890AA8"/>
    <w:rsid w:val="008917D2"/>
    <w:rsid w:val="00892A75"/>
    <w:rsid w:val="00893AC9"/>
    <w:rsid w:val="00893CBD"/>
    <w:rsid w:val="0089401A"/>
    <w:rsid w:val="00894787"/>
    <w:rsid w:val="0089558D"/>
    <w:rsid w:val="00896C0B"/>
    <w:rsid w:val="00897D49"/>
    <w:rsid w:val="008A253E"/>
    <w:rsid w:val="008A39BC"/>
    <w:rsid w:val="008A4D24"/>
    <w:rsid w:val="008A5120"/>
    <w:rsid w:val="008A569D"/>
    <w:rsid w:val="008A571A"/>
    <w:rsid w:val="008A679A"/>
    <w:rsid w:val="008A6A3B"/>
    <w:rsid w:val="008A7227"/>
    <w:rsid w:val="008A77DE"/>
    <w:rsid w:val="008A7E41"/>
    <w:rsid w:val="008B079E"/>
    <w:rsid w:val="008B0B75"/>
    <w:rsid w:val="008B10EB"/>
    <w:rsid w:val="008B1756"/>
    <w:rsid w:val="008B33ED"/>
    <w:rsid w:val="008B351E"/>
    <w:rsid w:val="008B3C51"/>
    <w:rsid w:val="008B4404"/>
    <w:rsid w:val="008B5350"/>
    <w:rsid w:val="008B5373"/>
    <w:rsid w:val="008B54A3"/>
    <w:rsid w:val="008B6370"/>
    <w:rsid w:val="008B66DE"/>
    <w:rsid w:val="008B682A"/>
    <w:rsid w:val="008B6843"/>
    <w:rsid w:val="008B698F"/>
    <w:rsid w:val="008B744C"/>
    <w:rsid w:val="008C0095"/>
    <w:rsid w:val="008C052F"/>
    <w:rsid w:val="008C09BB"/>
    <w:rsid w:val="008C0A0F"/>
    <w:rsid w:val="008C1327"/>
    <w:rsid w:val="008C1435"/>
    <w:rsid w:val="008C1694"/>
    <w:rsid w:val="008C1755"/>
    <w:rsid w:val="008C2CCE"/>
    <w:rsid w:val="008C2F2C"/>
    <w:rsid w:val="008C36C5"/>
    <w:rsid w:val="008C3D0F"/>
    <w:rsid w:val="008C3FD3"/>
    <w:rsid w:val="008C4FA3"/>
    <w:rsid w:val="008C5805"/>
    <w:rsid w:val="008C6028"/>
    <w:rsid w:val="008C6186"/>
    <w:rsid w:val="008C64ED"/>
    <w:rsid w:val="008C68C2"/>
    <w:rsid w:val="008C6E60"/>
    <w:rsid w:val="008C75FF"/>
    <w:rsid w:val="008C771A"/>
    <w:rsid w:val="008C7F43"/>
    <w:rsid w:val="008D0B05"/>
    <w:rsid w:val="008D1440"/>
    <w:rsid w:val="008D151C"/>
    <w:rsid w:val="008D15B7"/>
    <w:rsid w:val="008D1CB6"/>
    <w:rsid w:val="008D210E"/>
    <w:rsid w:val="008D3789"/>
    <w:rsid w:val="008D3C1E"/>
    <w:rsid w:val="008D3D0C"/>
    <w:rsid w:val="008D423D"/>
    <w:rsid w:val="008D436C"/>
    <w:rsid w:val="008D4A26"/>
    <w:rsid w:val="008D50E9"/>
    <w:rsid w:val="008D522A"/>
    <w:rsid w:val="008D52D8"/>
    <w:rsid w:val="008D5A9C"/>
    <w:rsid w:val="008D6DF1"/>
    <w:rsid w:val="008D7385"/>
    <w:rsid w:val="008D7C9D"/>
    <w:rsid w:val="008E0C90"/>
    <w:rsid w:val="008E21E0"/>
    <w:rsid w:val="008E2845"/>
    <w:rsid w:val="008E3774"/>
    <w:rsid w:val="008E3ADD"/>
    <w:rsid w:val="008E3FDB"/>
    <w:rsid w:val="008E42E9"/>
    <w:rsid w:val="008E4A10"/>
    <w:rsid w:val="008E527E"/>
    <w:rsid w:val="008E614E"/>
    <w:rsid w:val="008E70AA"/>
    <w:rsid w:val="008F073E"/>
    <w:rsid w:val="008F3A92"/>
    <w:rsid w:val="008F571E"/>
    <w:rsid w:val="008F6562"/>
    <w:rsid w:val="008F6609"/>
    <w:rsid w:val="00900B11"/>
    <w:rsid w:val="00901875"/>
    <w:rsid w:val="00901881"/>
    <w:rsid w:val="00902937"/>
    <w:rsid w:val="00903D76"/>
    <w:rsid w:val="00904828"/>
    <w:rsid w:val="00904975"/>
    <w:rsid w:val="00904A4F"/>
    <w:rsid w:val="00905598"/>
    <w:rsid w:val="00905CAD"/>
    <w:rsid w:val="00905F0D"/>
    <w:rsid w:val="009060BB"/>
    <w:rsid w:val="00907BAF"/>
    <w:rsid w:val="0091047A"/>
    <w:rsid w:val="00911411"/>
    <w:rsid w:val="00912B1D"/>
    <w:rsid w:val="00912C9A"/>
    <w:rsid w:val="00912DAD"/>
    <w:rsid w:val="009137E1"/>
    <w:rsid w:val="00913E2B"/>
    <w:rsid w:val="00913F72"/>
    <w:rsid w:val="0091413D"/>
    <w:rsid w:val="0091463D"/>
    <w:rsid w:val="00914983"/>
    <w:rsid w:val="00915302"/>
    <w:rsid w:val="0091592F"/>
    <w:rsid w:val="0091685D"/>
    <w:rsid w:val="009169E6"/>
    <w:rsid w:val="0091707B"/>
    <w:rsid w:val="00917CA0"/>
    <w:rsid w:val="00920F52"/>
    <w:rsid w:val="00921D5E"/>
    <w:rsid w:val="00921E39"/>
    <w:rsid w:val="00922113"/>
    <w:rsid w:val="00922A9B"/>
    <w:rsid w:val="00923172"/>
    <w:rsid w:val="009233F9"/>
    <w:rsid w:val="00923494"/>
    <w:rsid w:val="00924066"/>
    <w:rsid w:val="009242B7"/>
    <w:rsid w:val="0092487A"/>
    <w:rsid w:val="00925BD3"/>
    <w:rsid w:val="00927F4D"/>
    <w:rsid w:val="009302CF"/>
    <w:rsid w:val="00930B0C"/>
    <w:rsid w:val="00930B10"/>
    <w:rsid w:val="00931E2A"/>
    <w:rsid w:val="00933024"/>
    <w:rsid w:val="009331FC"/>
    <w:rsid w:val="00933548"/>
    <w:rsid w:val="009346D8"/>
    <w:rsid w:val="00934AB3"/>
    <w:rsid w:val="009352EE"/>
    <w:rsid w:val="00935ACE"/>
    <w:rsid w:val="00935ED4"/>
    <w:rsid w:val="00940B79"/>
    <w:rsid w:val="009415CA"/>
    <w:rsid w:val="0094195E"/>
    <w:rsid w:val="00941B8E"/>
    <w:rsid w:val="00941C8A"/>
    <w:rsid w:val="00941DBA"/>
    <w:rsid w:val="00941E27"/>
    <w:rsid w:val="00941E92"/>
    <w:rsid w:val="00941FAE"/>
    <w:rsid w:val="00942251"/>
    <w:rsid w:val="00942772"/>
    <w:rsid w:val="0094300C"/>
    <w:rsid w:val="009436ED"/>
    <w:rsid w:val="00944235"/>
    <w:rsid w:val="00944286"/>
    <w:rsid w:val="00945164"/>
    <w:rsid w:val="00945177"/>
    <w:rsid w:val="0094518A"/>
    <w:rsid w:val="00945DEF"/>
    <w:rsid w:val="009463F7"/>
    <w:rsid w:val="009464D3"/>
    <w:rsid w:val="009464E1"/>
    <w:rsid w:val="00946666"/>
    <w:rsid w:val="00947C2A"/>
    <w:rsid w:val="00947E67"/>
    <w:rsid w:val="009502FF"/>
    <w:rsid w:val="0095065C"/>
    <w:rsid w:val="0095092F"/>
    <w:rsid w:val="00951E58"/>
    <w:rsid w:val="009522B9"/>
    <w:rsid w:val="009534A2"/>
    <w:rsid w:val="009539BC"/>
    <w:rsid w:val="00953A54"/>
    <w:rsid w:val="00954552"/>
    <w:rsid w:val="00955D87"/>
    <w:rsid w:val="00957578"/>
    <w:rsid w:val="009605E1"/>
    <w:rsid w:val="00960A2A"/>
    <w:rsid w:val="00960FE6"/>
    <w:rsid w:val="00961AE8"/>
    <w:rsid w:val="00961BA5"/>
    <w:rsid w:val="009620EC"/>
    <w:rsid w:val="00962285"/>
    <w:rsid w:val="00962D0A"/>
    <w:rsid w:val="009651CA"/>
    <w:rsid w:val="00965386"/>
    <w:rsid w:val="00965750"/>
    <w:rsid w:val="00966E83"/>
    <w:rsid w:val="009671F0"/>
    <w:rsid w:val="009672B5"/>
    <w:rsid w:val="009675BC"/>
    <w:rsid w:val="009676A8"/>
    <w:rsid w:val="00967C73"/>
    <w:rsid w:val="00970F1F"/>
    <w:rsid w:val="0097265B"/>
    <w:rsid w:val="00972F3D"/>
    <w:rsid w:val="009738A5"/>
    <w:rsid w:val="009738C9"/>
    <w:rsid w:val="009739DB"/>
    <w:rsid w:val="00974BD8"/>
    <w:rsid w:val="00974D40"/>
    <w:rsid w:val="0097522C"/>
    <w:rsid w:val="009758F2"/>
    <w:rsid w:val="00976609"/>
    <w:rsid w:val="00977384"/>
    <w:rsid w:val="00980AEA"/>
    <w:rsid w:val="00980FEE"/>
    <w:rsid w:val="00981C9F"/>
    <w:rsid w:val="00982FDC"/>
    <w:rsid w:val="00983006"/>
    <w:rsid w:val="00983B72"/>
    <w:rsid w:val="00983CBC"/>
    <w:rsid w:val="00983E33"/>
    <w:rsid w:val="009855C6"/>
    <w:rsid w:val="00985E2C"/>
    <w:rsid w:val="00986ED0"/>
    <w:rsid w:val="00987AA5"/>
    <w:rsid w:val="009904C0"/>
    <w:rsid w:val="00990DBA"/>
    <w:rsid w:val="00993212"/>
    <w:rsid w:val="0099383C"/>
    <w:rsid w:val="009946A8"/>
    <w:rsid w:val="009957DC"/>
    <w:rsid w:val="00996304"/>
    <w:rsid w:val="00996BB8"/>
    <w:rsid w:val="009975E3"/>
    <w:rsid w:val="00997913"/>
    <w:rsid w:val="009A0034"/>
    <w:rsid w:val="009A0407"/>
    <w:rsid w:val="009A260A"/>
    <w:rsid w:val="009A38D6"/>
    <w:rsid w:val="009A3F20"/>
    <w:rsid w:val="009A40FF"/>
    <w:rsid w:val="009A4258"/>
    <w:rsid w:val="009A4B37"/>
    <w:rsid w:val="009A4B4F"/>
    <w:rsid w:val="009A4C7D"/>
    <w:rsid w:val="009A54C7"/>
    <w:rsid w:val="009A6F05"/>
    <w:rsid w:val="009A71D6"/>
    <w:rsid w:val="009A7951"/>
    <w:rsid w:val="009A79F9"/>
    <w:rsid w:val="009B1BD2"/>
    <w:rsid w:val="009B1FB5"/>
    <w:rsid w:val="009B26B9"/>
    <w:rsid w:val="009B29D6"/>
    <w:rsid w:val="009B2A47"/>
    <w:rsid w:val="009B3CFF"/>
    <w:rsid w:val="009B3FE9"/>
    <w:rsid w:val="009B5013"/>
    <w:rsid w:val="009B6049"/>
    <w:rsid w:val="009B680D"/>
    <w:rsid w:val="009B6EE4"/>
    <w:rsid w:val="009B70AB"/>
    <w:rsid w:val="009C0F78"/>
    <w:rsid w:val="009C1C8A"/>
    <w:rsid w:val="009C2D7A"/>
    <w:rsid w:val="009C35D4"/>
    <w:rsid w:val="009C36C4"/>
    <w:rsid w:val="009C402D"/>
    <w:rsid w:val="009C548D"/>
    <w:rsid w:val="009C5792"/>
    <w:rsid w:val="009C57D7"/>
    <w:rsid w:val="009C5E1F"/>
    <w:rsid w:val="009C6B76"/>
    <w:rsid w:val="009C73A3"/>
    <w:rsid w:val="009C792A"/>
    <w:rsid w:val="009C7B80"/>
    <w:rsid w:val="009C7BD6"/>
    <w:rsid w:val="009D0125"/>
    <w:rsid w:val="009D0B0F"/>
    <w:rsid w:val="009D10A5"/>
    <w:rsid w:val="009D1BF9"/>
    <w:rsid w:val="009D29CE"/>
    <w:rsid w:val="009D2A9B"/>
    <w:rsid w:val="009D4AE7"/>
    <w:rsid w:val="009D5EB4"/>
    <w:rsid w:val="009D653B"/>
    <w:rsid w:val="009D6B1D"/>
    <w:rsid w:val="009D6CC6"/>
    <w:rsid w:val="009D7503"/>
    <w:rsid w:val="009E04C3"/>
    <w:rsid w:val="009E0718"/>
    <w:rsid w:val="009E1D4E"/>
    <w:rsid w:val="009E2329"/>
    <w:rsid w:val="009E2484"/>
    <w:rsid w:val="009E2CDB"/>
    <w:rsid w:val="009E3104"/>
    <w:rsid w:val="009E39F4"/>
    <w:rsid w:val="009E3F6D"/>
    <w:rsid w:val="009E41D4"/>
    <w:rsid w:val="009E4B29"/>
    <w:rsid w:val="009E4FC0"/>
    <w:rsid w:val="009E50C9"/>
    <w:rsid w:val="009E5D3A"/>
    <w:rsid w:val="009E7094"/>
    <w:rsid w:val="009E744E"/>
    <w:rsid w:val="009E7A1D"/>
    <w:rsid w:val="009F1238"/>
    <w:rsid w:val="009F16F7"/>
    <w:rsid w:val="009F1E5C"/>
    <w:rsid w:val="009F2003"/>
    <w:rsid w:val="009F2035"/>
    <w:rsid w:val="009F403B"/>
    <w:rsid w:val="009F4D95"/>
    <w:rsid w:val="009F5698"/>
    <w:rsid w:val="009F64AD"/>
    <w:rsid w:val="009F6931"/>
    <w:rsid w:val="009F749D"/>
    <w:rsid w:val="009F75DF"/>
    <w:rsid w:val="009F7B36"/>
    <w:rsid w:val="00A002F7"/>
    <w:rsid w:val="00A02E92"/>
    <w:rsid w:val="00A039FC"/>
    <w:rsid w:val="00A04A62"/>
    <w:rsid w:val="00A0506A"/>
    <w:rsid w:val="00A05576"/>
    <w:rsid w:val="00A05971"/>
    <w:rsid w:val="00A06C9F"/>
    <w:rsid w:val="00A06E11"/>
    <w:rsid w:val="00A06F7E"/>
    <w:rsid w:val="00A10017"/>
    <w:rsid w:val="00A100A1"/>
    <w:rsid w:val="00A113FA"/>
    <w:rsid w:val="00A114E1"/>
    <w:rsid w:val="00A12877"/>
    <w:rsid w:val="00A12AA0"/>
    <w:rsid w:val="00A13E70"/>
    <w:rsid w:val="00A14259"/>
    <w:rsid w:val="00A150FC"/>
    <w:rsid w:val="00A1524E"/>
    <w:rsid w:val="00A1612B"/>
    <w:rsid w:val="00A16239"/>
    <w:rsid w:val="00A17187"/>
    <w:rsid w:val="00A17C4A"/>
    <w:rsid w:val="00A17FB9"/>
    <w:rsid w:val="00A2153F"/>
    <w:rsid w:val="00A21942"/>
    <w:rsid w:val="00A21F6C"/>
    <w:rsid w:val="00A2232B"/>
    <w:rsid w:val="00A22B31"/>
    <w:rsid w:val="00A22E0A"/>
    <w:rsid w:val="00A22EDE"/>
    <w:rsid w:val="00A232AF"/>
    <w:rsid w:val="00A2360C"/>
    <w:rsid w:val="00A23C64"/>
    <w:rsid w:val="00A23D22"/>
    <w:rsid w:val="00A24658"/>
    <w:rsid w:val="00A25322"/>
    <w:rsid w:val="00A26601"/>
    <w:rsid w:val="00A26A30"/>
    <w:rsid w:val="00A27665"/>
    <w:rsid w:val="00A300E8"/>
    <w:rsid w:val="00A31E8E"/>
    <w:rsid w:val="00A31F24"/>
    <w:rsid w:val="00A325A8"/>
    <w:rsid w:val="00A32B26"/>
    <w:rsid w:val="00A33588"/>
    <w:rsid w:val="00A33B12"/>
    <w:rsid w:val="00A34F7A"/>
    <w:rsid w:val="00A360F9"/>
    <w:rsid w:val="00A362C4"/>
    <w:rsid w:val="00A36431"/>
    <w:rsid w:val="00A367A5"/>
    <w:rsid w:val="00A41507"/>
    <w:rsid w:val="00A41E01"/>
    <w:rsid w:val="00A42AF0"/>
    <w:rsid w:val="00A44F2D"/>
    <w:rsid w:val="00A45A1D"/>
    <w:rsid w:val="00A477E5"/>
    <w:rsid w:val="00A5186F"/>
    <w:rsid w:val="00A51B14"/>
    <w:rsid w:val="00A52B35"/>
    <w:rsid w:val="00A52F81"/>
    <w:rsid w:val="00A54230"/>
    <w:rsid w:val="00A55673"/>
    <w:rsid w:val="00A5592A"/>
    <w:rsid w:val="00A57E46"/>
    <w:rsid w:val="00A6022C"/>
    <w:rsid w:val="00A6064A"/>
    <w:rsid w:val="00A60B5B"/>
    <w:rsid w:val="00A62E7A"/>
    <w:rsid w:val="00A63202"/>
    <w:rsid w:val="00A633B0"/>
    <w:rsid w:val="00A6341D"/>
    <w:rsid w:val="00A64DD2"/>
    <w:rsid w:val="00A64F54"/>
    <w:rsid w:val="00A655D2"/>
    <w:rsid w:val="00A65724"/>
    <w:rsid w:val="00A66026"/>
    <w:rsid w:val="00A6635C"/>
    <w:rsid w:val="00A67FDD"/>
    <w:rsid w:val="00A7075D"/>
    <w:rsid w:val="00A7102C"/>
    <w:rsid w:val="00A7144C"/>
    <w:rsid w:val="00A72488"/>
    <w:rsid w:val="00A7279A"/>
    <w:rsid w:val="00A73395"/>
    <w:rsid w:val="00A73E5E"/>
    <w:rsid w:val="00A74F17"/>
    <w:rsid w:val="00A754FA"/>
    <w:rsid w:val="00A7590C"/>
    <w:rsid w:val="00A77657"/>
    <w:rsid w:val="00A80C2A"/>
    <w:rsid w:val="00A81D07"/>
    <w:rsid w:val="00A8225D"/>
    <w:rsid w:val="00A8273D"/>
    <w:rsid w:val="00A828DF"/>
    <w:rsid w:val="00A82CBB"/>
    <w:rsid w:val="00A836E1"/>
    <w:rsid w:val="00A838C0"/>
    <w:rsid w:val="00A83CEE"/>
    <w:rsid w:val="00A84654"/>
    <w:rsid w:val="00A857CE"/>
    <w:rsid w:val="00A8603C"/>
    <w:rsid w:val="00A86492"/>
    <w:rsid w:val="00A8779D"/>
    <w:rsid w:val="00A87E95"/>
    <w:rsid w:val="00A90339"/>
    <w:rsid w:val="00A91931"/>
    <w:rsid w:val="00A9214E"/>
    <w:rsid w:val="00A923F0"/>
    <w:rsid w:val="00A934F9"/>
    <w:rsid w:val="00A937E7"/>
    <w:rsid w:val="00A9413C"/>
    <w:rsid w:val="00A94250"/>
    <w:rsid w:val="00A949CA"/>
    <w:rsid w:val="00A94AA7"/>
    <w:rsid w:val="00A95136"/>
    <w:rsid w:val="00A95C7B"/>
    <w:rsid w:val="00A97A3B"/>
    <w:rsid w:val="00A97C14"/>
    <w:rsid w:val="00A97FBC"/>
    <w:rsid w:val="00AA0033"/>
    <w:rsid w:val="00AA051B"/>
    <w:rsid w:val="00AA0A5D"/>
    <w:rsid w:val="00AA1D34"/>
    <w:rsid w:val="00AA1E1B"/>
    <w:rsid w:val="00AA202D"/>
    <w:rsid w:val="00AA3DDC"/>
    <w:rsid w:val="00AA5335"/>
    <w:rsid w:val="00AA553D"/>
    <w:rsid w:val="00AA56E6"/>
    <w:rsid w:val="00AA57A9"/>
    <w:rsid w:val="00AA651C"/>
    <w:rsid w:val="00AA7F7D"/>
    <w:rsid w:val="00AB0389"/>
    <w:rsid w:val="00AB063F"/>
    <w:rsid w:val="00AB123F"/>
    <w:rsid w:val="00AB204C"/>
    <w:rsid w:val="00AB270E"/>
    <w:rsid w:val="00AB37E5"/>
    <w:rsid w:val="00AB3EAE"/>
    <w:rsid w:val="00AB443D"/>
    <w:rsid w:val="00AB4A23"/>
    <w:rsid w:val="00AB509F"/>
    <w:rsid w:val="00AB5108"/>
    <w:rsid w:val="00AB5757"/>
    <w:rsid w:val="00AB59DF"/>
    <w:rsid w:val="00AB61F2"/>
    <w:rsid w:val="00AB63E8"/>
    <w:rsid w:val="00AB6F28"/>
    <w:rsid w:val="00AB7169"/>
    <w:rsid w:val="00AB736F"/>
    <w:rsid w:val="00AB7BBB"/>
    <w:rsid w:val="00AB7F19"/>
    <w:rsid w:val="00AC13FA"/>
    <w:rsid w:val="00AC231D"/>
    <w:rsid w:val="00AC249A"/>
    <w:rsid w:val="00AC2F4F"/>
    <w:rsid w:val="00AC3EB4"/>
    <w:rsid w:val="00AC480C"/>
    <w:rsid w:val="00AC4F09"/>
    <w:rsid w:val="00AC6C75"/>
    <w:rsid w:val="00AC6D28"/>
    <w:rsid w:val="00AC7F20"/>
    <w:rsid w:val="00AD0930"/>
    <w:rsid w:val="00AD168B"/>
    <w:rsid w:val="00AD282A"/>
    <w:rsid w:val="00AD295C"/>
    <w:rsid w:val="00AD36AD"/>
    <w:rsid w:val="00AD395B"/>
    <w:rsid w:val="00AD41F4"/>
    <w:rsid w:val="00AD4F7B"/>
    <w:rsid w:val="00AD53FF"/>
    <w:rsid w:val="00AD7AFF"/>
    <w:rsid w:val="00AD7FC5"/>
    <w:rsid w:val="00AE0775"/>
    <w:rsid w:val="00AE1630"/>
    <w:rsid w:val="00AE1668"/>
    <w:rsid w:val="00AE18D2"/>
    <w:rsid w:val="00AE31E0"/>
    <w:rsid w:val="00AE3554"/>
    <w:rsid w:val="00AE3893"/>
    <w:rsid w:val="00AE3935"/>
    <w:rsid w:val="00AE3B67"/>
    <w:rsid w:val="00AE3F58"/>
    <w:rsid w:val="00AE4AB5"/>
    <w:rsid w:val="00AE51B4"/>
    <w:rsid w:val="00AE5424"/>
    <w:rsid w:val="00AE5767"/>
    <w:rsid w:val="00AE584C"/>
    <w:rsid w:val="00AE5E1B"/>
    <w:rsid w:val="00AE625F"/>
    <w:rsid w:val="00AE63AB"/>
    <w:rsid w:val="00AE6A6B"/>
    <w:rsid w:val="00AE6B6E"/>
    <w:rsid w:val="00AE719E"/>
    <w:rsid w:val="00AE721C"/>
    <w:rsid w:val="00AF0382"/>
    <w:rsid w:val="00AF057A"/>
    <w:rsid w:val="00AF2412"/>
    <w:rsid w:val="00AF269A"/>
    <w:rsid w:val="00AF3B39"/>
    <w:rsid w:val="00AF3E4A"/>
    <w:rsid w:val="00AF444B"/>
    <w:rsid w:val="00AF4614"/>
    <w:rsid w:val="00AF63A3"/>
    <w:rsid w:val="00AF691A"/>
    <w:rsid w:val="00AF6961"/>
    <w:rsid w:val="00AF715B"/>
    <w:rsid w:val="00AF7AE4"/>
    <w:rsid w:val="00AF7EDE"/>
    <w:rsid w:val="00B00796"/>
    <w:rsid w:val="00B007FC"/>
    <w:rsid w:val="00B02611"/>
    <w:rsid w:val="00B02B52"/>
    <w:rsid w:val="00B02E5C"/>
    <w:rsid w:val="00B03B8D"/>
    <w:rsid w:val="00B048C2"/>
    <w:rsid w:val="00B05D86"/>
    <w:rsid w:val="00B06AB3"/>
    <w:rsid w:val="00B06C6D"/>
    <w:rsid w:val="00B070A4"/>
    <w:rsid w:val="00B074E4"/>
    <w:rsid w:val="00B076DB"/>
    <w:rsid w:val="00B07DBE"/>
    <w:rsid w:val="00B10191"/>
    <w:rsid w:val="00B104A8"/>
    <w:rsid w:val="00B10BE2"/>
    <w:rsid w:val="00B118FE"/>
    <w:rsid w:val="00B119A0"/>
    <w:rsid w:val="00B11E0B"/>
    <w:rsid w:val="00B120FF"/>
    <w:rsid w:val="00B12FBA"/>
    <w:rsid w:val="00B13D31"/>
    <w:rsid w:val="00B1473B"/>
    <w:rsid w:val="00B14E18"/>
    <w:rsid w:val="00B1671D"/>
    <w:rsid w:val="00B1764D"/>
    <w:rsid w:val="00B2022E"/>
    <w:rsid w:val="00B2067C"/>
    <w:rsid w:val="00B212CB"/>
    <w:rsid w:val="00B22951"/>
    <w:rsid w:val="00B22B32"/>
    <w:rsid w:val="00B22D0A"/>
    <w:rsid w:val="00B22EF4"/>
    <w:rsid w:val="00B243D9"/>
    <w:rsid w:val="00B24D1A"/>
    <w:rsid w:val="00B251E4"/>
    <w:rsid w:val="00B25CA6"/>
    <w:rsid w:val="00B261F3"/>
    <w:rsid w:val="00B272C0"/>
    <w:rsid w:val="00B27416"/>
    <w:rsid w:val="00B3051E"/>
    <w:rsid w:val="00B32724"/>
    <w:rsid w:val="00B328B4"/>
    <w:rsid w:val="00B32A4F"/>
    <w:rsid w:val="00B32EC8"/>
    <w:rsid w:val="00B33DA7"/>
    <w:rsid w:val="00B3476B"/>
    <w:rsid w:val="00B34C6C"/>
    <w:rsid w:val="00B378C5"/>
    <w:rsid w:val="00B403E5"/>
    <w:rsid w:val="00B4052A"/>
    <w:rsid w:val="00B42184"/>
    <w:rsid w:val="00B45127"/>
    <w:rsid w:val="00B45391"/>
    <w:rsid w:val="00B4585B"/>
    <w:rsid w:val="00B45E00"/>
    <w:rsid w:val="00B46D09"/>
    <w:rsid w:val="00B472F3"/>
    <w:rsid w:val="00B47CDF"/>
    <w:rsid w:val="00B50ED7"/>
    <w:rsid w:val="00B5122C"/>
    <w:rsid w:val="00B51A8F"/>
    <w:rsid w:val="00B51DC6"/>
    <w:rsid w:val="00B52267"/>
    <w:rsid w:val="00B52DA5"/>
    <w:rsid w:val="00B533B5"/>
    <w:rsid w:val="00B533F5"/>
    <w:rsid w:val="00B536DB"/>
    <w:rsid w:val="00B53FCB"/>
    <w:rsid w:val="00B55659"/>
    <w:rsid w:val="00B55CBF"/>
    <w:rsid w:val="00B56871"/>
    <w:rsid w:val="00B61564"/>
    <w:rsid w:val="00B61D5D"/>
    <w:rsid w:val="00B626DF"/>
    <w:rsid w:val="00B64CCB"/>
    <w:rsid w:val="00B64E2F"/>
    <w:rsid w:val="00B64E91"/>
    <w:rsid w:val="00B653EC"/>
    <w:rsid w:val="00B668A7"/>
    <w:rsid w:val="00B66DE4"/>
    <w:rsid w:val="00B67DC6"/>
    <w:rsid w:val="00B71372"/>
    <w:rsid w:val="00B7191E"/>
    <w:rsid w:val="00B72E27"/>
    <w:rsid w:val="00B73CC8"/>
    <w:rsid w:val="00B7424D"/>
    <w:rsid w:val="00B749DC"/>
    <w:rsid w:val="00B7602F"/>
    <w:rsid w:val="00B77512"/>
    <w:rsid w:val="00B7776D"/>
    <w:rsid w:val="00B77AEF"/>
    <w:rsid w:val="00B819F4"/>
    <w:rsid w:val="00B82BD5"/>
    <w:rsid w:val="00B83789"/>
    <w:rsid w:val="00B83E7E"/>
    <w:rsid w:val="00B83EDF"/>
    <w:rsid w:val="00B8408A"/>
    <w:rsid w:val="00B84978"/>
    <w:rsid w:val="00B84A28"/>
    <w:rsid w:val="00B86119"/>
    <w:rsid w:val="00B86953"/>
    <w:rsid w:val="00B86B65"/>
    <w:rsid w:val="00B86F39"/>
    <w:rsid w:val="00B86F88"/>
    <w:rsid w:val="00B8707C"/>
    <w:rsid w:val="00B876C4"/>
    <w:rsid w:val="00B90C4C"/>
    <w:rsid w:val="00B91DAA"/>
    <w:rsid w:val="00B91E14"/>
    <w:rsid w:val="00B922E7"/>
    <w:rsid w:val="00B93560"/>
    <w:rsid w:val="00B937D5"/>
    <w:rsid w:val="00B9557E"/>
    <w:rsid w:val="00B955C0"/>
    <w:rsid w:val="00B957E8"/>
    <w:rsid w:val="00B95A0D"/>
    <w:rsid w:val="00B95AD4"/>
    <w:rsid w:val="00B97501"/>
    <w:rsid w:val="00B975A6"/>
    <w:rsid w:val="00B9782A"/>
    <w:rsid w:val="00BA023D"/>
    <w:rsid w:val="00BA031F"/>
    <w:rsid w:val="00BA04A3"/>
    <w:rsid w:val="00BA0574"/>
    <w:rsid w:val="00BA0CFE"/>
    <w:rsid w:val="00BA19D3"/>
    <w:rsid w:val="00BA2D44"/>
    <w:rsid w:val="00BA4267"/>
    <w:rsid w:val="00BA4C45"/>
    <w:rsid w:val="00BA4DFA"/>
    <w:rsid w:val="00BA652A"/>
    <w:rsid w:val="00BA7ADC"/>
    <w:rsid w:val="00BB0042"/>
    <w:rsid w:val="00BB0554"/>
    <w:rsid w:val="00BB0E2B"/>
    <w:rsid w:val="00BB28C0"/>
    <w:rsid w:val="00BB2951"/>
    <w:rsid w:val="00BB3A21"/>
    <w:rsid w:val="00BB3B70"/>
    <w:rsid w:val="00BB41C4"/>
    <w:rsid w:val="00BB47C5"/>
    <w:rsid w:val="00BB5F24"/>
    <w:rsid w:val="00BB63C0"/>
    <w:rsid w:val="00BB6C0A"/>
    <w:rsid w:val="00BB6FD4"/>
    <w:rsid w:val="00BB7A0B"/>
    <w:rsid w:val="00BC05F1"/>
    <w:rsid w:val="00BC0873"/>
    <w:rsid w:val="00BC1031"/>
    <w:rsid w:val="00BC1BE1"/>
    <w:rsid w:val="00BC1D25"/>
    <w:rsid w:val="00BC1EAD"/>
    <w:rsid w:val="00BC20A1"/>
    <w:rsid w:val="00BC2B3F"/>
    <w:rsid w:val="00BC3E4A"/>
    <w:rsid w:val="00BC4199"/>
    <w:rsid w:val="00BC4875"/>
    <w:rsid w:val="00BC5E57"/>
    <w:rsid w:val="00BC6093"/>
    <w:rsid w:val="00BC6B53"/>
    <w:rsid w:val="00BC7A2B"/>
    <w:rsid w:val="00BD0361"/>
    <w:rsid w:val="00BD0557"/>
    <w:rsid w:val="00BD1894"/>
    <w:rsid w:val="00BD1EA2"/>
    <w:rsid w:val="00BD20ED"/>
    <w:rsid w:val="00BD29A7"/>
    <w:rsid w:val="00BD2B20"/>
    <w:rsid w:val="00BD3A8A"/>
    <w:rsid w:val="00BD3BB2"/>
    <w:rsid w:val="00BD3FC3"/>
    <w:rsid w:val="00BD4E42"/>
    <w:rsid w:val="00BD4E80"/>
    <w:rsid w:val="00BD5721"/>
    <w:rsid w:val="00BD5875"/>
    <w:rsid w:val="00BD6760"/>
    <w:rsid w:val="00BD7C4D"/>
    <w:rsid w:val="00BD7CA1"/>
    <w:rsid w:val="00BE0389"/>
    <w:rsid w:val="00BE126C"/>
    <w:rsid w:val="00BE19A8"/>
    <w:rsid w:val="00BE24F2"/>
    <w:rsid w:val="00BE25C1"/>
    <w:rsid w:val="00BE2C2C"/>
    <w:rsid w:val="00BE3B38"/>
    <w:rsid w:val="00BE4063"/>
    <w:rsid w:val="00BE43EF"/>
    <w:rsid w:val="00BE4818"/>
    <w:rsid w:val="00BE4F75"/>
    <w:rsid w:val="00BE5CED"/>
    <w:rsid w:val="00BE60CF"/>
    <w:rsid w:val="00BE6204"/>
    <w:rsid w:val="00BE758A"/>
    <w:rsid w:val="00BE7E0E"/>
    <w:rsid w:val="00BF0383"/>
    <w:rsid w:val="00BF0767"/>
    <w:rsid w:val="00BF0E2A"/>
    <w:rsid w:val="00BF0E8E"/>
    <w:rsid w:val="00BF0EE8"/>
    <w:rsid w:val="00BF1CA6"/>
    <w:rsid w:val="00BF2303"/>
    <w:rsid w:val="00BF39D5"/>
    <w:rsid w:val="00BF4242"/>
    <w:rsid w:val="00BF4533"/>
    <w:rsid w:val="00BF46E1"/>
    <w:rsid w:val="00BF4866"/>
    <w:rsid w:val="00BF4CC2"/>
    <w:rsid w:val="00BF5369"/>
    <w:rsid w:val="00BF5956"/>
    <w:rsid w:val="00BF663D"/>
    <w:rsid w:val="00BF6822"/>
    <w:rsid w:val="00BF6E01"/>
    <w:rsid w:val="00C0098F"/>
    <w:rsid w:val="00C00DDA"/>
    <w:rsid w:val="00C018EB"/>
    <w:rsid w:val="00C022B9"/>
    <w:rsid w:val="00C026F4"/>
    <w:rsid w:val="00C03422"/>
    <w:rsid w:val="00C0450E"/>
    <w:rsid w:val="00C0467C"/>
    <w:rsid w:val="00C051FF"/>
    <w:rsid w:val="00C058B6"/>
    <w:rsid w:val="00C065FA"/>
    <w:rsid w:val="00C06604"/>
    <w:rsid w:val="00C10769"/>
    <w:rsid w:val="00C10A87"/>
    <w:rsid w:val="00C11901"/>
    <w:rsid w:val="00C13D5B"/>
    <w:rsid w:val="00C146CD"/>
    <w:rsid w:val="00C14EDE"/>
    <w:rsid w:val="00C1674E"/>
    <w:rsid w:val="00C21570"/>
    <w:rsid w:val="00C21FD0"/>
    <w:rsid w:val="00C22315"/>
    <w:rsid w:val="00C2340A"/>
    <w:rsid w:val="00C235F2"/>
    <w:rsid w:val="00C23855"/>
    <w:rsid w:val="00C23905"/>
    <w:rsid w:val="00C23EA8"/>
    <w:rsid w:val="00C240E5"/>
    <w:rsid w:val="00C24F70"/>
    <w:rsid w:val="00C252E4"/>
    <w:rsid w:val="00C2568D"/>
    <w:rsid w:val="00C25CD0"/>
    <w:rsid w:val="00C264E1"/>
    <w:rsid w:val="00C26971"/>
    <w:rsid w:val="00C27204"/>
    <w:rsid w:val="00C276BE"/>
    <w:rsid w:val="00C278E3"/>
    <w:rsid w:val="00C30399"/>
    <w:rsid w:val="00C3072E"/>
    <w:rsid w:val="00C30785"/>
    <w:rsid w:val="00C3126D"/>
    <w:rsid w:val="00C31642"/>
    <w:rsid w:val="00C31E72"/>
    <w:rsid w:val="00C32049"/>
    <w:rsid w:val="00C32834"/>
    <w:rsid w:val="00C3445C"/>
    <w:rsid w:val="00C34733"/>
    <w:rsid w:val="00C34808"/>
    <w:rsid w:val="00C35772"/>
    <w:rsid w:val="00C358B2"/>
    <w:rsid w:val="00C361F9"/>
    <w:rsid w:val="00C37C4A"/>
    <w:rsid w:val="00C405DD"/>
    <w:rsid w:val="00C40F17"/>
    <w:rsid w:val="00C41DC8"/>
    <w:rsid w:val="00C42628"/>
    <w:rsid w:val="00C4275B"/>
    <w:rsid w:val="00C427E8"/>
    <w:rsid w:val="00C42D39"/>
    <w:rsid w:val="00C42D55"/>
    <w:rsid w:val="00C46162"/>
    <w:rsid w:val="00C46F5F"/>
    <w:rsid w:val="00C470E7"/>
    <w:rsid w:val="00C472F6"/>
    <w:rsid w:val="00C47964"/>
    <w:rsid w:val="00C47C18"/>
    <w:rsid w:val="00C503D7"/>
    <w:rsid w:val="00C5077A"/>
    <w:rsid w:val="00C515BF"/>
    <w:rsid w:val="00C51DA4"/>
    <w:rsid w:val="00C528A0"/>
    <w:rsid w:val="00C52BD1"/>
    <w:rsid w:val="00C52EE9"/>
    <w:rsid w:val="00C538FD"/>
    <w:rsid w:val="00C53D44"/>
    <w:rsid w:val="00C5653B"/>
    <w:rsid w:val="00C573D6"/>
    <w:rsid w:val="00C57813"/>
    <w:rsid w:val="00C57C4B"/>
    <w:rsid w:val="00C60600"/>
    <w:rsid w:val="00C60C63"/>
    <w:rsid w:val="00C616C2"/>
    <w:rsid w:val="00C62314"/>
    <w:rsid w:val="00C62770"/>
    <w:rsid w:val="00C64365"/>
    <w:rsid w:val="00C651D3"/>
    <w:rsid w:val="00C65F12"/>
    <w:rsid w:val="00C6628B"/>
    <w:rsid w:val="00C6646B"/>
    <w:rsid w:val="00C6707B"/>
    <w:rsid w:val="00C67178"/>
    <w:rsid w:val="00C672C5"/>
    <w:rsid w:val="00C675FB"/>
    <w:rsid w:val="00C676EA"/>
    <w:rsid w:val="00C70128"/>
    <w:rsid w:val="00C70AB2"/>
    <w:rsid w:val="00C70E14"/>
    <w:rsid w:val="00C72E89"/>
    <w:rsid w:val="00C72E98"/>
    <w:rsid w:val="00C73D24"/>
    <w:rsid w:val="00C74040"/>
    <w:rsid w:val="00C7430E"/>
    <w:rsid w:val="00C7539B"/>
    <w:rsid w:val="00C75853"/>
    <w:rsid w:val="00C7602F"/>
    <w:rsid w:val="00C77196"/>
    <w:rsid w:val="00C77E1D"/>
    <w:rsid w:val="00C801C6"/>
    <w:rsid w:val="00C8056B"/>
    <w:rsid w:val="00C80D82"/>
    <w:rsid w:val="00C80F5A"/>
    <w:rsid w:val="00C81018"/>
    <w:rsid w:val="00C816AD"/>
    <w:rsid w:val="00C81A9D"/>
    <w:rsid w:val="00C81BE9"/>
    <w:rsid w:val="00C8318C"/>
    <w:rsid w:val="00C83764"/>
    <w:rsid w:val="00C860B9"/>
    <w:rsid w:val="00C877E9"/>
    <w:rsid w:val="00C8797F"/>
    <w:rsid w:val="00C905D3"/>
    <w:rsid w:val="00C92052"/>
    <w:rsid w:val="00C920F5"/>
    <w:rsid w:val="00C9223B"/>
    <w:rsid w:val="00C927F4"/>
    <w:rsid w:val="00C92DFA"/>
    <w:rsid w:val="00C92E8D"/>
    <w:rsid w:val="00C93280"/>
    <w:rsid w:val="00C93BA9"/>
    <w:rsid w:val="00C96EEA"/>
    <w:rsid w:val="00CA1C2B"/>
    <w:rsid w:val="00CA2897"/>
    <w:rsid w:val="00CA2A85"/>
    <w:rsid w:val="00CA2D07"/>
    <w:rsid w:val="00CA4B6B"/>
    <w:rsid w:val="00CA4E3C"/>
    <w:rsid w:val="00CA5288"/>
    <w:rsid w:val="00CA578B"/>
    <w:rsid w:val="00CA58D0"/>
    <w:rsid w:val="00CA5B65"/>
    <w:rsid w:val="00CA5D23"/>
    <w:rsid w:val="00CA5EB2"/>
    <w:rsid w:val="00CA6428"/>
    <w:rsid w:val="00CA6701"/>
    <w:rsid w:val="00CA6EB6"/>
    <w:rsid w:val="00CA70F2"/>
    <w:rsid w:val="00CB1B7D"/>
    <w:rsid w:val="00CB1C64"/>
    <w:rsid w:val="00CB1DC9"/>
    <w:rsid w:val="00CB2501"/>
    <w:rsid w:val="00CB2A2B"/>
    <w:rsid w:val="00CB34CA"/>
    <w:rsid w:val="00CB3D20"/>
    <w:rsid w:val="00CB3E76"/>
    <w:rsid w:val="00CB4D54"/>
    <w:rsid w:val="00CB5513"/>
    <w:rsid w:val="00CB592B"/>
    <w:rsid w:val="00CB60CC"/>
    <w:rsid w:val="00CB686D"/>
    <w:rsid w:val="00CB6896"/>
    <w:rsid w:val="00CB68E7"/>
    <w:rsid w:val="00CB6A0F"/>
    <w:rsid w:val="00CB7ADD"/>
    <w:rsid w:val="00CC00E3"/>
    <w:rsid w:val="00CC076F"/>
    <w:rsid w:val="00CC135C"/>
    <w:rsid w:val="00CC13AF"/>
    <w:rsid w:val="00CC3108"/>
    <w:rsid w:val="00CC3478"/>
    <w:rsid w:val="00CC3A5D"/>
    <w:rsid w:val="00CC3C7F"/>
    <w:rsid w:val="00CC4818"/>
    <w:rsid w:val="00CC4D55"/>
    <w:rsid w:val="00CC5345"/>
    <w:rsid w:val="00CC5376"/>
    <w:rsid w:val="00CC5F62"/>
    <w:rsid w:val="00CC61EE"/>
    <w:rsid w:val="00CC627C"/>
    <w:rsid w:val="00CC6F89"/>
    <w:rsid w:val="00CC7CFD"/>
    <w:rsid w:val="00CD000D"/>
    <w:rsid w:val="00CD0358"/>
    <w:rsid w:val="00CD11F1"/>
    <w:rsid w:val="00CD31C0"/>
    <w:rsid w:val="00CD4041"/>
    <w:rsid w:val="00CD42A5"/>
    <w:rsid w:val="00CD5167"/>
    <w:rsid w:val="00CD5678"/>
    <w:rsid w:val="00CD60BA"/>
    <w:rsid w:val="00CD6304"/>
    <w:rsid w:val="00CD70CE"/>
    <w:rsid w:val="00CE0359"/>
    <w:rsid w:val="00CE10DA"/>
    <w:rsid w:val="00CE2DB8"/>
    <w:rsid w:val="00CE3F68"/>
    <w:rsid w:val="00CE4C25"/>
    <w:rsid w:val="00CE4D50"/>
    <w:rsid w:val="00CE4D88"/>
    <w:rsid w:val="00CE50E9"/>
    <w:rsid w:val="00CE6AE8"/>
    <w:rsid w:val="00CE6E83"/>
    <w:rsid w:val="00CE7318"/>
    <w:rsid w:val="00CE7975"/>
    <w:rsid w:val="00CF014B"/>
    <w:rsid w:val="00CF0255"/>
    <w:rsid w:val="00CF104E"/>
    <w:rsid w:val="00CF2C1D"/>
    <w:rsid w:val="00CF3264"/>
    <w:rsid w:val="00CF3809"/>
    <w:rsid w:val="00CF5195"/>
    <w:rsid w:val="00CF5694"/>
    <w:rsid w:val="00CF5AE1"/>
    <w:rsid w:val="00CF5C6A"/>
    <w:rsid w:val="00CF64C1"/>
    <w:rsid w:val="00CF66CA"/>
    <w:rsid w:val="00CF7A29"/>
    <w:rsid w:val="00CF7C47"/>
    <w:rsid w:val="00CF7CF5"/>
    <w:rsid w:val="00D00E40"/>
    <w:rsid w:val="00D01653"/>
    <w:rsid w:val="00D01858"/>
    <w:rsid w:val="00D02191"/>
    <w:rsid w:val="00D02348"/>
    <w:rsid w:val="00D02676"/>
    <w:rsid w:val="00D02779"/>
    <w:rsid w:val="00D03151"/>
    <w:rsid w:val="00D038F2"/>
    <w:rsid w:val="00D03966"/>
    <w:rsid w:val="00D03DEB"/>
    <w:rsid w:val="00D04A6D"/>
    <w:rsid w:val="00D04F45"/>
    <w:rsid w:val="00D05447"/>
    <w:rsid w:val="00D0579D"/>
    <w:rsid w:val="00D061CA"/>
    <w:rsid w:val="00D066C9"/>
    <w:rsid w:val="00D07886"/>
    <w:rsid w:val="00D07E9B"/>
    <w:rsid w:val="00D1025A"/>
    <w:rsid w:val="00D10F9C"/>
    <w:rsid w:val="00D11061"/>
    <w:rsid w:val="00D11123"/>
    <w:rsid w:val="00D11314"/>
    <w:rsid w:val="00D11AF7"/>
    <w:rsid w:val="00D120C4"/>
    <w:rsid w:val="00D129EA"/>
    <w:rsid w:val="00D1546E"/>
    <w:rsid w:val="00D1594E"/>
    <w:rsid w:val="00D16FBE"/>
    <w:rsid w:val="00D176AC"/>
    <w:rsid w:val="00D20BB6"/>
    <w:rsid w:val="00D21427"/>
    <w:rsid w:val="00D214CF"/>
    <w:rsid w:val="00D21816"/>
    <w:rsid w:val="00D219DE"/>
    <w:rsid w:val="00D21E3A"/>
    <w:rsid w:val="00D2227A"/>
    <w:rsid w:val="00D2247E"/>
    <w:rsid w:val="00D22C3F"/>
    <w:rsid w:val="00D22EBC"/>
    <w:rsid w:val="00D22FA7"/>
    <w:rsid w:val="00D242E5"/>
    <w:rsid w:val="00D24ED6"/>
    <w:rsid w:val="00D254A3"/>
    <w:rsid w:val="00D25871"/>
    <w:rsid w:val="00D264D2"/>
    <w:rsid w:val="00D2725D"/>
    <w:rsid w:val="00D32632"/>
    <w:rsid w:val="00D354E1"/>
    <w:rsid w:val="00D37475"/>
    <w:rsid w:val="00D419C7"/>
    <w:rsid w:val="00D41A17"/>
    <w:rsid w:val="00D41CFF"/>
    <w:rsid w:val="00D41EBE"/>
    <w:rsid w:val="00D41EC2"/>
    <w:rsid w:val="00D42A32"/>
    <w:rsid w:val="00D42BCA"/>
    <w:rsid w:val="00D432E2"/>
    <w:rsid w:val="00D43844"/>
    <w:rsid w:val="00D444ED"/>
    <w:rsid w:val="00D44506"/>
    <w:rsid w:val="00D4478B"/>
    <w:rsid w:val="00D44A8F"/>
    <w:rsid w:val="00D45714"/>
    <w:rsid w:val="00D46042"/>
    <w:rsid w:val="00D464CA"/>
    <w:rsid w:val="00D477B4"/>
    <w:rsid w:val="00D477D2"/>
    <w:rsid w:val="00D50519"/>
    <w:rsid w:val="00D50736"/>
    <w:rsid w:val="00D51281"/>
    <w:rsid w:val="00D512C0"/>
    <w:rsid w:val="00D52CC1"/>
    <w:rsid w:val="00D537EC"/>
    <w:rsid w:val="00D543F7"/>
    <w:rsid w:val="00D54C32"/>
    <w:rsid w:val="00D555E8"/>
    <w:rsid w:val="00D55726"/>
    <w:rsid w:val="00D55FD9"/>
    <w:rsid w:val="00D56B65"/>
    <w:rsid w:val="00D57034"/>
    <w:rsid w:val="00D5799E"/>
    <w:rsid w:val="00D60A59"/>
    <w:rsid w:val="00D61205"/>
    <w:rsid w:val="00D631D3"/>
    <w:rsid w:val="00D6330F"/>
    <w:rsid w:val="00D63C09"/>
    <w:rsid w:val="00D6450D"/>
    <w:rsid w:val="00D6496E"/>
    <w:rsid w:val="00D64A04"/>
    <w:rsid w:val="00D651A2"/>
    <w:rsid w:val="00D65379"/>
    <w:rsid w:val="00D654A1"/>
    <w:rsid w:val="00D66B9B"/>
    <w:rsid w:val="00D675D9"/>
    <w:rsid w:val="00D714CC"/>
    <w:rsid w:val="00D71A15"/>
    <w:rsid w:val="00D72A9F"/>
    <w:rsid w:val="00D72C9B"/>
    <w:rsid w:val="00D7433C"/>
    <w:rsid w:val="00D7465D"/>
    <w:rsid w:val="00D7563F"/>
    <w:rsid w:val="00D7620B"/>
    <w:rsid w:val="00D7675C"/>
    <w:rsid w:val="00D76E5A"/>
    <w:rsid w:val="00D77D51"/>
    <w:rsid w:val="00D77DBC"/>
    <w:rsid w:val="00D80036"/>
    <w:rsid w:val="00D80111"/>
    <w:rsid w:val="00D805DF"/>
    <w:rsid w:val="00D82ABD"/>
    <w:rsid w:val="00D83CD0"/>
    <w:rsid w:val="00D83EDA"/>
    <w:rsid w:val="00D84701"/>
    <w:rsid w:val="00D85196"/>
    <w:rsid w:val="00D85A86"/>
    <w:rsid w:val="00D868D7"/>
    <w:rsid w:val="00D86B35"/>
    <w:rsid w:val="00D86BBD"/>
    <w:rsid w:val="00D8777A"/>
    <w:rsid w:val="00D87B7F"/>
    <w:rsid w:val="00D907BC"/>
    <w:rsid w:val="00D90A3A"/>
    <w:rsid w:val="00D91D94"/>
    <w:rsid w:val="00D93782"/>
    <w:rsid w:val="00D93F0A"/>
    <w:rsid w:val="00D9467B"/>
    <w:rsid w:val="00D94ED0"/>
    <w:rsid w:val="00D97E0B"/>
    <w:rsid w:val="00D97F7A"/>
    <w:rsid w:val="00D97FC2"/>
    <w:rsid w:val="00DA0284"/>
    <w:rsid w:val="00DA0BF6"/>
    <w:rsid w:val="00DA188B"/>
    <w:rsid w:val="00DA2D2E"/>
    <w:rsid w:val="00DA3550"/>
    <w:rsid w:val="00DA3815"/>
    <w:rsid w:val="00DA4DE8"/>
    <w:rsid w:val="00DA5556"/>
    <w:rsid w:val="00DA5A92"/>
    <w:rsid w:val="00DA5C6F"/>
    <w:rsid w:val="00DA66C5"/>
    <w:rsid w:val="00DB0914"/>
    <w:rsid w:val="00DB0D36"/>
    <w:rsid w:val="00DB0D4B"/>
    <w:rsid w:val="00DB20CE"/>
    <w:rsid w:val="00DB234B"/>
    <w:rsid w:val="00DB4B33"/>
    <w:rsid w:val="00DB4ED6"/>
    <w:rsid w:val="00DB4FFF"/>
    <w:rsid w:val="00DB5404"/>
    <w:rsid w:val="00DB54E2"/>
    <w:rsid w:val="00DB5C65"/>
    <w:rsid w:val="00DB6AA3"/>
    <w:rsid w:val="00DB7B6D"/>
    <w:rsid w:val="00DB7B7D"/>
    <w:rsid w:val="00DB7C08"/>
    <w:rsid w:val="00DC132C"/>
    <w:rsid w:val="00DC1EEC"/>
    <w:rsid w:val="00DC1F63"/>
    <w:rsid w:val="00DC2A20"/>
    <w:rsid w:val="00DC2E0E"/>
    <w:rsid w:val="00DC3762"/>
    <w:rsid w:val="00DC50B3"/>
    <w:rsid w:val="00DC557C"/>
    <w:rsid w:val="00DC580D"/>
    <w:rsid w:val="00DC6321"/>
    <w:rsid w:val="00DC76DA"/>
    <w:rsid w:val="00DC78F0"/>
    <w:rsid w:val="00DC7F0A"/>
    <w:rsid w:val="00DC7F92"/>
    <w:rsid w:val="00DD112F"/>
    <w:rsid w:val="00DD1136"/>
    <w:rsid w:val="00DD16EA"/>
    <w:rsid w:val="00DD18FC"/>
    <w:rsid w:val="00DD25CA"/>
    <w:rsid w:val="00DD25D5"/>
    <w:rsid w:val="00DD277E"/>
    <w:rsid w:val="00DD2FE9"/>
    <w:rsid w:val="00DD3A2B"/>
    <w:rsid w:val="00DD3F61"/>
    <w:rsid w:val="00DD3FBA"/>
    <w:rsid w:val="00DD4773"/>
    <w:rsid w:val="00DD4CA6"/>
    <w:rsid w:val="00DD5164"/>
    <w:rsid w:val="00DD5E10"/>
    <w:rsid w:val="00DD60B0"/>
    <w:rsid w:val="00DD6322"/>
    <w:rsid w:val="00DD695E"/>
    <w:rsid w:val="00DD7889"/>
    <w:rsid w:val="00DD7BFD"/>
    <w:rsid w:val="00DE07E9"/>
    <w:rsid w:val="00DE08C7"/>
    <w:rsid w:val="00DE0F21"/>
    <w:rsid w:val="00DE127C"/>
    <w:rsid w:val="00DE1B40"/>
    <w:rsid w:val="00DE237F"/>
    <w:rsid w:val="00DE31AB"/>
    <w:rsid w:val="00DE3C89"/>
    <w:rsid w:val="00DE3EBA"/>
    <w:rsid w:val="00DE4D26"/>
    <w:rsid w:val="00DE556C"/>
    <w:rsid w:val="00DE5B39"/>
    <w:rsid w:val="00DE7E80"/>
    <w:rsid w:val="00DF0532"/>
    <w:rsid w:val="00DF0D92"/>
    <w:rsid w:val="00DF2E7D"/>
    <w:rsid w:val="00DF4672"/>
    <w:rsid w:val="00DF4E43"/>
    <w:rsid w:val="00DF5771"/>
    <w:rsid w:val="00DF5F7A"/>
    <w:rsid w:val="00DF6855"/>
    <w:rsid w:val="00DF6B20"/>
    <w:rsid w:val="00DF6FD5"/>
    <w:rsid w:val="00DF76F6"/>
    <w:rsid w:val="00DF77E9"/>
    <w:rsid w:val="00DF7B26"/>
    <w:rsid w:val="00E00A53"/>
    <w:rsid w:val="00E01065"/>
    <w:rsid w:val="00E01873"/>
    <w:rsid w:val="00E02362"/>
    <w:rsid w:val="00E02954"/>
    <w:rsid w:val="00E03186"/>
    <w:rsid w:val="00E04CD1"/>
    <w:rsid w:val="00E0566E"/>
    <w:rsid w:val="00E0602B"/>
    <w:rsid w:val="00E064D9"/>
    <w:rsid w:val="00E06628"/>
    <w:rsid w:val="00E0686B"/>
    <w:rsid w:val="00E06C27"/>
    <w:rsid w:val="00E10744"/>
    <w:rsid w:val="00E10D5D"/>
    <w:rsid w:val="00E11078"/>
    <w:rsid w:val="00E112E7"/>
    <w:rsid w:val="00E1235F"/>
    <w:rsid w:val="00E12C3F"/>
    <w:rsid w:val="00E12FB6"/>
    <w:rsid w:val="00E13AF9"/>
    <w:rsid w:val="00E1490A"/>
    <w:rsid w:val="00E15202"/>
    <w:rsid w:val="00E16341"/>
    <w:rsid w:val="00E1664D"/>
    <w:rsid w:val="00E16E70"/>
    <w:rsid w:val="00E16EA7"/>
    <w:rsid w:val="00E1717F"/>
    <w:rsid w:val="00E202FF"/>
    <w:rsid w:val="00E20FCD"/>
    <w:rsid w:val="00E214AB"/>
    <w:rsid w:val="00E216A2"/>
    <w:rsid w:val="00E238C9"/>
    <w:rsid w:val="00E24E4D"/>
    <w:rsid w:val="00E25058"/>
    <w:rsid w:val="00E2507D"/>
    <w:rsid w:val="00E25610"/>
    <w:rsid w:val="00E25970"/>
    <w:rsid w:val="00E25A05"/>
    <w:rsid w:val="00E2631C"/>
    <w:rsid w:val="00E31446"/>
    <w:rsid w:val="00E331A9"/>
    <w:rsid w:val="00E334EB"/>
    <w:rsid w:val="00E347A4"/>
    <w:rsid w:val="00E3562F"/>
    <w:rsid w:val="00E37B20"/>
    <w:rsid w:val="00E37D5B"/>
    <w:rsid w:val="00E40A92"/>
    <w:rsid w:val="00E410C9"/>
    <w:rsid w:val="00E42569"/>
    <w:rsid w:val="00E44A62"/>
    <w:rsid w:val="00E44D82"/>
    <w:rsid w:val="00E45A69"/>
    <w:rsid w:val="00E46E70"/>
    <w:rsid w:val="00E47519"/>
    <w:rsid w:val="00E47D95"/>
    <w:rsid w:val="00E47EFC"/>
    <w:rsid w:val="00E5096C"/>
    <w:rsid w:val="00E50C60"/>
    <w:rsid w:val="00E5229A"/>
    <w:rsid w:val="00E535CD"/>
    <w:rsid w:val="00E53CFF"/>
    <w:rsid w:val="00E5503F"/>
    <w:rsid w:val="00E551D2"/>
    <w:rsid w:val="00E554C6"/>
    <w:rsid w:val="00E558E9"/>
    <w:rsid w:val="00E55D5D"/>
    <w:rsid w:val="00E5735C"/>
    <w:rsid w:val="00E57DCA"/>
    <w:rsid w:val="00E605B4"/>
    <w:rsid w:val="00E608A0"/>
    <w:rsid w:val="00E609B9"/>
    <w:rsid w:val="00E6112F"/>
    <w:rsid w:val="00E61ED7"/>
    <w:rsid w:val="00E6301C"/>
    <w:rsid w:val="00E63EE1"/>
    <w:rsid w:val="00E64978"/>
    <w:rsid w:val="00E64EE6"/>
    <w:rsid w:val="00E65B2F"/>
    <w:rsid w:val="00E65B66"/>
    <w:rsid w:val="00E679A7"/>
    <w:rsid w:val="00E67D8D"/>
    <w:rsid w:val="00E70897"/>
    <w:rsid w:val="00E70A4C"/>
    <w:rsid w:val="00E716DD"/>
    <w:rsid w:val="00E71DDA"/>
    <w:rsid w:val="00E747E0"/>
    <w:rsid w:val="00E76541"/>
    <w:rsid w:val="00E77C63"/>
    <w:rsid w:val="00E77FE6"/>
    <w:rsid w:val="00E820AF"/>
    <w:rsid w:val="00E82FF6"/>
    <w:rsid w:val="00E84A95"/>
    <w:rsid w:val="00E85A80"/>
    <w:rsid w:val="00E90AB5"/>
    <w:rsid w:val="00E90F37"/>
    <w:rsid w:val="00E915FF"/>
    <w:rsid w:val="00E91B25"/>
    <w:rsid w:val="00E91E0C"/>
    <w:rsid w:val="00E921FB"/>
    <w:rsid w:val="00E92438"/>
    <w:rsid w:val="00E92CF0"/>
    <w:rsid w:val="00E93046"/>
    <w:rsid w:val="00E9309A"/>
    <w:rsid w:val="00E93AF2"/>
    <w:rsid w:val="00E945B8"/>
    <w:rsid w:val="00E9581E"/>
    <w:rsid w:val="00E95D91"/>
    <w:rsid w:val="00E96BB9"/>
    <w:rsid w:val="00E96DCA"/>
    <w:rsid w:val="00E96DCE"/>
    <w:rsid w:val="00E97B7F"/>
    <w:rsid w:val="00EA11B7"/>
    <w:rsid w:val="00EA1352"/>
    <w:rsid w:val="00EA16AF"/>
    <w:rsid w:val="00EA17B2"/>
    <w:rsid w:val="00EA1BE1"/>
    <w:rsid w:val="00EA1D45"/>
    <w:rsid w:val="00EA1E0F"/>
    <w:rsid w:val="00EA27D0"/>
    <w:rsid w:val="00EA3E28"/>
    <w:rsid w:val="00EA5A22"/>
    <w:rsid w:val="00EA5B5C"/>
    <w:rsid w:val="00EA6A4B"/>
    <w:rsid w:val="00EA6B43"/>
    <w:rsid w:val="00EA785B"/>
    <w:rsid w:val="00EA7B82"/>
    <w:rsid w:val="00EB0145"/>
    <w:rsid w:val="00EB1610"/>
    <w:rsid w:val="00EB2DF7"/>
    <w:rsid w:val="00EB3173"/>
    <w:rsid w:val="00EB35B9"/>
    <w:rsid w:val="00EB5C38"/>
    <w:rsid w:val="00EB6829"/>
    <w:rsid w:val="00EB7331"/>
    <w:rsid w:val="00EB74D6"/>
    <w:rsid w:val="00EB7801"/>
    <w:rsid w:val="00EB7FF3"/>
    <w:rsid w:val="00EC026F"/>
    <w:rsid w:val="00EC0580"/>
    <w:rsid w:val="00EC086B"/>
    <w:rsid w:val="00EC1FFB"/>
    <w:rsid w:val="00EC3434"/>
    <w:rsid w:val="00EC3FB8"/>
    <w:rsid w:val="00EC489D"/>
    <w:rsid w:val="00EC5FBC"/>
    <w:rsid w:val="00EC6383"/>
    <w:rsid w:val="00EC6BD1"/>
    <w:rsid w:val="00EC6BFC"/>
    <w:rsid w:val="00EC6CF4"/>
    <w:rsid w:val="00EC78EF"/>
    <w:rsid w:val="00ED04BF"/>
    <w:rsid w:val="00ED129A"/>
    <w:rsid w:val="00ED1786"/>
    <w:rsid w:val="00ED1FD1"/>
    <w:rsid w:val="00ED30BB"/>
    <w:rsid w:val="00ED3500"/>
    <w:rsid w:val="00ED4B06"/>
    <w:rsid w:val="00ED4E06"/>
    <w:rsid w:val="00ED5728"/>
    <w:rsid w:val="00ED6AF7"/>
    <w:rsid w:val="00ED6B8D"/>
    <w:rsid w:val="00ED76DA"/>
    <w:rsid w:val="00ED79E3"/>
    <w:rsid w:val="00EE00EA"/>
    <w:rsid w:val="00EE01EF"/>
    <w:rsid w:val="00EE0B6D"/>
    <w:rsid w:val="00EE0E63"/>
    <w:rsid w:val="00EE15EB"/>
    <w:rsid w:val="00EE1F7A"/>
    <w:rsid w:val="00EE2D92"/>
    <w:rsid w:val="00EE347D"/>
    <w:rsid w:val="00EE493C"/>
    <w:rsid w:val="00EE4BFF"/>
    <w:rsid w:val="00EE5A55"/>
    <w:rsid w:val="00EE5DCA"/>
    <w:rsid w:val="00EE6906"/>
    <w:rsid w:val="00EE79E2"/>
    <w:rsid w:val="00EF00D0"/>
    <w:rsid w:val="00EF0F20"/>
    <w:rsid w:val="00EF22C3"/>
    <w:rsid w:val="00EF2422"/>
    <w:rsid w:val="00EF2770"/>
    <w:rsid w:val="00EF3051"/>
    <w:rsid w:val="00EF4010"/>
    <w:rsid w:val="00EF5AF3"/>
    <w:rsid w:val="00EF663E"/>
    <w:rsid w:val="00EF69CB"/>
    <w:rsid w:val="00EF757F"/>
    <w:rsid w:val="00EF7CB2"/>
    <w:rsid w:val="00EF7F52"/>
    <w:rsid w:val="00F00367"/>
    <w:rsid w:val="00F01744"/>
    <w:rsid w:val="00F019C6"/>
    <w:rsid w:val="00F029B6"/>
    <w:rsid w:val="00F0315D"/>
    <w:rsid w:val="00F0352E"/>
    <w:rsid w:val="00F03F9B"/>
    <w:rsid w:val="00F05606"/>
    <w:rsid w:val="00F05DE1"/>
    <w:rsid w:val="00F062C3"/>
    <w:rsid w:val="00F07E5C"/>
    <w:rsid w:val="00F107F1"/>
    <w:rsid w:val="00F113D7"/>
    <w:rsid w:val="00F1267E"/>
    <w:rsid w:val="00F131B5"/>
    <w:rsid w:val="00F13810"/>
    <w:rsid w:val="00F14325"/>
    <w:rsid w:val="00F15A2A"/>
    <w:rsid w:val="00F15E5E"/>
    <w:rsid w:val="00F163D8"/>
    <w:rsid w:val="00F16E00"/>
    <w:rsid w:val="00F200F0"/>
    <w:rsid w:val="00F203B7"/>
    <w:rsid w:val="00F20521"/>
    <w:rsid w:val="00F2089B"/>
    <w:rsid w:val="00F2120E"/>
    <w:rsid w:val="00F21630"/>
    <w:rsid w:val="00F21B51"/>
    <w:rsid w:val="00F23BFB"/>
    <w:rsid w:val="00F23CFB"/>
    <w:rsid w:val="00F24445"/>
    <w:rsid w:val="00F24910"/>
    <w:rsid w:val="00F2561B"/>
    <w:rsid w:val="00F25CBC"/>
    <w:rsid w:val="00F277F7"/>
    <w:rsid w:val="00F27FB3"/>
    <w:rsid w:val="00F31909"/>
    <w:rsid w:val="00F31F86"/>
    <w:rsid w:val="00F3265E"/>
    <w:rsid w:val="00F339D7"/>
    <w:rsid w:val="00F34C4F"/>
    <w:rsid w:val="00F34DBE"/>
    <w:rsid w:val="00F36DEE"/>
    <w:rsid w:val="00F407B0"/>
    <w:rsid w:val="00F40870"/>
    <w:rsid w:val="00F4173E"/>
    <w:rsid w:val="00F42DC8"/>
    <w:rsid w:val="00F43D4F"/>
    <w:rsid w:val="00F4474B"/>
    <w:rsid w:val="00F45477"/>
    <w:rsid w:val="00F4554C"/>
    <w:rsid w:val="00F463D0"/>
    <w:rsid w:val="00F466B9"/>
    <w:rsid w:val="00F46C0B"/>
    <w:rsid w:val="00F47D3C"/>
    <w:rsid w:val="00F51011"/>
    <w:rsid w:val="00F515F1"/>
    <w:rsid w:val="00F51DCA"/>
    <w:rsid w:val="00F52163"/>
    <w:rsid w:val="00F53181"/>
    <w:rsid w:val="00F541F6"/>
    <w:rsid w:val="00F542AD"/>
    <w:rsid w:val="00F55561"/>
    <w:rsid w:val="00F55B1F"/>
    <w:rsid w:val="00F55D3F"/>
    <w:rsid w:val="00F56183"/>
    <w:rsid w:val="00F56830"/>
    <w:rsid w:val="00F56A6E"/>
    <w:rsid w:val="00F57195"/>
    <w:rsid w:val="00F57334"/>
    <w:rsid w:val="00F57A40"/>
    <w:rsid w:val="00F57ABD"/>
    <w:rsid w:val="00F604E4"/>
    <w:rsid w:val="00F60639"/>
    <w:rsid w:val="00F60998"/>
    <w:rsid w:val="00F62055"/>
    <w:rsid w:val="00F622A5"/>
    <w:rsid w:val="00F63012"/>
    <w:rsid w:val="00F63B4E"/>
    <w:rsid w:val="00F64C32"/>
    <w:rsid w:val="00F654F2"/>
    <w:rsid w:val="00F655B0"/>
    <w:rsid w:val="00F6599C"/>
    <w:rsid w:val="00F6677B"/>
    <w:rsid w:val="00F66CD6"/>
    <w:rsid w:val="00F66E35"/>
    <w:rsid w:val="00F672B1"/>
    <w:rsid w:val="00F70C2D"/>
    <w:rsid w:val="00F70CC3"/>
    <w:rsid w:val="00F715A3"/>
    <w:rsid w:val="00F71B7F"/>
    <w:rsid w:val="00F71DF3"/>
    <w:rsid w:val="00F726F6"/>
    <w:rsid w:val="00F72C4F"/>
    <w:rsid w:val="00F72E31"/>
    <w:rsid w:val="00F73007"/>
    <w:rsid w:val="00F738E7"/>
    <w:rsid w:val="00F75A7C"/>
    <w:rsid w:val="00F7659D"/>
    <w:rsid w:val="00F76743"/>
    <w:rsid w:val="00F8052E"/>
    <w:rsid w:val="00F8076C"/>
    <w:rsid w:val="00F824A3"/>
    <w:rsid w:val="00F829A9"/>
    <w:rsid w:val="00F82AB3"/>
    <w:rsid w:val="00F82C14"/>
    <w:rsid w:val="00F82E60"/>
    <w:rsid w:val="00F83049"/>
    <w:rsid w:val="00F83C11"/>
    <w:rsid w:val="00F840D8"/>
    <w:rsid w:val="00F8508D"/>
    <w:rsid w:val="00F853E8"/>
    <w:rsid w:val="00F85ECB"/>
    <w:rsid w:val="00F9084A"/>
    <w:rsid w:val="00F91B6D"/>
    <w:rsid w:val="00F92B28"/>
    <w:rsid w:val="00F93110"/>
    <w:rsid w:val="00F951C5"/>
    <w:rsid w:val="00F958E2"/>
    <w:rsid w:val="00F9595B"/>
    <w:rsid w:val="00F95CA4"/>
    <w:rsid w:val="00F95E92"/>
    <w:rsid w:val="00F96322"/>
    <w:rsid w:val="00F9758E"/>
    <w:rsid w:val="00FA09F7"/>
    <w:rsid w:val="00FA0C7E"/>
    <w:rsid w:val="00FA0DED"/>
    <w:rsid w:val="00FA11DD"/>
    <w:rsid w:val="00FA1CBE"/>
    <w:rsid w:val="00FA2CC6"/>
    <w:rsid w:val="00FA304A"/>
    <w:rsid w:val="00FA37D5"/>
    <w:rsid w:val="00FA3F7D"/>
    <w:rsid w:val="00FA51E4"/>
    <w:rsid w:val="00FA742F"/>
    <w:rsid w:val="00FA7B86"/>
    <w:rsid w:val="00FB041A"/>
    <w:rsid w:val="00FB1122"/>
    <w:rsid w:val="00FB1DA8"/>
    <w:rsid w:val="00FB23AB"/>
    <w:rsid w:val="00FB264A"/>
    <w:rsid w:val="00FB2BE3"/>
    <w:rsid w:val="00FB2DC3"/>
    <w:rsid w:val="00FB2DE3"/>
    <w:rsid w:val="00FB2EED"/>
    <w:rsid w:val="00FB33FB"/>
    <w:rsid w:val="00FB3B4D"/>
    <w:rsid w:val="00FB41C6"/>
    <w:rsid w:val="00FB4722"/>
    <w:rsid w:val="00FB53A8"/>
    <w:rsid w:val="00FB5D49"/>
    <w:rsid w:val="00FB688D"/>
    <w:rsid w:val="00FB6C52"/>
    <w:rsid w:val="00FB6D99"/>
    <w:rsid w:val="00FB78C4"/>
    <w:rsid w:val="00FB7E20"/>
    <w:rsid w:val="00FC1B37"/>
    <w:rsid w:val="00FC4054"/>
    <w:rsid w:val="00FC4340"/>
    <w:rsid w:val="00FC4D7C"/>
    <w:rsid w:val="00FC6599"/>
    <w:rsid w:val="00FC71F4"/>
    <w:rsid w:val="00FC733A"/>
    <w:rsid w:val="00FC7A5B"/>
    <w:rsid w:val="00FC7B40"/>
    <w:rsid w:val="00FC7E63"/>
    <w:rsid w:val="00FD081C"/>
    <w:rsid w:val="00FD127B"/>
    <w:rsid w:val="00FD208A"/>
    <w:rsid w:val="00FD3EC2"/>
    <w:rsid w:val="00FD478F"/>
    <w:rsid w:val="00FD4A39"/>
    <w:rsid w:val="00FD5326"/>
    <w:rsid w:val="00FD5D6C"/>
    <w:rsid w:val="00FD6BCE"/>
    <w:rsid w:val="00FD7C5E"/>
    <w:rsid w:val="00FE0865"/>
    <w:rsid w:val="00FE477D"/>
    <w:rsid w:val="00FE52E2"/>
    <w:rsid w:val="00FE552E"/>
    <w:rsid w:val="00FE576B"/>
    <w:rsid w:val="00FE5A47"/>
    <w:rsid w:val="00FE5DAA"/>
    <w:rsid w:val="00FE661C"/>
    <w:rsid w:val="00FE768B"/>
    <w:rsid w:val="00FE78F0"/>
    <w:rsid w:val="00FE7C48"/>
    <w:rsid w:val="00FE7EF4"/>
    <w:rsid w:val="00FF026A"/>
    <w:rsid w:val="00FF15D0"/>
    <w:rsid w:val="00FF2069"/>
    <w:rsid w:val="00FF2B7B"/>
    <w:rsid w:val="00FF2E5A"/>
    <w:rsid w:val="00FF3643"/>
    <w:rsid w:val="00FF3D32"/>
    <w:rsid w:val="00FF3F61"/>
    <w:rsid w:val="00FF4608"/>
    <w:rsid w:val="00FF49E7"/>
    <w:rsid w:val="00FF5F39"/>
    <w:rsid w:val="00FF5FD9"/>
    <w:rsid w:val="00FF690F"/>
    <w:rsid w:val="00FF6969"/>
    <w:rsid w:val="00FF6FF4"/>
    <w:rsid w:val="00FF76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4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393307"/>
    <w:pPr>
      <w:topLinePunct/>
      <w:adjustRightInd w:val="0"/>
      <w:snapToGrid w:val="0"/>
      <w:spacing w:before="160" w:after="160" w:line="240" w:lineRule="atLeast"/>
      <w:ind w:left="1701"/>
    </w:pPr>
    <w:rPr>
      <w:rFonts w:cs="Arial"/>
      <w:kern w:val="2"/>
      <w:sz w:val="21"/>
      <w:szCs w:val="21"/>
    </w:rPr>
  </w:style>
  <w:style w:type="paragraph" w:styleId="1">
    <w:name w:val="heading 1"/>
    <w:aliases w:val="H1,h1,app heading 1,l1,Huvudrubrik,heading 1,Char4,PIM 1,1.,1. heading 1,标准章,R1,H11,123321,Heading 0,Normal + Font: Helvetica,Bold,Space Before 12 pt,Not Bold,章,NMP Heading 1,h11,heading 1TOC,NMP Heading1,Normal+Font:Helvetica,space bof.."/>
    <w:basedOn w:val="a5"/>
    <w:next w:val="21"/>
    <w:link w:val="1Char"/>
    <w:qFormat/>
    <w:rsid w:val="00393307"/>
    <w:pPr>
      <w:keepNext/>
      <w:numPr>
        <w:numId w:val="28"/>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1,H2,UNDERRUBRIK 1-2,l2,h:2,h:2app,T2,A,Header 2,Level 2 Head,2,节名,Title2,?ú??,2nd level,Titre2,sect 1.2,Underrubrik1,prop2,Level 2 Topic Heading,Heading 2 Hidden,Heading2,No Number,o,H2-Heading 2,Header2,22,heading2,list2,A.B.C.,list 2,I2,h 2"/>
    <w:basedOn w:val="a5"/>
    <w:next w:val="31"/>
    <w:link w:val="2Char"/>
    <w:qFormat/>
    <w:rsid w:val="00393307"/>
    <w:pPr>
      <w:keepNext/>
      <w:keepLines/>
      <w:numPr>
        <w:ilvl w:val="1"/>
        <w:numId w:val="28"/>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3,h,3,Kop 3V,l3,Level 3 Head,heading 3 + Indent: Left 0.25 in,Title3,1.1.1.标题 3,sect1.2.3,list 3,Head 3,h31,h32,h33,h34,h35,h36,h37,h38,h311,h321,h331,h341,h351,h361,h371,h39,h312,h322,h332,h342,h352,h362,h372,h310,h313,h323,heading 3, Char Char"/>
    <w:basedOn w:val="a5"/>
    <w:next w:val="a5"/>
    <w:link w:val="3Char"/>
    <w:qFormat/>
    <w:rsid w:val="00393307"/>
    <w:pPr>
      <w:keepNext/>
      <w:keepLines/>
      <w:numPr>
        <w:ilvl w:val="2"/>
        <w:numId w:val="28"/>
      </w:numPr>
      <w:spacing w:before="200"/>
      <w:outlineLvl w:val="2"/>
    </w:pPr>
    <w:rPr>
      <w:rFonts w:ascii="Book Antiqua" w:eastAsia="黑体" w:hAnsi="Book Antiqua" w:cs="宋体"/>
      <w:noProof/>
      <w:kern w:val="0"/>
      <w:sz w:val="32"/>
      <w:szCs w:val="32"/>
    </w:rPr>
  </w:style>
  <w:style w:type="paragraph" w:styleId="41">
    <w:name w:val="heading 4"/>
    <w:aliases w:val="Heading 14,Heading 141,Heading 142,h4,标题 4 Char Char Char,标题 4 Char Char,标题 4 Char Char Char Char,标题 4 Char,heading 4,heading 4 Char,Heading 4.,E4,Heading_5,标题 4 Char Char Char Char Char,4H,PIM 4,1.1.1.1 Heading 4,heading 4 + Indent: Left 0.5 in"/>
    <w:basedOn w:val="a5"/>
    <w:next w:val="a5"/>
    <w:link w:val="4Char1"/>
    <w:qFormat/>
    <w:rsid w:val="00393307"/>
    <w:pPr>
      <w:keepNext/>
      <w:keepLines/>
      <w:numPr>
        <w:ilvl w:val="4"/>
        <w:numId w:val="28"/>
      </w:numPr>
      <w:ind w:rightChars="100" w:right="100"/>
      <w:outlineLvl w:val="3"/>
    </w:pPr>
    <w:rPr>
      <w:rFonts w:eastAsia="黑体" w:cs="Times New Roman"/>
      <w:bCs/>
    </w:rPr>
  </w:style>
  <w:style w:type="paragraph" w:styleId="51">
    <w:name w:val="heading 5"/>
    <w:basedOn w:val="a5"/>
    <w:next w:val="a5"/>
    <w:qFormat/>
    <w:rsid w:val="00393307"/>
    <w:pPr>
      <w:keepNext/>
      <w:keepLines/>
      <w:spacing w:before="280" w:after="290" w:line="376" w:lineRule="atLeast"/>
      <w:outlineLvl w:val="4"/>
    </w:pPr>
    <w:rPr>
      <w:b/>
      <w:bCs/>
      <w:sz w:val="28"/>
      <w:szCs w:val="28"/>
    </w:rPr>
  </w:style>
  <w:style w:type="paragraph" w:styleId="6">
    <w:name w:val="heading 6"/>
    <w:basedOn w:val="a5"/>
    <w:next w:val="a5"/>
    <w:qFormat/>
    <w:rsid w:val="00393307"/>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393307"/>
    <w:pPr>
      <w:keepLines/>
      <w:numPr>
        <w:numId w:val="20"/>
      </w:numPr>
      <w:pBdr>
        <w:bottom w:val="single" w:sz="4" w:space="1" w:color="auto"/>
      </w:pBdr>
      <w:topLinePunct w:val="0"/>
      <w:outlineLvl w:val="6"/>
    </w:pPr>
    <w:rPr>
      <w:bCs w:val="0"/>
    </w:rPr>
  </w:style>
  <w:style w:type="paragraph" w:styleId="8">
    <w:name w:val="heading 8"/>
    <w:basedOn w:val="21"/>
    <w:next w:val="9"/>
    <w:qFormat/>
    <w:rsid w:val="00393307"/>
    <w:pPr>
      <w:numPr>
        <w:numId w:val="20"/>
      </w:numPr>
      <w:topLinePunct w:val="0"/>
      <w:spacing w:before="200"/>
      <w:outlineLvl w:val="7"/>
    </w:pPr>
    <w:rPr>
      <w:rFonts w:cs="Times New Roman"/>
    </w:rPr>
  </w:style>
  <w:style w:type="paragraph" w:styleId="9">
    <w:name w:val="heading 9"/>
    <w:basedOn w:val="31"/>
    <w:next w:val="a5"/>
    <w:qFormat/>
    <w:rsid w:val="00393307"/>
    <w:pPr>
      <w:numPr>
        <w:numId w:val="20"/>
      </w:numPr>
      <w:topLinePunct w:val="0"/>
      <w:outlineLvl w:val="8"/>
    </w:pPr>
    <w:rPr>
      <w:rFonts w:cs="Times New Roman"/>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BlockLabel">
    <w:name w:val="Block Label"/>
    <w:basedOn w:val="a5"/>
    <w:next w:val="a5"/>
    <w:link w:val="BlockLabelChar"/>
    <w:rsid w:val="00393307"/>
    <w:pPr>
      <w:keepNext/>
      <w:keepLines/>
      <w:spacing w:before="300" w:after="80"/>
      <w:ind w:left="0"/>
      <w:outlineLvl w:val="3"/>
    </w:pPr>
    <w:rPr>
      <w:rFonts w:ascii="Book Antiqua" w:eastAsia="黑体" w:hAnsi="Book Antiqua" w:cs="Book Antiqua"/>
      <w:bCs/>
      <w:kern w:val="0"/>
      <w:sz w:val="26"/>
      <w:szCs w:val="26"/>
    </w:rPr>
  </w:style>
  <w:style w:type="paragraph" w:customStyle="1" w:styleId="Cover1">
    <w:name w:val="Cover1"/>
    <w:basedOn w:val="a5"/>
    <w:rsid w:val="00393307"/>
    <w:pPr>
      <w:spacing w:before="80" w:after="80" w:line="240" w:lineRule="auto"/>
      <w:ind w:left="0"/>
    </w:pPr>
    <w:rPr>
      <w:rFonts w:ascii="Arial" w:eastAsia="黑体" w:hAnsi="Arial"/>
      <w:b/>
      <w:bCs/>
      <w:noProof/>
      <w:kern w:val="0"/>
      <w:sz w:val="48"/>
      <w:szCs w:val="48"/>
    </w:rPr>
  </w:style>
  <w:style w:type="paragraph" w:customStyle="1" w:styleId="Cover4">
    <w:name w:val="Cover 4"/>
    <w:basedOn w:val="Cover3"/>
    <w:rsid w:val="00393307"/>
    <w:pPr>
      <w:spacing w:before="0" w:after="0" w:line="240" w:lineRule="auto"/>
      <w:jc w:val="both"/>
    </w:pPr>
    <w:rPr>
      <w:sz w:val="21"/>
      <w:szCs w:val="21"/>
    </w:rPr>
  </w:style>
  <w:style w:type="paragraph" w:customStyle="1" w:styleId="Cover5">
    <w:name w:val="Cover 5"/>
    <w:basedOn w:val="a5"/>
    <w:rsid w:val="00393307"/>
    <w:pPr>
      <w:widowControl w:val="0"/>
      <w:spacing w:before="0" w:after="0" w:line="240" w:lineRule="auto"/>
      <w:ind w:left="0"/>
    </w:pPr>
    <w:rPr>
      <w:sz w:val="18"/>
      <w:szCs w:val="18"/>
    </w:rPr>
  </w:style>
  <w:style w:type="paragraph" w:customStyle="1" w:styleId="Outline">
    <w:name w:val="Outline"/>
    <w:basedOn w:val="a5"/>
    <w:semiHidden/>
    <w:rsid w:val="00393307"/>
    <w:pPr>
      <w:topLinePunct w:val="0"/>
      <w:spacing w:before="80" w:after="80" w:line="200" w:lineRule="atLeast"/>
      <w:ind w:left="709"/>
      <w:jc w:val="both"/>
    </w:pPr>
    <w:rPr>
      <w:i/>
      <w:color w:val="0000FF"/>
      <w:kern w:val="0"/>
      <w:sz w:val="18"/>
      <w:szCs w:val="18"/>
    </w:rPr>
  </w:style>
  <w:style w:type="paragraph" w:customStyle="1" w:styleId="Figure">
    <w:name w:val="Figure"/>
    <w:basedOn w:val="a5"/>
    <w:next w:val="a5"/>
    <w:rsid w:val="00393307"/>
  </w:style>
  <w:style w:type="paragraph" w:customStyle="1" w:styleId="FigureDescription">
    <w:name w:val="Figure Description"/>
    <w:next w:val="Figure"/>
    <w:link w:val="FigureDescriptionChar"/>
    <w:rsid w:val="00393307"/>
    <w:pPr>
      <w:keepNext/>
      <w:numPr>
        <w:ilvl w:val="7"/>
        <w:numId w:val="28"/>
      </w:numPr>
      <w:adjustRightInd w:val="0"/>
      <w:snapToGrid w:val="0"/>
      <w:spacing w:before="320" w:after="80" w:line="240" w:lineRule="atLeast"/>
      <w:outlineLvl w:val="7"/>
    </w:pPr>
    <w:rPr>
      <w:rFonts w:eastAsia="黑体" w:cs="Arial"/>
      <w:spacing w:val="-4"/>
      <w:kern w:val="2"/>
      <w:sz w:val="21"/>
      <w:szCs w:val="21"/>
    </w:rPr>
  </w:style>
  <w:style w:type="paragraph" w:customStyle="1" w:styleId="FigureText">
    <w:name w:val="Figure Text"/>
    <w:rsid w:val="00393307"/>
    <w:pPr>
      <w:widowControl w:val="0"/>
      <w:adjustRightInd w:val="0"/>
      <w:snapToGrid w:val="0"/>
      <w:spacing w:line="240" w:lineRule="atLeast"/>
    </w:pPr>
    <w:rPr>
      <w:rFonts w:cs="Arial"/>
      <w:sz w:val="18"/>
      <w:szCs w:val="18"/>
      <w:lang w:eastAsia="en-US"/>
    </w:rPr>
  </w:style>
  <w:style w:type="paragraph" w:customStyle="1" w:styleId="HeadingLeft">
    <w:name w:val="Heading Left"/>
    <w:basedOn w:val="a5"/>
    <w:rsid w:val="00393307"/>
    <w:pPr>
      <w:spacing w:before="0" w:after="0"/>
      <w:ind w:left="0"/>
    </w:pPr>
    <w:rPr>
      <w:sz w:val="20"/>
      <w:szCs w:val="20"/>
    </w:rPr>
  </w:style>
  <w:style w:type="paragraph" w:customStyle="1" w:styleId="HeadingRight">
    <w:name w:val="Heading Right"/>
    <w:basedOn w:val="a5"/>
    <w:rsid w:val="00393307"/>
    <w:pPr>
      <w:spacing w:before="0" w:after="0"/>
      <w:ind w:left="0"/>
      <w:jc w:val="right"/>
    </w:pPr>
    <w:rPr>
      <w:sz w:val="20"/>
      <w:szCs w:val="20"/>
    </w:rPr>
  </w:style>
  <w:style w:type="paragraph" w:customStyle="1" w:styleId="Heading1NoNumber">
    <w:name w:val="Heading1 No Number"/>
    <w:basedOn w:val="1"/>
    <w:next w:val="a5"/>
    <w:rsid w:val="00393307"/>
    <w:pPr>
      <w:pageBreakBefore/>
      <w:numPr>
        <w:numId w:val="0"/>
      </w:numPr>
      <w:outlineLvl w:val="9"/>
    </w:pPr>
  </w:style>
  <w:style w:type="paragraph" w:customStyle="1" w:styleId="Heading2NoNumber">
    <w:name w:val="Heading2 No Number"/>
    <w:basedOn w:val="21"/>
    <w:next w:val="a5"/>
    <w:rsid w:val="00393307"/>
    <w:pPr>
      <w:numPr>
        <w:ilvl w:val="0"/>
        <w:numId w:val="0"/>
      </w:numPr>
    </w:pPr>
  </w:style>
  <w:style w:type="paragraph" w:customStyle="1" w:styleId="Heading3NoNumber">
    <w:name w:val="Heading3 No Number"/>
    <w:basedOn w:val="31"/>
    <w:next w:val="a5"/>
    <w:rsid w:val="00393307"/>
    <w:pPr>
      <w:numPr>
        <w:ilvl w:val="0"/>
        <w:numId w:val="0"/>
      </w:numPr>
    </w:pPr>
    <w:rPr>
      <w:rFonts w:cs="Book Antiqua"/>
    </w:rPr>
  </w:style>
  <w:style w:type="paragraph" w:customStyle="1" w:styleId="Heading4NoNumber">
    <w:name w:val="Heading4 No Number"/>
    <w:basedOn w:val="a5"/>
    <w:semiHidden/>
    <w:rsid w:val="00393307"/>
    <w:pPr>
      <w:keepNext/>
      <w:spacing w:before="200"/>
    </w:pPr>
    <w:rPr>
      <w:rFonts w:eastAsia="黑体"/>
      <w:bCs/>
      <w:spacing w:val="-4"/>
    </w:rPr>
  </w:style>
  <w:style w:type="paragraph" w:customStyle="1" w:styleId="AboutThisChapter">
    <w:name w:val="About This Chapter"/>
    <w:basedOn w:val="Heading2NoNumber"/>
    <w:next w:val="a5"/>
    <w:rsid w:val="00393307"/>
    <w:pPr>
      <w:spacing w:after="560"/>
    </w:pPr>
  </w:style>
  <w:style w:type="numbering" w:styleId="111111">
    <w:name w:val="Outline List 2"/>
    <w:basedOn w:val="a8"/>
    <w:semiHidden/>
    <w:rsid w:val="00393307"/>
    <w:pPr>
      <w:numPr>
        <w:numId w:val="14"/>
      </w:numPr>
    </w:pPr>
  </w:style>
  <w:style w:type="paragraph" w:customStyle="1" w:styleId="ItemList">
    <w:name w:val="Item List"/>
    <w:link w:val="ItemListChar1"/>
    <w:rsid w:val="00393307"/>
    <w:pPr>
      <w:numPr>
        <w:numId w:val="18"/>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5"/>
    <w:rsid w:val="00393307"/>
    <w:pPr>
      <w:widowControl w:val="0"/>
      <w:numPr>
        <w:numId w:val="17"/>
      </w:numPr>
      <w:spacing w:before="80" w:after="80"/>
    </w:pPr>
    <w:rPr>
      <w:kern w:val="0"/>
    </w:rPr>
  </w:style>
  <w:style w:type="paragraph" w:customStyle="1" w:styleId="ItemListText">
    <w:name w:val="Item List Text"/>
    <w:rsid w:val="00393307"/>
    <w:pPr>
      <w:adjustRightInd w:val="0"/>
      <w:snapToGrid w:val="0"/>
      <w:spacing w:before="80" w:after="80" w:line="240" w:lineRule="atLeast"/>
      <w:ind w:left="2126"/>
    </w:pPr>
    <w:rPr>
      <w:kern w:val="2"/>
      <w:sz w:val="21"/>
      <w:szCs w:val="21"/>
    </w:rPr>
  </w:style>
  <w:style w:type="paragraph" w:customStyle="1" w:styleId="ItemStep">
    <w:name w:val="Item Step"/>
    <w:rsid w:val="00393307"/>
    <w:pPr>
      <w:numPr>
        <w:ilvl w:val="6"/>
        <w:numId w:val="28"/>
      </w:numPr>
      <w:adjustRightInd w:val="0"/>
      <w:snapToGrid w:val="0"/>
      <w:spacing w:before="80" w:after="80" w:line="240" w:lineRule="atLeast"/>
      <w:jc w:val="both"/>
      <w:outlineLvl w:val="6"/>
    </w:pPr>
    <w:rPr>
      <w:rFonts w:cs="Arial"/>
      <w:sz w:val="21"/>
      <w:szCs w:val="21"/>
    </w:rPr>
  </w:style>
  <w:style w:type="paragraph" w:customStyle="1" w:styleId="ManualTitle1">
    <w:name w:val="Manual Title1"/>
    <w:semiHidden/>
    <w:rsid w:val="00393307"/>
    <w:rPr>
      <w:rFonts w:ascii="Arial" w:eastAsia="黑体" w:hAnsi="Arial"/>
      <w:noProof/>
      <w:sz w:val="30"/>
      <w:lang w:eastAsia="en-US"/>
    </w:rPr>
  </w:style>
  <w:style w:type="paragraph" w:customStyle="1" w:styleId="CAUTIONHeading">
    <w:name w:val="CAUTION Heading"/>
    <w:basedOn w:val="a5"/>
    <w:rsid w:val="00393307"/>
    <w:pPr>
      <w:keepNext/>
      <w:pBdr>
        <w:top w:val="single" w:sz="12" w:space="4" w:color="auto"/>
      </w:pBdr>
      <w:spacing w:before="80" w:after="80"/>
    </w:pPr>
    <w:rPr>
      <w:rFonts w:ascii="Book Antiqua" w:eastAsia="黑体" w:hAnsi="Book Antiqua"/>
      <w:bCs/>
      <w:noProof/>
      <w:kern w:val="0"/>
      <w:position w:val="-6"/>
    </w:rPr>
  </w:style>
  <w:style w:type="paragraph" w:customStyle="1" w:styleId="NotesHeadinginTable">
    <w:name w:val="Notes Heading in Table"/>
    <w:next w:val="NotesTextinTable"/>
    <w:rsid w:val="00393307"/>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5"/>
    <w:rsid w:val="00393307"/>
    <w:pPr>
      <w:keepLines/>
      <w:pBdr>
        <w:bottom w:val="single" w:sz="12" w:space="4" w:color="auto"/>
      </w:pBdr>
      <w:spacing w:before="80" w:after="80"/>
    </w:pPr>
    <w:rPr>
      <w:rFonts w:eastAsia="楷体_GB2312"/>
      <w:iCs/>
    </w:rPr>
  </w:style>
  <w:style w:type="paragraph" w:customStyle="1" w:styleId="NotesTextinTable">
    <w:name w:val="Notes Text in Table"/>
    <w:rsid w:val="00393307"/>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393307"/>
    <w:pPr>
      <w:keepNext/>
      <w:numPr>
        <w:numId w:val="19"/>
      </w:numPr>
    </w:pPr>
  </w:style>
  <w:style w:type="table" w:customStyle="1" w:styleId="Table">
    <w:name w:val="Table"/>
    <w:basedOn w:val="a9"/>
    <w:rsid w:val="00393307"/>
    <w:pPr>
      <w:jc w:val="left"/>
    </w:pPr>
    <w:rPr>
      <w:rFonts w:cs="Arial"/>
      <w:lang w:val="en-GB"/>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a"/>
    <w:rsid w:val="00393307"/>
    <w:pPr>
      <w:jc w:val="left"/>
    </w:pPr>
    <w:rPr>
      <w:rFonts w:cs="Arial"/>
      <w:sz w:val="21"/>
      <w:szCs w:val="21"/>
    </w:rPr>
    <w:tblPr>
      <w:tblInd w:w="1814" w:type="dxa"/>
      <w:tblCellMar>
        <w:top w:w="0" w:type="dxa"/>
        <w:left w:w="108" w:type="dxa"/>
        <w:bottom w:w="0" w:type="dxa"/>
        <w:right w:w="108" w:type="dxa"/>
      </w:tblCellMar>
    </w:tblPr>
    <w:trPr>
      <w:cantSplit/>
    </w:trPr>
  </w:style>
  <w:style w:type="table" w:styleId="aa">
    <w:name w:val="Table Grid"/>
    <w:basedOn w:val="a7"/>
    <w:rsid w:val="00393307"/>
    <w:pPr>
      <w:widowControl w:val="0"/>
      <w:adjustRightInd w:val="0"/>
      <w:snapToGrid w:val="0"/>
      <w:jc w:val="both"/>
    </w:pPr>
    <w:tblPr>
      <w:tblInd w:w="113" w:type="dxa"/>
      <w:tblCellMar>
        <w:top w:w="0" w:type="dxa"/>
        <w:left w:w="108" w:type="dxa"/>
        <w:bottom w:w="0" w:type="dxa"/>
        <w:right w:w="108" w:type="dxa"/>
      </w:tblCellMar>
    </w:tblPr>
  </w:style>
  <w:style w:type="paragraph" w:customStyle="1" w:styleId="Step">
    <w:name w:val="Step"/>
    <w:basedOn w:val="a5"/>
    <w:rsid w:val="00393307"/>
    <w:pPr>
      <w:numPr>
        <w:ilvl w:val="5"/>
        <w:numId w:val="28"/>
      </w:numPr>
      <w:outlineLvl w:val="5"/>
    </w:pPr>
    <w:rPr>
      <w:snapToGrid w:val="0"/>
      <w:kern w:val="0"/>
    </w:rPr>
  </w:style>
  <w:style w:type="paragraph" w:customStyle="1" w:styleId="SubItemList">
    <w:name w:val="Sub Item List"/>
    <w:basedOn w:val="a5"/>
    <w:rsid w:val="00393307"/>
    <w:pPr>
      <w:numPr>
        <w:numId w:val="1"/>
      </w:numPr>
      <w:spacing w:before="80" w:after="80"/>
    </w:pPr>
  </w:style>
  <w:style w:type="paragraph" w:customStyle="1" w:styleId="SubItemListText">
    <w:name w:val="Sub Item List Text"/>
    <w:rsid w:val="00393307"/>
    <w:pPr>
      <w:adjustRightInd w:val="0"/>
      <w:snapToGrid w:val="0"/>
      <w:spacing w:before="80" w:after="80" w:line="240" w:lineRule="atLeast"/>
      <w:ind w:left="2410"/>
    </w:pPr>
    <w:rPr>
      <w:kern w:val="2"/>
      <w:sz w:val="21"/>
      <w:szCs w:val="21"/>
    </w:rPr>
  </w:style>
  <w:style w:type="paragraph" w:styleId="ab">
    <w:name w:val="Title"/>
    <w:basedOn w:val="a5"/>
    <w:qFormat/>
    <w:rsid w:val="00393307"/>
    <w:pPr>
      <w:spacing w:before="240" w:after="60"/>
      <w:jc w:val="center"/>
      <w:outlineLvl w:val="0"/>
    </w:pPr>
    <w:rPr>
      <w:rFonts w:ascii="Arial" w:hAnsi="Arial"/>
      <w:b/>
      <w:bCs/>
      <w:sz w:val="32"/>
      <w:szCs w:val="32"/>
    </w:rPr>
  </w:style>
  <w:style w:type="table" w:styleId="a9">
    <w:name w:val="Table Professional"/>
    <w:basedOn w:val="a7"/>
    <w:semiHidden/>
    <w:rsid w:val="00393307"/>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5"/>
    <w:next w:val="a5"/>
    <w:rsid w:val="00393307"/>
    <w:pPr>
      <w:keepNext/>
      <w:numPr>
        <w:ilvl w:val="8"/>
        <w:numId w:val="28"/>
      </w:numPr>
      <w:spacing w:before="320" w:after="80"/>
      <w:outlineLvl w:val="7"/>
    </w:pPr>
    <w:rPr>
      <w:spacing w:val="-4"/>
    </w:rPr>
  </w:style>
  <w:style w:type="paragraph" w:customStyle="1" w:styleId="TableNote">
    <w:name w:val="Table Note"/>
    <w:basedOn w:val="a5"/>
    <w:rsid w:val="00393307"/>
    <w:pPr>
      <w:keepLines/>
      <w:spacing w:before="80" w:after="80"/>
      <w:ind w:leftChars="805" w:left="805"/>
    </w:pPr>
    <w:rPr>
      <w:color w:val="000000"/>
      <w:kern w:val="0"/>
      <w:sz w:val="18"/>
      <w:szCs w:val="18"/>
    </w:rPr>
  </w:style>
  <w:style w:type="paragraph" w:customStyle="1" w:styleId="TerminalDisplay">
    <w:name w:val="Terminal Display"/>
    <w:rsid w:val="00393307"/>
    <w:pPr>
      <w:adjustRightInd w:val="0"/>
      <w:snapToGrid w:val="0"/>
      <w:spacing w:line="240" w:lineRule="atLeast"/>
      <w:ind w:left="1701"/>
    </w:pPr>
    <w:rPr>
      <w:rFonts w:ascii="Courier New" w:hAnsi="Courier New" w:cs="Courier New"/>
      <w:snapToGrid w:val="0"/>
      <w:sz w:val="16"/>
      <w:szCs w:val="16"/>
    </w:rPr>
  </w:style>
  <w:style w:type="paragraph" w:styleId="10">
    <w:name w:val="toc 1"/>
    <w:basedOn w:val="a5"/>
    <w:next w:val="a5"/>
    <w:uiPriority w:val="39"/>
    <w:rsid w:val="00393307"/>
    <w:pPr>
      <w:spacing w:after="80"/>
      <w:ind w:left="0"/>
    </w:pPr>
    <w:rPr>
      <w:rFonts w:ascii="Book Antiqua" w:hAnsi="Book Antiqua" w:cs="Book Antiqua"/>
      <w:b/>
      <w:bCs/>
      <w:sz w:val="24"/>
      <w:szCs w:val="24"/>
    </w:rPr>
  </w:style>
  <w:style w:type="paragraph" w:styleId="22">
    <w:name w:val="toc 2"/>
    <w:basedOn w:val="a5"/>
    <w:next w:val="a5"/>
    <w:uiPriority w:val="39"/>
    <w:rsid w:val="00393307"/>
    <w:pPr>
      <w:spacing w:before="80" w:after="80"/>
      <w:ind w:leftChars="300" w:left="300"/>
    </w:pPr>
    <w:rPr>
      <w:noProof/>
      <w:sz w:val="20"/>
      <w:szCs w:val="20"/>
    </w:rPr>
  </w:style>
  <w:style w:type="paragraph" w:styleId="32">
    <w:name w:val="toc 3"/>
    <w:basedOn w:val="a5"/>
    <w:next w:val="a5"/>
    <w:semiHidden/>
    <w:rsid w:val="00393307"/>
    <w:pPr>
      <w:spacing w:before="80" w:after="80"/>
      <w:ind w:leftChars="450" w:left="450"/>
    </w:pPr>
    <w:rPr>
      <w:noProof/>
      <w:sz w:val="20"/>
      <w:szCs w:val="20"/>
    </w:rPr>
  </w:style>
  <w:style w:type="paragraph" w:styleId="42">
    <w:name w:val="toc 4"/>
    <w:basedOn w:val="a5"/>
    <w:next w:val="a5"/>
    <w:autoRedefine/>
    <w:semiHidden/>
    <w:rsid w:val="00393307"/>
    <w:pPr>
      <w:tabs>
        <w:tab w:val="center" w:pos="10080"/>
      </w:tabs>
      <w:kinsoku w:val="0"/>
      <w:overflowPunct w:val="0"/>
      <w:autoSpaceDE w:val="0"/>
      <w:autoSpaceDN w:val="0"/>
      <w:spacing w:before="0" w:after="0" w:line="240" w:lineRule="auto"/>
      <w:ind w:left="2540"/>
      <w:jc w:val="right"/>
    </w:pPr>
    <w:rPr>
      <w:sz w:val="20"/>
      <w:szCs w:val="20"/>
    </w:rPr>
  </w:style>
  <w:style w:type="paragraph" w:styleId="52">
    <w:name w:val="toc 5"/>
    <w:basedOn w:val="a5"/>
    <w:next w:val="a5"/>
    <w:autoRedefine/>
    <w:semiHidden/>
    <w:rsid w:val="00393307"/>
    <w:pPr>
      <w:ind w:left="1680"/>
    </w:pPr>
    <w:rPr>
      <w:sz w:val="24"/>
    </w:rPr>
  </w:style>
  <w:style w:type="paragraph" w:styleId="60">
    <w:name w:val="toc 6"/>
    <w:basedOn w:val="a5"/>
    <w:next w:val="a5"/>
    <w:autoRedefine/>
    <w:semiHidden/>
    <w:rsid w:val="00393307"/>
    <w:pPr>
      <w:ind w:left="2100"/>
    </w:pPr>
    <w:rPr>
      <w:sz w:val="24"/>
    </w:rPr>
  </w:style>
  <w:style w:type="paragraph" w:styleId="70">
    <w:name w:val="toc 7"/>
    <w:basedOn w:val="a5"/>
    <w:next w:val="a5"/>
    <w:autoRedefine/>
    <w:semiHidden/>
    <w:rsid w:val="00393307"/>
    <w:pPr>
      <w:ind w:left="2520"/>
    </w:pPr>
    <w:rPr>
      <w:sz w:val="24"/>
    </w:rPr>
  </w:style>
  <w:style w:type="paragraph" w:styleId="80">
    <w:name w:val="toc 8"/>
    <w:basedOn w:val="a5"/>
    <w:next w:val="a5"/>
    <w:autoRedefine/>
    <w:semiHidden/>
    <w:rsid w:val="00393307"/>
    <w:pPr>
      <w:ind w:left="2940"/>
    </w:pPr>
    <w:rPr>
      <w:sz w:val="24"/>
    </w:rPr>
  </w:style>
  <w:style w:type="paragraph" w:styleId="90">
    <w:name w:val="toc 9"/>
    <w:basedOn w:val="a5"/>
    <w:next w:val="a5"/>
    <w:autoRedefine/>
    <w:semiHidden/>
    <w:rsid w:val="00393307"/>
    <w:pPr>
      <w:ind w:left="3360"/>
    </w:pPr>
    <w:rPr>
      <w:sz w:val="24"/>
    </w:rPr>
  </w:style>
  <w:style w:type="paragraph" w:styleId="11">
    <w:name w:val="index 1"/>
    <w:basedOn w:val="a5"/>
    <w:next w:val="a5"/>
    <w:autoRedefine/>
    <w:semiHidden/>
    <w:rsid w:val="00393307"/>
    <w:rPr>
      <w:sz w:val="24"/>
    </w:rPr>
  </w:style>
  <w:style w:type="paragraph" w:styleId="23">
    <w:name w:val="index 2"/>
    <w:basedOn w:val="a5"/>
    <w:next w:val="a5"/>
    <w:autoRedefine/>
    <w:semiHidden/>
    <w:rsid w:val="00393307"/>
    <w:pPr>
      <w:ind w:leftChars="200" w:left="200"/>
    </w:pPr>
    <w:rPr>
      <w:sz w:val="24"/>
    </w:rPr>
  </w:style>
  <w:style w:type="paragraph" w:styleId="33">
    <w:name w:val="index 3"/>
    <w:basedOn w:val="a5"/>
    <w:next w:val="a5"/>
    <w:autoRedefine/>
    <w:semiHidden/>
    <w:rsid w:val="00393307"/>
    <w:pPr>
      <w:ind w:leftChars="400" w:left="400"/>
    </w:pPr>
    <w:rPr>
      <w:sz w:val="24"/>
    </w:rPr>
  </w:style>
  <w:style w:type="paragraph" w:styleId="53">
    <w:name w:val="index 5"/>
    <w:basedOn w:val="a5"/>
    <w:next w:val="a5"/>
    <w:autoRedefine/>
    <w:semiHidden/>
    <w:rsid w:val="00393307"/>
    <w:pPr>
      <w:ind w:left="1050" w:hanging="210"/>
    </w:pPr>
    <w:rPr>
      <w:sz w:val="20"/>
      <w:szCs w:val="20"/>
    </w:rPr>
  </w:style>
  <w:style w:type="paragraph" w:styleId="61">
    <w:name w:val="index 6"/>
    <w:basedOn w:val="a5"/>
    <w:next w:val="a5"/>
    <w:autoRedefine/>
    <w:semiHidden/>
    <w:rsid w:val="00393307"/>
    <w:pPr>
      <w:ind w:left="1260" w:hanging="210"/>
    </w:pPr>
    <w:rPr>
      <w:sz w:val="20"/>
      <w:szCs w:val="20"/>
    </w:rPr>
  </w:style>
  <w:style w:type="paragraph" w:styleId="71">
    <w:name w:val="index 7"/>
    <w:basedOn w:val="a5"/>
    <w:next w:val="a5"/>
    <w:autoRedefine/>
    <w:semiHidden/>
    <w:rsid w:val="00393307"/>
    <w:pPr>
      <w:ind w:left="1470" w:hanging="210"/>
    </w:pPr>
    <w:rPr>
      <w:sz w:val="20"/>
      <w:szCs w:val="20"/>
    </w:rPr>
  </w:style>
  <w:style w:type="paragraph" w:styleId="81">
    <w:name w:val="index 8"/>
    <w:basedOn w:val="a5"/>
    <w:next w:val="a5"/>
    <w:autoRedefine/>
    <w:semiHidden/>
    <w:rsid w:val="00393307"/>
    <w:pPr>
      <w:ind w:left="1680" w:hanging="210"/>
    </w:pPr>
    <w:rPr>
      <w:sz w:val="20"/>
      <w:szCs w:val="20"/>
    </w:rPr>
  </w:style>
  <w:style w:type="paragraph" w:styleId="91">
    <w:name w:val="index 9"/>
    <w:basedOn w:val="a5"/>
    <w:next w:val="a5"/>
    <w:autoRedefine/>
    <w:semiHidden/>
    <w:rsid w:val="00393307"/>
    <w:pPr>
      <w:ind w:left="1890" w:hanging="210"/>
    </w:pPr>
    <w:rPr>
      <w:sz w:val="20"/>
      <w:szCs w:val="20"/>
    </w:rPr>
  </w:style>
  <w:style w:type="paragraph" w:styleId="ac">
    <w:name w:val="table of figures"/>
    <w:basedOn w:val="a5"/>
    <w:next w:val="a5"/>
    <w:semiHidden/>
    <w:rsid w:val="00393307"/>
    <w:pPr>
      <w:spacing w:afterLines="50"/>
      <w:ind w:leftChars="300" w:left="300"/>
    </w:pPr>
    <w:rPr>
      <w:sz w:val="20"/>
      <w:szCs w:val="20"/>
    </w:rPr>
  </w:style>
  <w:style w:type="paragraph" w:styleId="ad">
    <w:name w:val="Document Map"/>
    <w:basedOn w:val="a5"/>
    <w:semiHidden/>
    <w:rsid w:val="00393307"/>
    <w:pPr>
      <w:shd w:val="clear" w:color="auto" w:fill="000080"/>
    </w:pPr>
  </w:style>
  <w:style w:type="paragraph" w:styleId="ae">
    <w:name w:val="footer"/>
    <w:basedOn w:val="HeadingLeft"/>
    <w:semiHidden/>
    <w:rsid w:val="00D91D94"/>
    <w:pPr>
      <w:spacing w:before="200" w:after="200"/>
      <w:jc w:val="center"/>
    </w:pPr>
    <w:rPr>
      <w:rFonts w:cs="Times New Roman"/>
      <w:b/>
      <w:bCs/>
    </w:rPr>
  </w:style>
  <w:style w:type="paragraph" w:customStyle="1" w:styleId="TerminalDisplayinTable">
    <w:name w:val="Terminal Display in Table"/>
    <w:rsid w:val="00393307"/>
    <w:pPr>
      <w:widowControl w:val="0"/>
      <w:adjustRightInd w:val="0"/>
      <w:snapToGrid w:val="0"/>
      <w:spacing w:before="80" w:after="80" w:line="240" w:lineRule="atLeast"/>
    </w:pPr>
    <w:rPr>
      <w:rFonts w:ascii="Courier New" w:hAnsi="Courier New" w:cs="Courier New"/>
      <w:snapToGrid w:val="0"/>
      <w:sz w:val="16"/>
      <w:szCs w:val="16"/>
    </w:rPr>
  </w:style>
  <w:style w:type="paragraph" w:styleId="af">
    <w:name w:val="header"/>
    <w:basedOn w:val="a5"/>
    <w:semiHidden/>
    <w:rsid w:val="00393307"/>
    <w:pPr>
      <w:tabs>
        <w:tab w:val="center" w:pos="4153"/>
        <w:tab w:val="right" w:pos="8306"/>
      </w:tabs>
      <w:spacing w:before="0" w:after="0"/>
      <w:ind w:left="0"/>
      <w:jc w:val="right"/>
    </w:pPr>
    <w:rPr>
      <w:sz w:val="18"/>
      <w:szCs w:val="18"/>
    </w:rPr>
  </w:style>
  <w:style w:type="character" w:styleId="af0">
    <w:name w:val="Hyperlink"/>
    <w:uiPriority w:val="99"/>
    <w:rsid w:val="00393307"/>
    <w:rPr>
      <w:color w:val="0000FF"/>
      <w:u w:val="none"/>
    </w:rPr>
  </w:style>
  <w:style w:type="paragraph" w:customStyle="1" w:styleId="CopyrightDeclaration">
    <w:name w:val="Copyright Declaration"/>
    <w:semiHidden/>
    <w:rsid w:val="00393307"/>
    <w:pPr>
      <w:spacing w:before="80" w:after="80"/>
    </w:pPr>
    <w:rPr>
      <w:rFonts w:ascii="Arial" w:eastAsia="黑体" w:hAnsi="Arial"/>
      <w:sz w:val="36"/>
    </w:rPr>
  </w:style>
  <w:style w:type="numbering" w:styleId="1111110">
    <w:name w:val="Outline List 1"/>
    <w:basedOn w:val="a8"/>
    <w:semiHidden/>
    <w:rsid w:val="00393307"/>
    <w:pPr>
      <w:numPr>
        <w:numId w:val="15"/>
      </w:numPr>
    </w:pPr>
  </w:style>
  <w:style w:type="paragraph" w:customStyle="1" w:styleId="TableHeading">
    <w:name w:val="Table Heading"/>
    <w:basedOn w:val="a5"/>
    <w:rsid w:val="00393307"/>
    <w:pPr>
      <w:keepNext/>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5"/>
    <w:link w:val="TableTextChar1"/>
    <w:rsid w:val="00393307"/>
    <w:pPr>
      <w:widowControl w:val="0"/>
      <w:spacing w:before="80" w:after="80"/>
      <w:ind w:left="0"/>
    </w:pPr>
    <w:rPr>
      <w:snapToGrid w:val="0"/>
      <w:kern w:val="0"/>
    </w:rPr>
  </w:style>
  <w:style w:type="paragraph" w:customStyle="1" w:styleId="HeadingMiddle">
    <w:name w:val="Heading Middle"/>
    <w:rsid w:val="00393307"/>
    <w:pPr>
      <w:adjustRightInd w:val="0"/>
      <w:snapToGrid w:val="0"/>
      <w:spacing w:line="240" w:lineRule="atLeast"/>
      <w:jc w:val="center"/>
    </w:pPr>
    <w:rPr>
      <w:rFonts w:cs="Arial"/>
      <w:snapToGrid w:val="0"/>
    </w:rPr>
  </w:style>
  <w:style w:type="paragraph" w:styleId="af1">
    <w:name w:val="macro"/>
    <w:semiHidden/>
    <w:rsid w:val="00393307"/>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2">
    <w:name w:val="footnote text"/>
    <w:basedOn w:val="a5"/>
    <w:semiHidden/>
    <w:rsid w:val="00393307"/>
    <w:rPr>
      <w:sz w:val="18"/>
      <w:szCs w:val="18"/>
    </w:rPr>
  </w:style>
  <w:style w:type="character" w:styleId="af3">
    <w:name w:val="footnote reference"/>
    <w:basedOn w:val="a6"/>
    <w:semiHidden/>
    <w:rsid w:val="00393307"/>
    <w:rPr>
      <w:vertAlign w:val="superscript"/>
    </w:rPr>
  </w:style>
  <w:style w:type="paragraph" w:styleId="af4">
    <w:name w:val="Balloon Text"/>
    <w:basedOn w:val="a5"/>
    <w:semiHidden/>
    <w:rsid w:val="00393307"/>
    <w:rPr>
      <w:sz w:val="18"/>
      <w:szCs w:val="18"/>
    </w:rPr>
  </w:style>
  <w:style w:type="paragraph" w:styleId="af5">
    <w:name w:val="annotation text"/>
    <w:basedOn w:val="a5"/>
    <w:semiHidden/>
    <w:rsid w:val="00393307"/>
  </w:style>
  <w:style w:type="character" w:styleId="af6">
    <w:name w:val="annotation reference"/>
    <w:basedOn w:val="a6"/>
    <w:semiHidden/>
    <w:rsid w:val="00393307"/>
    <w:rPr>
      <w:sz w:val="21"/>
      <w:szCs w:val="21"/>
    </w:rPr>
  </w:style>
  <w:style w:type="paragraph" w:styleId="af7">
    <w:name w:val="annotation subject"/>
    <w:basedOn w:val="af5"/>
    <w:next w:val="af5"/>
    <w:semiHidden/>
    <w:rsid w:val="00393307"/>
    <w:rPr>
      <w:b/>
      <w:bCs/>
    </w:rPr>
  </w:style>
  <w:style w:type="paragraph" w:styleId="43">
    <w:name w:val="index 4"/>
    <w:basedOn w:val="a5"/>
    <w:next w:val="a5"/>
    <w:autoRedefine/>
    <w:semiHidden/>
    <w:rsid w:val="00393307"/>
    <w:pPr>
      <w:ind w:left="1260"/>
    </w:pPr>
  </w:style>
  <w:style w:type="paragraph" w:styleId="af8">
    <w:name w:val="index heading"/>
    <w:basedOn w:val="a5"/>
    <w:next w:val="11"/>
    <w:semiHidden/>
    <w:rsid w:val="00393307"/>
    <w:rPr>
      <w:rFonts w:ascii="Arial" w:hAnsi="Arial"/>
      <w:b/>
      <w:bCs/>
    </w:rPr>
  </w:style>
  <w:style w:type="paragraph" w:styleId="af9">
    <w:name w:val="caption"/>
    <w:basedOn w:val="a5"/>
    <w:next w:val="a5"/>
    <w:qFormat/>
    <w:rsid w:val="00393307"/>
    <w:pPr>
      <w:spacing w:before="152"/>
    </w:pPr>
    <w:rPr>
      <w:rFonts w:ascii="Arial" w:eastAsia="黑体" w:hAnsi="Arial"/>
      <w:sz w:val="20"/>
      <w:szCs w:val="20"/>
    </w:rPr>
  </w:style>
  <w:style w:type="paragraph" w:styleId="afa">
    <w:name w:val="endnote text"/>
    <w:basedOn w:val="a5"/>
    <w:semiHidden/>
    <w:rsid w:val="00393307"/>
  </w:style>
  <w:style w:type="character" w:styleId="afb">
    <w:name w:val="endnote reference"/>
    <w:basedOn w:val="a6"/>
    <w:semiHidden/>
    <w:rsid w:val="00393307"/>
    <w:rPr>
      <w:vertAlign w:val="superscript"/>
    </w:rPr>
  </w:style>
  <w:style w:type="paragraph" w:styleId="afc">
    <w:name w:val="table of authorities"/>
    <w:basedOn w:val="a5"/>
    <w:next w:val="a5"/>
    <w:semiHidden/>
    <w:rsid w:val="00393307"/>
    <w:pPr>
      <w:ind w:left="420"/>
    </w:pPr>
  </w:style>
  <w:style w:type="paragraph" w:styleId="afd">
    <w:name w:val="toa heading"/>
    <w:basedOn w:val="a5"/>
    <w:next w:val="a5"/>
    <w:semiHidden/>
    <w:rsid w:val="00393307"/>
    <w:pPr>
      <w:spacing w:before="120"/>
    </w:pPr>
    <w:rPr>
      <w:rFonts w:ascii="Arial" w:hAnsi="Arial"/>
    </w:rPr>
  </w:style>
  <w:style w:type="paragraph" w:customStyle="1" w:styleId="Contents">
    <w:name w:val="Contents"/>
    <w:basedOn w:val="Heading1NoNumber"/>
    <w:rsid w:val="00393307"/>
  </w:style>
  <w:style w:type="character" w:styleId="HTML">
    <w:name w:val="HTML Variable"/>
    <w:basedOn w:val="a6"/>
    <w:semiHidden/>
    <w:rsid w:val="00393307"/>
    <w:rPr>
      <w:i/>
      <w:iCs/>
    </w:rPr>
  </w:style>
  <w:style w:type="character" w:styleId="HTML0">
    <w:name w:val="HTML Typewriter"/>
    <w:basedOn w:val="a6"/>
    <w:semiHidden/>
    <w:rsid w:val="00393307"/>
    <w:rPr>
      <w:rFonts w:ascii="Courier New" w:hAnsi="Courier New" w:cs="Courier New"/>
      <w:sz w:val="20"/>
      <w:szCs w:val="20"/>
    </w:rPr>
  </w:style>
  <w:style w:type="character" w:styleId="HTML1">
    <w:name w:val="HTML Code"/>
    <w:basedOn w:val="a6"/>
    <w:semiHidden/>
    <w:rsid w:val="00393307"/>
    <w:rPr>
      <w:rFonts w:ascii="Courier New" w:hAnsi="Courier New" w:cs="Courier New"/>
      <w:sz w:val="20"/>
      <w:szCs w:val="20"/>
    </w:rPr>
  </w:style>
  <w:style w:type="paragraph" w:styleId="HTML2">
    <w:name w:val="HTML Address"/>
    <w:basedOn w:val="a5"/>
    <w:semiHidden/>
    <w:rsid w:val="00393307"/>
    <w:rPr>
      <w:i/>
      <w:iCs/>
    </w:rPr>
  </w:style>
  <w:style w:type="character" w:styleId="HTML3">
    <w:name w:val="HTML Definition"/>
    <w:basedOn w:val="a6"/>
    <w:semiHidden/>
    <w:rsid w:val="00393307"/>
    <w:rPr>
      <w:i/>
      <w:iCs/>
    </w:rPr>
  </w:style>
  <w:style w:type="character" w:styleId="HTML4">
    <w:name w:val="HTML Keyboard"/>
    <w:basedOn w:val="a6"/>
    <w:semiHidden/>
    <w:rsid w:val="00393307"/>
    <w:rPr>
      <w:rFonts w:ascii="Courier New" w:hAnsi="Courier New" w:cs="Courier New"/>
      <w:sz w:val="20"/>
      <w:szCs w:val="20"/>
    </w:rPr>
  </w:style>
  <w:style w:type="character" w:styleId="HTML5">
    <w:name w:val="HTML Acronym"/>
    <w:basedOn w:val="a6"/>
    <w:semiHidden/>
    <w:rsid w:val="00393307"/>
  </w:style>
  <w:style w:type="character" w:styleId="HTML6">
    <w:name w:val="HTML Sample"/>
    <w:basedOn w:val="a6"/>
    <w:semiHidden/>
    <w:rsid w:val="00393307"/>
    <w:rPr>
      <w:rFonts w:ascii="Courier New" w:hAnsi="Courier New" w:cs="Courier New"/>
    </w:rPr>
  </w:style>
  <w:style w:type="character" w:styleId="HTML7">
    <w:name w:val="HTML Cite"/>
    <w:basedOn w:val="a6"/>
    <w:semiHidden/>
    <w:rsid w:val="00393307"/>
    <w:rPr>
      <w:i/>
      <w:iCs/>
    </w:rPr>
  </w:style>
  <w:style w:type="paragraph" w:styleId="HTML8">
    <w:name w:val="HTML Preformatted"/>
    <w:basedOn w:val="a5"/>
    <w:semiHidden/>
    <w:rsid w:val="00393307"/>
    <w:rPr>
      <w:rFonts w:ascii="Courier New" w:hAnsi="Courier New" w:cs="Courier New"/>
      <w:sz w:val="20"/>
      <w:szCs w:val="20"/>
    </w:rPr>
  </w:style>
  <w:style w:type="table" w:styleId="12">
    <w:name w:val="Table Web 1"/>
    <w:basedOn w:val="a7"/>
    <w:semiHidden/>
    <w:rsid w:val="00393307"/>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7"/>
    <w:semiHidden/>
    <w:rsid w:val="00393307"/>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7"/>
    <w:semiHidden/>
    <w:rsid w:val="00393307"/>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7"/>
    <w:semiHidden/>
    <w:rsid w:val="00393307"/>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7"/>
    <w:semiHidden/>
    <w:rsid w:val="00393307"/>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7"/>
    <w:semiHidden/>
    <w:rsid w:val="00393307"/>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7"/>
    <w:semiHidden/>
    <w:rsid w:val="00393307"/>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5"/>
    <w:next w:val="a5"/>
    <w:semiHidden/>
    <w:rsid w:val="00393307"/>
  </w:style>
  <w:style w:type="paragraph" w:styleId="aff0">
    <w:name w:val="Plain Text"/>
    <w:basedOn w:val="a5"/>
    <w:rsid w:val="00393307"/>
    <w:rPr>
      <w:rFonts w:ascii="宋体" w:hAnsi="Courier New" w:cs="Courier New"/>
    </w:rPr>
  </w:style>
  <w:style w:type="table" w:styleId="aff1">
    <w:name w:val="Table Elegant"/>
    <w:basedOn w:val="a7"/>
    <w:semiHidden/>
    <w:rsid w:val="00393307"/>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5"/>
    <w:semiHidden/>
    <w:rsid w:val="00393307"/>
  </w:style>
  <w:style w:type="paragraph" w:styleId="aff3">
    <w:name w:val="Subtitle"/>
    <w:basedOn w:val="a5"/>
    <w:qFormat/>
    <w:rsid w:val="00393307"/>
    <w:pPr>
      <w:spacing w:before="240" w:after="60" w:line="312" w:lineRule="atLeast"/>
      <w:jc w:val="center"/>
      <w:outlineLvl w:val="1"/>
    </w:pPr>
    <w:rPr>
      <w:rFonts w:ascii="Arial" w:hAnsi="Arial"/>
      <w:b/>
      <w:bCs/>
      <w:kern w:val="28"/>
      <w:sz w:val="32"/>
      <w:szCs w:val="32"/>
    </w:rPr>
  </w:style>
  <w:style w:type="table" w:styleId="14">
    <w:name w:val="Table Classic 1"/>
    <w:basedOn w:val="a7"/>
    <w:semiHidden/>
    <w:rsid w:val="00393307"/>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7"/>
    <w:semiHidden/>
    <w:rsid w:val="00393307"/>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7"/>
    <w:semiHidden/>
    <w:rsid w:val="00393307"/>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7"/>
    <w:semiHidden/>
    <w:rsid w:val="00393307"/>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5"/>
    <w:semiHidden/>
    <w:rsid w:val="00393307"/>
    <w:rPr>
      <w:rFonts w:ascii="Arial" w:hAnsi="Arial"/>
    </w:rPr>
  </w:style>
  <w:style w:type="table" w:styleId="15">
    <w:name w:val="Table Simple 1"/>
    <w:basedOn w:val="a7"/>
    <w:semiHidden/>
    <w:rsid w:val="00393307"/>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7"/>
    <w:semiHidden/>
    <w:rsid w:val="00393307"/>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7"/>
    <w:semiHidden/>
    <w:rsid w:val="00393307"/>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5"/>
    <w:semiHidden/>
    <w:rsid w:val="00393307"/>
    <w:pPr>
      <w:ind w:leftChars="2100" w:left="100"/>
    </w:pPr>
  </w:style>
  <w:style w:type="table" w:styleId="16">
    <w:name w:val="Table Subtle 1"/>
    <w:basedOn w:val="a7"/>
    <w:semiHidden/>
    <w:rsid w:val="00393307"/>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7"/>
    <w:semiHidden/>
    <w:rsid w:val="00393307"/>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7"/>
    <w:semiHidden/>
    <w:rsid w:val="00393307"/>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7"/>
    <w:semiHidden/>
    <w:rsid w:val="00393307"/>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7"/>
    <w:semiHidden/>
    <w:rsid w:val="00393307"/>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5"/>
    <w:semiHidden/>
    <w:rsid w:val="00393307"/>
    <w:pPr>
      <w:ind w:left="200" w:hangingChars="200" w:hanging="200"/>
    </w:pPr>
  </w:style>
  <w:style w:type="paragraph" w:styleId="2a">
    <w:name w:val="List 2"/>
    <w:basedOn w:val="a5"/>
    <w:semiHidden/>
    <w:rsid w:val="00393307"/>
    <w:pPr>
      <w:ind w:leftChars="200" w:left="100" w:hangingChars="200" w:hanging="200"/>
    </w:pPr>
  </w:style>
  <w:style w:type="paragraph" w:styleId="39">
    <w:name w:val="List 3"/>
    <w:basedOn w:val="a5"/>
    <w:semiHidden/>
    <w:rsid w:val="00393307"/>
    <w:pPr>
      <w:ind w:leftChars="400" w:left="100" w:hangingChars="200" w:hanging="200"/>
    </w:pPr>
  </w:style>
  <w:style w:type="paragraph" w:styleId="45">
    <w:name w:val="List 4"/>
    <w:basedOn w:val="a5"/>
    <w:semiHidden/>
    <w:rsid w:val="00393307"/>
    <w:pPr>
      <w:ind w:leftChars="600" w:left="100" w:hangingChars="200" w:hanging="200"/>
    </w:pPr>
  </w:style>
  <w:style w:type="paragraph" w:styleId="54">
    <w:name w:val="List 5"/>
    <w:basedOn w:val="a5"/>
    <w:semiHidden/>
    <w:rsid w:val="00393307"/>
    <w:pPr>
      <w:ind w:leftChars="800" w:left="100" w:hangingChars="200" w:hanging="200"/>
    </w:pPr>
  </w:style>
  <w:style w:type="paragraph" w:styleId="a">
    <w:name w:val="List Number"/>
    <w:basedOn w:val="a5"/>
    <w:semiHidden/>
    <w:rsid w:val="00393307"/>
    <w:pPr>
      <w:numPr>
        <w:numId w:val="3"/>
      </w:numPr>
    </w:pPr>
  </w:style>
  <w:style w:type="paragraph" w:styleId="2">
    <w:name w:val="List Number 2"/>
    <w:basedOn w:val="a5"/>
    <w:semiHidden/>
    <w:rsid w:val="00393307"/>
    <w:pPr>
      <w:numPr>
        <w:numId w:val="4"/>
      </w:numPr>
    </w:pPr>
  </w:style>
  <w:style w:type="paragraph" w:styleId="3">
    <w:name w:val="List Number 3"/>
    <w:basedOn w:val="a5"/>
    <w:semiHidden/>
    <w:rsid w:val="00393307"/>
    <w:pPr>
      <w:numPr>
        <w:numId w:val="5"/>
      </w:numPr>
    </w:pPr>
  </w:style>
  <w:style w:type="paragraph" w:styleId="4">
    <w:name w:val="List Number 4"/>
    <w:basedOn w:val="a5"/>
    <w:semiHidden/>
    <w:rsid w:val="00393307"/>
    <w:pPr>
      <w:numPr>
        <w:numId w:val="6"/>
      </w:numPr>
    </w:pPr>
  </w:style>
  <w:style w:type="paragraph" w:styleId="5">
    <w:name w:val="List Number 5"/>
    <w:basedOn w:val="a5"/>
    <w:semiHidden/>
    <w:rsid w:val="00393307"/>
    <w:pPr>
      <w:numPr>
        <w:numId w:val="7"/>
      </w:numPr>
    </w:pPr>
  </w:style>
  <w:style w:type="paragraph" w:styleId="aff7">
    <w:name w:val="List Continue"/>
    <w:basedOn w:val="a5"/>
    <w:semiHidden/>
    <w:rsid w:val="00393307"/>
    <w:pPr>
      <w:spacing w:after="120"/>
      <w:ind w:leftChars="200" w:left="420"/>
    </w:pPr>
  </w:style>
  <w:style w:type="paragraph" w:styleId="2b">
    <w:name w:val="List Continue 2"/>
    <w:basedOn w:val="a5"/>
    <w:semiHidden/>
    <w:rsid w:val="00393307"/>
    <w:pPr>
      <w:spacing w:after="120"/>
      <w:ind w:leftChars="400" w:left="840"/>
    </w:pPr>
  </w:style>
  <w:style w:type="paragraph" w:styleId="3a">
    <w:name w:val="List Continue 3"/>
    <w:basedOn w:val="a5"/>
    <w:semiHidden/>
    <w:rsid w:val="00393307"/>
    <w:pPr>
      <w:spacing w:after="120"/>
      <w:ind w:leftChars="600" w:left="1260"/>
    </w:pPr>
  </w:style>
  <w:style w:type="paragraph" w:styleId="46">
    <w:name w:val="List Continue 4"/>
    <w:basedOn w:val="a5"/>
    <w:semiHidden/>
    <w:rsid w:val="00393307"/>
    <w:pPr>
      <w:spacing w:after="120"/>
      <w:ind w:leftChars="800" w:left="1680"/>
    </w:pPr>
  </w:style>
  <w:style w:type="paragraph" w:styleId="55">
    <w:name w:val="List Continue 5"/>
    <w:basedOn w:val="a5"/>
    <w:semiHidden/>
    <w:rsid w:val="00393307"/>
    <w:pPr>
      <w:spacing w:after="120"/>
      <w:ind w:leftChars="1000" w:left="2100"/>
    </w:pPr>
  </w:style>
  <w:style w:type="paragraph" w:styleId="a0">
    <w:name w:val="List Bullet"/>
    <w:basedOn w:val="a5"/>
    <w:autoRedefine/>
    <w:semiHidden/>
    <w:rsid w:val="00393307"/>
    <w:pPr>
      <w:numPr>
        <w:numId w:val="8"/>
      </w:numPr>
    </w:pPr>
  </w:style>
  <w:style w:type="paragraph" w:styleId="20">
    <w:name w:val="List Bullet 2"/>
    <w:basedOn w:val="a5"/>
    <w:autoRedefine/>
    <w:semiHidden/>
    <w:rsid w:val="00393307"/>
    <w:pPr>
      <w:numPr>
        <w:numId w:val="9"/>
      </w:numPr>
    </w:pPr>
  </w:style>
  <w:style w:type="paragraph" w:styleId="30">
    <w:name w:val="List Bullet 3"/>
    <w:basedOn w:val="a5"/>
    <w:autoRedefine/>
    <w:semiHidden/>
    <w:rsid w:val="00393307"/>
    <w:pPr>
      <w:numPr>
        <w:numId w:val="10"/>
      </w:numPr>
    </w:pPr>
  </w:style>
  <w:style w:type="paragraph" w:styleId="40">
    <w:name w:val="List Bullet 4"/>
    <w:basedOn w:val="a5"/>
    <w:autoRedefine/>
    <w:semiHidden/>
    <w:rsid w:val="00393307"/>
    <w:pPr>
      <w:numPr>
        <w:numId w:val="11"/>
      </w:numPr>
    </w:pPr>
  </w:style>
  <w:style w:type="paragraph" w:styleId="50">
    <w:name w:val="List Bullet 5"/>
    <w:basedOn w:val="a5"/>
    <w:autoRedefine/>
    <w:semiHidden/>
    <w:rsid w:val="00393307"/>
    <w:pPr>
      <w:numPr>
        <w:numId w:val="12"/>
      </w:numPr>
    </w:pPr>
  </w:style>
  <w:style w:type="table" w:styleId="18">
    <w:name w:val="Table List 1"/>
    <w:basedOn w:val="a7"/>
    <w:semiHidden/>
    <w:rsid w:val="00393307"/>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7"/>
    <w:semiHidden/>
    <w:rsid w:val="00393307"/>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7"/>
    <w:semiHidden/>
    <w:rsid w:val="00393307"/>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7"/>
    <w:semiHidden/>
    <w:rsid w:val="00393307"/>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7"/>
    <w:semiHidden/>
    <w:rsid w:val="00393307"/>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7"/>
    <w:semiHidden/>
    <w:rsid w:val="00393307"/>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7"/>
    <w:semiHidden/>
    <w:rsid w:val="00393307"/>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7"/>
    <w:semiHidden/>
    <w:rsid w:val="00393307"/>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8">
    <w:name w:val="Table Contemporary"/>
    <w:basedOn w:val="a7"/>
    <w:semiHidden/>
    <w:rsid w:val="00393307"/>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9">
    <w:name w:val="Normal (Web)"/>
    <w:basedOn w:val="a5"/>
    <w:uiPriority w:val="99"/>
    <w:rsid w:val="00393307"/>
    <w:rPr>
      <w:rFonts w:cs="Times New Roman"/>
    </w:rPr>
  </w:style>
  <w:style w:type="paragraph" w:styleId="affa">
    <w:name w:val="Signature"/>
    <w:basedOn w:val="a5"/>
    <w:semiHidden/>
    <w:rsid w:val="00393307"/>
    <w:pPr>
      <w:ind w:leftChars="2100" w:left="100"/>
    </w:pPr>
  </w:style>
  <w:style w:type="character" w:styleId="affb">
    <w:name w:val="Emphasis"/>
    <w:basedOn w:val="a6"/>
    <w:uiPriority w:val="20"/>
    <w:qFormat/>
    <w:rsid w:val="00393307"/>
    <w:rPr>
      <w:i/>
      <w:iCs/>
    </w:rPr>
  </w:style>
  <w:style w:type="paragraph" w:styleId="affc">
    <w:name w:val="Date"/>
    <w:basedOn w:val="a5"/>
    <w:next w:val="a5"/>
    <w:semiHidden/>
    <w:rsid w:val="00393307"/>
    <w:pPr>
      <w:ind w:leftChars="2500" w:left="100"/>
    </w:pPr>
  </w:style>
  <w:style w:type="table" w:styleId="19">
    <w:name w:val="Table Columns 1"/>
    <w:basedOn w:val="a7"/>
    <w:semiHidden/>
    <w:rsid w:val="00393307"/>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7"/>
    <w:semiHidden/>
    <w:rsid w:val="00393307"/>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7"/>
    <w:semiHidden/>
    <w:rsid w:val="00393307"/>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7"/>
    <w:semiHidden/>
    <w:rsid w:val="00393307"/>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7"/>
    <w:semiHidden/>
    <w:rsid w:val="00393307"/>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7"/>
    <w:semiHidden/>
    <w:rsid w:val="00393307"/>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7"/>
    <w:semiHidden/>
    <w:rsid w:val="00393307"/>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7"/>
    <w:semiHidden/>
    <w:rsid w:val="00393307"/>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7"/>
    <w:semiHidden/>
    <w:rsid w:val="00393307"/>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7"/>
    <w:semiHidden/>
    <w:rsid w:val="00393307"/>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7"/>
    <w:semiHidden/>
    <w:rsid w:val="00393307"/>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7"/>
    <w:semiHidden/>
    <w:rsid w:val="00393307"/>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7"/>
    <w:semiHidden/>
    <w:rsid w:val="00393307"/>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d">
    <w:name w:val="Block Text"/>
    <w:basedOn w:val="a5"/>
    <w:semiHidden/>
    <w:rsid w:val="00393307"/>
    <w:pPr>
      <w:spacing w:after="120"/>
      <w:ind w:leftChars="700" w:left="1440" w:rightChars="700" w:right="1440"/>
    </w:pPr>
  </w:style>
  <w:style w:type="numbering" w:styleId="a4">
    <w:name w:val="Outline List 3"/>
    <w:basedOn w:val="a8"/>
    <w:semiHidden/>
    <w:rsid w:val="00393307"/>
    <w:pPr>
      <w:numPr>
        <w:numId w:val="13"/>
      </w:numPr>
    </w:pPr>
  </w:style>
  <w:style w:type="paragraph" w:styleId="affe">
    <w:name w:val="envelope address"/>
    <w:basedOn w:val="a5"/>
    <w:semiHidden/>
    <w:rsid w:val="00393307"/>
    <w:pPr>
      <w:framePr w:w="7920" w:h="1980" w:hRule="exact" w:hSpace="180" w:wrap="auto" w:hAnchor="page" w:xAlign="center" w:yAlign="bottom"/>
      <w:ind w:leftChars="1400" w:left="100"/>
    </w:pPr>
    <w:rPr>
      <w:rFonts w:ascii="Arial" w:hAnsi="Arial"/>
    </w:rPr>
  </w:style>
  <w:style w:type="paragraph" w:styleId="afff">
    <w:name w:val="Message Header"/>
    <w:basedOn w:val="a5"/>
    <w:semiHidden/>
    <w:rsid w:val="0039330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0">
    <w:name w:val="line number"/>
    <w:basedOn w:val="a6"/>
    <w:semiHidden/>
    <w:rsid w:val="00393307"/>
  </w:style>
  <w:style w:type="character" w:styleId="afff1">
    <w:name w:val="Strong"/>
    <w:basedOn w:val="a6"/>
    <w:qFormat/>
    <w:rsid w:val="00393307"/>
    <w:rPr>
      <w:b/>
      <w:bCs/>
    </w:rPr>
  </w:style>
  <w:style w:type="character" w:styleId="afff2">
    <w:name w:val="page number"/>
    <w:basedOn w:val="a6"/>
    <w:semiHidden/>
    <w:rsid w:val="00393307"/>
  </w:style>
  <w:style w:type="character" w:styleId="afff3">
    <w:name w:val="FollowedHyperlink"/>
    <w:semiHidden/>
    <w:rsid w:val="00393307"/>
    <w:rPr>
      <w:color w:val="800080"/>
      <w:u w:val="none"/>
    </w:rPr>
  </w:style>
  <w:style w:type="paragraph" w:styleId="afff4">
    <w:name w:val="Body Text"/>
    <w:basedOn w:val="a5"/>
    <w:semiHidden/>
    <w:rsid w:val="00393307"/>
    <w:pPr>
      <w:spacing w:after="120"/>
    </w:pPr>
  </w:style>
  <w:style w:type="paragraph" w:styleId="afff5">
    <w:name w:val="Body Text First Indent"/>
    <w:aliases w:val="正文首行缩进 Char"/>
    <w:basedOn w:val="afff4"/>
    <w:link w:val="Char1"/>
    <w:semiHidden/>
    <w:rsid w:val="00393307"/>
    <w:pPr>
      <w:ind w:firstLineChars="100" w:firstLine="420"/>
    </w:pPr>
  </w:style>
  <w:style w:type="paragraph" w:styleId="afff6">
    <w:name w:val="Body Text Indent"/>
    <w:basedOn w:val="a5"/>
    <w:semiHidden/>
    <w:rsid w:val="00393307"/>
    <w:pPr>
      <w:spacing w:after="120"/>
      <w:ind w:leftChars="200" w:left="420"/>
    </w:pPr>
  </w:style>
  <w:style w:type="paragraph" w:styleId="2f">
    <w:name w:val="Body Text First Indent 2"/>
    <w:basedOn w:val="afff6"/>
    <w:semiHidden/>
    <w:rsid w:val="00393307"/>
    <w:pPr>
      <w:ind w:firstLineChars="200" w:firstLine="420"/>
    </w:pPr>
  </w:style>
  <w:style w:type="paragraph" w:styleId="afff7">
    <w:name w:val="Normal Indent"/>
    <w:basedOn w:val="a5"/>
    <w:rsid w:val="00393307"/>
    <w:pPr>
      <w:ind w:firstLineChars="200" w:firstLine="420"/>
    </w:pPr>
  </w:style>
  <w:style w:type="paragraph" w:styleId="2f0">
    <w:name w:val="Body Text 2"/>
    <w:basedOn w:val="a5"/>
    <w:semiHidden/>
    <w:rsid w:val="00393307"/>
    <w:pPr>
      <w:spacing w:after="120" w:line="480" w:lineRule="auto"/>
    </w:pPr>
  </w:style>
  <w:style w:type="paragraph" w:styleId="3e">
    <w:name w:val="Body Text 3"/>
    <w:basedOn w:val="a5"/>
    <w:semiHidden/>
    <w:rsid w:val="00393307"/>
    <w:pPr>
      <w:spacing w:after="120"/>
    </w:pPr>
    <w:rPr>
      <w:sz w:val="16"/>
      <w:szCs w:val="16"/>
    </w:rPr>
  </w:style>
  <w:style w:type="paragraph" w:styleId="2f1">
    <w:name w:val="Body Text Indent 2"/>
    <w:basedOn w:val="a5"/>
    <w:semiHidden/>
    <w:rsid w:val="00393307"/>
    <w:pPr>
      <w:spacing w:after="120" w:line="480" w:lineRule="auto"/>
      <w:ind w:leftChars="200" w:left="420"/>
    </w:pPr>
  </w:style>
  <w:style w:type="paragraph" w:styleId="3f">
    <w:name w:val="Body Text Indent 3"/>
    <w:basedOn w:val="a5"/>
    <w:semiHidden/>
    <w:rsid w:val="00393307"/>
    <w:pPr>
      <w:spacing w:after="120"/>
      <w:ind w:leftChars="200" w:left="420"/>
    </w:pPr>
    <w:rPr>
      <w:sz w:val="16"/>
      <w:szCs w:val="16"/>
    </w:rPr>
  </w:style>
  <w:style w:type="paragraph" w:styleId="afff8">
    <w:name w:val="Note Heading"/>
    <w:basedOn w:val="a5"/>
    <w:next w:val="a5"/>
    <w:semiHidden/>
    <w:rsid w:val="00393307"/>
    <w:pPr>
      <w:jc w:val="center"/>
    </w:pPr>
  </w:style>
  <w:style w:type="paragraph" w:customStyle="1" w:styleId="ItemStepinTable">
    <w:name w:val="Item Step in Table"/>
    <w:semiHidden/>
    <w:rsid w:val="00393307"/>
    <w:pPr>
      <w:numPr>
        <w:numId w:val="16"/>
      </w:numPr>
      <w:topLinePunct/>
      <w:spacing w:before="40" w:after="40"/>
    </w:pPr>
    <w:rPr>
      <w:rFonts w:cs="Arial"/>
      <w:sz w:val="22"/>
      <w:szCs w:val="22"/>
    </w:rPr>
  </w:style>
  <w:style w:type="paragraph" w:customStyle="1" w:styleId="End">
    <w:name w:val="End"/>
    <w:basedOn w:val="a5"/>
    <w:rsid w:val="00393307"/>
    <w:pPr>
      <w:spacing w:after="400"/>
    </w:pPr>
    <w:rPr>
      <w:b/>
    </w:rPr>
  </w:style>
  <w:style w:type="paragraph" w:customStyle="1" w:styleId="1b">
    <w:name w:val="样式1"/>
    <w:basedOn w:val="End"/>
    <w:semiHidden/>
    <w:rsid w:val="00393307"/>
    <w:rPr>
      <w:b w:val="0"/>
    </w:rPr>
  </w:style>
  <w:style w:type="paragraph" w:customStyle="1" w:styleId="NotesTextListinTable">
    <w:name w:val="Notes Text List in Table"/>
    <w:rsid w:val="00393307"/>
    <w:pPr>
      <w:numPr>
        <w:numId w:val="22"/>
      </w:numPr>
      <w:spacing w:before="40" w:after="80" w:line="200" w:lineRule="atLeast"/>
      <w:jc w:val="both"/>
    </w:pPr>
    <w:rPr>
      <w:rFonts w:eastAsia="楷体_GB2312" w:cs="楷体_GB2312"/>
      <w:noProof/>
      <w:sz w:val="18"/>
      <w:szCs w:val="18"/>
    </w:rPr>
  </w:style>
  <w:style w:type="paragraph" w:customStyle="1" w:styleId="NotesHeading">
    <w:name w:val="Notes Heading"/>
    <w:basedOn w:val="CAUTIONHeading"/>
    <w:rsid w:val="00393307"/>
    <w:pPr>
      <w:pBdr>
        <w:top w:val="none" w:sz="0" w:space="0" w:color="auto"/>
      </w:pBdr>
      <w:spacing w:after="40"/>
    </w:pPr>
    <w:rPr>
      <w:kern w:val="2"/>
      <w:sz w:val="18"/>
      <w:szCs w:val="18"/>
    </w:rPr>
  </w:style>
  <w:style w:type="paragraph" w:customStyle="1" w:styleId="NotesText">
    <w:name w:val="Notes Text"/>
    <w:basedOn w:val="CAUTIONText"/>
    <w:rsid w:val="00393307"/>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393307"/>
    <w:pPr>
      <w:numPr>
        <w:numId w:val="21"/>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a5"/>
    <w:rsid w:val="00393307"/>
    <w:pPr>
      <w:numPr>
        <w:ilvl w:val="3"/>
        <w:numId w:val="20"/>
      </w:numPr>
      <w:topLinePunct w:val="0"/>
    </w:pPr>
  </w:style>
  <w:style w:type="paragraph" w:customStyle="1" w:styleId="FigureDescriptioninAppendix">
    <w:name w:val="Figure Description in Appendix"/>
    <w:basedOn w:val="Figure"/>
    <w:next w:val="Figure"/>
    <w:rsid w:val="00393307"/>
    <w:pPr>
      <w:numPr>
        <w:ilvl w:val="6"/>
        <w:numId w:val="20"/>
      </w:numPr>
      <w:outlineLvl w:val="6"/>
    </w:pPr>
  </w:style>
  <w:style w:type="paragraph" w:customStyle="1" w:styleId="ItemStepinAppendix">
    <w:name w:val="Item Step in Appendix"/>
    <w:basedOn w:val="ItemStep"/>
    <w:rsid w:val="00393307"/>
    <w:pPr>
      <w:numPr>
        <w:ilvl w:val="5"/>
        <w:numId w:val="20"/>
      </w:numPr>
      <w:outlineLvl w:val="5"/>
    </w:pPr>
  </w:style>
  <w:style w:type="paragraph" w:customStyle="1" w:styleId="StepinAppendix">
    <w:name w:val="Step in Appendix"/>
    <w:basedOn w:val="Step"/>
    <w:rsid w:val="00393307"/>
    <w:pPr>
      <w:numPr>
        <w:ilvl w:val="4"/>
        <w:numId w:val="20"/>
      </w:numPr>
      <w:topLinePunct w:val="0"/>
      <w:outlineLvl w:val="4"/>
    </w:pPr>
  </w:style>
  <w:style w:type="paragraph" w:customStyle="1" w:styleId="TableDescriptioninAppendix">
    <w:name w:val="Table Description in Appendix"/>
    <w:basedOn w:val="TableDescription"/>
    <w:next w:val="a5"/>
    <w:rsid w:val="00393307"/>
    <w:pPr>
      <w:numPr>
        <w:ilvl w:val="7"/>
        <w:numId w:val="20"/>
      </w:numPr>
      <w:topLinePunct w:val="0"/>
      <w:outlineLvl w:val="6"/>
    </w:pPr>
  </w:style>
  <w:style w:type="paragraph" w:customStyle="1" w:styleId="Cover2">
    <w:name w:val="Cover 2"/>
    <w:rsid w:val="00393307"/>
    <w:pPr>
      <w:adjustRightInd w:val="0"/>
      <w:snapToGrid w:val="0"/>
    </w:pPr>
    <w:rPr>
      <w:rFonts w:ascii="Arial" w:eastAsia="黑体" w:hAnsi="Arial" w:cs="Arial"/>
      <w:noProof/>
      <w:sz w:val="32"/>
      <w:szCs w:val="32"/>
      <w:lang w:eastAsia="en-US"/>
    </w:rPr>
  </w:style>
  <w:style w:type="paragraph" w:customStyle="1" w:styleId="CoverText">
    <w:name w:val="Cover Text"/>
    <w:rsid w:val="00393307"/>
    <w:pPr>
      <w:adjustRightInd w:val="0"/>
      <w:snapToGrid w:val="0"/>
      <w:spacing w:before="80" w:after="80" w:line="240" w:lineRule="atLeast"/>
      <w:jc w:val="both"/>
    </w:pPr>
    <w:rPr>
      <w:rFonts w:ascii="Arial" w:hAnsi="Arial" w:cs="Arial"/>
      <w:snapToGrid w:val="0"/>
    </w:rPr>
  </w:style>
  <w:style w:type="paragraph" w:customStyle="1" w:styleId="Cover3">
    <w:name w:val="Cover 3"/>
    <w:basedOn w:val="a5"/>
    <w:rsid w:val="00393307"/>
    <w:pPr>
      <w:widowControl w:val="0"/>
      <w:topLinePunct w:val="0"/>
      <w:spacing w:before="80" w:after="80"/>
      <w:ind w:left="0"/>
    </w:pPr>
    <w:rPr>
      <w:rFonts w:ascii="Arial" w:eastAsia="黑体" w:hAnsi="Arial"/>
      <w:b/>
      <w:bCs/>
      <w:spacing w:val="-4"/>
      <w:sz w:val="22"/>
      <w:szCs w:val="22"/>
    </w:rPr>
  </w:style>
  <w:style w:type="paragraph" w:customStyle="1" w:styleId="INFeature">
    <w:name w:val="IN Feature"/>
    <w:next w:val="INStep"/>
    <w:rsid w:val="009C7B80"/>
    <w:pPr>
      <w:keepNext/>
      <w:keepLines/>
      <w:spacing w:before="240" w:after="240"/>
      <w:outlineLvl w:val="7"/>
    </w:pPr>
    <w:rPr>
      <w:rFonts w:ascii="Arial" w:eastAsia="黑体" w:hAnsi="Arial" w:cs="Arial"/>
      <w:sz w:val="21"/>
      <w:szCs w:val="21"/>
    </w:rPr>
  </w:style>
  <w:style w:type="paragraph" w:customStyle="1" w:styleId="Code">
    <w:name w:val="Code"/>
    <w:basedOn w:val="a5"/>
    <w:rsid w:val="00393307"/>
    <w:pPr>
      <w:widowControl w:val="0"/>
      <w:autoSpaceDE w:val="0"/>
      <w:autoSpaceDN w:val="0"/>
      <w:spacing w:before="0" w:after="0" w:line="360" w:lineRule="auto"/>
    </w:pPr>
    <w:rPr>
      <w:rFonts w:ascii="Courier New" w:hAnsi="Courier New"/>
      <w:sz w:val="18"/>
    </w:rPr>
  </w:style>
  <w:style w:type="paragraph" w:customStyle="1" w:styleId="INStep">
    <w:name w:val="IN Step"/>
    <w:basedOn w:val="a5"/>
    <w:rsid w:val="009C7B80"/>
    <w:pPr>
      <w:keepLines/>
      <w:tabs>
        <w:tab w:val="num" w:pos="1134"/>
      </w:tabs>
      <w:topLinePunct w:val="0"/>
      <w:adjustRightInd/>
      <w:snapToGrid/>
      <w:spacing w:before="80" w:after="80" w:line="300" w:lineRule="auto"/>
      <w:ind w:left="1134" w:hanging="907"/>
      <w:jc w:val="both"/>
      <w:outlineLvl w:val="8"/>
    </w:pPr>
    <w:rPr>
      <w:kern w:val="0"/>
    </w:rPr>
  </w:style>
  <w:style w:type="paragraph" w:customStyle="1" w:styleId="TOC1">
    <w:name w:val="TOC 标题1"/>
    <w:next w:val="10"/>
    <w:rsid w:val="009C7B80"/>
    <w:pPr>
      <w:keepNext/>
      <w:snapToGrid w:val="0"/>
      <w:spacing w:before="480" w:after="360"/>
      <w:jc w:val="center"/>
    </w:pPr>
    <w:rPr>
      <w:rFonts w:ascii="Arial" w:eastAsia="黑体" w:hAnsi="Arial" w:cs="Arial"/>
      <w:noProof/>
      <w:sz w:val="36"/>
      <w:szCs w:val="36"/>
    </w:rPr>
  </w:style>
  <w:style w:type="paragraph" w:customStyle="1" w:styleId="Command">
    <w:name w:val="Command"/>
    <w:rsid w:val="009C7B80"/>
    <w:pPr>
      <w:spacing w:before="160" w:after="160"/>
    </w:pPr>
    <w:rPr>
      <w:rFonts w:ascii="Arial" w:eastAsia="黑体" w:hAnsi="Arial" w:cs="Arial"/>
      <w:sz w:val="21"/>
      <w:szCs w:val="21"/>
    </w:rPr>
  </w:style>
  <w:style w:type="table" w:customStyle="1" w:styleId="afff9">
    <w:name w:val="正文中的表格"/>
    <w:basedOn w:val="aa"/>
    <w:rsid w:val="009C7B80"/>
    <w:pPr>
      <w:widowControl/>
      <w:adjustRightInd/>
      <w:snapToGrid/>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character" w:customStyle="1" w:styleId="4Char1">
    <w:name w:val="标题 4 Char1"/>
    <w:aliases w:val="Heading 14 Char,Heading 141 Char,Heading 142 Char,h4 Char,标题 4 Char Char Char Char1,标题 4 Char Char Char1,标题 4 Char Char Char Char Char1,标题 4 Char Char1,heading 4 Char1,heading 4 Char Char,Heading 4. Char,E4 Char,Heading_5 Char,4H Char"/>
    <w:basedOn w:val="a6"/>
    <w:link w:val="41"/>
    <w:rsid w:val="009A0407"/>
    <w:rPr>
      <w:rFonts w:eastAsia="黑体"/>
      <w:bCs/>
      <w:kern w:val="2"/>
      <w:sz w:val="21"/>
      <w:szCs w:val="21"/>
    </w:rPr>
  </w:style>
  <w:style w:type="paragraph" w:customStyle="1" w:styleId="CommandDescription">
    <w:name w:val="Command Description"/>
    <w:basedOn w:val="a5"/>
    <w:rsid w:val="009C7B80"/>
    <w:pPr>
      <w:topLinePunct w:val="0"/>
      <w:adjustRightInd/>
      <w:spacing w:before="80" w:after="80" w:line="300" w:lineRule="auto"/>
      <w:ind w:left="1134"/>
      <w:jc w:val="both"/>
    </w:pPr>
    <w:rPr>
      <w:b/>
      <w:bCs/>
      <w:kern w:val="0"/>
    </w:rPr>
  </w:style>
  <w:style w:type="paragraph" w:customStyle="1" w:styleId="INVoice">
    <w:name w:val="IN Voice"/>
    <w:rsid w:val="009C7B80"/>
    <w:pPr>
      <w:spacing w:before="60" w:after="60"/>
    </w:pPr>
    <w:rPr>
      <w:rFonts w:ascii="Arial" w:hAnsi="Arial" w:cs="黑体"/>
      <w:noProof/>
      <w:sz w:val="15"/>
      <w:szCs w:val="15"/>
    </w:rPr>
  </w:style>
  <w:style w:type="paragraph" w:customStyle="1" w:styleId="ManualTitle">
    <w:name w:val="Manual Title"/>
    <w:rsid w:val="009C7B80"/>
    <w:pPr>
      <w:snapToGrid w:val="0"/>
      <w:spacing w:before="80" w:after="80"/>
    </w:pPr>
    <w:rPr>
      <w:rFonts w:ascii="Arial" w:eastAsia="黑体" w:hAnsi="Arial"/>
      <w:noProof/>
      <w:sz w:val="28"/>
    </w:rPr>
  </w:style>
  <w:style w:type="paragraph" w:customStyle="1" w:styleId="CopyrightInformation">
    <w:name w:val="Copyright Information"/>
    <w:basedOn w:val="a5"/>
    <w:rsid w:val="009C7B80"/>
    <w:pPr>
      <w:widowControl w:val="0"/>
      <w:tabs>
        <w:tab w:val="right" w:pos="945"/>
        <w:tab w:val="left" w:pos="1155"/>
      </w:tabs>
      <w:topLinePunct w:val="0"/>
      <w:autoSpaceDE w:val="0"/>
      <w:autoSpaceDN w:val="0"/>
      <w:spacing w:before="60" w:after="60" w:line="360" w:lineRule="auto"/>
      <w:ind w:left="1418" w:right="284"/>
    </w:pPr>
    <w:rPr>
      <w:rFonts w:cs="Times New Roman"/>
      <w:b/>
      <w:kern w:val="0"/>
      <w:sz w:val="22"/>
      <w:szCs w:val="22"/>
    </w:rPr>
  </w:style>
  <w:style w:type="paragraph" w:customStyle="1" w:styleId="CharCharCharCharCharChar">
    <w:name w:val="Char Char Char Char Char Char"/>
    <w:basedOn w:val="a5"/>
    <w:rsid w:val="00433059"/>
    <w:pPr>
      <w:widowControl w:val="0"/>
      <w:topLinePunct w:val="0"/>
      <w:adjustRightInd/>
      <w:snapToGrid/>
      <w:spacing w:before="0" w:after="0" w:line="240" w:lineRule="auto"/>
      <w:ind w:left="0"/>
      <w:jc w:val="both"/>
    </w:pPr>
  </w:style>
  <w:style w:type="paragraph" w:customStyle="1" w:styleId="afffa">
    <w:name w:val="图样式"/>
    <w:basedOn w:val="a5"/>
    <w:rsid w:val="009C7B80"/>
    <w:pPr>
      <w:keepNext/>
      <w:topLinePunct w:val="0"/>
      <w:autoSpaceDE w:val="0"/>
      <w:autoSpaceDN w:val="0"/>
      <w:snapToGrid/>
      <w:spacing w:before="80" w:after="80" w:line="360" w:lineRule="auto"/>
      <w:ind w:left="0"/>
      <w:jc w:val="center"/>
    </w:pPr>
    <w:rPr>
      <w:rFonts w:cs="Times New Roman"/>
      <w:kern w:val="0"/>
    </w:rPr>
  </w:style>
  <w:style w:type="paragraph" w:customStyle="1" w:styleId="Command1">
    <w:name w:val="Command1"/>
    <w:rsid w:val="009C7B80"/>
    <w:rPr>
      <w:rFonts w:ascii="Arial" w:hAnsi="Arial"/>
      <w:noProof/>
      <w:sz w:val="24"/>
      <w:lang w:eastAsia="en-US"/>
    </w:rPr>
  </w:style>
  <w:style w:type="paragraph" w:customStyle="1" w:styleId="afffb">
    <w:name w:val="缺省文本"/>
    <w:basedOn w:val="a5"/>
    <w:rsid w:val="009C7B80"/>
    <w:pPr>
      <w:widowControl w:val="0"/>
      <w:topLinePunct w:val="0"/>
      <w:autoSpaceDE w:val="0"/>
      <w:autoSpaceDN w:val="0"/>
      <w:snapToGrid/>
      <w:spacing w:before="0" w:after="0" w:line="360" w:lineRule="auto"/>
      <w:ind w:left="0"/>
    </w:pPr>
    <w:rPr>
      <w:kern w:val="0"/>
    </w:rPr>
  </w:style>
  <w:style w:type="character" w:customStyle="1" w:styleId="3Char">
    <w:name w:val="标题 3 Char"/>
    <w:aliases w:val="h:3 Char,h Char,3 Char,Kop 3V Char,l3 Char,Level 3 Head Char,heading 3 + Indent: Left 0.25 in Char,Title3 Char,1.1.1.标题 3 Char,sect1.2.3 Char,list 3 Char,Head 3 Char,h31 Char,h32 Char,h33 Char,h34 Char,h35 Char,h36 Char,h37 Char,h38 Char"/>
    <w:basedOn w:val="a6"/>
    <w:link w:val="31"/>
    <w:rsid w:val="00027752"/>
    <w:rPr>
      <w:rFonts w:ascii="Book Antiqua" w:eastAsia="黑体" w:hAnsi="Book Antiqua" w:cs="宋体"/>
      <w:noProof/>
      <w:sz w:val="32"/>
      <w:szCs w:val="32"/>
    </w:rPr>
  </w:style>
  <w:style w:type="paragraph" w:customStyle="1" w:styleId="afffc">
    <w:name w:val="封面标题"/>
    <w:basedOn w:val="a5"/>
    <w:rsid w:val="009C7B80"/>
    <w:pPr>
      <w:widowControl w:val="0"/>
      <w:tabs>
        <w:tab w:val="left" w:pos="-2520"/>
        <w:tab w:val="right" w:pos="-2160"/>
        <w:tab w:val="left" w:pos="960"/>
        <w:tab w:val="left" w:pos="1080"/>
        <w:tab w:val="left" w:pos="1320"/>
        <w:tab w:val="right" w:pos="3120"/>
        <w:tab w:val="right" w:pos="3840"/>
        <w:tab w:val="left" w:leader="hyphen" w:pos="4080"/>
        <w:tab w:val="left" w:leader="hyphen" w:pos="4320"/>
        <w:tab w:val="right" w:leader="dot" w:pos="8244"/>
      </w:tabs>
      <w:suppressAutoHyphens/>
      <w:snapToGrid/>
      <w:spacing w:before="0" w:after="0" w:line="360" w:lineRule="auto"/>
      <w:ind w:left="0"/>
      <w:jc w:val="center"/>
    </w:pPr>
    <w:rPr>
      <w:rFonts w:eastAsia="黑体" w:cs="Times New Roman"/>
      <w:b/>
      <w:caps/>
      <w:spacing w:val="10"/>
      <w:sz w:val="44"/>
      <w:szCs w:val="44"/>
    </w:rPr>
  </w:style>
  <w:style w:type="paragraph" w:customStyle="1" w:styleId="afffd">
    <w:name w:val="封面华为技术"/>
    <w:basedOn w:val="afffc"/>
    <w:rsid w:val="009C7B80"/>
    <w:pPr>
      <w:spacing w:line="240" w:lineRule="auto"/>
    </w:pPr>
    <w:rPr>
      <w:sz w:val="32"/>
      <w:szCs w:val="32"/>
    </w:rPr>
  </w:style>
  <w:style w:type="paragraph" w:customStyle="1" w:styleId="commandkeywords">
    <w:name w:val="command keywords"/>
    <w:basedOn w:val="a5"/>
    <w:rsid w:val="009C7B80"/>
    <w:rPr>
      <w:b/>
      <w:bCs/>
    </w:rPr>
  </w:style>
  <w:style w:type="paragraph" w:customStyle="1" w:styleId="commandparameter">
    <w:name w:val="command parameter"/>
    <w:basedOn w:val="a5"/>
    <w:next w:val="commandkeywords"/>
    <w:rsid w:val="009C7B80"/>
    <w:rPr>
      <w:i/>
      <w:iCs/>
    </w:rPr>
  </w:style>
  <w:style w:type="paragraph" w:customStyle="1" w:styleId="Cover20">
    <w:name w:val="Cover2"/>
    <w:rsid w:val="009C7B80"/>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over30">
    <w:name w:val="Cover3"/>
    <w:rsid w:val="009C7B80"/>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5"/>
    <w:rsid w:val="009C7B80"/>
    <w:rPr>
      <w:rFonts w:eastAsia="Arial"/>
      <w:b/>
      <w:bCs/>
      <w:sz w:val="24"/>
    </w:rPr>
  </w:style>
  <w:style w:type="character" w:customStyle="1" w:styleId="1Char">
    <w:name w:val="标题 1 Char"/>
    <w:aliases w:val="H1 Char,h1 Char,app heading 1 Char,l1 Char,Huvudrubrik Char,heading 1 Char,Char4 Char,PIM 1 Char,1. Char,1. heading 1 Char,标准章 Char,R1 Char,H11 Char,123321 Char,Heading 0 Char,Normal + Font: Helvetica Char,Bold Char,Space Before 12 pt Char"/>
    <w:basedOn w:val="a6"/>
    <w:link w:val="1"/>
    <w:rsid w:val="009A0407"/>
    <w:rPr>
      <w:rFonts w:ascii="Book Antiqua" w:eastAsia="黑体" w:hAnsi="Book Antiqua" w:cs="Book Antiqua"/>
      <w:b/>
      <w:bCs/>
      <w:kern w:val="2"/>
      <w:sz w:val="44"/>
      <w:szCs w:val="44"/>
    </w:rPr>
  </w:style>
  <w:style w:type="character" w:customStyle="1" w:styleId="ItemListChar1">
    <w:name w:val="Item List Char1"/>
    <w:basedOn w:val="a6"/>
    <w:link w:val="ItemList"/>
    <w:rsid w:val="009A0407"/>
    <w:rPr>
      <w:rFonts w:cs="Arial"/>
      <w:kern w:val="2"/>
      <w:sz w:val="21"/>
      <w:szCs w:val="21"/>
    </w:rPr>
  </w:style>
  <w:style w:type="paragraph" w:customStyle="1" w:styleId="NotesTextlist0">
    <w:name w:val="Notes Text list"/>
    <w:basedOn w:val="NotesText"/>
    <w:rsid w:val="009A0407"/>
    <w:pPr>
      <w:keepLines w:val="0"/>
      <w:pBdr>
        <w:bottom w:val="single" w:sz="8" w:space="5" w:color="auto"/>
      </w:pBdr>
      <w:topLinePunct w:val="0"/>
      <w:adjustRightInd/>
      <w:snapToGrid/>
      <w:spacing w:before="0" w:after="0" w:line="240" w:lineRule="auto"/>
      <w:ind w:left="0"/>
      <w:jc w:val="both"/>
    </w:pPr>
    <w:rPr>
      <w:iCs w:val="0"/>
      <w:noProof/>
      <w:kern w:val="0"/>
      <w:sz w:val="21"/>
      <w:szCs w:val="21"/>
    </w:rPr>
  </w:style>
  <w:style w:type="paragraph" w:customStyle="1" w:styleId="FigureTextChar">
    <w:name w:val="Figure Text Char"/>
    <w:link w:val="FigureTextCharChar"/>
    <w:rsid w:val="009A0407"/>
    <w:pPr>
      <w:snapToGrid w:val="0"/>
      <w:jc w:val="both"/>
    </w:pPr>
    <w:rPr>
      <w:rFonts w:ascii="Arial" w:eastAsia="楷体_GB2312" w:hAnsi="Arial" w:cs="Arial"/>
      <w:noProof/>
      <w:kern w:val="2"/>
      <w:sz w:val="18"/>
      <w:szCs w:val="18"/>
    </w:rPr>
  </w:style>
  <w:style w:type="character" w:customStyle="1" w:styleId="FigureTextCharChar">
    <w:name w:val="Figure Text Char Char"/>
    <w:basedOn w:val="a6"/>
    <w:link w:val="FigureTextChar"/>
    <w:rsid w:val="009A0407"/>
    <w:rPr>
      <w:rFonts w:ascii="Arial" w:eastAsia="楷体_GB2312" w:hAnsi="Arial" w:cs="Arial"/>
      <w:noProof/>
      <w:kern w:val="2"/>
      <w:sz w:val="18"/>
      <w:szCs w:val="18"/>
      <w:lang w:val="en-US" w:eastAsia="zh-CN" w:bidi="ar-SA"/>
    </w:rPr>
  </w:style>
  <w:style w:type="paragraph" w:customStyle="1" w:styleId="Tabletext0">
    <w:name w:val="Table text"/>
    <w:basedOn w:val="afff5"/>
    <w:rsid w:val="009A0407"/>
    <w:pPr>
      <w:topLinePunct w:val="0"/>
      <w:autoSpaceDE w:val="0"/>
      <w:autoSpaceDN w:val="0"/>
      <w:spacing w:before="80" w:after="80" w:line="300" w:lineRule="auto"/>
      <w:ind w:left="0" w:firstLineChars="0" w:firstLine="0"/>
      <w:jc w:val="both"/>
    </w:pPr>
    <w:rPr>
      <w:kern w:val="0"/>
      <w:sz w:val="18"/>
    </w:rPr>
  </w:style>
  <w:style w:type="character" w:customStyle="1" w:styleId="Char1">
    <w:name w:val="正文首行缩进 Char1"/>
    <w:aliases w:val="正文首行缩进 Char Char3"/>
    <w:basedOn w:val="a6"/>
    <w:link w:val="afff5"/>
    <w:semiHidden/>
    <w:rsid w:val="009A0407"/>
    <w:rPr>
      <w:rFonts w:cs="Arial"/>
      <w:kern w:val="2"/>
      <w:sz w:val="21"/>
      <w:szCs w:val="21"/>
    </w:rPr>
  </w:style>
  <w:style w:type="paragraph" w:customStyle="1" w:styleId="FigureChar">
    <w:name w:val="Figure Char"/>
    <w:basedOn w:val="a5"/>
    <w:next w:val="FigureDescription"/>
    <w:link w:val="FigureCharChar"/>
    <w:rsid w:val="009A0407"/>
    <w:pPr>
      <w:keepNext/>
      <w:topLinePunct w:val="0"/>
      <w:adjustRightInd/>
      <w:spacing w:before="80" w:after="80" w:line="300" w:lineRule="auto"/>
      <w:ind w:left="1134"/>
      <w:jc w:val="center"/>
    </w:pPr>
    <w:rPr>
      <w:kern w:val="0"/>
    </w:rPr>
  </w:style>
  <w:style w:type="character" w:customStyle="1" w:styleId="FigureCharChar">
    <w:name w:val="Figure Char Char"/>
    <w:basedOn w:val="a6"/>
    <w:link w:val="FigureChar"/>
    <w:rsid w:val="009A0407"/>
    <w:rPr>
      <w:rFonts w:ascii="Arial" w:eastAsia="宋体" w:hAnsi="Arial" w:cs="Arial"/>
      <w:sz w:val="21"/>
      <w:szCs w:val="21"/>
      <w:lang w:val="en-US" w:eastAsia="zh-CN" w:bidi="ar-SA"/>
    </w:rPr>
  </w:style>
  <w:style w:type="character" w:customStyle="1" w:styleId="commandparameterChar">
    <w:name w:val="command parameter Char"/>
    <w:rsid w:val="009A0407"/>
    <w:rPr>
      <w:rFonts w:ascii="Arial" w:eastAsia="宋体" w:hAnsi="Arial"/>
      <w:i/>
      <w:color w:val="auto"/>
      <w:sz w:val="21"/>
      <w:szCs w:val="21"/>
    </w:rPr>
  </w:style>
  <w:style w:type="character" w:customStyle="1" w:styleId="commandkeywordsChar">
    <w:name w:val="command keywords Char"/>
    <w:rsid w:val="009A0407"/>
    <w:rPr>
      <w:rFonts w:ascii="Arial" w:eastAsia="宋体" w:hAnsi="Arial"/>
      <w:b/>
      <w:color w:val="auto"/>
      <w:sz w:val="21"/>
      <w:szCs w:val="21"/>
    </w:rPr>
  </w:style>
  <w:style w:type="character" w:customStyle="1" w:styleId="commandkeywordsCharChar">
    <w:name w:val="command keywords Char Char"/>
    <w:basedOn w:val="a6"/>
    <w:link w:val="commandkeywordsChar1"/>
    <w:rsid w:val="009A0407"/>
    <w:rPr>
      <w:rFonts w:ascii="Arial" w:eastAsia="宋体" w:hAnsi="Arial" w:cs="Arial"/>
      <w:b/>
      <w:bCs/>
      <w:sz w:val="21"/>
      <w:szCs w:val="21"/>
      <w:lang w:val="en-US" w:eastAsia="zh-CN" w:bidi="ar-SA"/>
    </w:rPr>
  </w:style>
  <w:style w:type="paragraph" w:customStyle="1" w:styleId="commandkeywordsChar1">
    <w:name w:val="command keywords Char1"/>
    <w:basedOn w:val="a5"/>
    <w:link w:val="commandkeywordsCharChar"/>
    <w:rsid w:val="009A0407"/>
    <w:pPr>
      <w:topLinePunct w:val="0"/>
      <w:adjustRightInd/>
      <w:spacing w:before="80" w:after="80" w:line="300" w:lineRule="auto"/>
      <w:ind w:left="1134"/>
      <w:jc w:val="both"/>
    </w:pPr>
    <w:rPr>
      <w:b/>
      <w:bCs/>
      <w:kern w:val="0"/>
    </w:rPr>
  </w:style>
  <w:style w:type="character" w:customStyle="1" w:styleId="commandparameterCharChar">
    <w:name w:val="command parameter Char Char"/>
    <w:basedOn w:val="a6"/>
    <w:link w:val="commandparameterChar1"/>
    <w:rsid w:val="009A0407"/>
    <w:rPr>
      <w:rFonts w:ascii="Arial" w:eastAsia="宋体" w:hAnsi="Arial" w:cs="Arial"/>
      <w:i/>
      <w:iCs/>
      <w:sz w:val="21"/>
      <w:szCs w:val="21"/>
      <w:lang w:val="en-US" w:eastAsia="zh-CN" w:bidi="ar-SA"/>
    </w:rPr>
  </w:style>
  <w:style w:type="paragraph" w:customStyle="1" w:styleId="commandparameterChar1">
    <w:name w:val="command parameter Char1"/>
    <w:basedOn w:val="a5"/>
    <w:next w:val="a5"/>
    <w:link w:val="commandparameterCharChar"/>
    <w:rsid w:val="009A0407"/>
    <w:pPr>
      <w:topLinePunct w:val="0"/>
      <w:adjustRightInd/>
      <w:spacing w:before="80" w:after="80" w:line="300" w:lineRule="auto"/>
      <w:ind w:left="1134"/>
      <w:jc w:val="both"/>
    </w:pPr>
    <w:rPr>
      <w:i/>
      <w:iCs/>
      <w:kern w:val="0"/>
    </w:rPr>
  </w:style>
  <w:style w:type="paragraph" w:customStyle="1" w:styleId="TableHeadingChar">
    <w:name w:val="Table Heading Char"/>
    <w:link w:val="TableHeadingCharChar"/>
    <w:rsid w:val="009A0407"/>
    <w:pPr>
      <w:keepNext/>
      <w:snapToGrid w:val="0"/>
      <w:spacing w:before="80" w:after="80"/>
      <w:jc w:val="center"/>
    </w:pPr>
    <w:rPr>
      <w:rFonts w:ascii="Arial" w:eastAsia="黑体" w:hAnsi="Arial" w:cs="Arial"/>
      <w:kern w:val="2"/>
      <w:sz w:val="18"/>
      <w:szCs w:val="21"/>
    </w:rPr>
  </w:style>
  <w:style w:type="numbering" w:customStyle="1" w:styleId="a3">
    <w:name w:val="样式 项目符号 小六"/>
    <w:basedOn w:val="a8"/>
    <w:rsid w:val="009A0407"/>
    <w:pPr>
      <w:numPr>
        <w:numId w:val="23"/>
      </w:numPr>
    </w:pPr>
  </w:style>
  <w:style w:type="character" w:customStyle="1" w:styleId="TableHeadingCharChar">
    <w:name w:val="Table Heading Char Char"/>
    <w:basedOn w:val="a6"/>
    <w:link w:val="TableHeadingChar"/>
    <w:rsid w:val="009A0407"/>
    <w:rPr>
      <w:rFonts w:ascii="Arial" w:eastAsia="黑体" w:hAnsi="Arial" w:cs="Arial"/>
      <w:kern w:val="2"/>
      <w:sz w:val="18"/>
      <w:szCs w:val="21"/>
      <w:lang w:val="en-US" w:eastAsia="zh-CN" w:bidi="ar-SA"/>
    </w:rPr>
  </w:style>
  <w:style w:type="paragraph" w:customStyle="1" w:styleId="TableTextCharCharCharCharCharChar">
    <w:name w:val="样式 Table Text + 倾斜 Char Char Char Char Char Char"/>
    <w:basedOn w:val="a5"/>
    <w:link w:val="TableTextCharCharCharCharCharCharChar"/>
    <w:rsid w:val="009A0407"/>
    <w:pPr>
      <w:topLinePunct w:val="0"/>
      <w:adjustRightInd/>
      <w:spacing w:before="80" w:after="80" w:line="240" w:lineRule="auto"/>
      <w:ind w:left="0"/>
    </w:pPr>
    <w:rPr>
      <w:iCs/>
      <w:sz w:val="18"/>
      <w:szCs w:val="18"/>
    </w:rPr>
  </w:style>
  <w:style w:type="character" w:customStyle="1" w:styleId="TableTextCharCharCharCharCharCharChar">
    <w:name w:val="样式 Table Text + 倾斜 Char Char Char Char Char Char Char"/>
    <w:basedOn w:val="a6"/>
    <w:link w:val="TableTextCharCharCharCharCharChar"/>
    <w:rsid w:val="009A0407"/>
    <w:rPr>
      <w:rFonts w:ascii="Arial" w:eastAsia="宋体" w:hAnsi="Arial" w:cs="Arial"/>
      <w:iCs/>
      <w:kern w:val="2"/>
      <w:sz w:val="18"/>
      <w:szCs w:val="18"/>
      <w:lang w:val="en-US" w:eastAsia="zh-CN" w:bidi="ar-SA"/>
    </w:rPr>
  </w:style>
  <w:style w:type="paragraph" w:customStyle="1" w:styleId="TableDescriptionChar">
    <w:name w:val="Table Description Char"/>
    <w:next w:val="a5"/>
    <w:link w:val="TableDescriptionCharChar"/>
    <w:rsid w:val="009A0407"/>
    <w:pPr>
      <w:keepNext/>
      <w:snapToGrid w:val="0"/>
      <w:spacing w:before="160" w:after="80"/>
      <w:ind w:firstLine="1701"/>
      <w:jc w:val="center"/>
    </w:pPr>
    <w:rPr>
      <w:rFonts w:ascii="Arial" w:eastAsia="黑体" w:hAnsi="Arial" w:cs="Arial"/>
      <w:kern w:val="2"/>
      <w:sz w:val="18"/>
      <w:szCs w:val="18"/>
    </w:rPr>
  </w:style>
  <w:style w:type="character" w:customStyle="1" w:styleId="TableDescriptionCharChar">
    <w:name w:val="Table Description Char Char"/>
    <w:basedOn w:val="a6"/>
    <w:link w:val="TableDescriptionChar"/>
    <w:rsid w:val="009A0407"/>
    <w:rPr>
      <w:rFonts w:ascii="Arial" w:eastAsia="黑体" w:hAnsi="Arial" w:cs="Arial"/>
      <w:kern w:val="2"/>
      <w:sz w:val="18"/>
      <w:szCs w:val="18"/>
      <w:lang w:val="en-US" w:eastAsia="zh-CN" w:bidi="ar-SA"/>
    </w:rPr>
  </w:style>
  <w:style w:type="character" w:customStyle="1" w:styleId="ItemListCharChar">
    <w:name w:val="Item List Char Char"/>
    <w:basedOn w:val="a6"/>
    <w:link w:val="ItemListChar"/>
    <w:rsid w:val="009A0407"/>
    <w:rPr>
      <w:rFonts w:ascii="Arial" w:hAnsi="Arial" w:cs="Arial"/>
      <w:kern w:val="2"/>
      <w:sz w:val="21"/>
      <w:szCs w:val="21"/>
    </w:rPr>
  </w:style>
  <w:style w:type="paragraph" w:customStyle="1" w:styleId="ItemListChar">
    <w:name w:val="Item List Char"/>
    <w:link w:val="ItemListCharChar"/>
    <w:rsid w:val="009A0407"/>
    <w:pPr>
      <w:tabs>
        <w:tab w:val="num" w:pos="1200"/>
      </w:tabs>
      <w:spacing w:line="300" w:lineRule="auto"/>
      <w:ind w:left="1200" w:hanging="360"/>
      <w:jc w:val="both"/>
    </w:pPr>
    <w:rPr>
      <w:rFonts w:ascii="Arial" w:hAnsi="Arial" w:cs="Arial"/>
      <w:kern w:val="2"/>
      <w:sz w:val="21"/>
      <w:szCs w:val="21"/>
    </w:rPr>
  </w:style>
  <w:style w:type="character" w:customStyle="1" w:styleId="CharChar">
    <w:name w:val="正文首行缩进 Char Char"/>
    <w:basedOn w:val="a6"/>
    <w:rsid w:val="009A0407"/>
    <w:rPr>
      <w:rFonts w:ascii="Arial" w:eastAsia="宋体" w:hAnsi="Arial"/>
      <w:sz w:val="21"/>
      <w:lang w:val="en-US" w:eastAsia="zh-CN" w:bidi="ar-SA"/>
    </w:rPr>
  </w:style>
  <w:style w:type="paragraph" w:customStyle="1" w:styleId="Tablediscription">
    <w:name w:val="Table discription"/>
    <w:basedOn w:val="a5"/>
    <w:link w:val="TablediscriptionChar"/>
    <w:rsid w:val="009A0407"/>
    <w:pPr>
      <w:keepNext/>
      <w:keepLines/>
      <w:tabs>
        <w:tab w:val="num" w:pos="1276"/>
      </w:tabs>
      <w:topLinePunct w:val="0"/>
      <w:autoSpaceDE w:val="0"/>
      <w:autoSpaceDN w:val="0"/>
      <w:adjustRightInd/>
      <w:spacing w:after="80" w:line="300" w:lineRule="auto"/>
      <w:ind w:left="1276" w:hanging="1276"/>
      <w:jc w:val="center"/>
    </w:pPr>
    <w:rPr>
      <w:rFonts w:eastAsia="黑体"/>
      <w:sz w:val="18"/>
    </w:rPr>
  </w:style>
  <w:style w:type="character" w:customStyle="1" w:styleId="TablediscriptionChar">
    <w:name w:val="Table discription Char"/>
    <w:basedOn w:val="a6"/>
    <w:link w:val="Tablediscription"/>
    <w:rsid w:val="009A0407"/>
    <w:rPr>
      <w:rFonts w:ascii="Arial" w:eastAsia="黑体" w:hAnsi="Arial" w:cs="Arial"/>
      <w:kern w:val="2"/>
      <w:sz w:val="18"/>
      <w:szCs w:val="21"/>
      <w:lang w:val="en-US" w:eastAsia="zh-CN" w:bidi="ar-SA"/>
    </w:rPr>
  </w:style>
  <w:style w:type="paragraph" w:customStyle="1" w:styleId="afffe">
    <w:name w:val="封面文档标题"/>
    <w:basedOn w:val="a5"/>
    <w:rsid w:val="009A0407"/>
    <w:pPr>
      <w:topLinePunct w:val="0"/>
      <w:autoSpaceDE w:val="0"/>
      <w:autoSpaceDN w:val="0"/>
      <w:spacing w:before="80" w:after="80" w:line="360" w:lineRule="auto"/>
      <w:ind w:left="1134"/>
      <w:jc w:val="center"/>
    </w:pPr>
    <w:rPr>
      <w:rFonts w:eastAsia="黑体"/>
      <w:kern w:val="0"/>
      <w:sz w:val="44"/>
    </w:rPr>
  </w:style>
  <w:style w:type="paragraph" w:customStyle="1" w:styleId="affff">
    <w:name w:val="封面表格文本"/>
    <w:basedOn w:val="a5"/>
    <w:rsid w:val="009A0407"/>
    <w:pPr>
      <w:topLinePunct w:val="0"/>
      <w:autoSpaceDE w:val="0"/>
      <w:autoSpaceDN w:val="0"/>
      <w:spacing w:before="80" w:after="80" w:line="300" w:lineRule="auto"/>
      <w:ind w:left="0"/>
      <w:jc w:val="center"/>
    </w:pPr>
    <w:rPr>
      <w:kern w:val="0"/>
    </w:rPr>
  </w:style>
  <w:style w:type="paragraph" w:customStyle="1" w:styleId="Figurediscription">
    <w:name w:val="Figure discription"/>
    <w:basedOn w:val="a5"/>
    <w:next w:val="afff5"/>
    <w:rsid w:val="009A0407"/>
    <w:pPr>
      <w:tabs>
        <w:tab w:val="num" w:pos="1134"/>
      </w:tabs>
      <w:topLinePunct w:val="0"/>
      <w:autoSpaceDE w:val="0"/>
      <w:autoSpaceDN w:val="0"/>
      <w:adjustRightInd/>
      <w:spacing w:before="80" w:after="320" w:line="300" w:lineRule="auto"/>
      <w:ind w:left="1134" w:hanging="1134"/>
      <w:jc w:val="center"/>
    </w:pPr>
    <w:rPr>
      <w:rFonts w:eastAsia="黑体"/>
      <w:kern w:val="0"/>
      <w:sz w:val="18"/>
    </w:rPr>
  </w:style>
  <w:style w:type="paragraph" w:customStyle="1" w:styleId="2CharChar">
    <w:name w:val="样式 正文首行缩进 + 首行缩进:  2 字符 Char Char"/>
    <w:basedOn w:val="afff5"/>
    <w:link w:val="2CharChar"/>
    <w:rsid w:val="009A0407"/>
    <w:pPr>
      <w:topLinePunct w:val="0"/>
      <w:autoSpaceDE w:val="0"/>
      <w:autoSpaceDN w:val="0"/>
      <w:adjustRightInd/>
      <w:spacing w:before="80" w:after="80" w:line="300" w:lineRule="auto"/>
      <w:ind w:left="1134" w:firstLineChars="200" w:firstLine="200"/>
      <w:jc w:val="both"/>
    </w:pPr>
    <w:rPr>
      <w:rFonts w:cs="宋体"/>
      <w:kern w:val="0"/>
    </w:rPr>
  </w:style>
  <w:style w:type="character" w:customStyle="1" w:styleId="2CharCharChar">
    <w:name w:val="样式 正文首行缩进 + 首行缩进:  2 字符 Char Char Char"/>
    <w:basedOn w:val="a6"/>
    <w:rsid w:val="009A0407"/>
    <w:rPr>
      <w:rFonts w:ascii="Arial" w:eastAsia="宋体" w:hAnsi="Arial" w:cs="宋体"/>
      <w:kern w:val="2"/>
      <w:sz w:val="21"/>
      <w:lang w:val="en-US" w:eastAsia="zh-CN" w:bidi="ar-SA"/>
    </w:rPr>
  </w:style>
  <w:style w:type="paragraph" w:customStyle="1" w:styleId="affff0">
    <w:name w:val="编写建议"/>
    <w:basedOn w:val="a5"/>
    <w:link w:val="Char10"/>
    <w:rsid w:val="009A0407"/>
    <w:pPr>
      <w:topLinePunct w:val="0"/>
      <w:autoSpaceDE w:val="0"/>
      <w:autoSpaceDN w:val="0"/>
      <w:spacing w:before="80" w:after="80" w:line="360" w:lineRule="auto"/>
      <w:ind w:left="1134" w:firstLine="200"/>
    </w:pPr>
    <w:rPr>
      <w:i/>
      <w:color w:val="0000FF"/>
      <w:kern w:val="0"/>
    </w:rPr>
  </w:style>
  <w:style w:type="paragraph" w:customStyle="1" w:styleId="affff1">
    <w:name w:val="参考资料清单+倾斜+蓝色"/>
    <w:basedOn w:val="a5"/>
    <w:rsid w:val="009A0407"/>
    <w:pPr>
      <w:tabs>
        <w:tab w:val="num" w:pos="720"/>
      </w:tabs>
      <w:topLinePunct w:val="0"/>
      <w:autoSpaceDE w:val="0"/>
      <w:autoSpaceDN w:val="0"/>
      <w:adjustRightInd/>
      <w:spacing w:before="80" w:after="80" w:line="300" w:lineRule="auto"/>
      <w:ind w:left="1134"/>
      <w:jc w:val="both"/>
    </w:pPr>
    <w:rPr>
      <w:i/>
      <w:color w:val="0000FF"/>
      <w:kern w:val="0"/>
    </w:rPr>
  </w:style>
  <w:style w:type="character" w:customStyle="1" w:styleId="Char">
    <w:name w:val="编写建议 Char"/>
    <w:basedOn w:val="a6"/>
    <w:rsid w:val="009A0407"/>
    <w:rPr>
      <w:rFonts w:ascii="Arial" w:eastAsia="宋体" w:hAnsi="Arial" w:cs="Arial"/>
      <w:i/>
      <w:noProof w:val="0"/>
      <w:color w:val="0000FF"/>
      <w:sz w:val="21"/>
      <w:szCs w:val="21"/>
      <w:lang w:val="en-US" w:eastAsia="zh-CN" w:bidi="ar-SA"/>
    </w:rPr>
  </w:style>
  <w:style w:type="paragraph" w:customStyle="1" w:styleId="affff2">
    <w:name w:val="关键词"/>
    <w:basedOn w:val="a5"/>
    <w:rsid w:val="009A0407"/>
    <w:pPr>
      <w:tabs>
        <w:tab w:val="left" w:pos="907"/>
      </w:tabs>
      <w:topLinePunct w:val="0"/>
      <w:autoSpaceDE w:val="0"/>
      <w:autoSpaceDN w:val="0"/>
      <w:spacing w:before="80" w:after="80" w:line="360" w:lineRule="auto"/>
      <w:ind w:left="879" w:hanging="879"/>
      <w:jc w:val="both"/>
    </w:pPr>
    <w:rPr>
      <w:b/>
      <w:kern w:val="0"/>
    </w:rPr>
  </w:style>
  <w:style w:type="paragraph" w:customStyle="1" w:styleId="affff3">
    <w:name w:val="代码样式"/>
    <w:basedOn w:val="affff"/>
    <w:rsid w:val="009A0407"/>
    <w:pPr>
      <w:spacing w:line="360" w:lineRule="auto"/>
    </w:pPr>
    <w:rPr>
      <w:rFonts w:ascii="Courier New" w:hAnsi="Courier New"/>
      <w:sz w:val="18"/>
    </w:rPr>
  </w:style>
  <w:style w:type="paragraph" w:customStyle="1" w:styleId="Tableheading0">
    <w:name w:val="Table heading"/>
    <w:basedOn w:val="afff5"/>
    <w:rsid w:val="009A0407"/>
    <w:pPr>
      <w:topLinePunct w:val="0"/>
      <w:adjustRightInd/>
      <w:spacing w:before="80" w:line="300" w:lineRule="auto"/>
      <w:ind w:left="1134" w:firstLineChars="0" w:firstLine="0"/>
      <w:jc w:val="center"/>
    </w:pPr>
    <w:rPr>
      <w:rFonts w:eastAsia="黑体"/>
      <w:kern w:val="0"/>
      <w:sz w:val="18"/>
    </w:rPr>
  </w:style>
  <w:style w:type="paragraph" w:customStyle="1" w:styleId="affff4">
    <w:name w:val="公司名称"/>
    <w:basedOn w:val="a5"/>
    <w:autoRedefine/>
    <w:rsid w:val="009A0407"/>
    <w:pPr>
      <w:widowControl w:val="0"/>
      <w:tabs>
        <w:tab w:val="center" w:pos="0"/>
      </w:tabs>
      <w:topLinePunct w:val="0"/>
      <w:autoSpaceDE w:val="0"/>
      <w:autoSpaceDN w:val="0"/>
      <w:snapToGrid/>
      <w:spacing w:before="0" w:after="0" w:line="360" w:lineRule="auto"/>
      <w:ind w:left="0"/>
      <w:jc w:val="center"/>
      <w:outlineLvl w:val="5"/>
    </w:pPr>
    <w:rPr>
      <w:rFonts w:ascii="宋体"/>
      <w:b/>
      <w:kern w:val="0"/>
      <w:sz w:val="30"/>
      <w:szCs w:val="30"/>
    </w:rPr>
  </w:style>
  <w:style w:type="character" w:customStyle="1" w:styleId="CharChar1">
    <w:name w:val="正文首行缩进 Char Char1"/>
    <w:basedOn w:val="a6"/>
    <w:rsid w:val="009A0407"/>
    <w:rPr>
      <w:rFonts w:ascii="Arial" w:eastAsia="宋体" w:hAnsi="Arial"/>
      <w:sz w:val="21"/>
      <w:lang w:val="en-US" w:eastAsia="zh-CN" w:bidi="ar-SA"/>
    </w:rPr>
  </w:style>
  <w:style w:type="character" w:customStyle="1" w:styleId="2CharChar1">
    <w:name w:val="样式 正文首行缩进 + 首行缩进:  2 字符 Char Char1"/>
    <w:basedOn w:val="a6"/>
    <w:rsid w:val="009A0407"/>
    <w:rPr>
      <w:rFonts w:ascii="Arial" w:eastAsia="宋体" w:hAnsi="Arial" w:cs="宋体"/>
      <w:sz w:val="21"/>
      <w:lang w:val="en-US" w:eastAsia="zh-CN" w:bidi="ar-SA"/>
    </w:rPr>
  </w:style>
  <w:style w:type="character" w:customStyle="1" w:styleId="CharChar2">
    <w:name w:val="正文首行缩进 Char Char2"/>
    <w:basedOn w:val="a6"/>
    <w:rsid w:val="009A0407"/>
    <w:rPr>
      <w:rFonts w:ascii="Arial" w:eastAsia="宋体" w:hAnsi="Arial"/>
      <w:sz w:val="21"/>
      <w:lang w:val="en-US" w:eastAsia="zh-CN" w:bidi="ar-SA"/>
    </w:rPr>
  </w:style>
  <w:style w:type="character" w:customStyle="1" w:styleId="2CharChar2">
    <w:name w:val="样式 正文首行缩进 + 首行缩进:  2 字符 Char Char2"/>
    <w:basedOn w:val="a6"/>
    <w:rsid w:val="009A0407"/>
    <w:rPr>
      <w:rFonts w:ascii="Arial" w:eastAsia="宋体" w:hAnsi="Arial" w:cs="宋体"/>
      <w:sz w:val="21"/>
      <w:lang w:val="en-US" w:eastAsia="zh-CN" w:bidi="ar-SA"/>
    </w:rPr>
  </w:style>
  <w:style w:type="character" w:customStyle="1" w:styleId="TableDescriptionCharCharChar">
    <w:name w:val="Table Description Char Char Char"/>
    <w:basedOn w:val="a6"/>
    <w:rsid w:val="009A0407"/>
    <w:rPr>
      <w:rFonts w:ascii="Arial" w:eastAsia="黑体" w:hAnsi="Arial" w:cs="Arial"/>
      <w:sz w:val="18"/>
      <w:szCs w:val="21"/>
      <w:lang w:val="en-US" w:eastAsia="zh-CN" w:bidi="ar-SA"/>
    </w:rPr>
  </w:style>
  <w:style w:type="paragraph" w:customStyle="1" w:styleId="TerminalDispaly">
    <w:name w:val="Terminal Dispaly"/>
    <w:rsid w:val="009A0407"/>
    <w:pPr>
      <w:widowControl w:val="0"/>
      <w:ind w:left="1701"/>
      <w:jc w:val="both"/>
    </w:pPr>
    <w:rPr>
      <w:rFonts w:ascii="Courier New" w:hAnsi="Courier New"/>
      <w:noProof/>
      <w:sz w:val="17"/>
    </w:rPr>
  </w:style>
  <w:style w:type="paragraph" w:customStyle="1" w:styleId="figure0">
    <w:name w:val="figure"/>
    <w:basedOn w:val="a5"/>
    <w:next w:val="FigureDescription"/>
    <w:rsid w:val="009A0407"/>
    <w:pPr>
      <w:keepNext/>
      <w:topLinePunct w:val="0"/>
      <w:adjustRightInd/>
      <w:spacing w:before="80" w:after="80" w:line="300" w:lineRule="auto"/>
      <w:ind w:left="1134"/>
      <w:jc w:val="center"/>
    </w:pPr>
    <w:rPr>
      <w:kern w:val="0"/>
    </w:rPr>
  </w:style>
  <w:style w:type="paragraph" w:customStyle="1" w:styleId="CopyrightDeclaration1">
    <w:name w:val="Copyright Declaration1"/>
    <w:rsid w:val="009A0407"/>
    <w:pPr>
      <w:spacing w:before="80" w:after="80"/>
    </w:pPr>
    <w:rPr>
      <w:rFonts w:ascii="Arial" w:eastAsia="黑体" w:hAnsi="Arial"/>
      <w:noProof/>
      <w:sz w:val="36"/>
    </w:rPr>
  </w:style>
  <w:style w:type="paragraph" w:customStyle="1" w:styleId="CopyrightDeclaration2">
    <w:name w:val="Copyright Declaration2"/>
    <w:rsid w:val="009A0407"/>
    <w:pPr>
      <w:spacing w:before="480" w:after="480"/>
    </w:pPr>
    <w:rPr>
      <w:rFonts w:ascii="Arial" w:eastAsia="黑体" w:hAnsi="Arial"/>
      <w:b/>
      <w:noProof/>
      <w:sz w:val="36"/>
    </w:rPr>
  </w:style>
  <w:style w:type="paragraph" w:customStyle="1" w:styleId="1c">
    <w:name w:val="正文:1"/>
    <w:basedOn w:val="a5"/>
    <w:rsid w:val="009A0407"/>
    <w:pPr>
      <w:topLinePunct w:val="0"/>
      <w:adjustRightInd/>
      <w:spacing w:before="80" w:after="80" w:line="300" w:lineRule="auto"/>
      <w:ind w:left="1134"/>
      <w:jc w:val="both"/>
    </w:pPr>
    <w:rPr>
      <w:kern w:val="0"/>
    </w:rPr>
  </w:style>
  <w:style w:type="paragraph" w:customStyle="1" w:styleId="1d">
    <w:name w:val="目录名:1"/>
    <w:basedOn w:val="a5"/>
    <w:rsid w:val="009A0407"/>
    <w:pPr>
      <w:topLinePunct w:val="0"/>
      <w:adjustRightInd/>
      <w:spacing w:before="480" w:after="360" w:line="300" w:lineRule="auto"/>
      <w:ind w:left="1134"/>
      <w:jc w:val="center"/>
    </w:pPr>
    <w:rPr>
      <w:kern w:val="0"/>
      <w:sz w:val="36"/>
    </w:rPr>
  </w:style>
  <w:style w:type="paragraph" w:customStyle="1" w:styleId="affff5">
    <w:name w:val="插图题注"/>
    <w:basedOn w:val="a5"/>
    <w:rsid w:val="009A0407"/>
    <w:pPr>
      <w:widowControl w:val="0"/>
      <w:topLinePunct w:val="0"/>
      <w:autoSpaceDE w:val="0"/>
      <w:autoSpaceDN w:val="0"/>
      <w:snapToGrid/>
      <w:spacing w:before="80" w:after="320" w:line="240" w:lineRule="auto"/>
      <w:ind w:left="1134"/>
      <w:jc w:val="center"/>
    </w:pPr>
    <w:rPr>
      <w:kern w:val="0"/>
      <w:sz w:val="18"/>
    </w:rPr>
  </w:style>
  <w:style w:type="paragraph" w:customStyle="1" w:styleId="affff6">
    <w:name w:val="表样式"/>
    <w:basedOn w:val="a5"/>
    <w:rsid w:val="009A0407"/>
    <w:pPr>
      <w:widowControl w:val="0"/>
      <w:topLinePunct w:val="0"/>
      <w:autoSpaceDE w:val="0"/>
      <w:autoSpaceDN w:val="0"/>
      <w:snapToGrid/>
      <w:spacing w:before="80" w:after="80" w:line="240" w:lineRule="auto"/>
      <w:ind w:left="0"/>
    </w:pPr>
    <w:rPr>
      <w:kern w:val="0"/>
      <w:sz w:val="18"/>
    </w:rPr>
  </w:style>
  <w:style w:type="paragraph" w:customStyle="1" w:styleId="affff7">
    <w:name w:val="表头"/>
    <w:basedOn w:val="a5"/>
    <w:rsid w:val="009A0407"/>
    <w:pPr>
      <w:widowControl w:val="0"/>
      <w:topLinePunct w:val="0"/>
      <w:autoSpaceDE w:val="0"/>
      <w:autoSpaceDN w:val="0"/>
      <w:snapToGrid/>
      <w:spacing w:before="0" w:after="0" w:line="240" w:lineRule="auto"/>
      <w:ind w:left="0"/>
      <w:jc w:val="center"/>
    </w:pPr>
    <w:rPr>
      <w:kern w:val="0"/>
      <w:sz w:val="18"/>
    </w:rPr>
  </w:style>
  <w:style w:type="paragraph" w:customStyle="1" w:styleId="affff8">
    <w:name w:val="表格题注"/>
    <w:basedOn w:val="a5"/>
    <w:rsid w:val="009A0407"/>
    <w:pPr>
      <w:keepLines/>
      <w:widowControl w:val="0"/>
      <w:topLinePunct w:val="0"/>
      <w:autoSpaceDE w:val="0"/>
      <w:autoSpaceDN w:val="0"/>
      <w:snapToGrid/>
      <w:spacing w:before="80" w:after="80" w:line="240" w:lineRule="auto"/>
      <w:ind w:left="1134"/>
      <w:jc w:val="center"/>
    </w:pPr>
    <w:rPr>
      <w:kern w:val="0"/>
      <w:sz w:val="18"/>
    </w:rPr>
  </w:style>
  <w:style w:type="paragraph" w:customStyle="1" w:styleId="affff9">
    <w:name w:val="图号"/>
    <w:basedOn w:val="a5"/>
    <w:link w:val="Char0"/>
    <w:rsid w:val="009A0407"/>
    <w:pPr>
      <w:widowControl w:val="0"/>
      <w:topLinePunct w:val="0"/>
      <w:autoSpaceDE w:val="0"/>
      <w:autoSpaceDN w:val="0"/>
      <w:snapToGrid/>
      <w:spacing w:before="0" w:after="210" w:line="240" w:lineRule="auto"/>
      <w:ind w:left="360" w:hanging="360"/>
      <w:jc w:val="center"/>
    </w:pPr>
    <w:rPr>
      <w:rFonts w:ascii="宋体"/>
      <w:kern w:val="0"/>
    </w:rPr>
  </w:style>
  <w:style w:type="paragraph" w:customStyle="1" w:styleId="affffa">
    <w:name w:val="表号"/>
    <w:basedOn w:val="a5"/>
    <w:rsid w:val="009A0407"/>
    <w:pPr>
      <w:keepLines/>
      <w:widowControl w:val="0"/>
      <w:topLinePunct w:val="0"/>
      <w:autoSpaceDE w:val="0"/>
      <w:autoSpaceDN w:val="0"/>
      <w:snapToGrid/>
      <w:spacing w:before="210" w:after="0" w:line="240" w:lineRule="auto"/>
      <w:ind w:left="360" w:hanging="360"/>
      <w:jc w:val="center"/>
    </w:pPr>
    <w:rPr>
      <w:rFonts w:ascii="宋体"/>
      <w:kern w:val="0"/>
    </w:rPr>
  </w:style>
  <w:style w:type="paragraph" w:customStyle="1" w:styleId="1e">
    <w:name w:val="缺省文本:1"/>
    <w:basedOn w:val="a5"/>
    <w:rsid w:val="009A0407"/>
    <w:pPr>
      <w:widowControl w:val="0"/>
      <w:topLinePunct w:val="0"/>
      <w:autoSpaceDE w:val="0"/>
      <w:autoSpaceDN w:val="0"/>
      <w:snapToGrid/>
      <w:spacing w:before="0" w:after="0" w:line="240" w:lineRule="auto"/>
      <w:ind w:left="0"/>
    </w:pPr>
    <w:rPr>
      <w:kern w:val="0"/>
      <w:sz w:val="24"/>
    </w:rPr>
  </w:style>
  <w:style w:type="paragraph" w:customStyle="1" w:styleId="affffb">
    <w:name w:val="注意说明内容"/>
    <w:basedOn w:val="a5"/>
    <w:rsid w:val="009A0407"/>
    <w:pPr>
      <w:widowControl w:val="0"/>
      <w:pBdr>
        <w:top w:val="single" w:sz="6" w:space="7" w:color="auto"/>
        <w:bottom w:val="single" w:sz="6" w:space="7" w:color="auto"/>
      </w:pBdr>
      <w:topLinePunct w:val="0"/>
      <w:autoSpaceDE w:val="0"/>
      <w:autoSpaceDN w:val="0"/>
      <w:snapToGrid/>
      <w:spacing w:before="80" w:after="80" w:line="300" w:lineRule="auto"/>
      <w:ind w:left="1134"/>
      <w:jc w:val="both"/>
    </w:pPr>
    <w:rPr>
      <w:kern w:val="0"/>
    </w:rPr>
  </w:style>
  <w:style w:type="paragraph" w:customStyle="1" w:styleId="affffc">
    <w:name w:val="注意说明标题"/>
    <w:basedOn w:val="a5"/>
    <w:rsid w:val="009A0407"/>
    <w:pPr>
      <w:keepLines/>
      <w:widowControl w:val="0"/>
      <w:pBdr>
        <w:top w:val="single" w:sz="6" w:space="7" w:color="auto"/>
        <w:bottom w:val="single" w:sz="6" w:space="7" w:color="auto"/>
      </w:pBdr>
      <w:topLinePunct w:val="0"/>
      <w:autoSpaceDE w:val="0"/>
      <w:autoSpaceDN w:val="0"/>
      <w:snapToGrid/>
      <w:spacing w:before="80" w:after="80" w:line="300" w:lineRule="auto"/>
      <w:ind w:left="1134"/>
      <w:jc w:val="both"/>
    </w:pPr>
    <w:rPr>
      <w:rFonts w:ascii="Wingdings" w:hAnsi="Wingdings"/>
      <w:kern w:val="0"/>
    </w:rPr>
  </w:style>
  <w:style w:type="paragraph" w:customStyle="1" w:styleId="ManualTitle2">
    <w:name w:val="Manual Title2"/>
    <w:basedOn w:val="ManualTitle"/>
    <w:rsid w:val="009A0407"/>
    <w:rPr>
      <w:sz w:val="24"/>
    </w:rPr>
  </w:style>
  <w:style w:type="character" w:customStyle="1" w:styleId="ViewedAnchorA">
    <w:name w:val="Viewed Anchor (A)"/>
    <w:rsid w:val="009A0407"/>
    <w:rPr>
      <w:color w:val="800000"/>
      <w:u w:val="single"/>
    </w:rPr>
  </w:style>
  <w:style w:type="paragraph" w:customStyle="1" w:styleId="affffd">
    <w:name w:val="È±Ê¡ÎÄ±¾"/>
    <w:basedOn w:val="a5"/>
    <w:rsid w:val="009A0407"/>
    <w:pPr>
      <w:overflowPunct w:val="0"/>
      <w:topLinePunct w:val="0"/>
      <w:autoSpaceDE w:val="0"/>
      <w:autoSpaceDN w:val="0"/>
      <w:adjustRightInd/>
      <w:spacing w:before="0" w:after="0" w:line="240" w:lineRule="auto"/>
      <w:ind w:left="1134"/>
    </w:pPr>
    <w:rPr>
      <w:noProof/>
      <w:kern w:val="0"/>
    </w:rPr>
  </w:style>
  <w:style w:type="paragraph" w:customStyle="1" w:styleId="21Char">
    <w:name w:val="样式 正文首行缩进 + 首行缩进:  2 字符1 Char"/>
    <w:basedOn w:val="afff5"/>
    <w:link w:val="21CharChar"/>
    <w:rsid w:val="009A0407"/>
    <w:pPr>
      <w:topLinePunct w:val="0"/>
      <w:adjustRightInd/>
      <w:spacing w:before="80" w:line="300" w:lineRule="auto"/>
      <w:ind w:left="1134" w:firstLineChars="0" w:firstLine="0"/>
      <w:jc w:val="both"/>
    </w:pPr>
    <w:rPr>
      <w:rFonts w:cs="宋体"/>
      <w:kern w:val="0"/>
    </w:rPr>
  </w:style>
  <w:style w:type="character" w:customStyle="1" w:styleId="21CharChar">
    <w:name w:val="样式 正文首行缩进 + 首行缩进:  2 字符1 Char Char"/>
    <w:basedOn w:val="CharChar2"/>
    <w:link w:val="21Char"/>
    <w:rsid w:val="009A0407"/>
    <w:rPr>
      <w:rFonts w:cs="宋体"/>
      <w:szCs w:val="21"/>
    </w:rPr>
  </w:style>
  <w:style w:type="paragraph" w:customStyle="1" w:styleId="affffe">
    <w:name w:val="表格文本"/>
    <w:basedOn w:val="a5"/>
    <w:link w:val="Char2"/>
    <w:rsid w:val="009A0407"/>
    <w:pPr>
      <w:widowControl w:val="0"/>
      <w:tabs>
        <w:tab w:val="decimal" w:pos="0"/>
      </w:tabs>
      <w:topLinePunct w:val="0"/>
      <w:autoSpaceDE w:val="0"/>
      <w:autoSpaceDN w:val="0"/>
      <w:snapToGrid/>
      <w:spacing w:before="0" w:after="0" w:line="240" w:lineRule="auto"/>
      <w:ind w:left="0"/>
    </w:pPr>
    <w:rPr>
      <w:kern w:val="0"/>
      <w:sz w:val="24"/>
    </w:rPr>
  </w:style>
  <w:style w:type="paragraph" w:customStyle="1" w:styleId="DefaultText">
    <w:name w:val="Default Text"/>
    <w:basedOn w:val="a5"/>
    <w:rsid w:val="009A0407"/>
    <w:pPr>
      <w:widowControl w:val="0"/>
      <w:topLinePunct w:val="0"/>
      <w:autoSpaceDE w:val="0"/>
      <w:autoSpaceDN w:val="0"/>
      <w:snapToGrid/>
      <w:spacing w:before="0" w:after="0" w:line="240" w:lineRule="auto"/>
      <w:ind w:left="0"/>
    </w:pPr>
    <w:rPr>
      <w:kern w:val="0"/>
      <w:sz w:val="24"/>
    </w:rPr>
  </w:style>
  <w:style w:type="character" w:customStyle="1" w:styleId="2Char1">
    <w:name w:val="样式 正文首行缩进 + 首行缩进:  2 字符 Char1"/>
    <w:basedOn w:val="a6"/>
    <w:rsid w:val="009A0407"/>
    <w:rPr>
      <w:rFonts w:ascii="Arial" w:eastAsia="宋体" w:hAnsi="Arial" w:cs="宋体"/>
      <w:sz w:val="21"/>
      <w:lang w:val="en-US" w:eastAsia="zh-CN" w:bidi="ar-SA"/>
    </w:rPr>
  </w:style>
  <w:style w:type="paragraph" w:customStyle="1" w:styleId="Text">
    <w:name w:val="Text"/>
    <w:basedOn w:val="a5"/>
    <w:rsid w:val="009A0407"/>
    <w:pPr>
      <w:tabs>
        <w:tab w:val="left" w:pos="2552"/>
        <w:tab w:val="left" w:pos="3856"/>
        <w:tab w:val="left" w:pos="5160"/>
        <w:tab w:val="left" w:pos="6464"/>
        <w:tab w:val="left" w:pos="7768"/>
        <w:tab w:val="left" w:pos="9072"/>
      </w:tabs>
      <w:suppressAutoHyphens/>
      <w:topLinePunct w:val="0"/>
      <w:adjustRightInd/>
      <w:snapToGrid/>
      <w:spacing w:before="0" w:after="240" w:line="240" w:lineRule="auto"/>
      <w:ind w:left="1247"/>
    </w:pPr>
    <w:rPr>
      <w:rFonts w:eastAsia="Times New Roman"/>
      <w:kern w:val="0"/>
      <w:sz w:val="22"/>
      <w:lang w:val="en-GB" w:eastAsia="en-US"/>
    </w:rPr>
  </w:style>
  <w:style w:type="paragraph" w:customStyle="1" w:styleId="2f2">
    <w:name w:val="样式 正文首行缩进 + 首行缩进:  2 字符"/>
    <w:basedOn w:val="afff5"/>
    <w:link w:val="2Char2"/>
    <w:rsid w:val="009A0407"/>
    <w:pPr>
      <w:topLinePunct w:val="0"/>
      <w:adjustRightInd/>
      <w:spacing w:before="80" w:line="300" w:lineRule="auto"/>
      <w:ind w:left="1134" w:firstLineChars="0" w:firstLine="0"/>
      <w:jc w:val="both"/>
    </w:pPr>
    <w:rPr>
      <w:rFonts w:cs="宋体"/>
      <w:kern w:val="0"/>
    </w:rPr>
  </w:style>
  <w:style w:type="character" w:customStyle="1" w:styleId="2Char2">
    <w:name w:val="样式 正文首行缩进 + 首行缩进:  2 字符 Char2"/>
    <w:basedOn w:val="a6"/>
    <w:link w:val="2f2"/>
    <w:rsid w:val="009A0407"/>
    <w:rPr>
      <w:rFonts w:ascii="Arial" w:eastAsia="宋体" w:hAnsi="Arial" w:cs="宋体"/>
      <w:sz w:val="21"/>
      <w:szCs w:val="21"/>
      <w:lang w:val="en-US" w:eastAsia="zh-CN" w:bidi="ar-SA"/>
    </w:rPr>
  </w:style>
  <w:style w:type="paragraph" w:customStyle="1" w:styleId="H4">
    <w:name w:val="H4"/>
    <w:basedOn w:val="Text"/>
    <w:next w:val="Text"/>
    <w:rsid w:val="009A0407"/>
    <w:pPr>
      <w:keepNext/>
      <w:spacing w:before="240" w:after="60"/>
      <w:jc w:val="both"/>
    </w:pPr>
    <w:rPr>
      <w:rFonts w:ascii="Arial" w:hAnsi="Arial"/>
      <w:b/>
      <w:kern w:val="2"/>
      <w:lang w:eastAsia="zh-CN"/>
    </w:rPr>
  </w:style>
  <w:style w:type="paragraph" w:customStyle="1" w:styleId="Bullet">
    <w:name w:val="Bullet"/>
    <w:basedOn w:val="a5"/>
    <w:rsid w:val="009A0407"/>
    <w:pPr>
      <w:tabs>
        <w:tab w:val="left" w:pos="2552"/>
        <w:tab w:val="left" w:pos="3856"/>
        <w:tab w:val="left" w:pos="5160"/>
        <w:tab w:val="left" w:pos="6464"/>
        <w:tab w:val="left" w:pos="7768"/>
        <w:tab w:val="left" w:pos="9072"/>
      </w:tabs>
      <w:suppressAutoHyphens/>
      <w:topLinePunct w:val="0"/>
      <w:adjustRightInd/>
      <w:snapToGrid/>
      <w:spacing w:before="80" w:after="60" w:line="240" w:lineRule="auto"/>
      <w:ind w:left="1530" w:hanging="283"/>
      <w:jc w:val="both"/>
    </w:pPr>
    <w:rPr>
      <w:rFonts w:ascii="CG Times" w:eastAsia="Times New Roman" w:hAnsi="CG Times"/>
      <w:sz w:val="22"/>
      <w:lang w:val="en-GB"/>
    </w:rPr>
  </w:style>
  <w:style w:type="paragraph" w:customStyle="1" w:styleId="H3">
    <w:name w:val="H3"/>
    <w:basedOn w:val="a5"/>
    <w:next w:val="Text"/>
    <w:rsid w:val="009A0407"/>
    <w:pPr>
      <w:keepNext/>
      <w:tabs>
        <w:tab w:val="left" w:pos="2552"/>
        <w:tab w:val="left" w:pos="3856"/>
        <w:tab w:val="left" w:pos="5160"/>
        <w:tab w:val="left" w:pos="6464"/>
        <w:tab w:val="left" w:pos="7768"/>
        <w:tab w:val="left" w:pos="9072"/>
      </w:tabs>
      <w:topLinePunct w:val="0"/>
      <w:adjustRightInd/>
      <w:snapToGrid/>
      <w:spacing w:before="240" w:after="60" w:line="240" w:lineRule="auto"/>
      <w:ind w:left="1247"/>
      <w:jc w:val="both"/>
    </w:pPr>
    <w:rPr>
      <w:rFonts w:eastAsia="Times New Roman"/>
      <w:b/>
      <w:sz w:val="24"/>
      <w:lang w:val="en-GB"/>
    </w:rPr>
  </w:style>
  <w:style w:type="paragraph" w:customStyle="1" w:styleId="210">
    <w:name w:val="样式 正文首行缩进 + 首行缩进:  2 字符1"/>
    <w:basedOn w:val="afff5"/>
    <w:rsid w:val="009A0407"/>
    <w:pPr>
      <w:topLinePunct w:val="0"/>
      <w:adjustRightInd/>
      <w:spacing w:before="80" w:line="300" w:lineRule="auto"/>
      <w:ind w:left="1134" w:firstLineChars="0" w:firstLine="0"/>
      <w:jc w:val="both"/>
    </w:pPr>
    <w:rPr>
      <w:rFonts w:cs="宋体"/>
      <w:kern w:val="0"/>
    </w:rPr>
  </w:style>
  <w:style w:type="paragraph" w:customStyle="1" w:styleId="ItemListCharCharChar">
    <w:name w:val="Item List Char Char Char"/>
    <w:link w:val="ItemListCharCharCharChar"/>
    <w:rsid w:val="009A0407"/>
    <w:pPr>
      <w:tabs>
        <w:tab w:val="num" w:pos="1559"/>
      </w:tabs>
      <w:ind w:left="1559" w:hanging="425"/>
      <w:jc w:val="both"/>
    </w:pPr>
    <w:rPr>
      <w:rFonts w:ascii="Arial" w:hAnsi="Arial" w:cs="Arial"/>
      <w:kern w:val="2"/>
      <w:sz w:val="21"/>
      <w:szCs w:val="21"/>
    </w:rPr>
  </w:style>
  <w:style w:type="character" w:customStyle="1" w:styleId="ItemListCharCharCharChar">
    <w:name w:val="Item List Char Char Char Char"/>
    <w:basedOn w:val="a6"/>
    <w:link w:val="ItemListCharCharChar"/>
    <w:rsid w:val="009A0407"/>
    <w:rPr>
      <w:rFonts w:ascii="Arial" w:hAnsi="Arial" w:cs="Arial"/>
      <w:kern w:val="2"/>
      <w:sz w:val="21"/>
      <w:szCs w:val="21"/>
      <w:lang w:val="en-US" w:eastAsia="zh-CN" w:bidi="ar-SA"/>
    </w:rPr>
  </w:style>
  <w:style w:type="paragraph" w:customStyle="1" w:styleId="afffff">
    <w:name w:val="目录头"/>
    <w:basedOn w:val="a5"/>
    <w:rsid w:val="009A0407"/>
    <w:pPr>
      <w:topLinePunct w:val="0"/>
      <w:adjustRightInd/>
      <w:spacing w:before="120" w:after="120" w:line="400" w:lineRule="exact"/>
      <w:ind w:left="1134"/>
      <w:jc w:val="center"/>
      <w:outlineLvl w:val="0"/>
    </w:pPr>
    <w:rPr>
      <w:b/>
      <w:kern w:val="0"/>
      <w:sz w:val="32"/>
    </w:rPr>
  </w:style>
  <w:style w:type="paragraph" w:customStyle="1" w:styleId="afffff0">
    <w:name w:val="正文数字列表"/>
    <w:basedOn w:val="a5"/>
    <w:rsid w:val="009A0407"/>
    <w:pPr>
      <w:widowControl w:val="0"/>
      <w:topLinePunct w:val="0"/>
      <w:autoSpaceDE w:val="0"/>
      <w:autoSpaceDN w:val="0"/>
      <w:snapToGrid/>
      <w:spacing w:before="0" w:after="0" w:line="360" w:lineRule="auto"/>
      <w:ind w:left="1080" w:hanging="360"/>
      <w:jc w:val="both"/>
    </w:pPr>
    <w:rPr>
      <w:kern w:val="0"/>
    </w:rPr>
  </w:style>
  <w:style w:type="paragraph" w:customStyle="1" w:styleId="afffff1">
    <w:name w:val="封面上部"/>
    <w:basedOn w:val="a5"/>
    <w:rsid w:val="009A0407"/>
    <w:pPr>
      <w:topLinePunct w:val="0"/>
      <w:autoSpaceDE w:val="0"/>
      <w:autoSpaceDN w:val="0"/>
      <w:adjustRightInd/>
      <w:spacing w:before="0" w:after="0" w:line="500" w:lineRule="atLeast"/>
      <w:ind w:left="1134" w:right="22"/>
      <w:jc w:val="center"/>
    </w:pPr>
    <w:rPr>
      <w:rFonts w:ascii="黑体" w:eastAsia="黑体"/>
      <w:color w:val="000000"/>
      <w:kern w:val="0"/>
      <w:sz w:val="32"/>
    </w:rPr>
  </w:style>
  <w:style w:type="paragraph" w:customStyle="1" w:styleId="afffff2">
    <w:name w:val="文档正文"/>
    <w:basedOn w:val="a5"/>
    <w:autoRedefine/>
    <w:rsid w:val="009A0407"/>
    <w:pPr>
      <w:topLinePunct w:val="0"/>
      <w:autoSpaceDE w:val="0"/>
      <w:autoSpaceDN w:val="0"/>
      <w:adjustRightInd/>
      <w:spacing w:before="0" w:after="0" w:line="300" w:lineRule="auto"/>
      <w:ind w:left="1134" w:right="22" w:firstLine="576"/>
      <w:jc w:val="both"/>
    </w:pPr>
    <w:rPr>
      <w:rFonts w:ascii="宋体"/>
      <w:color w:val="000000"/>
      <w:kern w:val="0"/>
      <w:position w:val="20"/>
    </w:rPr>
  </w:style>
  <w:style w:type="paragraph" w:customStyle="1" w:styleId="afffff3">
    <w:name w:val="封面"/>
    <w:basedOn w:val="a5"/>
    <w:autoRedefine/>
    <w:rsid w:val="009A0407"/>
    <w:pPr>
      <w:tabs>
        <w:tab w:val="left" w:pos="-2520"/>
        <w:tab w:val="right" w:pos="-2160"/>
        <w:tab w:val="left" w:pos="960"/>
        <w:tab w:val="left" w:pos="1080"/>
        <w:tab w:val="left" w:pos="1320"/>
        <w:tab w:val="right" w:pos="3120"/>
        <w:tab w:val="right" w:pos="3840"/>
        <w:tab w:val="left" w:leader="hyphen" w:pos="4080"/>
        <w:tab w:val="left" w:leader="hyphen" w:pos="4320"/>
        <w:tab w:val="right" w:leader="dot" w:pos="8244"/>
      </w:tabs>
      <w:suppressAutoHyphens/>
      <w:topLinePunct w:val="0"/>
      <w:adjustRightInd/>
      <w:spacing w:before="0" w:after="0" w:line="300" w:lineRule="auto"/>
      <w:ind w:left="1134"/>
      <w:jc w:val="center"/>
    </w:pPr>
    <w:rPr>
      <w:rFonts w:eastAsia="黑体"/>
      <w:b/>
      <w:caps/>
      <w:spacing w:val="10"/>
      <w:kern w:val="0"/>
      <w:sz w:val="32"/>
    </w:rPr>
  </w:style>
  <w:style w:type="paragraph" w:customStyle="1" w:styleId="1f">
    <w:name w:val="标题1"/>
    <w:basedOn w:val="a5"/>
    <w:rsid w:val="009A0407"/>
    <w:pPr>
      <w:topLinePunct w:val="0"/>
      <w:autoSpaceDE w:val="0"/>
      <w:autoSpaceDN w:val="0"/>
      <w:adjustRightInd/>
      <w:spacing w:before="280" w:after="280" w:line="240" w:lineRule="auto"/>
      <w:ind w:left="1134"/>
    </w:pPr>
    <w:rPr>
      <w:b/>
      <w:kern w:val="0"/>
      <w:sz w:val="28"/>
    </w:rPr>
  </w:style>
  <w:style w:type="paragraph" w:customStyle="1" w:styleId="afffff4">
    <w:name w:val="落款"/>
    <w:basedOn w:val="afffff3"/>
    <w:autoRedefine/>
    <w:rsid w:val="009A0407"/>
    <w:pPr>
      <w:tabs>
        <w:tab w:val="clear" w:pos="1320"/>
        <w:tab w:val="left" w:pos="1440"/>
      </w:tabs>
      <w:spacing w:before="240" w:after="120"/>
    </w:pPr>
    <w:rPr>
      <w:rFonts w:ascii="隶书" w:eastAsia="隶书"/>
      <w:noProof/>
      <w:color w:val="000000"/>
      <w:spacing w:val="0"/>
      <w:sz w:val="40"/>
    </w:rPr>
  </w:style>
  <w:style w:type="paragraph" w:customStyle="1" w:styleId="1f0">
    <w:name w:val="正文1"/>
    <w:basedOn w:val="a5"/>
    <w:rsid w:val="009A0407"/>
    <w:pPr>
      <w:tabs>
        <w:tab w:val="left" w:pos="426"/>
      </w:tabs>
      <w:overflowPunct w:val="0"/>
      <w:topLinePunct w:val="0"/>
      <w:autoSpaceDE w:val="0"/>
      <w:autoSpaceDN w:val="0"/>
      <w:adjustRightInd/>
      <w:spacing w:before="120" w:after="0" w:line="288" w:lineRule="exact"/>
      <w:ind w:left="1134"/>
    </w:pPr>
    <w:rPr>
      <w:noProof/>
      <w:kern w:val="0"/>
      <w:sz w:val="22"/>
    </w:rPr>
  </w:style>
  <w:style w:type="paragraph" w:customStyle="1" w:styleId="afffff5">
    <w:name w:val="指标"/>
    <w:basedOn w:val="a5"/>
    <w:rsid w:val="009A0407"/>
    <w:pPr>
      <w:tabs>
        <w:tab w:val="left" w:pos="-2520"/>
        <w:tab w:val="right" w:pos="-2160"/>
        <w:tab w:val="right" w:pos="0"/>
        <w:tab w:val="left" w:pos="935"/>
        <w:tab w:val="right" w:pos="3000"/>
        <w:tab w:val="left" w:pos="3480"/>
        <w:tab w:val="left" w:leader="hyphen" w:pos="3840"/>
        <w:tab w:val="left" w:leader="hyphen" w:pos="4080"/>
        <w:tab w:val="left" w:leader="hyphen" w:pos="4320"/>
        <w:tab w:val="right" w:pos="4440"/>
        <w:tab w:val="left" w:leader="hyphen" w:pos="4920"/>
      </w:tabs>
      <w:suppressAutoHyphens/>
      <w:topLinePunct w:val="0"/>
      <w:autoSpaceDE w:val="0"/>
      <w:autoSpaceDN w:val="0"/>
      <w:adjustRightInd/>
      <w:spacing w:before="0" w:after="0" w:line="300" w:lineRule="auto"/>
      <w:ind w:left="1134" w:firstLine="840"/>
      <w:jc w:val="both"/>
    </w:pPr>
    <w:rPr>
      <w:color w:val="000000"/>
      <w:kern w:val="0"/>
    </w:rPr>
  </w:style>
  <w:style w:type="paragraph" w:customStyle="1" w:styleId="1f1">
    <w:name w:val="项目符号 1"/>
    <w:basedOn w:val="a5"/>
    <w:rsid w:val="009A0407"/>
    <w:pPr>
      <w:topLinePunct w:val="0"/>
      <w:autoSpaceDE w:val="0"/>
      <w:autoSpaceDN w:val="0"/>
      <w:adjustRightInd/>
      <w:spacing w:before="0" w:after="0" w:line="300" w:lineRule="auto"/>
      <w:ind w:left="928" w:hanging="361"/>
      <w:jc w:val="both"/>
    </w:pPr>
    <w:rPr>
      <w:kern w:val="0"/>
    </w:rPr>
  </w:style>
  <w:style w:type="paragraph" w:customStyle="1" w:styleId="afffff6">
    <w:name w:val="应答"/>
    <w:basedOn w:val="a5"/>
    <w:rsid w:val="009A0407"/>
    <w:pPr>
      <w:tabs>
        <w:tab w:val="left" w:pos="960"/>
        <w:tab w:val="right" w:leader="dot" w:pos="8153"/>
      </w:tabs>
      <w:topLinePunct w:val="0"/>
      <w:adjustRightInd/>
      <w:spacing w:before="80" w:after="80" w:line="300" w:lineRule="auto"/>
      <w:ind w:left="1134"/>
      <w:jc w:val="both"/>
    </w:pPr>
    <w:rPr>
      <w:rFonts w:eastAsia="黑体"/>
      <w:b/>
      <w:color w:val="0000FF"/>
      <w:kern w:val="0"/>
    </w:rPr>
  </w:style>
  <w:style w:type="paragraph" w:customStyle="1" w:styleId="2Char0">
    <w:name w:val="样式 正文首行缩进 + 首行缩进:  2 字符 Char"/>
    <w:basedOn w:val="afff5"/>
    <w:rsid w:val="009A0407"/>
    <w:pPr>
      <w:topLinePunct w:val="0"/>
      <w:autoSpaceDE w:val="0"/>
      <w:autoSpaceDN w:val="0"/>
      <w:adjustRightInd/>
      <w:spacing w:before="80" w:after="80" w:line="300" w:lineRule="auto"/>
      <w:ind w:left="1134" w:firstLineChars="200" w:firstLine="200"/>
      <w:jc w:val="both"/>
    </w:pPr>
    <w:rPr>
      <w:rFonts w:cs="宋体"/>
      <w:kern w:val="0"/>
    </w:rPr>
  </w:style>
  <w:style w:type="paragraph" w:customStyle="1" w:styleId="afffff7">
    <w:name w:val="表头样式"/>
    <w:basedOn w:val="a5"/>
    <w:link w:val="Char3"/>
    <w:rsid w:val="009A0407"/>
    <w:pPr>
      <w:keepNext/>
      <w:widowControl w:val="0"/>
      <w:topLinePunct w:val="0"/>
      <w:autoSpaceDE w:val="0"/>
      <w:autoSpaceDN w:val="0"/>
      <w:snapToGrid/>
      <w:spacing w:before="0" w:after="0" w:line="240" w:lineRule="auto"/>
      <w:ind w:left="0"/>
      <w:jc w:val="center"/>
    </w:pPr>
    <w:rPr>
      <w:rFonts w:cs="Times New Roman"/>
      <w:b/>
      <w:kern w:val="0"/>
    </w:rPr>
  </w:style>
  <w:style w:type="character" w:customStyle="1" w:styleId="Char3">
    <w:name w:val="表头样式 Char"/>
    <w:basedOn w:val="a6"/>
    <w:link w:val="afffff7"/>
    <w:rsid w:val="009A0407"/>
    <w:rPr>
      <w:rFonts w:ascii="Arial" w:eastAsia="宋体" w:hAnsi="Arial"/>
      <w:b/>
      <w:sz w:val="21"/>
      <w:szCs w:val="21"/>
      <w:lang w:val="en-US" w:eastAsia="zh-CN" w:bidi="ar-SA"/>
    </w:rPr>
  </w:style>
  <w:style w:type="paragraph" w:customStyle="1" w:styleId="ParaCharCharCharCharCharCharCharCharCharCharCharCharCharCharCharCharCharCharCharCharChar">
    <w:name w:val="默认段落字体 Para Char Char Char Char Char Char Char Char Char Char Char Char Char Char Char Char Char Char Char Char Char"/>
    <w:next w:val="a5"/>
    <w:rsid w:val="003F2417"/>
    <w:pPr>
      <w:keepNext/>
      <w:keepLines/>
      <w:spacing w:before="240" w:after="240"/>
      <w:outlineLvl w:val="7"/>
    </w:pPr>
    <w:rPr>
      <w:rFonts w:ascii="Arial" w:eastAsia="黑体" w:hAnsi="Arial" w:cs="Arial"/>
      <w:snapToGrid w:val="0"/>
      <w:kern w:val="2"/>
      <w:sz w:val="21"/>
      <w:szCs w:val="21"/>
    </w:rPr>
  </w:style>
  <w:style w:type="paragraph" w:customStyle="1" w:styleId="SubItemListTextTD">
    <w:name w:val="Sub Item List Text TD"/>
    <w:basedOn w:val="TerminalDisplay"/>
    <w:rsid w:val="00393307"/>
    <w:pPr>
      <w:ind w:left="2410"/>
    </w:pPr>
    <w:rPr>
      <w:spacing w:val="-1"/>
    </w:rPr>
  </w:style>
  <w:style w:type="paragraph" w:customStyle="1" w:styleId="ItemlistTextTD">
    <w:name w:val="Item list Text TD"/>
    <w:basedOn w:val="TerminalDisplay"/>
    <w:rsid w:val="00393307"/>
    <w:pPr>
      <w:ind w:left="2126"/>
    </w:pPr>
    <w:rPr>
      <w:spacing w:val="-1"/>
    </w:rPr>
  </w:style>
  <w:style w:type="paragraph" w:customStyle="1" w:styleId="afffff8">
    <w:name w:val="修订记录"/>
    <w:basedOn w:val="a5"/>
    <w:rsid w:val="001B5C64"/>
    <w:pPr>
      <w:pageBreakBefore/>
      <w:topLinePunct w:val="0"/>
      <w:autoSpaceDE w:val="0"/>
      <w:autoSpaceDN w:val="0"/>
      <w:snapToGrid/>
      <w:spacing w:before="300" w:after="150" w:line="360" w:lineRule="auto"/>
      <w:ind w:left="0" w:firstLineChars="200" w:firstLine="420"/>
      <w:jc w:val="center"/>
    </w:pPr>
    <w:rPr>
      <w:rFonts w:ascii="Arial" w:eastAsia="黑体" w:hAnsi="Arial" w:cs="Times New Roman"/>
      <w:kern w:val="0"/>
      <w:sz w:val="32"/>
      <w:szCs w:val="32"/>
    </w:rPr>
  </w:style>
  <w:style w:type="paragraph" w:customStyle="1" w:styleId="afffff9">
    <w:name w:val="目录"/>
    <w:basedOn w:val="a5"/>
    <w:rsid w:val="001B5C64"/>
    <w:pPr>
      <w:keepNext/>
      <w:pageBreakBefore/>
      <w:widowControl w:val="0"/>
      <w:topLinePunct w:val="0"/>
      <w:autoSpaceDE w:val="0"/>
      <w:autoSpaceDN w:val="0"/>
      <w:adjustRightInd/>
      <w:snapToGrid/>
      <w:spacing w:before="480" w:after="360" w:line="360" w:lineRule="auto"/>
      <w:ind w:left="0" w:firstLineChars="200" w:firstLine="420"/>
      <w:jc w:val="center"/>
    </w:pPr>
    <w:rPr>
      <w:rFonts w:ascii="Arial" w:eastAsia="黑体" w:hAnsi="Arial" w:cs="Times New Roman"/>
      <w:kern w:val="0"/>
      <w:sz w:val="32"/>
      <w:szCs w:val="32"/>
    </w:rPr>
  </w:style>
  <w:style w:type="paragraph" w:customStyle="1" w:styleId="afffffa">
    <w:name w:val="文档标题"/>
    <w:basedOn w:val="a5"/>
    <w:rsid w:val="001B5C64"/>
    <w:pPr>
      <w:widowControl w:val="0"/>
      <w:tabs>
        <w:tab w:val="left" w:pos="0"/>
      </w:tabs>
      <w:topLinePunct w:val="0"/>
      <w:autoSpaceDE w:val="0"/>
      <w:autoSpaceDN w:val="0"/>
      <w:snapToGrid/>
      <w:spacing w:before="300" w:after="300" w:line="360" w:lineRule="auto"/>
      <w:ind w:left="0"/>
      <w:jc w:val="center"/>
    </w:pPr>
    <w:rPr>
      <w:rFonts w:ascii="Arial" w:eastAsia="黑体" w:hAnsi="Arial" w:cs="Times New Roman"/>
      <w:kern w:val="0"/>
      <w:sz w:val="36"/>
      <w:szCs w:val="36"/>
    </w:rPr>
  </w:style>
  <w:style w:type="paragraph" w:customStyle="1" w:styleId="afffffb">
    <w:name w:val="摘要"/>
    <w:basedOn w:val="a5"/>
    <w:link w:val="Char4"/>
    <w:rsid w:val="001B5C64"/>
    <w:pPr>
      <w:tabs>
        <w:tab w:val="left" w:pos="907"/>
      </w:tabs>
      <w:topLinePunct w:val="0"/>
      <w:autoSpaceDE w:val="0"/>
      <w:autoSpaceDN w:val="0"/>
      <w:snapToGrid/>
      <w:spacing w:before="0" w:after="0" w:line="360" w:lineRule="auto"/>
      <w:ind w:left="879" w:firstLineChars="200" w:hanging="879"/>
      <w:jc w:val="both"/>
    </w:pPr>
    <w:rPr>
      <w:rFonts w:ascii="Arial" w:hAnsi="Arial" w:cs="Times New Roman"/>
      <w:b/>
      <w:kern w:val="0"/>
    </w:rPr>
  </w:style>
  <w:style w:type="paragraph" w:customStyle="1" w:styleId="a1">
    <w:name w:val="参考资料清单"/>
    <w:basedOn w:val="a5"/>
    <w:rsid w:val="001B5C64"/>
    <w:pPr>
      <w:widowControl w:val="0"/>
      <w:numPr>
        <w:numId w:val="24"/>
      </w:numPr>
      <w:topLinePunct w:val="0"/>
      <w:autoSpaceDE w:val="0"/>
      <w:autoSpaceDN w:val="0"/>
      <w:snapToGrid/>
      <w:spacing w:before="0" w:after="0" w:line="360" w:lineRule="auto"/>
      <w:ind w:firstLineChars="200" w:firstLine="200"/>
      <w:jc w:val="both"/>
    </w:pPr>
    <w:rPr>
      <w:rFonts w:ascii="Arial" w:hAnsi="Arial" w:cs="Times New Roman"/>
      <w:kern w:val="0"/>
    </w:rPr>
  </w:style>
  <w:style w:type="paragraph" w:customStyle="1" w:styleId="ArialBlack">
    <w:name w:val="样式 封面文档标题 + Arial Black"/>
    <w:basedOn w:val="afffe"/>
    <w:autoRedefine/>
    <w:rsid w:val="001B5C64"/>
    <w:pPr>
      <w:widowControl w:val="0"/>
      <w:snapToGrid/>
      <w:spacing w:before="0" w:after="0"/>
      <w:ind w:left="0" w:firstLineChars="200" w:firstLine="420"/>
    </w:pPr>
    <w:rPr>
      <w:rFonts w:ascii="Arial" w:hAnsi="Arial" w:cs="Times New Roman"/>
      <w:bCs/>
      <w:szCs w:val="44"/>
    </w:rPr>
  </w:style>
  <w:style w:type="character" w:customStyle="1" w:styleId="CharChar0">
    <w:name w:val="编写建议 Char Char"/>
    <w:basedOn w:val="a6"/>
    <w:rsid w:val="001B5C64"/>
    <w:rPr>
      <w:rFonts w:ascii="Arial" w:eastAsia="宋体" w:hAnsi="Arial" w:cs="Arial"/>
      <w:i/>
      <w:color w:val="0000FF"/>
      <w:sz w:val="21"/>
      <w:szCs w:val="21"/>
      <w:lang w:val="en-US" w:eastAsia="zh-CN" w:bidi="ar-SA"/>
    </w:rPr>
  </w:style>
  <w:style w:type="character" w:customStyle="1" w:styleId="CharChar3">
    <w:name w:val="表头样式 Char Char"/>
    <w:basedOn w:val="a6"/>
    <w:rsid w:val="001B5C64"/>
    <w:rPr>
      <w:rFonts w:ascii="Arial" w:eastAsia="宋体" w:hAnsi="Arial"/>
      <w:b/>
      <w:sz w:val="21"/>
      <w:szCs w:val="21"/>
      <w:lang w:val="en-US" w:eastAsia="zh-CN" w:bidi="ar-SA"/>
    </w:rPr>
  </w:style>
  <w:style w:type="paragraph" w:customStyle="1" w:styleId="afffffc">
    <w:name w:val="注示头"/>
    <w:basedOn w:val="a5"/>
    <w:rsid w:val="001B5C64"/>
    <w:pPr>
      <w:widowControl w:val="0"/>
      <w:pBdr>
        <w:top w:val="single" w:sz="4" w:space="1" w:color="000000"/>
      </w:pBdr>
      <w:topLinePunct w:val="0"/>
      <w:autoSpaceDE w:val="0"/>
      <w:autoSpaceDN w:val="0"/>
      <w:snapToGrid/>
      <w:spacing w:before="0" w:after="0" w:line="360" w:lineRule="auto"/>
      <w:ind w:left="0"/>
      <w:jc w:val="both"/>
    </w:pPr>
    <w:rPr>
      <w:rFonts w:ascii="Arial" w:eastAsia="黑体" w:hAnsi="Arial" w:cs="Times New Roman"/>
      <w:kern w:val="0"/>
      <w:sz w:val="18"/>
    </w:rPr>
  </w:style>
  <w:style w:type="paragraph" w:customStyle="1" w:styleId="afffffd">
    <w:name w:val="注示文本"/>
    <w:basedOn w:val="a5"/>
    <w:rsid w:val="001B5C64"/>
    <w:pPr>
      <w:widowControl w:val="0"/>
      <w:pBdr>
        <w:bottom w:val="single" w:sz="4" w:space="1" w:color="000000"/>
      </w:pBdr>
      <w:topLinePunct w:val="0"/>
      <w:autoSpaceDE w:val="0"/>
      <w:autoSpaceDN w:val="0"/>
      <w:snapToGrid/>
      <w:spacing w:before="0" w:after="0" w:line="360" w:lineRule="auto"/>
      <w:ind w:left="0" w:firstLineChars="200" w:firstLine="360"/>
      <w:jc w:val="both"/>
    </w:pPr>
    <w:rPr>
      <w:rFonts w:ascii="Arial" w:eastAsia="楷体_GB2312" w:hAnsi="Arial" w:cs="Times New Roman"/>
      <w:kern w:val="0"/>
      <w:sz w:val="18"/>
      <w:szCs w:val="18"/>
    </w:rPr>
  </w:style>
  <w:style w:type="character" w:customStyle="1" w:styleId="Char4">
    <w:name w:val="摘要 Char"/>
    <w:basedOn w:val="a6"/>
    <w:link w:val="afffffb"/>
    <w:rsid w:val="001B5C64"/>
    <w:rPr>
      <w:rFonts w:ascii="Arial" w:eastAsia="宋体" w:hAnsi="Arial"/>
      <w:b/>
      <w:sz w:val="21"/>
      <w:szCs w:val="21"/>
      <w:lang w:val="en-US" w:eastAsia="zh-CN" w:bidi="ar-SA"/>
    </w:rPr>
  </w:style>
  <w:style w:type="paragraph" w:customStyle="1" w:styleId="afffffe">
    <w:name w:val="样式 摘要 + 非加粗"/>
    <w:basedOn w:val="afffffb"/>
    <w:link w:val="Char5"/>
    <w:rsid w:val="001B5C64"/>
    <w:rPr>
      <w:b w:val="0"/>
    </w:rPr>
  </w:style>
  <w:style w:type="character" w:customStyle="1" w:styleId="Char5">
    <w:name w:val="样式 摘要 + 非加粗 Char"/>
    <w:basedOn w:val="Char4"/>
    <w:link w:val="afffffe"/>
    <w:rsid w:val="001B5C64"/>
  </w:style>
  <w:style w:type="character" w:customStyle="1" w:styleId="Char10">
    <w:name w:val="编写建议 Char1"/>
    <w:basedOn w:val="a6"/>
    <w:link w:val="affff0"/>
    <w:rsid w:val="001B5C64"/>
    <w:rPr>
      <w:rFonts w:eastAsia="宋体" w:cs="Arial"/>
      <w:i/>
      <w:color w:val="0000FF"/>
      <w:sz w:val="21"/>
      <w:szCs w:val="21"/>
      <w:lang w:val="en-US" w:eastAsia="zh-CN" w:bidi="ar-SA"/>
    </w:rPr>
  </w:style>
  <w:style w:type="numbering" w:customStyle="1" w:styleId="a2">
    <w:name w:val="样式 编号"/>
    <w:basedOn w:val="a8"/>
    <w:rsid w:val="001B5C64"/>
    <w:pPr>
      <w:numPr>
        <w:numId w:val="25"/>
      </w:numPr>
    </w:pPr>
  </w:style>
  <w:style w:type="paragraph" w:customStyle="1" w:styleId="affffff">
    <w:name w:val="表头文本"/>
    <w:rsid w:val="001B5C64"/>
    <w:pPr>
      <w:jc w:val="center"/>
    </w:pPr>
    <w:rPr>
      <w:rFonts w:ascii="Arial" w:hAnsi="Arial"/>
      <w:b/>
      <w:sz w:val="21"/>
      <w:szCs w:val="21"/>
    </w:rPr>
  </w:style>
  <w:style w:type="paragraph" w:customStyle="1" w:styleId="affffff0">
    <w:name w:val="正文（首行不缩进）"/>
    <w:basedOn w:val="a5"/>
    <w:rsid w:val="001B5C64"/>
    <w:pPr>
      <w:widowControl w:val="0"/>
      <w:topLinePunct w:val="0"/>
      <w:autoSpaceDE w:val="0"/>
      <w:autoSpaceDN w:val="0"/>
      <w:snapToGrid/>
      <w:spacing w:before="0" w:after="0" w:line="360" w:lineRule="auto"/>
      <w:ind w:left="0"/>
    </w:pPr>
    <w:rPr>
      <w:rFonts w:cs="Times New Roman"/>
      <w:kern w:val="0"/>
      <w:szCs w:val="20"/>
    </w:rPr>
  </w:style>
  <w:style w:type="paragraph" w:customStyle="1" w:styleId="CharCharCharCharChar1Char">
    <w:name w:val="Char Char Char Char Char1 Char"/>
    <w:basedOn w:val="ad"/>
    <w:autoRedefine/>
    <w:rsid w:val="00BD4E80"/>
    <w:pPr>
      <w:tabs>
        <w:tab w:val="num" w:pos="777"/>
      </w:tabs>
      <w:topLinePunct w:val="0"/>
      <w:adjustRightInd/>
      <w:spacing w:before="80" w:after="80" w:line="436" w:lineRule="exact"/>
      <w:ind w:left="777" w:hanging="420"/>
      <w:jc w:val="both"/>
      <w:outlineLvl w:val="3"/>
    </w:pPr>
    <w:rPr>
      <w:rFonts w:ascii="Arial" w:eastAsia="Arial" w:hAnsi="Arial"/>
      <w:b/>
      <w:sz w:val="24"/>
      <w:szCs w:val="24"/>
    </w:rPr>
  </w:style>
  <w:style w:type="character" w:customStyle="1" w:styleId="Char2">
    <w:name w:val="表格文本 Char"/>
    <w:basedOn w:val="a6"/>
    <w:link w:val="affffe"/>
    <w:rsid w:val="00521BE2"/>
    <w:rPr>
      <w:rFonts w:eastAsia="宋体" w:cs="Arial"/>
      <w:sz w:val="24"/>
      <w:szCs w:val="21"/>
      <w:lang w:val="en-US" w:eastAsia="zh-CN" w:bidi="ar-SA"/>
    </w:rPr>
  </w:style>
  <w:style w:type="character" w:customStyle="1" w:styleId="BlockLabelChar">
    <w:name w:val="Block Label Char"/>
    <w:basedOn w:val="a6"/>
    <w:link w:val="BlockLabel"/>
    <w:rsid w:val="009A7951"/>
    <w:rPr>
      <w:rFonts w:ascii="Book Antiqua" w:eastAsia="黑体" w:hAnsi="Book Antiqua" w:cs="Book Antiqua"/>
      <w:bCs/>
      <w:sz w:val="26"/>
      <w:szCs w:val="26"/>
    </w:rPr>
  </w:style>
  <w:style w:type="table" w:customStyle="1" w:styleId="Table1">
    <w:name w:val="Table1"/>
    <w:basedOn w:val="a9"/>
    <w:rsid w:val="003976AF"/>
    <w:pPr>
      <w:jc w:val="left"/>
    </w:pPr>
    <w:rPr>
      <w:rFonts w:ascii="Arial" w:hAnsi="Arial"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FigureDescriptionChar">
    <w:name w:val="Figure Description Char"/>
    <w:basedOn w:val="a6"/>
    <w:link w:val="FigureDescription"/>
    <w:rsid w:val="00364F7B"/>
    <w:rPr>
      <w:rFonts w:eastAsia="黑体" w:cs="Arial"/>
      <w:spacing w:val="-4"/>
      <w:kern w:val="2"/>
      <w:sz w:val="21"/>
      <w:szCs w:val="21"/>
    </w:rPr>
  </w:style>
  <w:style w:type="character" w:customStyle="1" w:styleId="TableTextChar1">
    <w:name w:val="Table Text Char1"/>
    <w:basedOn w:val="a6"/>
    <w:link w:val="TableText"/>
    <w:rsid w:val="00364F7B"/>
    <w:rPr>
      <w:rFonts w:cs="Arial"/>
      <w:snapToGrid w:val="0"/>
      <w:sz w:val="21"/>
      <w:szCs w:val="21"/>
    </w:rPr>
  </w:style>
  <w:style w:type="paragraph" w:customStyle="1" w:styleId="ParaCharCharCharCharCharCharCharCharCharChar">
    <w:name w:val="默认段落字体 Para Char Char Char Char Char Char Char Char Char Char"/>
    <w:basedOn w:val="ad"/>
    <w:autoRedefine/>
    <w:rsid w:val="008F3A92"/>
    <w:pPr>
      <w:widowControl w:val="0"/>
      <w:topLinePunct w:val="0"/>
      <w:snapToGrid/>
      <w:spacing w:before="0" w:after="0" w:line="436" w:lineRule="exact"/>
      <w:ind w:left="357"/>
      <w:outlineLvl w:val="3"/>
    </w:pPr>
    <w:rPr>
      <w:rFonts w:ascii="Tahoma" w:hAnsi="Tahoma" w:cs="宋体"/>
      <w:b/>
      <w:color w:val="000000"/>
      <w:sz w:val="24"/>
      <w:szCs w:val="24"/>
    </w:rPr>
  </w:style>
  <w:style w:type="paragraph" w:customStyle="1" w:styleId="CharChar1CharCharCharChar3CharCharCharCharCharCharCharCharCharCharCharCharCharCharCharCharCharCharCharChar">
    <w:name w:val="Char Char1 Char Char Char Char3 Char Char Char Char Char Char Char Char Char Char Char Char Char Char Char Char Char Char Char Char"/>
    <w:basedOn w:val="a5"/>
    <w:semiHidden/>
    <w:rsid w:val="000060BC"/>
    <w:pPr>
      <w:topLinePunct w:val="0"/>
      <w:adjustRightInd/>
      <w:snapToGrid/>
      <w:spacing w:before="0" w:line="240" w:lineRule="exact"/>
      <w:ind w:left="0"/>
    </w:pPr>
    <w:rPr>
      <w:rFonts w:ascii="Arial" w:hAnsi="Arial" w:cs="Times New Roman"/>
      <w:kern w:val="0"/>
      <w:sz w:val="22"/>
      <w:szCs w:val="22"/>
      <w:lang w:eastAsia="en-US"/>
    </w:rPr>
  </w:style>
  <w:style w:type="character" w:customStyle="1" w:styleId="Char0">
    <w:name w:val="图号 Char"/>
    <w:basedOn w:val="a6"/>
    <w:link w:val="affff9"/>
    <w:rsid w:val="00BD7C4D"/>
    <w:rPr>
      <w:rFonts w:ascii="宋体" w:cs="Arial"/>
      <w:sz w:val="21"/>
      <w:szCs w:val="21"/>
    </w:rPr>
  </w:style>
  <w:style w:type="paragraph" w:customStyle="1" w:styleId="Char6">
    <w:name w:val="Char"/>
    <w:basedOn w:val="a5"/>
    <w:rsid w:val="00C146CD"/>
    <w:rPr>
      <w:rFonts w:ascii="Tahoma" w:eastAsia="Times New Roman" w:hAnsi="Tahoma"/>
      <w:sz w:val="24"/>
      <w:szCs w:val="20"/>
    </w:rPr>
  </w:style>
  <w:style w:type="paragraph" w:customStyle="1" w:styleId="affffff1">
    <w:name w:val="段"/>
    <w:basedOn w:val="a5"/>
    <w:rsid w:val="001C3160"/>
    <w:pPr>
      <w:widowControl w:val="0"/>
      <w:topLinePunct w:val="0"/>
      <w:autoSpaceDE w:val="0"/>
      <w:autoSpaceDN w:val="0"/>
      <w:snapToGrid/>
      <w:spacing w:before="0" w:after="0" w:line="240" w:lineRule="auto"/>
      <w:ind w:left="0" w:firstLine="454"/>
      <w:jc w:val="both"/>
    </w:pPr>
    <w:rPr>
      <w:rFonts w:cs="Times New Roman"/>
      <w:color w:val="000000"/>
      <w:szCs w:val="24"/>
    </w:rPr>
  </w:style>
  <w:style w:type="character" w:customStyle="1" w:styleId="keyword">
    <w:name w:val="keyword"/>
    <w:basedOn w:val="a6"/>
    <w:rsid w:val="006B2759"/>
  </w:style>
  <w:style w:type="paragraph" w:customStyle="1" w:styleId="figuredescription0">
    <w:name w:val="figure description"/>
    <w:basedOn w:val="a5"/>
    <w:rsid w:val="005A3846"/>
    <w:pPr>
      <w:numPr>
        <w:numId w:val="26"/>
      </w:numPr>
      <w:topLinePunct w:val="0"/>
      <w:autoSpaceDE w:val="0"/>
      <w:autoSpaceDN w:val="0"/>
      <w:snapToGrid/>
      <w:spacing w:before="105" w:after="0" w:line="360" w:lineRule="auto"/>
      <w:jc w:val="center"/>
    </w:pPr>
    <w:rPr>
      <w:rFonts w:ascii="宋体" w:cs="Times New Roman"/>
      <w:kern w:val="0"/>
      <w:szCs w:val="20"/>
    </w:rPr>
  </w:style>
  <w:style w:type="paragraph" w:customStyle="1" w:styleId="QB1">
    <w:name w:val="QB标题1"/>
    <w:basedOn w:val="1"/>
    <w:autoRedefine/>
    <w:rsid w:val="001F2751"/>
    <w:pPr>
      <w:keepLines/>
      <w:widowControl w:val="0"/>
      <w:numPr>
        <w:numId w:val="27"/>
      </w:numPr>
      <w:pBdr>
        <w:bottom w:val="none" w:sz="0" w:space="0" w:color="auto"/>
      </w:pBdr>
      <w:topLinePunct w:val="0"/>
      <w:adjustRightInd/>
      <w:snapToGrid/>
      <w:spacing w:before="340" w:after="330" w:line="578" w:lineRule="auto"/>
      <w:ind w:right="240"/>
      <w:jc w:val="both"/>
    </w:pPr>
    <w:rPr>
      <w:rFonts w:ascii="黑体" w:hAnsi="Times New Roman" w:cs="Times New Roman"/>
      <w:b w:val="0"/>
      <w:kern w:val="44"/>
      <w:sz w:val="21"/>
      <w:szCs w:val="21"/>
    </w:rPr>
  </w:style>
  <w:style w:type="paragraph" w:customStyle="1" w:styleId="QB2">
    <w:name w:val="QB标题2"/>
    <w:basedOn w:val="21"/>
    <w:link w:val="QB2Char"/>
    <w:autoRedefine/>
    <w:rsid w:val="001F2751"/>
    <w:pPr>
      <w:widowControl w:val="0"/>
      <w:numPr>
        <w:ilvl w:val="4"/>
        <w:numId w:val="27"/>
      </w:numPr>
      <w:tabs>
        <w:tab w:val="clear" w:pos="992"/>
        <w:tab w:val="num" w:pos="567"/>
      </w:tabs>
      <w:topLinePunct w:val="0"/>
      <w:adjustRightInd/>
      <w:snapToGrid/>
      <w:spacing w:before="260" w:after="260" w:line="416" w:lineRule="auto"/>
      <w:ind w:left="567" w:hanging="567"/>
      <w:jc w:val="both"/>
    </w:pPr>
    <w:rPr>
      <w:rFonts w:ascii="Arial" w:hAnsi="Arial" w:cs="Times New Roman"/>
      <w:noProof w:val="0"/>
      <w:kern w:val="2"/>
      <w:sz w:val="21"/>
      <w:szCs w:val="21"/>
      <w:lang w:eastAsia="zh-CN"/>
    </w:rPr>
  </w:style>
  <w:style w:type="character" w:customStyle="1" w:styleId="QB2Char">
    <w:name w:val="QB标题2 Char"/>
    <w:basedOn w:val="a6"/>
    <w:link w:val="QB2"/>
    <w:rsid w:val="001F2751"/>
    <w:rPr>
      <w:rFonts w:ascii="Arial" w:eastAsia="黑体" w:hAnsi="Arial"/>
      <w:bCs/>
      <w:kern w:val="2"/>
      <w:sz w:val="21"/>
      <w:szCs w:val="21"/>
    </w:rPr>
  </w:style>
  <w:style w:type="paragraph" w:customStyle="1" w:styleId="QB3">
    <w:name w:val="QB标题3"/>
    <w:basedOn w:val="QB2"/>
    <w:link w:val="QB3Char"/>
    <w:autoRedefine/>
    <w:rsid w:val="001F2751"/>
    <w:pPr>
      <w:numPr>
        <w:ilvl w:val="2"/>
      </w:numPr>
      <w:spacing w:line="415" w:lineRule="auto"/>
      <w:ind w:right="240"/>
      <w:outlineLvl w:val="2"/>
    </w:pPr>
  </w:style>
  <w:style w:type="paragraph" w:customStyle="1" w:styleId="QB4">
    <w:name w:val="QB标题4"/>
    <w:basedOn w:val="QB3"/>
    <w:autoRedefine/>
    <w:rsid w:val="001F2751"/>
    <w:pPr>
      <w:numPr>
        <w:ilvl w:val="3"/>
      </w:numPr>
      <w:tabs>
        <w:tab w:val="clear" w:pos="851"/>
      </w:tabs>
      <w:ind w:left="0" w:right="238" w:firstLine="0"/>
      <w:outlineLvl w:val="3"/>
    </w:pPr>
  </w:style>
  <w:style w:type="character" w:customStyle="1" w:styleId="QB3Char">
    <w:name w:val="QB标题3 Char"/>
    <w:basedOn w:val="QB2Char"/>
    <w:link w:val="QB3"/>
    <w:rsid w:val="001F2751"/>
  </w:style>
  <w:style w:type="character" w:customStyle="1" w:styleId="TableTextChar">
    <w:name w:val="Table Text Char"/>
    <w:basedOn w:val="a6"/>
    <w:rsid w:val="00E01873"/>
    <w:rPr>
      <w:rFonts w:ascii="Arial" w:hAnsi="Arial" w:cs="Arial"/>
      <w:sz w:val="18"/>
      <w:szCs w:val="18"/>
      <w:lang w:val="en-US" w:eastAsia="zh-CN" w:bidi="ar-SA"/>
    </w:rPr>
  </w:style>
  <w:style w:type="paragraph" w:styleId="affffff2">
    <w:name w:val="Revision"/>
    <w:hidden/>
    <w:uiPriority w:val="99"/>
    <w:semiHidden/>
    <w:rsid w:val="004F02BB"/>
    <w:rPr>
      <w:rFonts w:cs="Arial"/>
      <w:kern w:val="2"/>
      <w:sz w:val="21"/>
      <w:szCs w:val="21"/>
    </w:rPr>
  </w:style>
  <w:style w:type="paragraph" w:styleId="affffff3">
    <w:name w:val="List Paragraph"/>
    <w:basedOn w:val="a5"/>
    <w:uiPriority w:val="34"/>
    <w:qFormat/>
    <w:rsid w:val="00437CD0"/>
    <w:pPr>
      <w:widowControl w:val="0"/>
      <w:topLinePunct w:val="0"/>
      <w:autoSpaceDE w:val="0"/>
      <w:autoSpaceDN w:val="0"/>
      <w:snapToGrid/>
      <w:spacing w:before="0" w:after="0" w:line="360" w:lineRule="auto"/>
      <w:ind w:left="0" w:firstLineChars="200" w:firstLine="420"/>
    </w:pPr>
    <w:rPr>
      <w:rFonts w:cs="Times New Roman"/>
      <w:snapToGrid w:val="0"/>
      <w:kern w:val="0"/>
    </w:rPr>
  </w:style>
  <w:style w:type="character" w:customStyle="1" w:styleId="2Char">
    <w:name w:val="标题 2 Char"/>
    <w:aliases w:val="1 Char,H2 Char,UNDERRUBRIK 1-2 Char,l2 Char,h:2 Char,h:2app Char,T2 Char,A Char,Header 2 Char,Level 2 Head Char,2 Char,节名 Char,Title2 Char,?ú?? Char,2nd level Char,Titre2 Char,sect 1.2 Char,Underrubrik1 Char,prop2 Char,Heading 2 Hidden Char"/>
    <w:basedOn w:val="a6"/>
    <w:link w:val="21"/>
    <w:rsid w:val="00D537EC"/>
    <w:rPr>
      <w:rFonts w:ascii="Book Antiqua" w:eastAsia="黑体" w:hAnsi="Book Antiqua" w:cs="Book Antiqua"/>
      <w:bCs/>
      <w:noProof/>
      <w:sz w:val="36"/>
      <w:szCs w:val="36"/>
      <w:lang w:eastAsia="en-US"/>
    </w:rPr>
  </w:style>
  <w:style w:type="character" w:customStyle="1" w:styleId="st1">
    <w:name w:val="st1"/>
    <w:basedOn w:val="a6"/>
    <w:rsid w:val="00E1235F"/>
  </w:style>
  <w:style w:type="character" w:customStyle="1" w:styleId="A10">
    <w:name w:val="A1"/>
    <w:uiPriority w:val="99"/>
    <w:rsid w:val="00DF4E43"/>
    <w:rPr>
      <w:rFonts w:cs="方正兰亭中黑"/>
      <w:color w:val="000000"/>
      <w:sz w:val="20"/>
      <w:szCs w:val="20"/>
    </w:rPr>
  </w:style>
</w:styles>
</file>

<file path=word/webSettings.xml><?xml version="1.0" encoding="utf-8"?>
<w:webSettings xmlns:r="http://schemas.openxmlformats.org/officeDocument/2006/relationships" xmlns:w="http://schemas.openxmlformats.org/wordprocessingml/2006/main">
  <w:divs>
    <w:div w:id="121652144">
      <w:bodyDiv w:val="1"/>
      <w:marLeft w:val="0"/>
      <w:marRight w:val="0"/>
      <w:marTop w:val="0"/>
      <w:marBottom w:val="0"/>
      <w:divBdr>
        <w:top w:val="none" w:sz="0" w:space="0" w:color="auto"/>
        <w:left w:val="none" w:sz="0" w:space="0" w:color="auto"/>
        <w:bottom w:val="none" w:sz="0" w:space="0" w:color="auto"/>
        <w:right w:val="none" w:sz="0" w:space="0" w:color="auto"/>
      </w:divBdr>
    </w:div>
    <w:div w:id="371460530">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528446540">
          <w:marLeft w:val="0"/>
          <w:marRight w:val="0"/>
          <w:marTop w:val="0"/>
          <w:marBottom w:val="0"/>
          <w:divBdr>
            <w:top w:val="none" w:sz="0" w:space="0" w:color="auto"/>
            <w:left w:val="none" w:sz="0" w:space="0" w:color="auto"/>
            <w:bottom w:val="none" w:sz="0" w:space="0" w:color="auto"/>
            <w:right w:val="none" w:sz="0" w:space="0" w:color="auto"/>
          </w:divBdr>
        </w:div>
      </w:divsChild>
    </w:div>
    <w:div w:id="784277749">
      <w:bodyDiv w:val="1"/>
      <w:marLeft w:val="0"/>
      <w:marRight w:val="0"/>
      <w:marTop w:val="0"/>
      <w:marBottom w:val="0"/>
      <w:divBdr>
        <w:top w:val="none" w:sz="0" w:space="0" w:color="auto"/>
        <w:left w:val="none" w:sz="0" w:space="0" w:color="auto"/>
        <w:bottom w:val="none" w:sz="0" w:space="0" w:color="auto"/>
        <w:right w:val="none" w:sz="0" w:space="0" w:color="auto"/>
      </w:divBdr>
      <w:divsChild>
        <w:div w:id="1171678360">
          <w:marLeft w:val="0"/>
          <w:marRight w:val="0"/>
          <w:marTop w:val="0"/>
          <w:marBottom w:val="0"/>
          <w:divBdr>
            <w:top w:val="none" w:sz="0" w:space="0" w:color="auto"/>
            <w:left w:val="none" w:sz="0" w:space="0" w:color="auto"/>
            <w:bottom w:val="none" w:sz="0" w:space="0" w:color="auto"/>
            <w:right w:val="none" w:sz="0" w:space="0" w:color="auto"/>
          </w:divBdr>
          <w:divsChild>
            <w:div w:id="1509709595">
              <w:marLeft w:val="0"/>
              <w:marRight w:val="0"/>
              <w:marTop w:val="0"/>
              <w:marBottom w:val="0"/>
              <w:divBdr>
                <w:top w:val="none" w:sz="0" w:space="0" w:color="auto"/>
                <w:left w:val="none" w:sz="0" w:space="0" w:color="auto"/>
                <w:bottom w:val="none" w:sz="0" w:space="0" w:color="auto"/>
                <w:right w:val="none" w:sz="0" w:space="0" w:color="auto"/>
              </w:divBdr>
              <w:divsChild>
                <w:div w:id="4719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88960">
      <w:bodyDiv w:val="1"/>
      <w:marLeft w:val="0"/>
      <w:marRight w:val="0"/>
      <w:marTop w:val="0"/>
      <w:marBottom w:val="0"/>
      <w:divBdr>
        <w:top w:val="none" w:sz="0" w:space="0" w:color="auto"/>
        <w:left w:val="none" w:sz="0" w:space="0" w:color="auto"/>
        <w:bottom w:val="none" w:sz="0" w:space="0" w:color="auto"/>
        <w:right w:val="none" w:sz="0" w:space="0" w:color="auto"/>
      </w:divBdr>
    </w:div>
    <w:div w:id="806893408">
      <w:bodyDiv w:val="1"/>
      <w:marLeft w:val="0"/>
      <w:marRight w:val="0"/>
      <w:marTop w:val="0"/>
      <w:marBottom w:val="0"/>
      <w:divBdr>
        <w:top w:val="none" w:sz="0" w:space="0" w:color="auto"/>
        <w:left w:val="none" w:sz="0" w:space="0" w:color="auto"/>
        <w:bottom w:val="none" w:sz="0" w:space="0" w:color="auto"/>
        <w:right w:val="none" w:sz="0" w:space="0" w:color="auto"/>
      </w:divBdr>
      <w:divsChild>
        <w:div w:id="1471904090">
          <w:marLeft w:val="0"/>
          <w:marRight w:val="0"/>
          <w:marTop w:val="0"/>
          <w:marBottom w:val="0"/>
          <w:divBdr>
            <w:top w:val="none" w:sz="0" w:space="0" w:color="auto"/>
            <w:left w:val="none" w:sz="0" w:space="0" w:color="auto"/>
            <w:bottom w:val="none" w:sz="0" w:space="0" w:color="auto"/>
            <w:right w:val="none" w:sz="0" w:space="0" w:color="auto"/>
          </w:divBdr>
          <w:divsChild>
            <w:div w:id="2080592527">
              <w:marLeft w:val="0"/>
              <w:marRight w:val="0"/>
              <w:marTop w:val="0"/>
              <w:marBottom w:val="0"/>
              <w:divBdr>
                <w:top w:val="none" w:sz="0" w:space="0" w:color="auto"/>
                <w:left w:val="none" w:sz="0" w:space="0" w:color="auto"/>
                <w:bottom w:val="none" w:sz="0" w:space="0" w:color="auto"/>
                <w:right w:val="none" w:sz="0" w:space="0" w:color="auto"/>
              </w:divBdr>
              <w:divsChild>
                <w:div w:id="541871072">
                  <w:marLeft w:val="0"/>
                  <w:marRight w:val="0"/>
                  <w:marTop w:val="0"/>
                  <w:marBottom w:val="0"/>
                  <w:divBdr>
                    <w:top w:val="none" w:sz="0" w:space="0" w:color="auto"/>
                    <w:left w:val="none" w:sz="0" w:space="0" w:color="auto"/>
                    <w:bottom w:val="none" w:sz="0" w:space="0" w:color="auto"/>
                    <w:right w:val="none" w:sz="0" w:space="0" w:color="auto"/>
                  </w:divBdr>
                  <w:divsChild>
                    <w:div w:id="2014867975">
                      <w:marLeft w:val="0"/>
                      <w:marRight w:val="0"/>
                      <w:marTop w:val="0"/>
                      <w:marBottom w:val="0"/>
                      <w:divBdr>
                        <w:top w:val="none" w:sz="0" w:space="0" w:color="auto"/>
                        <w:left w:val="none" w:sz="0" w:space="0" w:color="auto"/>
                        <w:bottom w:val="none" w:sz="0" w:space="0" w:color="auto"/>
                        <w:right w:val="none" w:sz="0" w:space="0" w:color="auto"/>
                      </w:divBdr>
                      <w:divsChild>
                        <w:div w:id="2050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495485">
      <w:bodyDiv w:val="1"/>
      <w:marLeft w:val="0"/>
      <w:marRight w:val="0"/>
      <w:marTop w:val="0"/>
      <w:marBottom w:val="0"/>
      <w:divBdr>
        <w:top w:val="none" w:sz="0" w:space="0" w:color="auto"/>
        <w:left w:val="none" w:sz="0" w:space="0" w:color="auto"/>
        <w:bottom w:val="none" w:sz="0" w:space="0" w:color="auto"/>
        <w:right w:val="none" w:sz="0" w:space="0" w:color="auto"/>
      </w:divBdr>
    </w:div>
    <w:div w:id="82597755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10268028">
          <w:marLeft w:val="0"/>
          <w:marRight w:val="0"/>
          <w:marTop w:val="0"/>
          <w:marBottom w:val="0"/>
          <w:divBdr>
            <w:top w:val="none" w:sz="0" w:space="0" w:color="auto"/>
            <w:left w:val="none" w:sz="0" w:space="0" w:color="auto"/>
            <w:bottom w:val="none" w:sz="0" w:space="0" w:color="auto"/>
            <w:right w:val="none" w:sz="0" w:space="0" w:color="auto"/>
          </w:divBdr>
        </w:div>
      </w:divsChild>
    </w:div>
    <w:div w:id="95197755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79634177">
          <w:marLeft w:val="0"/>
          <w:marRight w:val="0"/>
          <w:marTop w:val="0"/>
          <w:marBottom w:val="0"/>
          <w:divBdr>
            <w:top w:val="none" w:sz="0" w:space="0" w:color="auto"/>
            <w:left w:val="none" w:sz="0" w:space="0" w:color="auto"/>
            <w:bottom w:val="none" w:sz="0" w:space="0" w:color="auto"/>
            <w:right w:val="none" w:sz="0" w:space="0" w:color="auto"/>
          </w:divBdr>
        </w:div>
      </w:divsChild>
    </w:div>
    <w:div w:id="1199732628">
      <w:bodyDiv w:val="1"/>
      <w:marLeft w:val="0"/>
      <w:marRight w:val="0"/>
      <w:marTop w:val="0"/>
      <w:marBottom w:val="0"/>
      <w:divBdr>
        <w:top w:val="none" w:sz="0" w:space="0" w:color="auto"/>
        <w:left w:val="none" w:sz="0" w:space="0" w:color="auto"/>
        <w:bottom w:val="none" w:sz="0" w:space="0" w:color="auto"/>
        <w:right w:val="none" w:sz="0" w:space="0" w:color="auto"/>
      </w:divBdr>
      <w:divsChild>
        <w:div w:id="1217552055">
          <w:marLeft w:val="0"/>
          <w:marRight w:val="0"/>
          <w:marTop w:val="0"/>
          <w:marBottom w:val="0"/>
          <w:divBdr>
            <w:top w:val="none" w:sz="0" w:space="0" w:color="auto"/>
            <w:left w:val="none" w:sz="0" w:space="0" w:color="auto"/>
            <w:bottom w:val="none" w:sz="0" w:space="0" w:color="auto"/>
            <w:right w:val="none" w:sz="0" w:space="0" w:color="auto"/>
          </w:divBdr>
          <w:divsChild>
            <w:div w:id="1144080824">
              <w:marLeft w:val="0"/>
              <w:marRight w:val="0"/>
              <w:marTop w:val="0"/>
              <w:marBottom w:val="0"/>
              <w:divBdr>
                <w:top w:val="none" w:sz="0" w:space="0" w:color="auto"/>
                <w:left w:val="none" w:sz="0" w:space="0" w:color="auto"/>
                <w:bottom w:val="none" w:sz="0" w:space="0" w:color="auto"/>
                <w:right w:val="none" w:sz="0" w:space="0" w:color="auto"/>
              </w:divBdr>
              <w:divsChild>
                <w:div w:id="2005668984">
                  <w:marLeft w:val="0"/>
                  <w:marRight w:val="0"/>
                  <w:marTop w:val="0"/>
                  <w:marBottom w:val="0"/>
                  <w:divBdr>
                    <w:top w:val="none" w:sz="0" w:space="0" w:color="auto"/>
                    <w:left w:val="none" w:sz="0" w:space="0" w:color="auto"/>
                    <w:bottom w:val="none" w:sz="0" w:space="0" w:color="auto"/>
                    <w:right w:val="none" w:sz="0" w:space="0" w:color="auto"/>
                  </w:divBdr>
                  <w:divsChild>
                    <w:div w:id="115107797">
                      <w:marLeft w:val="0"/>
                      <w:marRight w:val="0"/>
                      <w:marTop w:val="0"/>
                      <w:marBottom w:val="0"/>
                      <w:divBdr>
                        <w:top w:val="none" w:sz="0" w:space="0" w:color="auto"/>
                        <w:left w:val="none" w:sz="0" w:space="0" w:color="auto"/>
                        <w:bottom w:val="none" w:sz="0" w:space="0" w:color="auto"/>
                        <w:right w:val="none" w:sz="0" w:space="0" w:color="auto"/>
                      </w:divBdr>
                      <w:divsChild>
                        <w:div w:id="13401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055522">
      <w:bodyDiv w:val="1"/>
      <w:marLeft w:val="0"/>
      <w:marRight w:val="0"/>
      <w:marTop w:val="0"/>
      <w:marBottom w:val="0"/>
      <w:divBdr>
        <w:top w:val="none" w:sz="0" w:space="0" w:color="auto"/>
        <w:left w:val="none" w:sz="0" w:space="0" w:color="auto"/>
        <w:bottom w:val="none" w:sz="0" w:space="0" w:color="auto"/>
        <w:right w:val="none" w:sz="0" w:space="0" w:color="auto"/>
      </w:divBdr>
    </w:div>
    <w:div w:id="167295176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763261226">
          <w:marLeft w:val="0"/>
          <w:marRight w:val="0"/>
          <w:marTop w:val="0"/>
          <w:marBottom w:val="0"/>
          <w:divBdr>
            <w:top w:val="none" w:sz="0" w:space="0" w:color="auto"/>
            <w:left w:val="none" w:sz="0" w:space="0" w:color="auto"/>
            <w:bottom w:val="none" w:sz="0" w:space="0" w:color="auto"/>
            <w:right w:val="none" w:sz="0" w:space="0" w:color="auto"/>
          </w:divBdr>
          <w:divsChild>
            <w:div w:id="92211891">
              <w:marLeft w:val="0"/>
              <w:marRight w:val="0"/>
              <w:marTop w:val="240"/>
              <w:marBottom w:val="240"/>
              <w:divBdr>
                <w:top w:val="none" w:sz="0" w:space="0" w:color="auto"/>
                <w:left w:val="none" w:sz="0" w:space="0" w:color="auto"/>
                <w:bottom w:val="none" w:sz="0" w:space="0" w:color="auto"/>
                <w:right w:val="none" w:sz="0" w:space="0" w:color="auto"/>
              </w:divBdr>
            </w:div>
            <w:div w:id="93480943">
              <w:marLeft w:val="0"/>
              <w:marRight w:val="0"/>
              <w:marTop w:val="240"/>
              <w:marBottom w:val="240"/>
              <w:divBdr>
                <w:top w:val="none" w:sz="0" w:space="0" w:color="auto"/>
                <w:left w:val="none" w:sz="0" w:space="0" w:color="auto"/>
                <w:bottom w:val="none" w:sz="0" w:space="0" w:color="auto"/>
                <w:right w:val="none" w:sz="0" w:space="0" w:color="auto"/>
              </w:divBdr>
            </w:div>
            <w:div w:id="155733513">
              <w:marLeft w:val="0"/>
              <w:marRight w:val="0"/>
              <w:marTop w:val="240"/>
              <w:marBottom w:val="240"/>
              <w:divBdr>
                <w:top w:val="none" w:sz="0" w:space="0" w:color="auto"/>
                <w:left w:val="none" w:sz="0" w:space="0" w:color="auto"/>
                <w:bottom w:val="none" w:sz="0" w:space="0" w:color="auto"/>
                <w:right w:val="none" w:sz="0" w:space="0" w:color="auto"/>
              </w:divBdr>
            </w:div>
            <w:div w:id="415445109">
              <w:marLeft w:val="0"/>
              <w:marRight w:val="0"/>
              <w:marTop w:val="240"/>
              <w:marBottom w:val="240"/>
              <w:divBdr>
                <w:top w:val="none" w:sz="0" w:space="0" w:color="auto"/>
                <w:left w:val="none" w:sz="0" w:space="0" w:color="auto"/>
                <w:bottom w:val="none" w:sz="0" w:space="0" w:color="auto"/>
                <w:right w:val="none" w:sz="0" w:space="0" w:color="auto"/>
              </w:divBdr>
            </w:div>
            <w:div w:id="575435261">
              <w:marLeft w:val="0"/>
              <w:marRight w:val="0"/>
              <w:marTop w:val="240"/>
              <w:marBottom w:val="240"/>
              <w:divBdr>
                <w:top w:val="none" w:sz="0" w:space="0" w:color="auto"/>
                <w:left w:val="none" w:sz="0" w:space="0" w:color="auto"/>
                <w:bottom w:val="none" w:sz="0" w:space="0" w:color="auto"/>
                <w:right w:val="none" w:sz="0" w:space="0" w:color="auto"/>
              </w:divBdr>
            </w:div>
            <w:div w:id="1362710544">
              <w:marLeft w:val="0"/>
              <w:marRight w:val="0"/>
              <w:marTop w:val="240"/>
              <w:marBottom w:val="240"/>
              <w:divBdr>
                <w:top w:val="none" w:sz="0" w:space="0" w:color="auto"/>
                <w:left w:val="none" w:sz="0" w:space="0" w:color="auto"/>
                <w:bottom w:val="none" w:sz="0" w:space="0" w:color="auto"/>
                <w:right w:val="none" w:sz="0" w:space="0" w:color="auto"/>
              </w:divBdr>
            </w:div>
            <w:div w:id="1839274383">
              <w:marLeft w:val="0"/>
              <w:marRight w:val="0"/>
              <w:marTop w:val="240"/>
              <w:marBottom w:val="240"/>
              <w:divBdr>
                <w:top w:val="none" w:sz="0" w:space="0" w:color="auto"/>
                <w:left w:val="none" w:sz="0" w:space="0" w:color="auto"/>
                <w:bottom w:val="none" w:sz="0" w:space="0" w:color="auto"/>
                <w:right w:val="none" w:sz="0" w:space="0" w:color="auto"/>
              </w:divBdr>
            </w:div>
            <w:div w:id="20471749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81555833">
      <w:bodyDiv w:val="1"/>
      <w:marLeft w:val="0"/>
      <w:marRight w:val="0"/>
      <w:marTop w:val="0"/>
      <w:marBottom w:val="0"/>
      <w:divBdr>
        <w:top w:val="none" w:sz="0" w:space="0" w:color="auto"/>
        <w:left w:val="none" w:sz="0" w:space="0" w:color="auto"/>
        <w:bottom w:val="none" w:sz="0" w:space="0" w:color="auto"/>
        <w:right w:val="none" w:sz="0" w:space="0" w:color="auto"/>
      </w:divBdr>
      <w:divsChild>
        <w:div w:id="150875524">
          <w:marLeft w:val="720"/>
          <w:marRight w:val="0"/>
          <w:marTop w:val="0"/>
          <w:marBottom w:val="0"/>
          <w:divBdr>
            <w:top w:val="none" w:sz="0" w:space="0" w:color="auto"/>
            <w:left w:val="none" w:sz="0" w:space="0" w:color="auto"/>
            <w:bottom w:val="none" w:sz="0" w:space="0" w:color="auto"/>
            <w:right w:val="none" w:sz="0" w:space="0" w:color="auto"/>
          </w:divBdr>
        </w:div>
        <w:div w:id="900480592">
          <w:marLeft w:val="720"/>
          <w:marRight w:val="0"/>
          <w:marTop w:val="0"/>
          <w:marBottom w:val="0"/>
          <w:divBdr>
            <w:top w:val="none" w:sz="0" w:space="0" w:color="auto"/>
            <w:left w:val="none" w:sz="0" w:space="0" w:color="auto"/>
            <w:bottom w:val="none" w:sz="0" w:space="0" w:color="auto"/>
            <w:right w:val="none" w:sz="0" w:space="0" w:color="auto"/>
          </w:divBdr>
        </w:div>
        <w:div w:id="474028177">
          <w:marLeft w:val="720"/>
          <w:marRight w:val="0"/>
          <w:marTop w:val="0"/>
          <w:marBottom w:val="0"/>
          <w:divBdr>
            <w:top w:val="none" w:sz="0" w:space="0" w:color="auto"/>
            <w:left w:val="none" w:sz="0" w:space="0" w:color="auto"/>
            <w:bottom w:val="none" w:sz="0" w:space="0" w:color="auto"/>
            <w:right w:val="none" w:sz="0" w:space="0" w:color="auto"/>
          </w:divBdr>
        </w:div>
        <w:div w:id="95945914">
          <w:marLeft w:val="720"/>
          <w:marRight w:val="0"/>
          <w:marTop w:val="0"/>
          <w:marBottom w:val="0"/>
          <w:divBdr>
            <w:top w:val="none" w:sz="0" w:space="0" w:color="auto"/>
            <w:left w:val="none" w:sz="0" w:space="0" w:color="auto"/>
            <w:bottom w:val="none" w:sz="0" w:space="0" w:color="auto"/>
            <w:right w:val="none" w:sz="0" w:space="0" w:color="auto"/>
          </w:divBdr>
        </w:div>
        <w:div w:id="1785617594">
          <w:marLeft w:val="720"/>
          <w:marRight w:val="0"/>
          <w:marTop w:val="0"/>
          <w:marBottom w:val="0"/>
          <w:divBdr>
            <w:top w:val="none" w:sz="0" w:space="0" w:color="auto"/>
            <w:left w:val="none" w:sz="0" w:space="0" w:color="auto"/>
            <w:bottom w:val="none" w:sz="0" w:space="0" w:color="auto"/>
            <w:right w:val="none" w:sz="0" w:space="0" w:color="auto"/>
          </w:divBdr>
        </w:div>
      </w:divsChild>
    </w:div>
    <w:div w:id="209998644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90834822">
          <w:marLeft w:val="0"/>
          <w:marRight w:val="0"/>
          <w:marTop w:val="0"/>
          <w:marBottom w:val="0"/>
          <w:divBdr>
            <w:top w:val="none" w:sz="0" w:space="0" w:color="auto"/>
            <w:left w:val="none" w:sz="0" w:space="0" w:color="auto"/>
            <w:bottom w:val="none" w:sz="0" w:space="0" w:color="auto"/>
            <w:right w:val="none" w:sz="0" w:space="0" w:color="auto"/>
          </w:divBdr>
        </w:div>
      </w:divsChild>
    </w:div>
    <w:div w:id="211388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nsumer.huawei.com/cn/privacy-policy/index.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Common%20Template%20(Chines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6F18D-8E68-4070-BAE3-96871AC01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Common Template (Chinese).dot</Template>
  <TotalTime>197</TotalTime>
  <Pages>9</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使用工具条红框内的按钮，设置封面及页眉页脚的文档说明信息</vt:lpstr>
    </vt:vector>
  </TitlesOfParts>
  <Company>Huawei Technloogies Co.,Ltd.</Company>
  <LinksUpToDate>false</LinksUpToDate>
  <CharactersWithSpaces>5446</CharactersWithSpaces>
  <SharedDoc>false</SharedDoc>
  <HLinks>
    <vt:vector size="90" baseType="variant">
      <vt:variant>
        <vt:i4>1310780</vt:i4>
      </vt:variant>
      <vt:variant>
        <vt:i4>85</vt:i4>
      </vt:variant>
      <vt:variant>
        <vt:i4>0</vt:i4>
      </vt:variant>
      <vt:variant>
        <vt:i4>5</vt:i4>
      </vt:variant>
      <vt:variant>
        <vt:lpwstr/>
      </vt:variant>
      <vt:variant>
        <vt:lpwstr>_Toc318444327</vt:lpwstr>
      </vt:variant>
      <vt:variant>
        <vt:i4>1310780</vt:i4>
      </vt:variant>
      <vt:variant>
        <vt:i4>79</vt:i4>
      </vt:variant>
      <vt:variant>
        <vt:i4>0</vt:i4>
      </vt:variant>
      <vt:variant>
        <vt:i4>5</vt:i4>
      </vt:variant>
      <vt:variant>
        <vt:lpwstr/>
      </vt:variant>
      <vt:variant>
        <vt:lpwstr>_Toc318444326</vt:lpwstr>
      </vt:variant>
      <vt:variant>
        <vt:i4>1310780</vt:i4>
      </vt:variant>
      <vt:variant>
        <vt:i4>73</vt:i4>
      </vt:variant>
      <vt:variant>
        <vt:i4>0</vt:i4>
      </vt:variant>
      <vt:variant>
        <vt:i4>5</vt:i4>
      </vt:variant>
      <vt:variant>
        <vt:lpwstr/>
      </vt:variant>
      <vt:variant>
        <vt:lpwstr>_Toc318444325</vt:lpwstr>
      </vt:variant>
      <vt:variant>
        <vt:i4>1310780</vt:i4>
      </vt:variant>
      <vt:variant>
        <vt:i4>67</vt:i4>
      </vt:variant>
      <vt:variant>
        <vt:i4>0</vt:i4>
      </vt:variant>
      <vt:variant>
        <vt:i4>5</vt:i4>
      </vt:variant>
      <vt:variant>
        <vt:lpwstr/>
      </vt:variant>
      <vt:variant>
        <vt:lpwstr>_Toc318444324</vt:lpwstr>
      </vt:variant>
      <vt:variant>
        <vt:i4>1310780</vt:i4>
      </vt:variant>
      <vt:variant>
        <vt:i4>61</vt:i4>
      </vt:variant>
      <vt:variant>
        <vt:i4>0</vt:i4>
      </vt:variant>
      <vt:variant>
        <vt:i4>5</vt:i4>
      </vt:variant>
      <vt:variant>
        <vt:lpwstr/>
      </vt:variant>
      <vt:variant>
        <vt:lpwstr>_Toc318444323</vt:lpwstr>
      </vt:variant>
      <vt:variant>
        <vt:i4>1310780</vt:i4>
      </vt:variant>
      <vt:variant>
        <vt:i4>55</vt:i4>
      </vt:variant>
      <vt:variant>
        <vt:i4>0</vt:i4>
      </vt:variant>
      <vt:variant>
        <vt:i4>5</vt:i4>
      </vt:variant>
      <vt:variant>
        <vt:lpwstr/>
      </vt:variant>
      <vt:variant>
        <vt:lpwstr>_Toc318444322</vt:lpwstr>
      </vt:variant>
      <vt:variant>
        <vt:i4>1310780</vt:i4>
      </vt:variant>
      <vt:variant>
        <vt:i4>49</vt:i4>
      </vt:variant>
      <vt:variant>
        <vt:i4>0</vt:i4>
      </vt:variant>
      <vt:variant>
        <vt:i4>5</vt:i4>
      </vt:variant>
      <vt:variant>
        <vt:lpwstr/>
      </vt:variant>
      <vt:variant>
        <vt:lpwstr>_Toc318444321</vt:lpwstr>
      </vt:variant>
      <vt:variant>
        <vt:i4>1310780</vt:i4>
      </vt:variant>
      <vt:variant>
        <vt:i4>43</vt:i4>
      </vt:variant>
      <vt:variant>
        <vt:i4>0</vt:i4>
      </vt:variant>
      <vt:variant>
        <vt:i4>5</vt:i4>
      </vt:variant>
      <vt:variant>
        <vt:lpwstr/>
      </vt:variant>
      <vt:variant>
        <vt:lpwstr>_Toc318444320</vt:lpwstr>
      </vt:variant>
      <vt:variant>
        <vt:i4>1507388</vt:i4>
      </vt:variant>
      <vt:variant>
        <vt:i4>37</vt:i4>
      </vt:variant>
      <vt:variant>
        <vt:i4>0</vt:i4>
      </vt:variant>
      <vt:variant>
        <vt:i4>5</vt:i4>
      </vt:variant>
      <vt:variant>
        <vt:lpwstr/>
      </vt:variant>
      <vt:variant>
        <vt:lpwstr>_Toc318444319</vt:lpwstr>
      </vt:variant>
      <vt:variant>
        <vt:i4>1507388</vt:i4>
      </vt:variant>
      <vt:variant>
        <vt:i4>31</vt:i4>
      </vt:variant>
      <vt:variant>
        <vt:i4>0</vt:i4>
      </vt:variant>
      <vt:variant>
        <vt:i4>5</vt:i4>
      </vt:variant>
      <vt:variant>
        <vt:lpwstr/>
      </vt:variant>
      <vt:variant>
        <vt:lpwstr>_Toc318444318</vt:lpwstr>
      </vt:variant>
      <vt:variant>
        <vt:i4>1507388</vt:i4>
      </vt:variant>
      <vt:variant>
        <vt:i4>25</vt:i4>
      </vt:variant>
      <vt:variant>
        <vt:i4>0</vt:i4>
      </vt:variant>
      <vt:variant>
        <vt:i4>5</vt:i4>
      </vt:variant>
      <vt:variant>
        <vt:lpwstr/>
      </vt:variant>
      <vt:variant>
        <vt:lpwstr>_Toc318444317</vt:lpwstr>
      </vt:variant>
      <vt:variant>
        <vt:i4>1507388</vt:i4>
      </vt:variant>
      <vt:variant>
        <vt:i4>19</vt:i4>
      </vt:variant>
      <vt:variant>
        <vt:i4>0</vt:i4>
      </vt:variant>
      <vt:variant>
        <vt:i4>5</vt:i4>
      </vt:variant>
      <vt:variant>
        <vt:lpwstr/>
      </vt:variant>
      <vt:variant>
        <vt:lpwstr>_Toc318444316</vt:lpwstr>
      </vt:variant>
      <vt:variant>
        <vt:i4>1507388</vt:i4>
      </vt:variant>
      <vt:variant>
        <vt:i4>13</vt:i4>
      </vt:variant>
      <vt:variant>
        <vt:i4>0</vt:i4>
      </vt:variant>
      <vt:variant>
        <vt:i4>5</vt:i4>
      </vt:variant>
      <vt:variant>
        <vt:lpwstr/>
      </vt:variant>
      <vt:variant>
        <vt:lpwstr>_Toc318444315</vt:lpwstr>
      </vt:variant>
      <vt:variant>
        <vt:i4>2359300</vt:i4>
      </vt:variant>
      <vt:variant>
        <vt:i4>8</vt:i4>
      </vt:variant>
      <vt:variant>
        <vt:i4>0</vt:i4>
      </vt:variant>
      <vt:variant>
        <vt:i4>5</vt:i4>
      </vt:variant>
      <vt:variant>
        <vt:lpwstr>mailto:mobile@huawei.com</vt:lpwstr>
      </vt:variant>
      <vt:variant>
        <vt:lpwstr/>
      </vt:variant>
      <vt:variant>
        <vt:i4>2687029</vt:i4>
      </vt:variant>
      <vt:variant>
        <vt:i4>5</vt:i4>
      </vt:variant>
      <vt:variant>
        <vt:i4>0</vt:i4>
      </vt:variant>
      <vt:variant>
        <vt:i4>5</vt:i4>
      </vt:variant>
      <vt:variant>
        <vt:lpwstr>http://www.huawei.com/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使用工具条红框内的按钮，设置封面及页眉页脚的文档说明信息</dc:title>
  <dc:creator>Xieqiang</dc:creator>
  <cp:lastModifiedBy>l00164768</cp:lastModifiedBy>
  <cp:revision>28</cp:revision>
  <cp:lastPrinted>2012-09-18T09:06:00Z</cp:lastPrinted>
  <dcterms:created xsi:type="dcterms:W3CDTF">2013-08-23T03:02:00Z</dcterms:created>
  <dcterms:modified xsi:type="dcterms:W3CDTF">2016-04-27T14:54:00Z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vt:lpwstr>
  </property>
  <property fmtid="{D5CDD505-2E9C-101B-9397-08002B2CF9AE}" pid="3" name="ProductVersion">
    <vt:lpwstr>V100R010</vt:lpwstr>
  </property>
  <property fmtid="{D5CDD505-2E9C-101B-9397-08002B2CF9AE}" pid="4" name="DocumentName">
    <vt:lpwstr>白皮书</vt:lpwstr>
  </property>
  <property fmtid="{D5CDD505-2E9C-101B-9397-08002B2CF9AE}" pid="5" name="Product&amp;Project Name">
    <vt:lpwstr>RNC</vt:lpwstr>
  </property>
  <property fmtid="{D5CDD505-2E9C-101B-9397-08002B2CF9AE}" pid="6" name="DocumentVersion">
    <vt:lpwstr>V1.0</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_ms_pID_725343">
    <vt:lpwstr>(4)WqfkRuz5MRe+RWW4v2VMVcvzoz5uJWY2tAX9INHo6Xk8W5xSCYYkA16ri/gY3MB7lFcUm4Yy_x000d_
Uz5POvIG5gCVCx0+SHF5FUYPskW42+80YPVh6TkjuBGeyIXQEeCUWQLMras3mCQWkIMMUw5a_x000d_
cqt8SKWfmOnDum6ejl5QFN8Q6tjpftj0S3WFlM+Gl6spsUt4BfcQNHniQh9n+fzEEbJtCenF_x000d_
2TnguxBsY+wNGytZir</vt:lpwstr>
  </property>
  <property fmtid="{D5CDD505-2E9C-101B-9397-08002B2CF9AE}" pid="11" name="_ms_pID_7253431">
    <vt:lpwstr>CiZSsv2iCqHCfkpVoZPrTNa+bcT6vz+IDvlLlrq5OJ2wtvTU4mVOB5_x000d_
qK7e4gntsSdO5TJ4a13CEScvf3xju2+2O15Iu5y01RdL5DozQ0lMSsWseO6Ba8Nm9zlO1pg7_x000d_
o+9nBNMuKXAkfIe24vwFuAFQNza2xvVKtEo/+ZrQLyknqQZvf7ryEb5qYG0+jQHUSGaMVh6G_x000d_
qzAqahP7MVSBbF1mYlH08WUekgsy33f74yhc</vt:lpwstr>
  </property>
  <property fmtid="{D5CDD505-2E9C-101B-9397-08002B2CF9AE}" pid="12" name="_ms_pID_7253432">
    <vt:lpwstr>huKfBpwRslf7hq3O2+vPhi8W0VkWzx9Tq8vI_x000d_
gIZBQoQPDp4DfC8YKTlI39QYn63F4/i00reQBhmD08j8c+hhpBKCAgyd2fBf5TpmhhnJIvz0_x000d_
x3wfvZaex7h90AKoGU3kjWwikGjHL78GO08fyseFlnsu1IRmf9njiN8KXjESLABKzx7p2ePl_x000d_
oSTfKJGJOx3sILYE9a/5h0pFG61e3g1Y6ww03NX1llv+gvXhbTFSX0</vt:lpwstr>
  </property>
  <property fmtid="{D5CDD505-2E9C-101B-9397-08002B2CF9AE}" pid="13" name="_ms_pID_7253433">
    <vt:lpwstr>0ZVmw+kHhUyLmEawHd_x000d_
WSci1wHxNU7g274r3ofUqHldzC3bt7jNoOYdrgQCsqlHfVvbXyCJziX/xrgLe79LNuEk7pBn_x000d_
ffkyQMLAi/YWdxi3sQ/PfIvS+RIMVRaV/cFna+HYcXG18CeWIhck5YfwYCGFMueMRUH9DKVu_x000d_
u5xbFJAUgLg=</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1450178266</vt:lpwstr>
  </property>
  <property fmtid="{D5CDD505-2E9C-101B-9397-08002B2CF9AE}" pid="18" name="_2015_ms_pID_725343">
    <vt:lpwstr>(3)AFfoRXICPodttg10Qqqn3oKBi/sSUDjMLIt6JRyypXVuNedQowvJ4SqXW7KBvxNxAhMmp01Z
YMEebRHi9+i/RcCQ2U6Te0OPy9eqVg/HyQV0GdolalUvejeSg8BIAHeDFlWyH0wuC5stietf
+B0zpKutF65SN5VgQe8rRGx2BWcghoSzp6WBe81u3hjY4TiIAh7OMS3pSBOySPRC5rssZfdE
0Asw1h8d5bw2+U/E3U</vt:lpwstr>
  </property>
  <property fmtid="{D5CDD505-2E9C-101B-9397-08002B2CF9AE}" pid="19" name="_2015_ms_pID_7253431">
    <vt:lpwstr>4fa1d1CuBjP7oJu4BDvDezaCOJWJSF8bKedAnEjaQwPPve54ZysjeW
udnCdyzvqhNajRUe7tSM1G2nGT+jQMGU+kzJjiwHLhT/Ms2UW1ivuQXY7Vhify3G6N7rKWU9
5XB/wsrHaxjUqUEljaq9i23h59m7Vb4UxxTOWpuIpTsJtUjOBSwG5gvCZD3c2gkiOb7j/9ZB
A30b0Cs+vgxV1Zpa8Lka3L4IiO2m5X9kVAlz</vt:lpwstr>
  </property>
  <property fmtid="{D5CDD505-2E9C-101B-9397-08002B2CF9AE}" pid="20" name="_2015_ms_pID_7253432">
    <vt:lpwstr>KIaGRaJ8zEqZ3TIiq16pOdw=</vt:lpwstr>
  </property>
</Properties>
</file>