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F51" w:rsidRPr="008D7B8D" w:rsidRDefault="00937F51" w:rsidP="00D40EB8">
      <w:pPr>
        <w:pStyle w:val="afd"/>
        <w:spacing w:line="240" w:lineRule="auto"/>
        <w:jc w:val="left"/>
        <w:rPr>
          <w:rFonts w:ascii="Calibri" w:hAnsi="Calibri"/>
          <w:b w:val="0"/>
          <w:color w:val="000000" w:themeColor="text1"/>
        </w:rPr>
      </w:pPr>
      <w:bookmarkStart w:id="0" w:name="_GoBack"/>
    </w:p>
    <w:p w:rsidR="00CE036E" w:rsidRPr="008D7B8D" w:rsidRDefault="00CE036E" w:rsidP="003933EC">
      <w:pPr>
        <w:pStyle w:val="afd"/>
        <w:spacing w:line="240" w:lineRule="auto"/>
        <w:rPr>
          <w:rFonts w:ascii="Calibri" w:hAnsi="Calibri"/>
          <w:b w:val="0"/>
          <w:color w:val="000000" w:themeColor="text1"/>
        </w:rPr>
      </w:pPr>
    </w:p>
    <w:p w:rsidR="00CE036E" w:rsidRPr="008D7B8D" w:rsidRDefault="00CE036E" w:rsidP="003933EC">
      <w:pPr>
        <w:pStyle w:val="afd"/>
        <w:spacing w:line="240" w:lineRule="auto"/>
        <w:rPr>
          <w:rFonts w:ascii="Calibri" w:hAnsi="Calibri"/>
          <w:b w:val="0"/>
          <w:color w:val="000000" w:themeColor="text1"/>
        </w:rPr>
      </w:pPr>
    </w:p>
    <w:p w:rsidR="00CE036E" w:rsidRPr="008D7B8D" w:rsidRDefault="00CE036E" w:rsidP="003933EC">
      <w:pPr>
        <w:pStyle w:val="afd"/>
        <w:spacing w:line="240" w:lineRule="auto"/>
        <w:rPr>
          <w:rFonts w:ascii="Calibri" w:hAnsi="Calibri"/>
          <w:b w:val="0"/>
          <w:color w:val="000000" w:themeColor="text1"/>
        </w:rPr>
      </w:pPr>
    </w:p>
    <w:p w:rsidR="00937F51" w:rsidRPr="008D7B8D" w:rsidRDefault="00D0705C" w:rsidP="003933EC">
      <w:pPr>
        <w:pStyle w:val="afd"/>
        <w:spacing w:line="240" w:lineRule="auto"/>
        <w:rPr>
          <w:rFonts w:ascii="Calibri" w:hAnsi="Calibri"/>
          <w:b w:val="0"/>
          <w:color w:val="000000" w:themeColor="text1"/>
          <w:sz w:val="32"/>
          <w:szCs w:val="32"/>
        </w:rPr>
      </w:pPr>
      <w:proofErr w:type="spellStart"/>
      <w:r>
        <w:rPr>
          <w:rFonts w:hint="eastAsia"/>
          <w:b w:val="0"/>
          <w:color w:val="000000" w:themeColor="text1"/>
        </w:rPr>
        <w:t>Hi</w:t>
      </w:r>
      <w:r w:rsidR="001D48AA">
        <w:rPr>
          <w:rFonts w:hint="eastAsia"/>
          <w:b w:val="0"/>
          <w:color w:val="000000" w:themeColor="text1"/>
        </w:rPr>
        <w:t>BI</w:t>
      </w:r>
      <w:proofErr w:type="spellEnd"/>
      <w:proofErr w:type="gramStart"/>
      <w:r w:rsidR="00993077">
        <w:rPr>
          <w:rFonts w:hint="eastAsia"/>
          <w:b w:val="0"/>
          <w:color w:val="000000" w:themeColor="text1"/>
        </w:rPr>
        <w:t>壳</w:t>
      </w:r>
      <w:r w:rsidR="00B30DD0">
        <w:rPr>
          <w:rFonts w:hint="eastAsia"/>
          <w:b w:val="0"/>
          <w:color w:val="000000" w:themeColor="text1"/>
        </w:rPr>
        <w:t>工具</w:t>
      </w:r>
      <w:proofErr w:type="gramEnd"/>
      <w:r w:rsidR="009A7733">
        <w:rPr>
          <w:rFonts w:hint="eastAsia"/>
          <w:b w:val="0"/>
          <w:color w:val="000000" w:themeColor="text1"/>
        </w:rPr>
        <w:t>部署指南</w:t>
      </w:r>
    </w:p>
    <w:p w:rsidR="00937F51" w:rsidRPr="008D7B8D" w:rsidRDefault="005C57D4" w:rsidP="003933EC">
      <w:pPr>
        <w:pStyle w:val="afc"/>
        <w:rPr>
          <w:b w:val="0"/>
          <w:color w:val="000000" w:themeColor="text1"/>
        </w:rPr>
      </w:pPr>
      <w:r w:rsidRPr="005C57D4">
        <w:rPr>
          <w:b w:val="0"/>
          <w:color w:val="000000" w:themeColor="text1"/>
        </w:rPr>
        <w:t>(</w:t>
      </w:r>
      <w:r w:rsidRPr="005C57D4">
        <w:rPr>
          <w:rFonts w:hint="eastAsia"/>
          <w:b w:val="0"/>
          <w:color w:val="000000" w:themeColor="text1"/>
        </w:rPr>
        <w:t>仅供内部使用）</w:t>
      </w:r>
    </w:p>
    <w:p w:rsidR="00937F51" w:rsidRPr="008D7B8D" w:rsidRDefault="005C57D4" w:rsidP="003933EC">
      <w:pPr>
        <w:pStyle w:val="afc"/>
        <w:rPr>
          <w:b w:val="0"/>
          <w:color w:val="000000" w:themeColor="text1"/>
        </w:rPr>
      </w:pPr>
      <w:r w:rsidRPr="005C57D4">
        <w:rPr>
          <w:b w:val="0"/>
          <w:color w:val="000000" w:themeColor="text1"/>
        </w:rPr>
        <w:t>For internal use only</w:t>
      </w: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tbl>
      <w:tblPr>
        <w:tblW w:w="0" w:type="auto"/>
        <w:jc w:val="center"/>
        <w:tblLayout w:type="fixed"/>
        <w:tblLook w:val="0000"/>
      </w:tblPr>
      <w:tblGrid>
        <w:gridCol w:w="1999"/>
        <w:gridCol w:w="2638"/>
        <w:gridCol w:w="846"/>
        <w:gridCol w:w="990"/>
        <w:gridCol w:w="1779"/>
      </w:tblGrid>
      <w:tr w:rsidR="00937F51" w:rsidRPr="008D7B8D">
        <w:trPr>
          <w:jc w:val="center"/>
        </w:trPr>
        <w:tc>
          <w:tcPr>
            <w:tcW w:w="1999" w:type="dxa"/>
          </w:tcPr>
          <w:p w:rsidR="00937F51" w:rsidRPr="008D7B8D" w:rsidRDefault="005C57D4" w:rsidP="003933EC">
            <w:pPr>
              <w:pStyle w:val="afc"/>
              <w:rPr>
                <w:b w:val="0"/>
                <w:color w:val="000000" w:themeColor="text1"/>
              </w:rPr>
            </w:pPr>
            <w:r w:rsidRPr="005C57D4">
              <w:rPr>
                <w:rFonts w:hint="eastAsia"/>
                <w:b w:val="0"/>
                <w:color w:val="000000" w:themeColor="text1"/>
              </w:rPr>
              <w:t>拟制</w:t>
            </w:r>
            <w:r w:rsidRPr="005C57D4">
              <w:rPr>
                <w:b w:val="0"/>
                <w:color w:val="000000" w:themeColor="text1"/>
              </w:rPr>
              <w:t>:</w:t>
            </w:r>
          </w:p>
          <w:p w:rsidR="00937F51" w:rsidRPr="008D7B8D" w:rsidRDefault="005C57D4" w:rsidP="003933EC">
            <w:pPr>
              <w:pStyle w:val="afc"/>
              <w:rPr>
                <w:b w:val="0"/>
                <w:color w:val="000000" w:themeColor="text1"/>
              </w:rPr>
            </w:pPr>
            <w:r w:rsidRPr="005C57D4">
              <w:rPr>
                <w:b w:val="0"/>
                <w:color w:val="000000" w:themeColor="text1"/>
              </w:rPr>
              <w:t>Prepared by</w:t>
            </w:r>
          </w:p>
        </w:tc>
        <w:tc>
          <w:tcPr>
            <w:tcW w:w="2638" w:type="dxa"/>
            <w:tcBorders>
              <w:bottom w:val="single" w:sz="6" w:space="0" w:color="auto"/>
            </w:tcBorders>
            <w:vAlign w:val="center"/>
          </w:tcPr>
          <w:p w:rsidR="00937F51" w:rsidRPr="008D7B8D" w:rsidRDefault="009D6C28" w:rsidP="003933EC">
            <w:pPr>
              <w:pStyle w:val="afc"/>
              <w:rPr>
                <w:b w:val="0"/>
                <w:color w:val="000000" w:themeColor="text1"/>
              </w:rPr>
            </w:pPr>
            <w:r>
              <w:rPr>
                <w:rFonts w:hint="eastAsia"/>
                <w:b w:val="0"/>
                <w:color w:val="000000" w:themeColor="text1"/>
              </w:rPr>
              <w:t>罗向龙</w:t>
            </w:r>
            <w:r w:rsidR="00A35014">
              <w:rPr>
                <w:rFonts w:hint="eastAsia"/>
                <w:b w:val="0"/>
                <w:color w:val="000000" w:themeColor="text1"/>
              </w:rPr>
              <w:t xml:space="preserve"> 201279</w:t>
            </w:r>
          </w:p>
        </w:tc>
        <w:tc>
          <w:tcPr>
            <w:tcW w:w="846" w:type="dxa"/>
          </w:tcPr>
          <w:p w:rsidR="00937F51" w:rsidRPr="008D7B8D" w:rsidRDefault="00937F51" w:rsidP="003933EC">
            <w:pPr>
              <w:widowControl/>
              <w:rPr>
                <w:color w:val="000000" w:themeColor="text1"/>
                <w:sz w:val="24"/>
              </w:rPr>
            </w:pPr>
          </w:p>
        </w:tc>
        <w:tc>
          <w:tcPr>
            <w:tcW w:w="990" w:type="dxa"/>
          </w:tcPr>
          <w:p w:rsidR="00937F51" w:rsidRPr="008D7B8D" w:rsidRDefault="005C57D4" w:rsidP="003933EC">
            <w:pPr>
              <w:pStyle w:val="afc"/>
              <w:rPr>
                <w:b w:val="0"/>
                <w:color w:val="000000" w:themeColor="text1"/>
              </w:rPr>
            </w:pPr>
            <w:r w:rsidRPr="005C57D4">
              <w:rPr>
                <w:rFonts w:hint="eastAsia"/>
                <w:b w:val="0"/>
                <w:color w:val="000000" w:themeColor="text1"/>
              </w:rPr>
              <w:t>日期：</w:t>
            </w:r>
          </w:p>
          <w:p w:rsidR="00937F51" w:rsidRPr="008D7B8D" w:rsidRDefault="005C57D4" w:rsidP="003933EC">
            <w:pPr>
              <w:pStyle w:val="afc"/>
              <w:rPr>
                <w:b w:val="0"/>
                <w:color w:val="000000" w:themeColor="text1"/>
              </w:rPr>
            </w:pPr>
            <w:r w:rsidRPr="005C57D4">
              <w:rPr>
                <w:b w:val="0"/>
                <w:color w:val="000000" w:themeColor="text1"/>
              </w:rPr>
              <w:t>Date</w:t>
            </w:r>
          </w:p>
        </w:tc>
        <w:tc>
          <w:tcPr>
            <w:tcW w:w="1779" w:type="dxa"/>
            <w:tcBorders>
              <w:bottom w:val="single" w:sz="6" w:space="0" w:color="auto"/>
            </w:tcBorders>
            <w:vAlign w:val="center"/>
          </w:tcPr>
          <w:p w:rsidR="00937F51" w:rsidRPr="008D7B8D" w:rsidRDefault="009D6C28" w:rsidP="00116B2B">
            <w:pPr>
              <w:pStyle w:val="afc"/>
              <w:rPr>
                <w:b w:val="0"/>
                <w:color w:val="000000" w:themeColor="text1"/>
              </w:rPr>
            </w:pPr>
            <w:r>
              <w:rPr>
                <w:b w:val="0"/>
                <w:color w:val="000000" w:themeColor="text1"/>
              </w:rPr>
              <w:t>201</w:t>
            </w:r>
            <w:r>
              <w:rPr>
                <w:rFonts w:hint="eastAsia"/>
                <w:b w:val="0"/>
                <w:color w:val="000000" w:themeColor="text1"/>
              </w:rPr>
              <w:t>6</w:t>
            </w:r>
            <w:r w:rsidR="001A2ED7">
              <w:rPr>
                <w:b w:val="0"/>
                <w:color w:val="000000" w:themeColor="text1"/>
              </w:rPr>
              <w:t>-</w:t>
            </w:r>
            <w:r>
              <w:rPr>
                <w:rFonts w:hint="eastAsia"/>
                <w:b w:val="0"/>
                <w:color w:val="000000" w:themeColor="text1"/>
              </w:rPr>
              <w:t>5</w:t>
            </w:r>
            <w:r w:rsidR="001A2ED7">
              <w:rPr>
                <w:b w:val="0"/>
                <w:color w:val="000000" w:themeColor="text1"/>
              </w:rPr>
              <w:t>-</w:t>
            </w:r>
            <w:r w:rsidR="00D11827">
              <w:rPr>
                <w:rFonts w:hint="eastAsia"/>
                <w:b w:val="0"/>
                <w:color w:val="000000" w:themeColor="text1"/>
              </w:rPr>
              <w:t>1</w:t>
            </w:r>
            <w:r>
              <w:rPr>
                <w:rFonts w:hint="eastAsia"/>
                <w:b w:val="0"/>
                <w:color w:val="000000" w:themeColor="text1"/>
              </w:rPr>
              <w:t>2</w:t>
            </w:r>
          </w:p>
        </w:tc>
      </w:tr>
      <w:tr w:rsidR="00937F51" w:rsidRPr="008D7B8D">
        <w:trPr>
          <w:jc w:val="center"/>
        </w:trPr>
        <w:tc>
          <w:tcPr>
            <w:tcW w:w="1999" w:type="dxa"/>
          </w:tcPr>
          <w:p w:rsidR="00937F51" w:rsidRPr="008D7B8D" w:rsidRDefault="005C57D4" w:rsidP="003933EC">
            <w:pPr>
              <w:pStyle w:val="afc"/>
              <w:rPr>
                <w:b w:val="0"/>
                <w:color w:val="000000" w:themeColor="text1"/>
              </w:rPr>
            </w:pPr>
            <w:r w:rsidRPr="005C57D4">
              <w:rPr>
                <w:rFonts w:hint="eastAsia"/>
                <w:b w:val="0"/>
                <w:color w:val="000000" w:themeColor="text1"/>
              </w:rPr>
              <w:t>审核</w:t>
            </w:r>
            <w:r w:rsidRPr="005C57D4">
              <w:rPr>
                <w:b w:val="0"/>
                <w:color w:val="000000" w:themeColor="text1"/>
              </w:rPr>
              <w:t>:</w:t>
            </w:r>
          </w:p>
          <w:p w:rsidR="00937F51" w:rsidRPr="008D7B8D" w:rsidRDefault="005C57D4" w:rsidP="003933EC">
            <w:pPr>
              <w:pStyle w:val="afc"/>
              <w:rPr>
                <w:b w:val="0"/>
                <w:color w:val="000000" w:themeColor="text1"/>
              </w:rPr>
            </w:pPr>
            <w:r w:rsidRPr="005C57D4">
              <w:rPr>
                <w:b w:val="0"/>
                <w:color w:val="000000" w:themeColor="text1"/>
              </w:rPr>
              <w:t>Reviewed by</w:t>
            </w:r>
          </w:p>
        </w:tc>
        <w:tc>
          <w:tcPr>
            <w:tcW w:w="2638" w:type="dxa"/>
            <w:tcBorders>
              <w:top w:val="single" w:sz="6" w:space="0" w:color="auto"/>
              <w:bottom w:val="single" w:sz="6" w:space="0" w:color="auto"/>
            </w:tcBorders>
            <w:vAlign w:val="center"/>
          </w:tcPr>
          <w:p w:rsidR="00937F51" w:rsidRPr="008D7B8D" w:rsidRDefault="00937F51" w:rsidP="003933EC">
            <w:pPr>
              <w:pStyle w:val="afc"/>
              <w:rPr>
                <w:b w:val="0"/>
                <w:color w:val="000000" w:themeColor="text1"/>
              </w:rPr>
            </w:pPr>
          </w:p>
        </w:tc>
        <w:tc>
          <w:tcPr>
            <w:tcW w:w="846" w:type="dxa"/>
          </w:tcPr>
          <w:p w:rsidR="00937F51" w:rsidRPr="008D7B8D" w:rsidRDefault="00937F51" w:rsidP="003933EC">
            <w:pPr>
              <w:widowControl/>
              <w:rPr>
                <w:color w:val="000000" w:themeColor="text1"/>
                <w:sz w:val="24"/>
              </w:rPr>
            </w:pPr>
          </w:p>
        </w:tc>
        <w:tc>
          <w:tcPr>
            <w:tcW w:w="990" w:type="dxa"/>
          </w:tcPr>
          <w:p w:rsidR="00937F51" w:rsidRPr="008D7B8D" w:rsidRDefault="005C57D4" w:rsidP="003933EC">
            <w:pPr>
              <w:pStyle w:val="afc"/>
              <w:rPr>
                <w:b w:val="0"/>
                <w:color w:val="000000" w:themeColor="text1"/>
              </w:rPr>
            </w:pPr>
            <w:r w:rsidRPr="005C57D4">
              <w:rPr>
                <w:rFonts w:hint="eastAsia"/>
                <w:b w:val="0"/>
                <w:color w:val="000000" w:themeColor="text1"/>
              </w:rPr>
              <w:t>日期：</w:t>
            </w:r>
          </w:p>
          <w:p w:rsidR="00937F51" w:rsidRPr="008D7B8D" w:rsidRDefault="005C57D4" w:rsidP="003933EC">
            <w:pPr>
              <w:pStyle w:val="afc"/>
              <w:rPr>
                <w:b w:val="0"/>
                <w:color w:val="000000" w:themeColor="text1"/>
              </w:rPr>
            </w:pPr>
            <w:r w:rsidRPr="005C57D4">
              <w:rPr>
                <w:b w:val="0"/>
                <w:color w:val="000000" w:themeColor="text1"/>
              </w:rPr>
              <w:t>Date</w:t>
            </w:r>
          </w:p>
        </w:tc>
        <w:tc>
          <w:tcPr>
            <w:tcW w:w="1779" w:type="dxa"/>
            <w:tcBorders>
              <w:top w:val="single" w:sz="6" w:space="0" w:color="auto"/>
              <w:bottom w:val="single" w:sz="6" w:space="0" w:color="auto"/>
            </w:tcBorders>
            <w:vAlign w:val="center"/>
          </w:tcPr>
          <w:p w:rsidR="00937F51" w:rsidRPr="008D7B8D" w:rsidRDefault="005C57D4" w:rsidP="003933EC">
            <w:pPr>
              <w:pStyle w:val="afc"/>
              <w:rPr>
                <w:b w:val="0"/>
                <w:color w:val="000000" w:themeColor="text1"/>
              </w:rPr>
            </w:pPr>
            <w:proofErr w:type="spellStart"/>
            <w:r w:rsidRPr="005C57D4">
              <w:rPr>
                <w:b w:val="0"/>
                <w:color w:val="000000" w:themeColor="text1"/>
              </w:rPr>
              <w:t>yyyy</w:t>
            </w:r>
            <w:proofErr w:type="spellEnd"/>
            <w:r w:rsidRPr="005C57D4">
              <w:rPr>
                <w:b w:val="0"/>
                <w:color w:val="000000" w:themeColor="text1"/>
              </w:rPr>
              <w:t>-mm-</w:t>
            </w:r>
            <w:proofErr w:type="spellStart"/>
            <w:r w:rsidRPr="005C57D4">
              <w:rPr>
                <w:b w:val="0"/>
                <w:color w:val="000000" w:themeColor="text1"/>
              </w:rPr>
              <w:t>dd</w:t>
            </w:r>
            <w:proofErr w:type="spellEnd"/>
          </w:p>
        </w:tc>
      </w:tr>
      <w:tr w:rsidR="00937F51" w:rsidRPr="008D7B8D">
        <w:trPr>
          <w:jc w:val="center"/>
        </w:trPr>
        <w:tc>
          <w:tcPr>
            <w:tcW w:w="1999" w:type="dxa"/>
          </w:tcPr>
          <w:p w:rsidR="00937F51" w:rsidRPr="008D7B8D" w:rsidRDefault="005C57D4" w:rsidP="003933EC">
            <w:pPr>
              <w:pStyle w:val="afc"/>
              <w:rPr>
                <w:b w:val="0"/>
                <w:color w:val="000000" w:themeColor="text1"/>
              </w:rPr>
            </w:pPr>
            <w:r w:rsidRPr="005C57D4">
              <w:rPr>
                <w:rFonts w:hint="eastAsia"/>
                <w:b w:val="0"/>
                <w:color w:val="000000" w:themeColor="text1"/>
              </w:rPr>
              <w:t>批准</w:t>
            </w:r>
            <w:r w:rsidRPr="005C57D4">
              <w:rPr>
                <w:b w:val="0"/>
                <w:color w:val="000000" w:themeColor="text1"/>
              </w:rPr>
              <w:t>:</w:t>
            </w:r>
          </w:p>
          <w:p w:rsidR="00937F51" w:rsidRPr="008D7B8D" w:rsidRDefault="005C57D4" w:rsidP="003933EC">
            <w:pPr>
              <w:pStyle w:val="afc"/>
              <w:rPr>
                <w:b w:val="0"/>
                <w:color w:val="000000" w:themeColor="text1"/>
              </w:rPr>
            </w:pPr>
            <w:r w:rsidRPr="005C57D4">
              <w:rPr>
                <w:b w:val="0"/>
                <w:color w:val="000000" w:themeColor="text1"/>
              </w:rPr>
              <w:t>Granted by</w:t>
            </w:r>
          </w:p>
        </w:tc>
        <w:tc>
          <w:tcPr>
            <w:tcW w:w="2638" w:type="dxa"/>
            <w:tcBorders>
              <w:top w:val="single" w:sz="6" w:space="0" w:color="auto"/>
              <w:bottom w:val="single" w:sz="6" w:space="0" w:color="auto"/>
            </w:tcBorders>
            <w:vAlign w:val="center"/>
          </w:tcPr>
          <w:p w:rsidR="00937F51" w:rsidRPr="008D7B8D" w:rsidRDefault="00937F51" w:rsidP="003933EC">
            <w:pPr>
              <w:pStyle w:val="afc"/>
              <w:rPr>
                <w:b w:val="0"/>
                <w:color w:val="000000" w:themeColor="text1"/>
              </w:rPr>
            </w:pPr>
          </w:p>
        </w:tc>
        <w:tc>
          <w:tcPr>
            <w:tcW w:w="846" w:type="dxa"/>
          </w:tcPr>
          <w:p w:rsidR="00937F51" w:rsidRPr="008D7B8D" w:rsidRDefault="00937F51" w:rsidP="003933EC">
            <w:pPr>
              <w:widowControl/>
              <w:rPr>
                <w:color w:val="000000" w:themeColor="text1"/>
                <w:sz w:val="24"/>
              </w:rPr>
            </w:pPr>
          </w:p>
        </w:tc>
        <w:tc>
          <w:tcPr>
            <w:tcW w:w="990" w:type="dxa"/>
          </w:tcPr>
          <w:p w:rsidR="00937F51" w:rsidRPr="008D7B8D" w:rsidRDefault="005C57D4" w:rsidP="003933EC">
            <w:pPr>
              <w:pStyle w:val="afc"/>
              <w:rPr>
                <w:b w:val="0"/>
                <w:color w:val="000000" w:themeColor="text1"/>
              </w:rPr>
            </w:pPr>
            <w:r w:rsidRPr="005C57D4">
              <w:rPr>
                <w:rFonts w:hint="eastAsia"/>
                <w:b w:val="0"/>
                <w:color w:val="000000" w:themeColor="text1"/>
              </w:rPr>
              <w:t>日期：</w:t>
            </w:r>
          </w:p>
          <w:p w:rsidR="00937F51" w:rsidRPr="008D7B8D" w:rsidRDefault="005C57D4" w:rsidP="003933EC">
            <w:pPr>
              <w:pStyle w:val="afc"/>
              <w:rPr>
                <w:b w:val="0"/>
                <w:color w:val="000000" w:themeColor="text1"/>
              </w:rPr>
            </w:pPr>
            <w:r w:rsidRPr="005C57D4">
              <w:rPr>
                <w:b w:val="0"/>
                <w:color w:val="000000" w:themeColor="text1"/>
              </w:rPr>
              <w:t>Date</w:t>
            </w:r>
          </w:p>
        </w:tc>
        <w:tc>
          <w:tcPr>
            <w:tcW w:w="1779" w:type="dxa"/>
            <w:tcBorders>
              <w:top w:val="single" w:sz="6" w:space="0" w:color="auto"/>
              <w:bottom w:val="single" w:sz="6" w:space="0" w:color="auto"/>
            </w:tcBorders>
            <w:vAlign w:val="center"/>
          </w:tcPr>
          <w:p w:rsidR="00937F51" w:rsidRPr="008D7B8D" w:rsidRDefault="005C57D4" w:rsidP="003933EC">
            <w:pPr>
              <w:pStyle w:val="afc"/>
              <w:rPr>
                <w:b w:val="0"/>
                <w:color w:val="000000" w:themeColor="text1"/>
              </w:rPr>
            </w:pPr>
            <w:proofErr w:type="spellStart"/>
            <w:r w:rsidRPr="005C57D4">
              <w:rPr>
                <w:b w:val="0"/>
                <w:color w:val="000000" w:themeColor="text1"/>
              </w:rPr>
              <w:t>yyyy</w:t>
            </w:r>
            <w:proofErr w:type="spellEnd"/>
            <w:r w:rsidRPr="005C57D4">
              <w:rPr>
                <w:b w:val="0"/>
                <w:color w:val="000000" w:themeColor="text1"/>
              </w:rPr>
              <w:t>-mm-</w:t>
            </w:r>
            <w:proofErr w:type="spellStart"/>
            <w:r w:rsidRPr="005C57D4">
              <w:rPr>
                <w:b w:val="0"/>
                <w:color w:val="000000" w:themeColor="text1"/>
              </w:rPr>
              <w:t>dd</w:t>
            </w:r>
            <w:proofErr w:type="spellEnd"/>
          </w:p>
        </w:tc>
      </w:tr>
    </w:tbl>
    <w:p w:rsidR="00937F51" w:rsidRPr="008D7B8D" w:rsidRDefault="00E526D1" w:rsidP="003933EC">
      <w:pPr>
        <w:pStyle w:val="afe"/>
        <w:widowControl/>
        <w:spacing w:line="240" w:lineRule="auto"/>
        <w:rPr>
          <w:color w:val="000000" w:themeColor="text1"/>
        </w:rPr>
      </w:pPr>
      <w:bookmarkStart w:id="1" w:name="_Toc176861199"/>
      <w:r>
        <w:rPr>
          <w:noProof/>
          <w:color w:val="000000" w:themeColor="text1"/>
        </w:rPr>
        <w:drawing>
          <wp:anchor distT="0" distB="0" distL="114300" distR="114300" simplePos="0" relativeHeight="251657728" behindDoc="0" locked="0" layoutInCell="1" allowOverlap="0">
            <wp:simplePos x="0" y="0"/>
            <wp:positionH relativeFrom="column">
              <wp:posOffset>2590800</wp:posOffset>
            </wp:positionH>
            <wp:positionV relativeFrom="paragraph">
              <wp:posOffset>259080</wp:posOffset>
            </wp:positionV>
            <wp:extent cx="571500" cy="571500"/>
            <wp:effectExtent l="19050" t="0" r="0" b="0"/>
            <wp:wrapTopAndBottom/>
            <wp:docPr id="2" name="图片 32" descr="hwi_Logo_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hwi_Logo_re"/>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bookmarkEnd w:id="1"/>
    </w:p>
    <w:p w:rsidR="00937F51" w:rsidRPr="008D7B8D" w:rsidRDefault="00937F51" w:rsidP="003933EC">
      <w:pPr>
        <w:pStyle w:val="afe"/>
        <w:widowControl/>
        <w:spacing w:line="240" w:lineRule="auto"/>
        <w:rPr>
          <w:color w:val="000000" w:themeColor="text1"/>
        </w:rPr>
      </w:pPr>
    </w:p>
    <w:p w:rsidR="00937F51" w:rsidRPr="008D7B8D" w:rsidRDefault="005C57D4" w:rsidP="003933EC">
      <w:pPr>
        <w:pStyle w:val="aff"/>
        <w:spacing w:line="240" w:lineRule="auto"/>
        <w:rPr>
          <w:b w:val="0"/>
          <w:color w:val="000000" w:themeColor="text1"/>
        </w:rPr>
      </w:pPr>
      <w:r w:rsidRPr="005C57D4">
        <w:rPr>
          <w:rFonts w:hint="eastAsia"/>
          <w:b w:val="0"/>
          <w:color w:val="000000" w:themeColor="text1"/>
        </w:rPr>
        <w:t>华为技术有限公司</w:t>
      </w:r>
    </w:p>
    <w:p w:rsidR="00937F51" w:rsidRPr="008D7B8D" w:rsidRDefault="005C57D4" w:rsidP="003933EC">
      <w:pPr>
        <w:pStyle w:val="aff"/>
        <w:spacing w:line="240" w:lineRule="auto"/>
        <w:rPr>
          <w:b w:val="0"/>
          <w:color w:val="000000" w:themeColor="text1"/>
        </w:rPr>
      </w:pPr>
      <w:r w:rsidRPr="005C57D4">
        <w:rPr>
          <w:b w:val="0"/>
          <w:color w:val="000000" w:themeColor="text1"/>
        </w:rPr>
        <w:t>Huawei Technologies Co., Ltd.</w:t>
      </w:r>
    </w:p>
    <w:p w:rsidR="00937F51" w:rsidRPr="008D7B8D" w:rsidRDefault="005C57D4" w:rsidP="003933EC">
      <w:pPr>
        <w:pStyle w:val="afc"/>
        <w:rPr>
          <w:b w:val="0"/>
          <w:color w:val="000000" w:themeColor="text1"/>
        </w:rPr>
      </w:pPr>
      <w:r w:rsidRPr="005C57D4">
        <w:rPr>
          <w:rFonts w:hint="eastAsia"/>
          <w:b w:val="0"/>
          <w:color w:val="000000" w:themeColor="text1"/>
        </w:rPr>
        <w:t>版权所有</w:t>
      </w:r>
      <w:r w:rsidRPr="005C57D4">
        <w:rPr>
          <w:b w:val="0"/>
          <w:color w:val="000000" w:themeColor="text1"/>
        </w:rPr>
        <w:t xml:space="preserve">  </w:t>
      </w:r>
      <w:r w:rsidRPr="005C57D4">
        <w:rPr>
          <w:rFonts w:hint="eastAsia"/>
          <w:b w:val="0"/>
          <w:color w:val="000000" w:themeColor="text1"/>
        </w:rPr>
        <w:t>侵权必究</w:t>
      </w:r>
    </w:p>
    <w:p w:rsidR="00937F51" w:rsidRPr="008D7B8D" w:rsidRDefault="005C57D4" w:rsidP="003933EC">
      <w:pPr>
        <w:pStyle w:val="afc"/>
        <w:rPr>
          <w:b w:val="0"/>
          <w:color w:val="000000" w:themeColor="text1"/>
        </w:rPr>
      </w:pPr>
      <w:r w:rsidRPr="005C57D4">
        <w:rPr>
          <w:b w:val="0"/>
          <w:color w:val="000000" w:themeColor="text1"/>
        </w:rPr>
        <w:t>All rights reserved</w:t>
      </w:r>
    </w:p>
    <w:p w:rsidR="00937F51" w:rsidRPr="008D7B8D" w:rsidRDefault="005C57D4" w:rsidP="003933EC">
      <w:pPr>
        <w:pStyle w:val="aff0"/>
        <w:widowControl/>
        <w:spacing w:line="240" w:lineRule="auto"/>
        <w:rPr>
          <w:color w:val="000000" w:themeColor="text1"/>
        </w:rPr>
      </w:pPr>
      <w:r w:rsidRPr="005C57D4">
        <w:rPr>
          <w:rFonts w:hint="eastAsia"/>
          <w:color w:val="000000" w:themeColor="text1"/>
        </w:rPr>
        <w:lastRenderedPageBreak/>
        <w:t>修订记录</w:t>
      </w:r>
      <w:r w:rsidRPr="005C57D4">
        <w:rPr>
          <w:color w:val="000000" w:themeColor="text1"/>
        </w:rPr>
        <w:t>Revision record</w:t>
      </w:r>
      <w:r w:rsidR="0092525D">
        <w:rPr>
          <w:rFonts w:hint="eastAsia"/>
          <w:color w:val="000000" w:themeColor="text1"/>
        </w:rPr>
        <w:t>·</w:t>
      </w:r>
    </w:p>
    <w:tbl>
      <w:tblPr>
        <w:tblW w:w="5000" w:type="pct"/>
        <w:jc w:val="center"/>
        <w:tblLayout w:type="fixed"/>
        <w:tblCellMar>
          <w:left w:w="57" w:type="dxa"/>
          <w:right w:w="57" w:type="dxa"/>
        </w:tblCellMar>
        <w:tblLook w:val="0000"/>
      </w:tblPr>
      <w:tblGrid>
        <w:gridCol w:w="1476"/>
        <w:gridCol w:w="1275"/>
        <w:gridCol w:w="3769"/>
        <w:gridCol w:w="1900"/>
      </w:tblGrid>
      <w:tr w:rsidR="00937F51" w:rsidRPr="008D7B8D" w:rsidTr="0092525D">
        <w:trPr>
          <w:cantSplit/>
          <w:jc w:val="center"/>
        </w:trPr>
        <w:tc>
          <w:tcPr>
            <w:tcW w:w="876"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b w:val="0"/>
                <w:color w:val="000000" w:themeColor="text1"/>
              </w:rPr>
            </w:pPr>
            <w:r w:rsidRPr="005C57D4">
              <w:rPr>
                <w:rFonts w:ascii="宋体" w:hint="eastAsia"/>
                <w:b w:val="0"/>
                <w:color w:val="000000" w:themeColor="text1"/>
              </w:rPr>
              <w:t>日期</w:t>
            </w:r>
          </w:p>
          <w:p w:rsidR="00937F51" w:rsidRPr="008D7B8D" w:rsidRDefault="005C57D4" w:rsidP="003933EC">
            <w:pPr>
              <w:pStyle w:val="aff1"/>
              <w:widowControl/>
              <w:rPr>
                <w:b w:val="0"/>
                <w:color w:val="000000" w:themeColor="text1"/>
              </w:rPr>
            </w:pPr>
            <w:r w:rsidRPr="005C57D4">
              <w:rPr>
                <w:b w:val="0"/>
                <w:color w:val="000000" w:themeColor="text1"/>
              </w:rPr>
              <w:t>Date</w:t>
            </w:r>
          </w:p>
        </w:tc>
        <w:tc>
          <w:tcPr>
            <w:tcW w:w="757"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b w:val="0"/>
                <w:color w:val="000000" w:themeColor="text1"/>
              </w:rPr>
            </w:pPr>
            <w:r w:rsidRPr="005C57D4">
              <w:rPr>
                <w:rFonts w:ascii="宋体" w:hint="eastAsia"/>
                <w:b w:val="0"/>
                <w:color w:val="000000" w:themeColor="text1"/>
              </w:rPr>
              <w:t>修订版本</w:t>
            </w:r>
            <w:r w:rsidRPr="005C57D4">
              <w:rPr>
                <w:b w:val="0"/>
                <w:color w:val="000000" w:themeColor="text1"/>
              </w:rPr>
              <w:t>Revision version</w:t>
            </w:r>
          </w:p>
        </w:tc>
        <w:tc>
          <w:tcPr>
            <w:tcW w:w="2238"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rFonts w:ascii="宋体"/>
                <w:b w:val="0"/>
                <w:color w:val="000000" w:themeColor="text1"/>
              </w:rPr>
            </w:pPr>
            <w:r w:rsidRPr="005C57D4">
              <w:rPr>
                <w:rFonts w:ascii="宋体" w:hint="eastAsia"/>
                <w:b w:val="0"/>
                <w:color w:val="000000" w:themeColor="text1"/>
              </w:rPr>
              <w:t xml:space="preserve">修改描述 </w:t>
            </w:r>
          </w:p>
          <w:p w:rsidR="00937F51" w:rsidRPr="008D7B8D" w:rsidRDefault="005C57D4" w:rsidP="003933EC">
            <w:pPr>
              <w:pStyle w:val="aff1"/>
              <w:widowControl/>
              <w:rPr>
                <w:b w:val="0"/>
                <w:color w:val="000000" w:themeColor="text1"/>
              </w:rPr>
            </w:pPr>
            <w:r w:rsidRPr="005C57D4">
              <w:rPr>
                <w:rFonts w:ascii="宋体"/>
                <w:b w:val="0"/>
                <w:color w:val="000000" w:themeColor="text1"/>
              </w:rPr>
              <w:t xml:space="preserve">change </w:t>
            </w:r>
            <w:r w:rsidRPr="005C57D4">
              <w:rPr>
                <w:b w:val="0"/>
                <w:color w:val="000000" w:themeColor="text1"/>
              </w:rPr>
              <w:t>Description</w:t>
            </w:r>
          </w:p>
        </w:tc>
        <w:tc>
          <w:tcPr>
            <w:tcW w:w="1128"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rFonts w:ascii="宋体"/>
                <w:b w:val="0"/>
                <w:color w:val="000000" w:themeColor="text1"/>
              </w:rPr>
            </w:pPr>
            <w:r w:rsidRPr="005C57D4">
              <w:rPr>
                <w:rFonts w:ascii="宋体" w:hint="eastAsia"/>
                <w:b w:val="0"/>
                <w:color w:val="000000" w:themeColor="text1"/>
              </w:rPr>
              <w:t>作者</w:t>
            </w:r>
          </w:p>
          <w:p w:rsidR="00937F51" w:rsidRPr="008D7B8D" w:rsidRDefault="005C57D4" w:rsidP="003933EC">
            <w:pPr>
              <w:pStyle w:val="aff1"/>
              <w:widowControl/>
              <w:rPr>
                <w:b w:val="0"/>
                <w:color w:val="000000" w:themeColor="text1"/>
              </w:rPr>
            </w:pPr>
            <w:r w:rsidRPr="005C57D4">
              <w:rPr>
                <w:b w:val="0"/>
                <w:color w:val="000000" w:themeColor="text1"/>
              </w:rPr>
              <w:t>Author</w:t>
            </w:r>
          </w:p>
        </w:tc>
      </w:tr>
      <w:tr w:rsidR="008D7B8D" w:rsidRPr="008D7B8D" w:rsidTr="0092525D">
        <w:trPr>
          <w:cantSplit/>
          <w:trHeight w:hRule="exact" w:val="341"/>
          <w:jc w:val="center"/>
        </w:trPr>
        <w:tc>
          <w:tcPr>
            <w:tcW w:w="876" w:type="pct"/>
            <w:tcBorders>
              <w:top w:val="single" w:sz="6" w:space="0" w:color="auto"/>
              <w:left w:val="single" w:sz="6" w:space="0" w:color="auto"/>
              <w:bottom w:val="single" w:sz="6" w:space="0" w:color="auto"/>
              <w:right w:val="single" w:sz="6" w:space="0" w:color="auto"/>
            </w:tcBorders>
          </w:tcPr>
          <w:p w:rsidR="008D7B8D" w:rsidRPr="008D7B8D" w:rsidRDefault="00B50BE8" w:rsidP="00334066">
            <w:pPr>
              <w:widowControl/>
              <w:jc w:val="center"/>
              <w:rPr>
                <w:color w:val="000000" w:themeColor="text1"/>
                <w:sz w:val="24"/>
                <w:lang w:val="it-IT"/>
              </w:rPr>
            </w:pPr>
            <w:r>
              <w:rPr>
                <w:color w:val="000000" w:themeColor="text1"/>
                <w:sz w:val="24"/>
                <w:lang w:val="it-IT"/>
              </w:rPr>
              <w:t>201</w:t>
            </w:r>
            <w:r w:rsidR="00334066">
              <w:rPr>
                <w:rFonts w:hint="eastAsia"/>
                <w:color w:val="000000" w:themeColor="text1"/>
                <w:sz w:val="24"/>
                <w:lang w:val="it-IT"/>
              </w:rPr>
              <w:t>6</w:t>
            </w:r>
            <w:r>
              <w:rPr>
                <w:color w:val="000000" w:themeColor="text1"/>
                <w:sz w:val="24"/>
                <w:lang w:val="it-IT"/>
              </w:rPr>
              <w:t>-</w:t>
            </w:r>
            <w:r w:rsidR="00334066">
              <w:rPr>
                <w:rFonts w:hint="eastAsia"/>
                <w:color w:val="000000" w:themeColor="text1"/>
                <w:sz w:val="24"/>
                <w:lang w:val="it-IT"/>
              </w:rPr>
              <w:t>05</w:t>
            </w:r>
            <w:r w:rsidR="008A0218">
              <w:rPr>
                <w:color w:val="000000" w:themeColor="text1"/>
                <w:sz w:val="24"/>
                <w:lang w:val="it-IT"/>
              </w:rPr>
              <w:t>-</w:t>
            </w:r>
            <w:r w:rsidR="00086E78">
              <w:rPr>
                <w:rFonts w:hint="eastAsia"/>
                <w:color w:val="000000" w:themeColor="text1"/>
                <w:sz w:val="24"/>
                <w:lang w:val="it-IT"/>
              </w:rPr>
              <w:t>1</w:t>
            </w:r>
            <w:r w:rsidR="00334066">
              <w:rPr>
                <w:rFonts w:hint="eastAsia"/>
                <w:color w:val="000000" w:themeColor="text1"/>
                <w:sz w:val="24"/>
                <w:lang w:val="it-IT"/>
              </w:rPr>
              <w:t>2</w:t>
            </w:r>
          </w:p>
        </w:tc>
        <w:tc>
          <w:tcPr>
            <w:tcW w:w="757" w:type="pct"/>
            <w:tcBorders>
              <w:top w:val="single" w:sz="6" w:space="0" w:color="auto"/>
              <w:left w:val="single" w:sz="6" w:space="0" w:color="auto"/>
              <w:bottom w:val="single" w:sz="6" w:space="0" w:color="auto"/>
              <w:right w:val="single" w:sz="6" w:space="0" w:color="auto"/>
            </w:tcBorders>
          </w:tcPr>
          <w:p w:rsidR="008D7B8D" w:rsidRPr="008D7B8D" w:rsidRDefault="008A0218" w:rsidP="00334066">
            <w:pPr>
              <w:widowControl/>
              <w:jc w:val="center"/>
              <w:rPr>
                <w:color w:val="000000" w:themeColor="text1"/>
                <w:sz w:val="24"/>
                <w:lang w:val="it-IT"/>
              </w:rPr>
            </w:pPr>
            <w:r>
              <w:rPr>
                <w:rFonts w:hint="eastAsia"/>
                <w:color w:val="000000" w:themeColor="text1"/>
                <w:sz w:val="24"/>
                <w:lang w:val="it-IT"/>
              </w:rPr>
              <w:t>V</w:t>
            </w:r>
            <w:r w:rsidR="00334066">
              <w:rPr>
                <w:rFonts w:hint="eastAsia"/>
                <w:color w:val="000000" w:themeColor="text1"/>
                <w:sz w:val="24"/>
                <w:lang w:val="it-IT"/>
              </w:rPr>
              <w:t>1.0</w:t>
            </w:r>
          </w:p>
        </w:tc>
        <w:tc>
          <w:tcPr>
            <w:tcW w:w="2238" w:type="pct"/>
            <w:tcBorders>
              <w:top w:val="single" w:sz="6" w:space="0" w:color="auto"/>
              <w:left w:val="single" w:sz="6" w:space="0" w:color="auto"/>
              <w:bottom w:val="single" w:sz="6" w:space="0" w:color="auto"/>
              <w:right w:val="single" w:sz="6" w:space="0" w:color="auto"/>
            </w:tcBorders>
          </w:tcPr>
          <w:p w:rsidR="008D7B8D" w:rsidRPr="008A0218" w:rsidRDefault="00D711BE" w:rsidP="003933EC">
            <w:pPr>
              <w:widowControl/>
              <w:jc w:val="center"/>
              <w:rPr>
                <w:color w:val="000000" w:themeColor="text1"/>
                <w:sz w:val="24"/>
              </w:rPr>
            </w:pPr>
            <w:r>
              <w:rPr>
                <w:rFonts w:hint="eastAsia"/>
                <w:color w:val="000000" w:themeColor="text1"/>
                <w:sz w:val="24"/>
              </w:rPr>
              <w:t>初稿</w:t>
            </w:r>
          </w:p>
        </w:tc>
        <w:tc>
          <w:tcPr>
            <w:tcW w:w="1128" w:type="pct"/>
            <w:tcBorders>
              <w:top w:val="single" w:sz="6" w:space="0" w:color="auto"/>
              <w:left w:val="single" w:sz="6" w:space="0" w:color="auto"/>
              <w:bottom w:val="single" w:sz="6" w:space="0" w:color="auto"/>
              <w:right w:val="single" w:sz="6" w:space="0" w:color="auto"/>
            </w:tcBorders>
          </w:tcPr>
          <w:p w:rsidR="008D7B8D" w:rsidRPr="008D7B8D" w:rsidRDefault="00D2389C" w:rsidP="003933EC">
            <w:pPr>
              <w:widowControl/>
              <w:jc w:val="center"/>
              <w:rPr>
                <w:color w:val="000000" w:themeColor="text1"/>
                <w:sz w:val="24"/>
                <w:lang w:val="it-IT"/>
              </w:rPr>
            </w:pPr>
            <w:r>
              <w:rPr>
                <w:rFonts w:hint="eastAsia"/>
                <w:color w:val="000000" w:themeColor="text1"/>
                <w:sz w:val="24"/>
                <w:lang w:val="it-IT"/>
              </w:rPr>
              <w:t>罗向龙</w:t>
            </w:r>
            <w:r>
              <w:rPr>
                <w:rFonts w:hint="eastAsia"/>
                <w:color w:val="000000" w:themeColor="text1"/>
                <w:sz w:val="24"/>
                <w:lang w:val="it-IT"/>
              </w:rPr>
              <w:t xml:space="preserve"> 201279</w:t>
            </w:r>
          </w:p>
        </w:tc>
      </w:tr>
      <w:tr w:rsidR="00CB6EFC" w:rsidRPr="008D7B8D" w:rsidTr="00FE193A">
        <w:trPr>
          <w:cantSplit/>
          <w:trHeight w:hRule="exact" w:val="554"/>
          <w:jc w:val="center"/>
        </w:trPr>
        <w:tc>
          <w:tcPr>
            <w:tcW w:w="876" w:type="pct"/>
            <w:tcBorders>
              <w:top w:val="single" w:sz="6" w:space="0" w:color="auto"/>
              <w:left w:val="single" w:sz="6" w:space="0" w:color="auto"/>
              <w:bottom w:val="single" w:sz="6" w:space="0" w:color="auto"/>
              <w:right w:val="single" w:sz="6" w:space="0" w:color="auto"/>
            </w:tcBorders>
          </w:tcPr>
          <w:p w:rsidR="00CB6EFC" w:rsidRDefault="00CB6EFC" w:rsidP="003933EC">
            <w:pPr>
              <w:widowControl/>
              <w:jc w:val="center"/>
              <w:rPr>
                <w:color w:val="000000" w:themeColor="text1"/>
                <w:sz w:val="24"/>
                <w:lang w:val="it-IT"/>
              </w:rPr>
            </w:pPr>
          </w:p>
        </w:tc>
        <w:tc>
          <w:tcPr>
            <w:tcW w:w="757" w:type="pct"/>
            <w:tcBorders>
              <w:top w:val="single" w:sz="6" w:space="0" w:color="auto"/>
              <w:left w:val="single" w:sz="6" w:space="0" w:color="auto"/>
              <w:bottom w:val="single" w:sz="6" w:space="0" w:color="auto"/>
              <w:right w:val="single" w:sz="6" w:space="0" w:color="auto"/>
            </w:tcBorders>
          </w:tcPr>
          <w:p w:rsidR="00CB6EFC" w:rsidRDefault="00CB6EFC" w:rsidP="003933EC">
            <w:pPr>
              <w:widowControl/>
              <w:jc w:val="center"/>
              <w:rPr>
                <w:color w:val="000000" w:themeColor="text1"/>
                <w:sz w:val="24"/>
                <w:lang w:val="it-IT"/>
              </w:rPr>
            </w:pPr>
          </w:p>
        </w:tc>
        <w:tc>
          <w:tcPr>
            <w:tcW w:w="2238" w:type="pct"/>
            <w:tcBorders>
              <w:top w:val="single" w:sz="6" w:space="0" w:color="auto"/>
              <w:left w:val="single" w:sz="6" w:space="0" w:color="auto"/>
              <w:bottom w:val="single" w:sz="6" w:space="0" w:color="auto"/>
              <w:right w:val="single" w:sz="6" w:space="0" w:color="auto"/>
            </w:tcBorders>
          </w:tcPr>
          <w:p w:rsidR="00CB6EFC" w:rsidRDefault="00CB6EFC" w:rsidP="003933EC">
            <w:pPr>
              <w:widowControl/>
              <w:jc w:val="center"/>
              <w:rPr>
                <w:color w:val="000000" w:themeColor="text1"/>
                <w:sz w:val="24"/>
              </w:rPr>
            </w:pPr>
          </w:p>
        </w:tc>
        <w:tc>
          <w:tcPr>
            <w:tcW w:w="1128" w:type="pct"/>
            <w:tcBorders>
              <w:top w:val="single" w:sz="6" w:space="0" w:color="auto"/>
              <w:left w:val="single" w:sz="6" w:space="0" w:color="auto"/>
              <w:bottom w:val="single" w:sz="6" w:space="0" w:color="auto"/>
              <w:right w:val="single" w:sz="6" w:space="0" w:color="auto"/>
            </w:tcBorders>
          </w:tcPr>
          <w:p w:rsidR="00CB6EFC" w:rsidRDefault="00CB6EFC" w:rsidP="003933EC">
            <w:pPr>
              <w:widowControl/>
              <w:jc w:val="center"/>
              <w:rPr>
                <w:color w:val="000000" w:themeColor="text1"/>
                <w:sz w:val="24"/>
                <w:lang w:val="it-IT"/>
              </w:rPr>
            </w:pPr>
          </w:p>
        </w:tc>
      </w:tr>
      <w:tr w:rsidR="00272E7C" w:rsidRPr="008D7B8D" w:rsidTr="000A5EE7">
        <w:trPr>
          <w:cantSplit/>
          <w:trHeight w:hRule="exact" w:val="693"/>
          <w:jc w:val="center"/>
        </w:trPr>
        <w:tc>
          <w:tcPr>
            <w:tcW w:w="876" w:type="pct"/>
            <w:tcBorders>
              <w:top w:val="single" w:sz="6" w:space="0" w:color="auto"/>
              <w:left w:val="single" w:sz="6" w:space="0" w:color="auto"/>
              <w:bottom w:val="single" w:sz="4" w:space="0" w:color="auto"/>
              <w:right w:val="single" w:sz="6" w:space="0" w:color="auto"/>
            </w:tcBorders>
          </w:tcPr>
          <w:p w:rsidR="00272E7C" w:rsidRDefault="00272E7C" w:rsidP="000A5EE7">
            <w:pPr>
              <w:widowControl/>
              <w:jc w:val="center"/>
              <w:rPr>
                <w:color w:val="000000" w:themeColor="text1"/>
                <w:sz w:val="24"/>
                <w:lang w:val="it-IT"/>
              </w:rPr>
            </w:pPr>
          </w:p>
        </w:tc>
        <w:tc>
          <w:tcPr>
            <w:tcW w:w="757" w:type="pct"/>
            <w:tcBorders>
              <w:top w:val="single" w:sz="6" w:space="0" w:color="auto"/>
              <w:left w:val="single" w:sz="6" w:space="0" w:color="auto"/>
              <w:bottom w:val="single" w:sz="4" w:space="0" w:color="auto"/>
              <w:right w:val="single" w:sz="6" w:space="0" w:color="auto"/>
            </w:tcBorders>
          </w:tcPr>
          <w:p w:rsidR="00272E7C" w:rsidRDefault="00272E7C" w:rsidP="000A5EE7">
            <w:pPr>
              <w:widowControl/>
              <w:jc w:val="center"/>
              <w:rPr>
                <w:color w:val="000000" w:themeColor="text1"/>
                <w:sz w:val="24"/>
                <w:lang w:val="it-IT"/>
              </w:rPr>
            </w:pPr>
          </w:p>
        </w:tc>
        <w:tc>
          <w:tcPr>
            <w:tcW w:w="2238" w:type="pct"/>
            <w:tcBorders>
              <w:top w:val="single" w:sz="6" w:space="0" w:color="auto"/>
              <w:left w:val="single" w:sz="6" w:space="0" w:color="auto"/>
              <w:bottom w:val="single" w:sz="4" w:space="0" w:color="auto"/>
              <w:right w:val="single" w:sz="6" w:space="0" w:color="auto"/>
            </w:tcBorders>
          </w:tcPr>
          <w:p w:rsidR="00272E7C" w:rsidRDefault="00272E7C" w:rsidP="003933EC">
            <w:pPr>
              <w:widowControl/>
              <w:jc w:val="center"/>
              <w:rPr>
                <w:color w:val="000000" w:themeColor="text1"/>
                <w:sz w:val="24"/>
              </w:rPr>
            </w:pPr>
          </w:p>
        </w:tc>
        <w:tc>
          <w:tcPr>
            <w:tcW w:w="1128" w:type="pct"/>
            <w:tcBorders>
              <w:top w:val="single" w:sz="6" w:space="0" w:color="auto"/>
              <w:left w:val="single" w:sz="6" w:space="0" w:color="auto"/>
              <w:bottom w:val="single" w:sz="4" w:space="0" w:color="auto"/>
              <w:right w:val="single" w:sz="6" w:space="0" w:color="auto"/>
            </w:tcBorders>
          </w:tcPr>
          <w:p w:rsidR="00272E7C" w:rsidRPr="000A5EE7" w:rsidRDefault="00272E7C" w:rsidP="003933EC">
            <w:pPr>
              <w:widowControl/>
              <w:jc w:val="center"/>
              <w:rPr>
                <w:color w:val="000000" w:themeColor="text1"/>
                <w:sz w:val="24"/>
              </w:rPr>
            </w:pPr>
          </w:p>
        </w:tc>
      </w:tr>
      <w:tr w:rsidR="000A5EE7" w:rsidRPr="008D7B8D" w:rsidTr="000A5EE7">
        <w:trPr>
          <w:cantSplit/>
          <w:trHeight w:hRule="exact" w:val="683"/>
          <w:jc w:val="center"/>
        </w:trPr>
        <w:tc>
          <w:tcPr>
            <w:tcW w:w="876" w:type="pct"/>
            <w:tcBorders>
              <w:top w:val="single" w:sz="4" w:space="0" w:color="auto"/>
              <w:left w:val="single" w:sz="6" w:space="0" w:color="auto"/>
              <w:bottom w:val="single" w:sz="4" w:space="0" w:color="auto"/>
              <w:right w:val="single" w:sz="6" w:space="0" w:color="auto"/>
            </w:tcBorders>
          </w:tcPr>
          <w:p w:rsidR="000A5EE7" w:rsidRDefault="000A5EE7" w:rsidP="000A5EE7">
            <w:pPr>
              <w:jc w:val="center"/>
              <w:rPr>
                <w:color w:val="000000" w:themeColor="text1"/>
                <w:sz w:val="24"/>
                <w:lang w:val="it-IT"/>
              </w:rPr>
            </w:pPr>
          </w:p>
        </w:tc>
        <w:tc>
          <w:tcPr>
            <w:tcW w:w="757" w:type="pct"/>
            <w:tcBorders>
              <w:top w:val="single" w:sz="4" w:space="0" w:color="auto"/>
              <w:left w:val="single" w:sz="6" w:space="0" w:color="auto"/>
              <w:bottom w:val="single" w:sz="4" w:space="0" w:color="auto"/>
              <w:right w:val="single" w:sz="6" w:space="0" w:color="auto"/>
            </w:tcBorders>
          </w:tcPr>
          <w:p w:rsidR="000A5EE7" w:rsidRDefault="000A5EE7" w:rsidP="000A5EE7">
            <w:pPr>
              <w:jc w:val="center"/>
              <w:rPr>
                <w:color w:val="000000" w:themeColor="text1"/>
                <w:sz w:val="24"/>
                <w:lang w:val="it-IT"/>
              </w:rPr>
            </w:pPr>
          </w:p>
        </w:tc>
        <w:tc>
          <w:tcPr>
            <w:tcW w:w="2238" w:type="pct"/>
            <w:tcBorders>
              <w:top w:val="single" w:sz="4" w:space="0" w:color="auto"/>
              <w:left w:val="single" w:sz="6" w:space="0" w:color="auto"/>
              <w:bottom w:val="single" w:sz="4" w:space="0" w:color="auto"/>
              <w:right w:val="single" w:sz="6" w:space="0" w:color="auto"/>
            </w:tcBorders>
          </w:tcPr>
          <w:p w:rsidR="000A5EE7" w:rsidRDefault="000A5EE7" w:rsidP="003933EC">
            <w:pPr>
              <w:jc w:val="center"/>
              <w:rPr>
                <w:color w:val="000000" w:themeColor="text1"/>
                <w:sz w:val="24"/>
              </w:rPr>
            </w:pPr>
          </w:p>
        </w:tc>
        <w:tc>
          <w:tcPr>
            <w:tcW w:w="1128" w:type="pct"/>
            <w:tcBorders>
              <w:top w:val="single" w:sz="4" w:space="0" w:color="auto"/>
              <w:left w:val="single" w:sz="6" w:space="0" w:color="auto"/>
              <w:bottom w:val="single" w:sz="4" w:space="0" w:color="auto"/>
              <w:right w:val="single" w:sz="6" w:space="0" w:color="auto"/>
            </w:tcBorders>
          </w:tcPr>
          <w:p w:rsidR="000A5EE7" w:rsidRDefault="000A5EE7" w:rsidP="003933EC">
            <w:pPr>
              <w:jc w:val="center"/>
              <w:rPr>
                <w:color w:val="000000" w:themeColor="text1"/>
                <w:sz w:val="24"/>
              </w:rPr>
            </w:pPr>
          </w:p>
        </w:tc>
      </w:tr>
      <w:tr w:rsidR="000A5EE7" w:rsidRPr="008D7B8D" w:rsidTr="000A5EE7">
        <w:trPr>
          <w:cantSplit/>
          <w:trHeight w:hRule="exact" w:val="720"/>
          <w:jc w:val="center"/>
        </w:trPr>
        <w:tc>
          <w:tcPr>
            <w:tcW w:w="876" w:type="pct"/>
            <w:tcBorders>
              <w:top w:val="single" w:sz="4" w:space="0" w:color="auto"/>
              <w:left w:val="single" w:sz="6" w:space="0" w:color="auto"/>
              <w:bottom w:val="single" w:sz="6" w:space="0" w:color="auto"/>
              <w:right w:val="single" w:sz="6" w:space="0" w:color="auto"/>
            </w:tcBorders>
          </w:tcPr>
          <w:p w:rsidR="000A5EE7" w:rsidRDefault="000A5EE7" w:rsidP="000A5EE7">
            <w:pPr>
              <w:jc w:val="center"/>
              <w:rPr>
                <w:color w:val="000000" w:themeColor="text1"/>
                <w:sz w:val="24"/>
                <w:lang w:val="it-IT"/>
              </w:rPr>
            </w:pPr>
          </w:p>
        </w:tc>
        <w:tc>
          <w:tcPr>
            <w:tcW w:w="757" w:type="pct"/>
            <w:tcBorders>
              <w:top w:val="single" w:sz="4" w:space="0" w:color="auto"/>
              <w:left w:val="single" w:sz="6" w:space="0" w:color="auto"/>
              <w:bottom w:val="single" w:sz="6" w:space="0" w:color="auto"/>
              <w:right w:val="single" w:sz="6" w:space="0" w:color="auto"/>
            </w:tcBorders>
          </w:tcPr>
          <w:p w:rsidR="000A5EE7" w:rsidRDefault="000A5EE7" w:rsidP="000A5EE7">
            <w:pPr>
              <w:jc w:val="center"/>
              <w:rPr>
                <w:color w:val="000000" w:themeColor="text1"/>
                <w:sz w:val="24"/>
                <w:lang w:val="it-IT"/>
              </w:rPr>
            </w:pPr>
          </w:p>
        </w:tc>
        <w:tc>
          <w:tcPr>
            <w:tcW w:w="2238" w:type="pct"/>
            <w:tcBorders>
              <w:top w:val="single" w:sz="4" w:space="0" w:color="auto"/>
              <w:left w:val="single" w:sz="6" w:space="0" w:color="auto"/>
              <w:bottom w:val="single" w:sz="6" w:space="0" w:color="auto"/>
              <w:right w:val="single" w:sz="6" w:space="0" w:color="auto"/>
            </w:tcBorders>
          </w:tcPr>
          <w:p w:rsidR="000A5EE7" w:rsidRDefault="000A5EE7" w:rsidP="003933EC">
            <w:pPr>
              <w:jc w:val="center"/>
              <w:rPr>
                <w:color w:val="000000" w:themeColor="text1"/>
                <w:sz w:val="24"/>
              </w:rPr>
            </w:pPr>
          </w:p>
        </w:tc>
        <w:tc>
          <w:tcPr>
            <w:tcW w:w="1128" w:type="pct"/>
            <w:tcBorders>
              <w:top w:val="single" w:sz="4" w:space="0" w:color="auto"/>
              <w:left w:val="single" w:sz="6" w:space="0" w:color="auto"/>
              <w:bottom w:val="single" w:sz="6" w:space="0" w:color="auto"/>
              <w:right w:val="single" w:sz="6" w:space="0" w:color="auto"/>
            </w:tcBorders>
          </w:tcPr>
          <w:p w:rsidR="000A5EE7" w:rsidRPr="000A5EE7" w:rsidRDefault="000A5EE7" w:rsidP="003933EC">
            <w:pPr>
              <w:jc w:val="center"/>
              <w:rPr>
                <w:color w:val="000000" w:themeColor="text1"/>
                <w:sz w:val="24"/>
              </w:rPr>
            </w:pPr>
          </w:p>
        </w:tc>
      </w:tr>
    </w:tbl>
    <w:p w:rsidR="00076895" w:rsidRDefault="00076895" w:rsidP="003933EC">
      <w:pPr>
        <w:pStyle w:val="aff3"/>
        <w:spacing w:line="240" w:lineRule="auto"/>
        <w:rPr>
          <w:color w:val="000000" w:themeColor="text1"/>
        </w:rPr>
      </w:pPr>
    </w:p>
    <w:p w:rsidR="00076895" w:rsidRDefault="00076895" w:rsidP="003933EC">
      <w:pPr>
        <w:widowControl/>
        <w:autoSpaceDE/>
        <w:autoSpaceDN/>
        <w:adjustRightInd/>
        <w:rPr>
          <w:color w:val="000000" w:themeColor="text1"/>
          <w:sz w:val="21"/>
          <w:szCs w:val="21"/>
        </w:rPr>
      </w:pPr>
      <w:r>
        <w:rPr>
          <w:color w:val="000000" w:themeColor="text1"/>
        </w:rPr>
        <w:br w:type="page"/>
      </w:r>
    </w:p>
    <w:p w:rsidR="00810101" w:rsidRDefault="00455933">
      <w:pPr>
        <w:pStyle w:val="11"/>
        <w:tabs>
          <w:tab w:val="left" w:pos="453"/>
          <w:tab w:val="right" w:leader="dot" w:pos="8296"/>
        </w:tabs>
        <w:rPr>
          <w:rFonts w:asciiTheme="minorHAnsi" w:eastAsiaTheme="minorEastAsia" w:hAnsiTheme="minorHAnsi" w:cstheme="minorBidi"/>
          <w:noProof/>
          <w:kern w:val="2"/>
          <w:szCs w:val="22"/>
        </w:rPr>
      </w:pPr>
      <w:r w:rsidRPr="00455933">
        <w:rPr>
          <w:color w:val="000000" w:themeColor="text1"/>
        </w:rPr>
        <w:lastRenderedPageBreak/>
        <w:fldChar w:fldCharType="begin"/>
      </w:r>
      <w:r w:rsidR="00076895">
        <w:rPr>
          <w:color w:val="000000" w:themeColor="text1"/>
        </w:rPr>
        <w:instrText xml:space="preserve"> TOC \o "1-3" \h \z \u </w:instrText>
      </w:r>
      <w:r w:rsidRPr="00455933">
        <w:rPr>
          <w:color w:val="000000" w:themeColor="text1"/>
        </w:rPr>
        <w:fldChar w:fldCharType="separate"/>
      </w:r>
      <w:hyperlink w:anchor="_Toc340741479" w:history="1">
        <w:r w:rsidR="00810101" w:rsidRPr="007C1BCD">
          <w:rPr>
            <w:rStyle w:val="aff6"/>
            <w:noProof/>
          </w:rPr>
          <w:t>1</w:t>
        </w:r>
        <w:r w:rsidR="00810101">
          <w:rPr>
            <w:rFonts w:asciiTheme="minorHAnsi" w:eastAsiaTheme="minorEastAsia" w:hAnsiTheme="minorHAnsi" w:cstheme="minorBidi"/>
            <w:noProof/>
            <w:kern w:val="2"/>
            <w:szCs w:val="22"/>
          </w:rPr>
          <w:tab/>
        </w:r>
        <w:r w:rsidR="00810101" w:rsidRPr="007C1BCD">
          <w:rPr>
            <w:rStyle w:val="aff6"/>
            <w:rFonts w:hint="eastAsia"/>
            <w:noProof/>
          </w:rPr>
          <w:t>概述</w:t>
        </w:r>
        <w:r w:rsidR="00810101">
          <w:rPr>
            <w:noProof/>
            <w:webHidden/>
          </w:rPr>
          <w:tab/>
        </w:r>
        <w:r>
          <w:rPr>
            <w:noProof/>
            <w:webHidden/>
          </w:rPr>
          <w:fldChar w:fldCharType="begin"/>
        </w:r>
        <w:r w:rsidR="00810101">
          <w:rPr>
            <w:noProof/>
            <w:webHidden/>
          </w:rPr>
          <w:instrText xml:space="preserve"> PAGEREF _Toc340741479 \h </w:instrText>
        </w:r>
        <w:r>
          <w:rPr>
            <w:noProof/>
            <w:webHidden/>
          </w:rPr>
        </w:r>
        <w:r>
          <w:rPr>
            <w:noProof/>
            <w:webHidden/>
          </w:rPr>
          <w:fldChar w:fldCharType="separate"/>
        </w:r>
        <w:r w:rsidR="00350ABC">
          <w:rPr>
            <w:noProof/>
            <w:webHidden/>
          </w:rPr>
          <w:t>4</w:t>
        </w:r>
        <w:r>
          <w:rPr>
            <w:noProof/>
            <w:webHidden/>
          </w:rPr>
          <w:fldChar w:fldCharType="end"/>
        </w:r>
      </w:hyperlink>
    </w:p>
    <w:p w:rsidR="00810101" w:rsidRDefault="00455933">
      <w:pPr>
        <w:pStyle w:val="11"/>
        <w:tabs>
          <w:tab w:val="left" w:pos="453"/>
          <w:tab w:val="right" w:leader="dot" w:pos="8296"/>
        </w:tabs>
        <w:rPr>
          <w:rFonts w:asciiTheme="minorHAnsi" w:eastAsiaTheme="minorEastAsia" w:hAnsiTheme="minorHAnsi" w:cstheme="minorBidi"/>
          <w:noProof/>
          <w:kern w:val="2"/>
          <w:szCs w:val="22"/>
        </w:rPr>
      </w:pPr>
      <w:hyperlink w:anchor="_Toc340741480" w:history="1">
        <w:r w:rsidR="00810101" w:rsidRPr="007C1BCD">
          <w:rPr>
            <w:rStyle w:val="aff6"/>
            <w:noProof/>
          </w:rPr>
          <w:t>2</w:t>
        </w:r>
        <w:r w:rsidR="00810101">
          <w:rPr>
            <w:rFonts w:asciiTheme="minorHAnsi" w:eastAsiaTheme="minorEastAsia" w:hAnsiTheme="minorHAnsi" w:cstheme="minorBidi"/>
            <w:noProof/>
            <w:kern w:val="2"/>
            <w:szCs w:val="22"/>
          </w:rPr>
          <w:tab/>
        </w:r>
        <w:r w:rsidR="00810101" w:rsidRPr="007C1BCD">
          <w:rPr>
            <w:rStyle w:val="aff6"/>
            <w:rFonts w:hint="eastAsia"/>
            <w:noProof/>
          </w:rPr>
          <w:t>部署</w:t>
        </w:r>
        <w:r w:rsidR="00810101">
          <w:rPr>
            <w:noProof/>
            <w:webHidden/>
          </w:rPr>
          <w:tab/>
        </w:r>
        <w:r>
          <w:rPr>
            <w:noProof/>
            <w:webHidden/>
          </w:rPr>
          <w:fldChar w:fldCharType="begin"/>
        </w:r>
        <w:r w:rsidR="00810101">
          <w:rPr>
            <w:noProof/>
            <w:webHidden/>
          </w:rPr>
          <w:instrText xml:space="preserve"> PAGEREF _Toc340741480 \h </w:instrText>
        </w:r>
        <w:r>
          <w:rPr>
            <w:noProof/>
            <w:webHidden/>
          </w:rPr>
        </w:r>
        <w:r>
          <w:rPr>
            <w:noProof/>
            <w:webHidden/>
          </w:rPr>
          <w:fldChar w:fldCharType="separate"/>
        </w:r>
        <w:r w:rsidR="00350ABC">
          <w:rPr>
            <w:noProof/>
            <w:webHidden/>
          </w:rPr>
          <w:t>4</w:t>
        </w:r>
        <w:r>
          <w:rPr>
            <w:noProof/>
            <w:webHidden/>
          </w:rPr>
          <w:fldChar w:fldCharType="end"/>
        </w:r>
      </w:hyperlink>
    </w:p>
    <w:p w:rsidR="00810101" w:rsidRDefault="00455933">
      <w:pPr>
        <w:pStyle w:val="21"/>
        <w:tabs>
          <w:tab w:val="left" w:pos="794"/>
          <w:tab w:val="right" w:leader="dot" w:pos="8296"/>
        </w:tabs>
        <w:rPr>
          <w:rFonts w:asciiTheme="minorHAnsi" w:eastAsiaTheme="minorEastAsia" w:hAnsiTheme="minorHAnsi" w:cstheme="minorBidi"/>
          <w:noProof/>
          <w:kern w:val="2"/>
          <w:szCs w:val="22"/>
        </w:rPr>
      </w:pPr>
      <w:hyperlink w:anchor="_Toc340741481" w:history="1">
        <w:r w:rsidR="00810101" w:rsidRPr="007C1BCD">
          <w:rPr>
            <w:rStyle w:val="aff6"/>
            <w:noProof/>
          </w:rPr>
          <w:t>2.1</w:t>
        </w:r>
        <w:r w:rsidR="00810101">
          <w:rPr>
            <w:rFonts w:asciiTheme="minorHAnsi" w:eastAsiaTheme="minorEastAsia" w:hAnsiTheme="minorHAnsi" w:cstheme="minorBidi"/>
            <w:noProof/>
            <w:kern w:val="2"/>
            <w:szCs w:val="22"/>
          </w:rPr>
          <w:tab/>
        </w:r>
        <w:r w:rsidR="00810101" w:rsidRPr="007C1BCD">
          <w:rPr>
            <w:rStyle w:val="aff6"/>
            <w:rFonts w:hint="eastAsia"/>
            <w:noProof/>
          </w:rPr>
          <w:t>前置条件</w:t>
        </w:r>
        <w:r w:rsidR="00810101">
          <w:rPr>
            <w:noProof/>
            <w:webHidden/>
          </w:rPr>
          <w:tab/>
        </w:r>
        <w:r>
          <w:rPr>
            <w:noProof/>
            <w:webHidden/>
          </w:rPr>
          <w:fldChar w:fldCharType="begin"/>
        </w:r>
        <w:r w:rsidR="00810101">
          <w:rPr>
            <w:noProof/>
            <w:webHidden/>
          </w:rPr>
          <w:instrText xml:space="preserve"> PAGEREF _Toc340741481 \h </w:instrText>
        </w:r>
        <w:r>
          <w:rPr>
            <w:noProof/>
            <w:webHidden/>
          </w:rPr>
        </w:r>
        <w:r>
          <w:rPr>
            <w:noProof/>
            <w:webHidden/>
          </w:rPr>
          <w:fldChar w:fldCharType="separate"/>
        </w:r>
        <w:r w:rsidR="00350ABC">
          <w:rPr>
            <w:noProof/>
            <w:webHidden/>
          </w:rPr>
          <w:t>4</w:t>
        </w:r>
        <w:r>
          <w:rPr>
            <w:noProof/>
            <w:webHidden/>
          </w:rPr>
          <w:fldChar w:fldCharType="end"/>
        </w:r>
      </w:hyperlink>
    </w:p>
    <w:p w:rsidR="00810101" w:rsidRDefault="00455933">
      <w:pPr>
        <w:pStyle w:val="21"/>
        <w:tabs>
          <w:tab w:val="left" w:pos="794"/>
          <w:tab w:val="right" w:leader="dot" w:pos="8296"/>
        </w:tabs>
        <w:rPr>
          <w:rFonts w:asciiTheme="minorHAnsi" w:eastAsiaTheme="minorEastAsia" w:hAnsiTheme="minorHAnsi" w:cstheme="minorBidi"/>
          <w:noProof/>
          <w:kern w:val="2"/>
          <w:szCs w:val="22"/>
        </w:rPr>
      </w:pPr>
      <w:hyperlink w:anchor="_Toc340741482" w:history="1">
        <w:r w:rsidR="00810101" w:rsidRPr="007C1BCD">
          <w:rPr>
            <w:rStyle w:val="aff6"/>
            <w:noProof/>
          </w:rPr>
          <w:t>2.2</w:t>
        </w:r>
        <w:r w:rsidR="00810101">
          <w:rPr>
            <w:rFonts w:asciiTheme="minorHAnsi" w:eastAsiaTheme="minorEastAsia" w:hAnsiTheme="minorHAnsi" w:cstheme="minorBidi"/>
            <w:noProof/>
            <w:kern w:val="2"/>
            <w:szCs w:val="22"/>
          </w:rPr>
          <w:tab/>
        </w:r>
        <w:r w:rsidR="00810101" w:rsidRPr="007C1BCD">
          <w:rPr>
            <w:rStyle w:val="aff6"/>
            <w:rFonts w:hint="eastAsia"/>
            <w:noProof/>
          </w:rPr>
          <w:t>部署步骤</w:t>
        </w:r>
        <w:r w:rsidR="00810101">
          <w:rPr>
            <w:noProof/>
            <w:webHidden/>
          </w:rPr>
          <w:tab/>
        </w:r>
        <w:r>
          <w:rPr>
            <w:noProof/>
            <w:webHidden/>
          </w:rPr>
          <w:fldChar w:fldCharType="begin"/>
        </w:r>
        <w:r w:rsidR="00810101">
          <w:rPr>
            <w:noProof/>
            <w:webHidden/>
          </w:rPr>
          <w:instrText xml:space="preserve"> PAGEREF _Toc340741482 \h </w:instrText>
        </w:r>
        <w:r>
          <w:rPr>
            <w:noProof/>
            <w:webHidden/>
          </w:rPr>
        </w:r>
        <w:r>
          <w:rPr>
            <w:noProof/>
            <w:webHidden/>
          </w:rPr>
          <w:fldChar w:fldCharType="separate"/>
        </w:r>
        <w:r w:rsidR="00350ABC">
          <w:rPr>
            <w:noProof/>
            <w:webHidden/>
          </w:rPr>
          <w:t>4</w:t>
        </w:r>
        <w:r>
          <w:rPr>
            <w:noProof/>
            <w:webHidden/>
          </w:rPr>
          <w:fldChar w:fldCharType="end"/>
        </w:r>
      </w:hyperlink>
    </w:p>
    <w:p w:rsidR="00810101" w:rsidRDefault="00455933">
      <w:pPr>
        <w:pStyle w:val="11"/>
        <w:tabs>
          <w:tab w:val="left" w:pos="453"/>
          <w:tab w:val="right" w:leader="dot" w:pos="8296"/>
        </w:tabs>
        <w:rPr>
          <w:rFonts w:asciiTheme="minorHAnsi" w:eastAsiaTheme="minorEastAsia" w:hAnsiTheme="minorHAnsi" w:cstheme="minorBidi"/>
          <w:noProof/>
          <w:kern w:val="2"/>
          <w:szCs w:val="22"/>
        </w:rPr>
      </w:pPr>
      <w:hyperlink w:anchor="_Toc340741483" w:history="1">
        <w:r w:rsidR="00810101" w:rsidRPr="007C1BCD">
          <w:rPr>
            <w:rStyle w:val="aff6"/>
            <w:noProof/>
          </w:rPr>
          <w:t>3</w:t>
        </w:r>
        <w:r w:rsidR="00810101">
          <w:rPr>
            <w:rFonts w:asciiTheme="minorHAnsi" w:eastAsiaTheme="minorEastAsia" w:hAnsiTheme="minorHAnsi" w:cstheme="minorBidi"/>
            <w:noProof/>
            <w:kern w:val="2"/>
            <w:szCs w:val="22"/>
          </w:rPr>
          <w:tab/>
        </w:r>
        <w:r w:rsidR="00810101" w:rsidRPr="007C1BCD">
          <w:rPr>
            <w:rStyle w:val="aff6"/>
            <w:rFonts w:hint="eastAsia"/>
            <w:noProof/>
          </w:rPr>
          <w:t>配置</w:t>
        </w:r>
        <w:r w:rsidR="00810101">
          <w:rPr>
            <w:noProof/>
            <w:webHidden/>
          </w:rPr>
          <w:tab/>
        </w:r>
        <w:r>
          <w:rPr>
            <w:noProof/>
            <w:webHidden/>
          </w:rPr>
          <w:fldChar w:fldCharType="begin"/>
        </w:r>
        <w:r w:rsidR="00810101">
          <w:rPr>
            <w:noProof/>
            <w:webHidden/>
          </w:rPr>
          <w:instrText xml:space="preserve"> PAGEREF _Toc340741483 \h </w:instrText>
        </w:r>
        <w:r>
          <w:rPr>
            <w:noProof/>
            <w:webHidden/>
          </w:rPr>
        </w:r>
        <w:r>
          <w:rPr>
            <w:noProof/>
            <w:webHidden/>
          </w:rPr>
          <w:fldChar w:fldCharType="separate"/>
        </w:r>
        <w:r w:rsidR="00350ABC">
          <w:rPr>
            <w:noProof/>
            <w:webHidden/>
          </w:rPr>
          <w:t>4</w:t>
        </w:r>
        <w:r>
          <w:rPr>
            <w:noProof/>
            <w:webHidden/>
          </w:rPr>
          <w:fldChar w:fldCharType="end"/>
        </w:r>
      </w:hyperlink>
    </w:p>
    <w:p w:rsidR="00810101" w:rsidRDefault="00455933">
      <w:pPr>
        <w:pStyle w:val="21"/>
        <w:tabs>
          <w:tab w:val="left" w:pos="794"/>
          <w:tab w:val="right" w:leader="dot" w:pos="8296"/>
        </w:tabs>
        <w:rPr>
          <w:rFonts w:asciiTheme="minorHAnsi" w:eastAsiaTheme="minorEastAsia" w:hAnsiTheme="minorHAnsi" w:cstheme="minorBidi"/>
          <w:noProof/>
          <w:kern w:val="2"/>
          <w:szCs w:val="22"/>
        </w:rPr>
      </w:pPr>
      <w:hyperlink w:anchor="_Toc340741484" w:history="1">
        <w:r w:rsidR="00810101" w:rsidRPr="007C1BCD">
          <w:rPr>
            <w:rStyle w:val="aff6"/>
            <w:noProof/>
          </w:rPr>
          <w:t>3.1</w:t>
        </w:r>
        <w:r w:rsidR="00810101">
          <w:rPr>
            <w:rFonts w:asciiTheme="minorHAnsi" w:eastAsiaTheme="minorEastAsia" w:hAnsiTheme="minorHAnsi" w:cstheme="minorBidi"/>
            <w:noProof/>
            <w:kern w:val="2"/>
            <w:szCs w:val="22"/>
          </w:rPr>
          <w:tab/>
        </w:r>
        <w:r w:rsidR="00810101" w:rsidRPr="007C1BCD">
          <w:rPr>
            <w:rStyle w:val="aff6"/>
            <w:rFonts w:hint="eastAsia"/>
            <w:noProof/>
          </w:rPr>
          <w:t>环境配置</w:t>
        </w:r>
        <w:r w:rsidR="00810101">
          <w:rPr>
            <w:noProof/>
            <w:webHidden/>
          </w:rPr>
          <w:tab/>
        </w:r>
        <w:r>
          <w:rPr>
            <w:noProof/>
            <w:webHidden/>
          </w:rPr>
          <w:fldChar w:fldCharType="begin"/>
        </w:r>
        <w:r w:rsidR="00810101">
          <w:rPr>
            <w:noProof/>
            <w:webHidden/>
          </w:rPr>
          <w:instrText xml:space="preserve"> PAGEREF _Toc340741484 \h </w:instrText>
        </w:r>
        <w:r>
          <w:rPr>
            <w:noProof/>
            <w:webHidden/>
          </w:rPr>
        </w:r>
        <w:r>
          <w:rPr>
            <w:noProof/>
            <w:webHidden/>
          </w:rPr>
          <w:fldChar w:fldCharType="separate"/>
        </w:r>
        <w:r w:rsidR="00350ABC">
          <w:rPr>
            <w:noProof/>
            <w:webHidden/>
          </w:rPr>
          <w:t>4</w:t>
        </w:r>
        <w:r>
          <w:rPr>
            <w:noProof/>
            <w:webHidden/>
          </w:rPr>
          <w:fldChar w:fldCharType="end"/>
        </w:r>
      </w:hyperlink>
    </w:p>
    <w:p w:rsidR="00810101" w:rsidRDefault="00455933">
      <w:pPr>
        <w:pStyle w:val="21"/>
        <w:tabs>
          <w:tab w:val="left" w:pos="794"/>
          <w:tab w:val="right" w:leader="dot" w:pos="8296"/>
        </w:tabs>
        <w:rPr>
          <w:rFonts w:asciiTheme="minorHAnsi" w:eastAsiaTheme="minorEastAsia" w:hAnsiTheme="minorHAnsi" w:cstheme="minorBidi"/>
          <w:noProof/>
          <w:kern w:val="2"/>
          <w:szCs w:val="22"/>
        </w:rPr>
      </w:pPr>
      <w:hyperlink w:anchor="_Toc340741485" w:history="1">
        <w:r w:rsidR="00810101" w:rsidRPr="007C1BCD">
          <w:rPr>
            <w:rStyle w:val="aff6"/>
            <w:noProof/>
          </w:rPr>
          <w:t>3.2</w:t>
        </w:r>
        <w:r w:rsidR="00810101">
          <w:rPr>
            <w:rFonts w:asciiTheme="minorHAnsi" w:eastAsiaTheme="minorEastAsia" w:hAnsiTheme="minorHAnsi" w:cstheme="minorBidi"/>
            <w:noProof/>
            <w:kern w:val="2"/>
            <w:szCs w:val="22"/>
          </w:rPr>
          <w:tab/>
        </w:r>
        <w:r w:rsidR="00810101" w:rsidRPr="007C1BCD">
          <w:rPr>
            <w:rStyle w:val="aff6"/>
            <w:rFonts w:hint="eastAsia"/>
            <w:noProof/>
          </w:rPr>
          <w:t>业务配置</w:t>
        </w:r>
        <w:r w:rsidR="00810101">
          <w:rPr>
            <w:noProof/>
            <w:webHidden/>
          </w:rPr>
          <w:tab/>
        </w:r>
        <w:r>
          <w:rPr>
            <w:noProof/>
            <w:webHidden/>
          </w:rPr>
          <w:fldChar w:fldCharType="begin"/>
        </w:r>
        <w:r w:rsidR="00810101">
          <w:rPr>
            <w:noProof/>
            <w:webHidden/>
          </w:rPr>
          <w:instrText xml:space="preserve"> PAGEREF _Toc340741485 \h </w:instrText>
        </w:r>
        <w:r>
          <w:rPr>
            <w:noProof/>
            <w:webHidden/>
          </w:rPr>
        </w:r>
        <w:r>
          <w:rPr>
            <w:noProof/>
            <w:webHidden/>
          </w:rPr>
          <w:fldChar w:fldCharType="separate"/>
        </w:r>
        <w:r w:rsidR="00350ABC">
          <w:rPr>
            <w:noProof/>
            <w:webHidden/>
          </w:rPr>
          <w:t>7</w:t>
        </w:r>
        <w:r>
          <w:rPr>
            <w:noProof/>
            <w:webHidden/>
          </w:rPr>
          <w:fldChar w:fldCharType="end"/>
        </w:r>
      </w:hyperlink>
    </w:p>
    <w:p w:rsidR="00810101" w:rsidRDefault="00455933">
      <w:pPr>
        <w:pStyle w:val="30"/>
        <w:tabs>
          <w:tab w:val="left" w:pos="1134"/>
          <w:tab w:val="right" w:leader="dot" w:pos="8296"/>
        </w:tabs>
        <w:rPr>
          <w:rFonts w:asciiTheme="minorHAnsi" w:eastAsiaTheme="minorEastAsia" w:hAnsiTheme="minorHAnsi" w:cstheme="minorBidi"/>
          <w:noProof/>
          <w:kern w:val="2"/>
          <w:szCs w:val="22"/>
        </w:rPr>
      </w:pPr>
      <w:hyperlink w:anchor="_Toc340741486" w:history="1">
        <w:r w:rsidR="00810101" w:rsidRPr="007C1BCD">
          <w:rPr>
            <w:rStyle w:val="aff6"/>
            <w:noProof/>
          </w:rPr>
          <w:t>3.2.1</w:t>
        </w:r>
        <w:r w:rsidR="00810101">
          <w:rPr>
            <w:rFonts w:asciiTheme="minorHAnsi" w:eastAsiaTheme="minorEastAsia" w:hAnsiTheme="minorHAnsi" w:cstheme="minorBidi"/>
            <w:noProof/>
            <w:kern w:val="2"/>
            <w:szCs w:val="22"/>
          </w:rPr>
          <w:tab/>
        </w:r>
        <w:r w:rsidR="00810101" w:rsidRPr="007C1BCD">
          <w:rPr>
            <w:rStyle w:val="aff6"/>
            <w:rFonts w:hint="eastAsia"/>
            <w:noProof/>
          </w:rPr>
          <w:t>数据库类推送任务</w:t>
        </w:r>
        <w:r w:rsidR="00810101">
          <w:rPr>
            <w:noProof/>
            <w:webHidden/>
          </w:rPr>
          <w:tab/>
        </w:r>
        <w:r>
          <w:rPr>
            <w:noProof/>
            <w:webHidden/>
          </w:rPr>
          <w:fldChar w:fldCharType="begin"/>
        </w:r>
        <w:r w:rsidR="00810101">
          <w:rPr>
            <w:noProof/>
            <w:webHidden/>
          </w:rPr>
          <w:instrText xml:space="preserve"> PAGEREF _Toc340741486 \h </w:instrText>
        </w:r>
        <w:r>
          <w:rPr>
            <w:noProof/>
            <w:webHidden/>
          </w:rPr>
        </w:r>
        <w:r>
          <w:rPr>
            <w:noProof/>
            <w:webHidden/>
          </w:rPr>
          <w:fldChar w:fldCharType="separate"/>
        </w:r>
        <w:r w:rsidR="00350ABC">
          <w:rPr>
            <w:noProof/>
            <w:webHidden/>
          </w:rPr>
          <w:t>7</w:t>
        </w:r>
        <w:r>
          <w:rPr>
            <w:noProof/>
            <w:webHidden/>
          </w:rPr>
          <w:fldChar w:fldCharType="end"/>
        </w:r>
      </w:hyperlink>
    </w:p>
    <w:p w:rsidR="00810101" w:rsidRDefault="00455933">
      <w:pPr>
        <w:pStyle w:val="30"/>
        <w:tabs>
          <w:tab w:val="left" w:pos="1134"/>
          <w:tab w:val="right" w:leader="dot" w:pos="8296"/>
        </w:tabs>
        <w:rPr>
          <w:rFonts w:asciiTheme="minorHAnsi" w:eastAsiaTheme="minorEastAsia" w:hAnsiTheme="minorHAnsi" w:cstheme="minorBidi"/>
          <w:noProof/>
          <w:kern w:val="2"/>
          <w:szCs w:val="22"/>
        </w:rPr>
      </w:pPr>
      <w:hyperlink w:anchor="_Toc340741487" w:history="1">
        <w:r w:rsidR="00810101" w:rsidRPr="007C1BCD">
          <w:rPr>
            <w:rStyle w:val="aff6"/>
            <w:noProof/>
          </w:rPr>
          <w:t>3.2.2</w:t>
        </w:r>
        <w:r w:rsidR="00810101">
          <w:rPr>
            <w:rFonts w:asciiTheme="minorHAnsi" w:eastAsiaTheme="minorEastAsia" w:hAnsiTheme="minorHAnsi" w:cstheme="minorBidi"/>
            <w:noProof/>
            <w:kern w:val="2"/>
            <w:szCs w:val="22"/>
          </w:rPr>
          <w:tab/>
        </w:r>
        <w:r w:rsidR="00810101" w:rsidRPr="007C1BCD">
          <w:rPr>
            <w:rStyle w:val="aff6"/>
            <w:rFonts w:hint="eastAsia"/>
            <w:noProof/>
          </w:rPr>
          <w:t>文件类推送任务</w:t>
        </w:r>
        <w:r w:rsidR="00810101">
          <w:rPr>
            <w:noProof/>
            <w:webHidden/>
          </w:rPr>
          <w:tab/>
        </w:r>
        <w:r>
          <w:rPr>
            <w:noProof/>
            <w:webHidden/>
          </w:rPr>
          <w:fldChar w:fldCharType="begin"/>
        </w:r>
        <w:r w:rsidR="00810101">
          <w:rPr>
            <w:noProof/>
            <w:webHidden/>
          </w:rPr>
          <w:instrText xml:space="preserve"> PAGEREF _Toc340741487 \h </w:instrText>
        </w:r>
        <w:r>
          <w:rPr>
            <w:noProof/>
            <w:webHidden/>
          </w:rPr>
        </w:r>
        <w:r>
          <w:rPr>
            <w:noProof/>
            <w:webHidden/>
          </w:rPr>
          <w:fldChar w:fldCharType="separate"/>
        </w:r>
        <w:r w:rsidR="00350ABC">
          <w:rPr>
            <w:noProof/>
            <w:webHidden/>
          </w:rPr>
          <w:t>9</w:t>
        </w:r>
        <w:r>
          <w:rPr>
            <w:noProof/>
            <w:webHidden/>
          </w:rPr>
          <w:fldChar w:fldCharType="end"/>
        </w:r>
      </w:hyperlink>
    </w:p>
    <w:p w:rsidR="00810101" w:rsidRDefault="00455933">
      <w:pPr>
        <w:pStyle w:val="30"/>
        <w:tabs>
          <w:tab w:val="left" w:pos="1134"/>
          <w:tab w:val="right" w:leader="dot" w:pos="8296"/>
        </w:tabs>
        <w:rPr>
          <w:rFonts w:asciiTheme="minorHAnsi" w:eastAsiaTheme="minorEastAsia" w:hAnsiTheme="minorHAnsi" w:cstheme="minorBidi"/>
          <w:noProof/>
          <w:kern w:val="2"/>
          <w:szCs w:val="22"/>
        </w:rPr>
      </w:pPr>
      <w:hyperlink w:anchor="_Toc340741488" w:history="1">
        <w:r w:rsidR="00810101" w:rsidRPr="007C1BCD">
          <w:rPr>
            <w:rStyle w:val="aff6"/>
            <w:noProof/>
          </w:rPr>
          <w:t>3.2.3</w:t>
        </w:r>
        <w:r w:rsidR="00810101">
          <w:rPr>
            <w:rFonts w:asciiTheme="minorHAnsi" w:eastAsiaTheme="minorEastAsia" w:hAnsiTheme="minorHAnsi" w:cstheme="minorBidi"/>
            <w:noProof/>
            <w:kern w:val="2"/>
            <w:szCs w:val="22"/>
          </w:rPr>
          <w:tab/>
        </w:r>
        <w:r w:rsidR="00810101" w:rsidRPr="007C1BCD">
          <w:rPr>
            <w:rStyle w:val="aff6"/>
            <w:rFonts w:hint="eastAsia"/>
            <w:noProof/>
          </w:rPr>
          <w:t>目标文件格式配置</w:t>
        </w:r>
        <w:r w:rsidR="00810101">
          <w:rPr>
            <w:noProof/>
            <w:webHidden/>
          </w:rPr>
          <w:tab/>
        </w:r>
        <w:r>
          <w:rPr>
            <w:noProof/>
            <w:webHidden/>
          </w:rPr>
          <w:fldChar w:fldCharType="begin"/>
        </w:r>
        <w:r w:rsidR="00810101">
          <w:rPr>
            <w:noProof/>
            <w:webHidden/>
          </w:rPr>
          <w:instrText xml:space="preserve"> PAGEREF _Toc340741488 \h </w:instrText>
        </w:r>
        <w:r>
          <w:rPr>
            <w:noProof/>
            <w:webHidden/>
          </w:rPr>
        </w:r>
        <w:r>
          <w:rPr>
            <w:noProof/>
            <w:webHidden/>
          </w:rPr>
          <w:fldChar w:fldCharType="separate"/>
        </w:r>
        <w:r w:rsidR="00350ABC">
          <w:rPr>
            <w:noProof/>
            <w:webHidden/>
          </w:rPr>
          <w:t>14</w:t>
        </w:r>
        <w:r>
          <w:rPr>
            <w:noProof/>
            <w:webHidden/>
          </w:rPr>
          <w:fldChar w:fldCharType="end"/>
        </w:r>
      </w:hyperlink>
    </w:p>
    <w:p w:rsidR="00810101" w:rsidRDefault="00455933">
      <w:pPr>
        <w:pStyle w:val="30"/>
        <w:tabs>
          <w:tab w:val="left" w:pos="1134"/>
          <w:tab w:val="right" w:leader="dot" w:pos="8296"/>
        </w:tabs>
        <w:rPr>
          <w:rFonts w:asciiTheme="minorHAnsi" w:eastAsiaTheme="minorEastAsia" w:hAnsiTheme="minorHAnsi" w:cstheme="minorBidi"/>
          <w:noProof/>
          <w:kern w:val="2"/>
          <w:szCs w:val="22"/>
        </w:rPr>
      </w:pPr>
      <w:hyperlink w:anchor="_Toc340741489" w:history="1">
        <w:r w:rsidR="00810101" w:rsidRPr="007C1BCD">
          <w:rPr>
            <w:rStyle w:val="aff6"/>
            <w:noProof/>
          </w:rPr>
          <w:t>3.2.4</w:t>
        </w:r>
        <w:r w:rsidR="00810101">
          <w:rPr>
            <w:rFonts w:asciiTheme="minorHAnsi" w:eastAsiaTheme="minorEastAsia" w:hAnsiTheme="minorHAnsi" w:cstheme="minorBidi"/>
            <w:noProof/>
            <w:kern w:val="2"/>
            <w:szCs w:val="22"/>
          </w:rPr>
          <w:tab/>
        </w:r>
        <w:r w:rsidR="00810101" w:rsidRPr="007C1BCD">
          <w:rPr>
            <w:rStyle w:val="aff6"/>
            <w:rFonts w:hint="eastAsia"/>
            <w:noProof/>
          </w:rPr>
          <w:t>传输选项配置</w:t>
        </w:r>
        <w:r w:rsidR="00810101">
          <w:rPr>
            <w:noProof/>
            <w:webHidden/>
          </w:rPr>
          <w:tab/>
        </w:r>
        <w:r>
          <w:rPr>
            <w:noProof/>
            <w:webHidden/>
          </w:rPr>
          <w:fldChar w:fldCharType="begin"/>
        </w:r>
        <w:r w:rsidR="00810101">
          <w:rPr>
            <w:noProof/>
            <w:webHidden/>
          </w:rPr>
          <w:instrText xml:space="preserve"> PAGEREF _Toc340741489 \h </w:instrText>
        </w:r>
        <w:r>
          <w:rPr>
            <w:noProof/>
            <w:webHidden/>
          </w:rPr>
        </w:r>
        <w:r>
          <w:rPr>
            <w:noProof/>
            <w:webHidden/>
          </w:rPr>
          <w:fldChar w:fldCharType="separate"/>
        </w:r>
        <w:r w:rsidR="00350ABC">
          <w:rPr>
            <w:noProof/>
            <w:webHidden/>
          </w:rPr>
          <w:t>15</w:t>
        </w:r>
        <w:r>
          <w:rPr>
            <w:noProof/>
            <w:webHidden/>
          </w:rPr>
          <w:fldChar w:fldCharType="end"/>
        </w:r>
      </w:hyperlink>
    </w:p>
    <w:p w:rsidR="00810101" w:rsidRDefault="00455933">
      <w:pPr>
        <w:pStyle w:val="21"/>
        <w:tabs>
          <w:tab w:val="left" w:pos="794"/>
          <w:tab w:val="right" w:leader="dot" w:pos="8296"/>
        </w:tabs>
        <w:rPr>
          <w:rFonts w:asciiTheme="minorHAnsi" w:eastAsiaTheme="minorEastAsia" w:hAnsiTheme="minorHAnsi" w:cstheme="minorBidi"/>
          <w:noProof/>
          <w:kern w:val="2"/>
          <w:szCs w:val="22"/>
        </w:rPr>
      </w:pPr>
      <w:hyperlink w:anchor="_Toc340741490" w:history="1">
        <w:r w:rsidR="00810101" w:rsidRPr="007C1BCD">
          <w:rPr>
            <w:rStyle w:val="aff6"/>
            <w:noProof/>
          </w:rPr>
          <w:t>3.3</w:t>
        </w:r>
        <w:r w:rsidR="00810101">
          <w:rPr>
            <w:rFonts w:asciiTheme="minorHAnsi" w:eastAsiaTheme="minorEastAsia" w:hAnsiTheme="minorHAnsi" w:cstheme="minorBidi"/>
            <w:noProof/>
            <w:kern w:val="2"/>
            <w:szCs w:val="22"/>
          </w:rPr>
          <w:tab/>
        </w:r>
        <w:r w:rsidR="00810101" w:rsidRPr="007C1BCD">
          <w:rPr>
            <w:rStyle w:val="aff6"/>
            <w:rFonts w:hint="eastAsia"/>
            <w:noProof/>
          </w:rPr>
          <w:t>日志配置</w:t>
        </w:r>
        <w:r w:rsidR="00810101">
          <w:rPr>
            <w:noProof/>
            <w:webHidden/>
          </w:rPr>
          <w:tab/>
        </w:r>
        <w:r>
          <w:rPr>
            <w:noProof/>
            <w:webHidden/>
          </w:rPr>
          <w:fldChar w:fldCharType="begin"/>
        </w:r>
        <w:r w:rsidR="00810101">
          <w:rPr>
            <w:noProof/>
            <w:webHidden/>
          </w:rPr>
          <w:instrText xml:space="preserve"> PAGEREF _Toc340741490 \h </w:instrText>
        </w:r>
        <w:r>
          <w:rPr>
            <w:noProof/>
            <w:webHidden/>
          </w:rPr>
        </w:r>
        <w:r>
          <w:rPr>
            <w:noProof/>
            <w:webHidden/>
          </w:rPr>
          <w:fldChar w:fldCharType="separate"/>
        </w:r>
        <w:r w:rsidR="00350ABC">
          <w:rPr>
            <w:noProof/>
            <w:webHidden/>
          </w:rPr>
          <w:t>16</w:t>
        </w:r>
        <w:r>
          <w:rPr>
            <w:noProof/>
            <w:webHidden/>
          </w:rPr>
          <w:fldChar w:fldCharType="end"/>
        </w:r>
      </w:hyperlink>
    </w:p>
    <w:p w:rsidR="00810101" w:rsidRDefault="00455933">
      <w:pPr>
        <w:pStyle w:val="11"/>
        <w:tabs>
          <w:tab w:val="left" w:pos="453"/>
          <w:tab w:val="right" w:leader="dot" w:pos="8296"/>
        </w:tabs>
        <w:rPr>
          <w:rFonts w:asciiTheme="minorHAnsi" w:eastAsiaTheme="minorEastAsia" w:hAnsiTheme="minorHAnsi" w:cstheme="minorBidi"/>
          <w:noProof/>
          <w:kern w:val="2"/>
          <w:szCs w:val="22"/>
        </w:rPr>
      </w:pPr>
      <w:hyperlink w:anchor="_Toc340741491" w:history="1">
        <w:r w:rsidR="00810101" w:rsidRPr="007C1BCD">
          <w:rPr>
            <w:rStyle w:val="aff6"/>
            <w:noProof/>
          </w:rPr>
          <w:t>4</w:t>
        </w:r>
        <w:r w:rsidR="00810101">
          <w:rPr>
            <w:rFonts w:asciiTheme="minorHAnsi" w:eastAsiaTheme="minorEastAsia" w:hAnsiTheme="minorHAnsi" w:cstheme="minorBidi"/>
            <w:noProof/>
            <w:kern w:val="2"/>
            <w:szCs w:val="22"/>
          </w:rPr>
          <w:tab/>
        </w:r>
        <w:r w:rsidR="00810101" w:rsidRPr="007C1BCD">
          <w:rPr>
            <w:rStyle w:val="aff6"/>
            <w:rFonts w:hint="eastAsia"/>
            <w:noProof/>
          </w:rPr>
          <w:t>运行</w:t>
        </w:r>
        <w:r w:rsidR="00810101">
          <w:rPr>
            <w:noProof/>
            <w:webHidden/>
          </w:rPr>
          <w:tab/>
        </w:r>
        <w:r>
          <w:rPr>
            <w:noProof/>
            <w:webHidden/>
          </w:rPr>
          <w:fldChar w:fldCharType="begin"/>
        </w:r>
        <w:r w:rsidR="00810101">
          <w:rPr>
            <w:noProof/>
            <w:webHidden/>
          </w:rPr>
          <w:instrText xml:space="preserve"> PAGEREF _Toc340741491 \h </w:instrText>
        </w:r>
        <w:r>
          <w:rPr>
            <w:noProof/>
            <w:webHidden/>
          </w:rPr>
        </w:r>
        <w:r>
          <w:rPr>
            <w:noProof/>
            <w:webHidden/>
          </w:rPr>
          <w:fldChar w:fldCharType="separate"/>
        </w:r>
        <w:r w:rsidR="00350ABC">
          <w:rPr>
            <w:noProof/>
            <w:webHidden/>
          </w:rPr>
          <w:t>16</w:t>
        </w:r>
        <w:r>
          <w:rPr>
            <w:noProof/>
            <w:webHidden/>
          </w:rPr>
          <w:fldChar w:fldCharType="end"/>
        </w:r>
      </w:hyperlink>
    </w:p>
    <w:p w:rsidR="00810101" w:rsidRDefault="00455933">
      <w:pPr>
        <w:pStyle w:val="21"/>
        <w:tabs>
          <w:tab w:val="left" w:pos="794"/>
          <w:tab w:val="right" w:leader="dot" w:pos="8296"/>
        </w:tabs>
        <w:rPr>
          <w:rFonts w:asciiTheme="minorHAnsi" w:eastAsiaTheme="minorEastAsia" w:hAnsiTheme="minorHAnsi" w:cstheme="minorBidi"/>
          <w:noProof/>
          <w:kern w:val="2"/>
          <w:szCs w:val="22"/>
        </w:rPr>
      </w:pPr>
      <w:hyperlink w:anchor="_Toc340741492" w:history="1">
        <w:r w:rsidR="00810101" w:rsidRPr="007C1BCD">
          <w:rPr>
            <w:rStyle w:val="aff6"/>
            <w:noProof/>
          </w:rPr>
          <w:t>4.1</w:t>
        </w:r>
        <w:r w:rsidR="00810101">
          <w:rPr>
            <w:rFonts w:asciiTheme="minorHAnsi" w:eastAsiaTheme="minorEastAsia" w:hAnsiTheme="minorHAnsi" w:cstheme="minorBidi"/>
            <w:noProof/>
            <w:kern w:val="2"/>
            <w:szCs w:val="22"/>
          </w:rPr>
          <w:tab/>
        </w:r>
        <w:r w:rsidR="00810101" w:rsidRPr="007C1BCD">
          <w:rPr>
            <w:rStyle w:val="aff6"/>
            <w:rFonts w:hint="eastAsia"/>
            <w:noProof/>
          </w:rPr>
          <w:t>自动调度</w:t>
        </w:r>
        <w:r w:rsidR="00810101">
          <w:rPr>
            <w:noProof/>
            <w:webHidden/>
          </w:rPr>
          <w:tab/>
        </w:r>
        <w:r>
          <w:rPr>
            <w:noProof/>
            <w:webHidden/>
          </w:rPr>
          <w:fldChar w:fldCharType="begin"/>
        </w:r>
        <w:r w:rsidR="00810101">
          <w:rPr>
            <w:noProof/>
            <w:webHidden/>
          </w:rPr>
          <w:instrText xml:space="preserve"> PAGEREF _Toc340741492 \h </w:instrText>
        </w:r>
        <w:r>
          <w:rPr>
            <w:noProof/>
            <w:webHidden/>
          </w:rPr>
        </w:r>
        <w:r>
          <w:rPr>
            <w:noProof/>
            <w:webHidden/>
          </w:rPr>
          <w:fldChar w:fldCharType="separate"/>
        </w:r>
        <w:r w:rsidR="00350ABC">
          <w:rPr>
            <w:noProof/>
            <w:webHidden/>
          </w:rPr>
          <w:t>16</w:t>
        </w:r>
        <w:r>
          <w:rPr>
            <w:noProof/>
            <w:webHidden/>
          </w:rPr>
          <w:fldChar w:fldCharType="end"/>
        </w:r>
      </w:hyperlink>
    </w:p>
    <w:p w:rsidR="00810101" w:rsidRDefault="00455933">
      <w:pPr>
        <w:pStyle w:val="21"/>
        <w:tabs>
          <w:tab w:val="left" w:pos="794"/>
          <w:tab w:val="right" w:leader="dot" w:pos="8296"/>
        </w:tabs>
        <w:rPr>
          <w:rFonts w:asciiTheme="minorHAnsi" w:eastAsiaTheme="minorEastAsia" w:hAnsiTheme="minorHAnsi" w:cstheme="minorBidi"/>
          <w:noProof/>
          <w:kern w:val="2"/>
          <w:szCs w:val="22"/>
        </w:rPr>
      </w:pPr>
      <w:hyperlink w:anchor="_Toc340741493" w:history="1">
        <w:r w:rsidR="00810101" w:rsidRPr="007C1BCD">
          <w:rPr>
            <w:rStyle w:val="aff6"/>
            <w:noProof/>
          </w:rPr>
          <w:t>4.2</w:t>
        </w:r>
        <w:r w:rsidR="00810101">
          <w:rPr>
            <w:rFonts w:asciiTheme="minorHAnsi" w:eastAsiaTheme="minorEastAsia" w:hAnsiTheme="minorHAnsi" w:cstheme="minorBidi"/>
            <w:noProof/>
            <w:kern w:val="2"/>
            <w:szCs w:val="22"/>
          </w:rPr>
          <w:tab/>
        </w:r>
        <w:r w:rsidR="00810101" w:rsidRPr="007C1BCD">
          <w:rPr>
            <w:rStyle w:val="aff6"/>
            <w:rFonts w:hint="eastAsia"/>
            <w:noProof/>
          </w:rPr>
          <w:t>手动执行</w:t>
        </w:r>
        <w:r w:rsidR="00810101">
          <w:rPr>
            <w:noProof/>
            <w:webHidden/>
          </w:rPr>
          <w:tab/>
        </w:r>
        <w:r>
          <w:rPr>
            <w:noProof/>
            <w:webHidden/>
          </w:rPr>
          <w:fldChar w:fldCharType="begin"/>
        </w:r>
        <w:r w:rsidR="00810101">
          <w:rPr>
            <w:noProof/>
            <w:webHidden/>
          </w:rPr>
          <w:instrText xml:space="preserve"> PAGEREF _Toc340741493 \h </w:instrText>
        </w:r>
        <w:r>
          <w:rPr>
            <w:noProof/>
            <w:webHidden/>
          </w:rPr>
        </w:r>
        <w:r>
          <w:rPr>
            <w:noProof/>
            <w:webHidden/>
          </w:rPr>
          <w:fldChar w:fldCharType="separate"/>
        </w:r>
        <w:r w:rsidR="00350ABC">
          <w:rPr>
            <w:noProof/>
            <w:webHidden/>
          </w:rPr>
          <w:t>17</w:t>
        </w:r>
        <w:r>
          <w:rPr>
            <w:noProof/>
            <w:webHidden/>
          </w:rPr>
          <w:fldChar w:fldCharType="end"/>
        </w:r>
      </w:hyperlink>
    </w:p>
    <w:p w:rsidR="00810101" w:rsidRDefault="00455933">
      <w:pPr>
        <w:pStyle w:val="21"/>
        <w:tabs>
          <w:tab w:val="left" w:pos="794"/>
          <w:tab w:val="right" w:leader="dot" w:pos="8296"/>
        </w:tabs>
        <w:rPr>
          <w:rFonts w:asciiTheme="minorHAnsi" w:eastAsiaTheme="minorEastAsia" w:hAnsiTheme="minorHAnsi" w:cstheme="minorBidi"/>
          <w:noProof/>
          <w:kern w:val="2"/>
          <w:szCs w:val="22"/>
        </w:rPr>
      </w:pPr>
      <w:hyperlink w:anchor="_Toc340741494" w:history="1">
        <w:r w:rsidR="00810101" w:rsidRPr="007C1BCD">
          <w:rPr>
            <w:rStyle w:val="aff6"/>
            <w:noProof/>
          </w:rPr>
          <w:t>4.3</w:t>
        </w:r>
        <w:r w:rsidR="00810101">
          <w:rPr>
            <w:rFonts w:asciiTheme="minorHAnsi" w:eastAsiaTheme="minorEastAsia" w:hAnsiTheme="minorHAnsi" w:cstheme="minorBidi"/>
            <w:noProof/>
            <w:kern w:val="2"/>
            <w:szCs w:val="22"/>
          </w:rPr>
          <w:tab/>
        </w:r>
        <w:r w:rsidR="00810101" w:rsidRPr="007C1BCD">
          <w:rPr>
            <w:rStyle w:val="aff6"/>
            <w:rFonts w:hint="eastAsia"/>
            <w:noProof/>
          </w:rPr>
          <w:t>日常维护</w:t>
        </w:r>
        <w:r w:rsidR="00810101">
          <w:rPr>
            <w:noProof/>
            <w:webHidden/>
          </w:rPr>
          <w:tab/>
        </w:r>
        <w:r>
          <w:rPr>
            <w:noProof/>
            <w:webHidden/>
          </w:rPr>
          <w:fldChar w:fldCharType="begin"/>
        </w:r>
        <w:r w:rsidR="00810101">
          <w:rPr>
            <w:noProof/>
            <w:webHidden/>
          </w:rPr>
          <w:instrText xml:space="preserve"> PAGEREF _Toc340741494 \h </w:instrText>
        </w:r>
        <w:r>
          <w:rPr>
            <w:noProof/>
            <w:webHidden/>
          </w:rPr>
        </w:r>
        <w:r>
          <w:rPr>
            <w:noProof/>
            <w:webHidden/>
          </w:rPr>
          <w:fldChar w:fldCharType="separate"/>
        </w:r>
        <w:r w:rsidR="00350ABC">
          <w:rPr>
            <w:noProof/>
            <w:webHidden/>
          </w:rPr>
          <w:t>18</w:t>
        </w:r>
        <w:r>
          <w:rPr>
            <w:noProof/>
            <w:webHidden/>
          </w:rPr>
          <w:fldChar w:fldCharType="end"/>
        </w:r>
      </w:hyperlink>
    </w:p>
    <w:p w:rsidR="00810101" w:rsidRDefault="00455933">
      <w:pPr>
        <w:pStyle w:val="11"/>
        <w:tabs>
          <w:tab w:val="left" w:pos="453"/>
          <w:tab w:val="right" w:leader="dot" w:pos="8296"/>
        </w:tabs>
        <w:rPr>
          <w:rFonts w:asciiTheme="minorHAnsi" w:eastAsiaTheme="minorEastAsia" w:hAnsiTheme="minorHAnsi" w:cstheme="minorBidi"/>
          <w:noProof/>
          <w:kern w:val="2"/>
          <w:szCs w:val="22"/>
        </w:rPr>
      </w:pPr>
      <w:hyperlink w:anchor="_Toc340741495" w:history="1">
        <w:r w:rsidR="00810101" w:rsidRPr="007C1BCD">
          <w:rPr>
            <w:rStyle w:val="aff6"/>
            <w:noProof/>
          </w:rPr>
          <w:t>5</w:t>
        </w:r>
        <w:r w:rsidR="00810101">
          <w:rPr>
            <w:rFonts w:asciiTheme="minorHAnsi" w:eastAsiaTheme="minorEastAsia" w:hAnsiTheme="minorHAnsi" w:cstheme="minorBidi"/>
            <w:noProof/>
            <w:kern w:val="2"/>
            <w:szCs w:val="22"/>
          </w:rPr>
          <w:tab/>
        </w:r>
        <w:r w:rsidR="00810101" w:rsidRPr="007C1BCD">
          <w:rPr>
            <w:rStyle w:val="aff6"/>
            <w:rFonts w:hint="eastAsia"/>
            <w:noProof/>
          </w:rPr>
          <w:t>附录</w:t>
        </w:r>
        <w:r w:rsidR="00810101">
          <w:rPr>
            <w:noProof/>
            <w:webHidden/>
          </w:rPr>
          <w:tab/>
        </w:r>
        <w:r>
          <w:rPr>
            <w:noProof/>
            <w:webHidden/>
          </w:rPr>
          <w:fldChar w:fldCharType="begin"/>
        </w:r>
        <w:r w:rsidR="00810101">
          <w:rPr>
            <w:noProof/>
            <w:webHidden/>
          </w:rPr>
          <w:instrText xml:space="preserve"> PAGEREF _Toc340741495 \h </w:instrText>
        </w:r>
        <w:r>
          <w:rPr>
            <w:noProof/>
            <w:webHidden/>
          </w:rPr>
        </w:r>
        <w:r>
          <w:rPr>
            <w:noProof/>
            <w:webHidden/>
          </w:rPr>
          <w:fldChar w:fldCharType="separate"/>
        </w:r>
        <w:r w:rsidR="00350ABC">
          <w:rPr>
            <w:noProof/>
            <w:webHidden/>
          </w:rPr>
          <w:t>18</w:t>
        </w:r>
        <w:r>
          <w:rPr>
            <w:noProof/>
            <w:webHidden/>
          </w:rPr>
          <w:fldChar w:fldCharType="end"/>
        </w:r>
      </w:hyperlink>
    </w:p>
    <w:p w:rsidR="00810101" w:rsidRDefault="00455933">
      <w:pPr>
        <w:pStyle w:val="21"/>
        <w:tabs>
          <w:tab w:val="left" w:pos="794"/>
          <w:tab w:val="right" w:leader="dot" w:pos="8296"/>
        </w:tabs>
        <w:rPr>
          <w:rFonts w:asciiTheme="minorHAnsi" w:eastAsiaTheme="minorEastAsia" w:hAnsiTheme="minorHAnsi" w:cstheme="minorBidi"/>
          <w:noProof/>
          <w:kern w:val="2"/>
          <w:szCs w:val="22"/>
        </w:rPr>
      </w:pPr>
      <w:hyperlink w:anchor="_Toc340741496" w:history="1">
        <w:r w:rsidR="00810101" w:rsidRPr="007C1BCD">
          <w:rPr>
            <w:rStyle w:val="aff6"/>
            <w:noProof/>
          </w:rPr>
          <w:t>5.1</w:t>
        </w:r>
        <w:r w:rsidR="00810101">
          <w:rPr>
            <w:rFonts w:asciiTheme="minorHAnsi" w:eastAsiaTheme="minorEastAsia" w:hAnsiTheme="minorHAnsi" w:cstheme="minorBidi"/>
            <w:noProof/>
            <w:kern w:val="2"/>
            <w:szCs w:val="22"/>
          </w:rPr>
          <w:tab/>
        </w:r>
        <w:r w:rsidR="00810101" w:rsidRPr="007C1BCD">
          <w:rPr>
            <w:rStyle w:val="aff6"/>
            <w:noProof/>
          </w:rPr>
          <w:t>SSH</w:t>
        </w:r>
        <w:r w:rsidR="00810101" w:rsidRPr="007C1BCD">
          <w:rPr>
            <w:rStyle w:val="aff6"/>
            <w:rFonts w:hint="eastAsia"/>
            <w:noProof/>
          </w:rPr>
          <w:t>密钥认证</w:t>
        </w:r>
        <w:r w:rsidR="00810101">
          <w:rPr>
            <w:noProof/>
            <w:webHidden/>
          </w:rPr>
          <w:tab/>
        </w:r>
        <w:r>
          <w:rPr>
            <w:noProof/>
            <w:webHidden/>
          </w:rPr>
          <w:fldChar w:fldCharType="begin"/>
        </w:r>
        <w:r w:rsidR="00810101">
          <w:rPr>
            <w:noProof/>
            <w:webHidden/>
          </w:rPr>
          <w:instrText xml:space="preserve"> PAGEREF _Toc340741496 \h </w:instrText>
        </w:r>
        <w:r>
          <w:rPr>
            <w:noProof/>
            <w:webHidden/>
          </w:rPr>
        </w:r>
        <w:r>
          <w:rPr>
            <w:noProof/>
            <w:webHidden/>
          </w:rPr>
          <w:fldChar w:fldCharType="separate"/>
        </w:r>
        <w:r w:rsidR="00350ABC">
          <w:rPr>
            <w:noProof/>
            <w:webHidden/>
          </w:rPr>
          <w:t>20</w:t>
        </w:r>
        <w:r>
          <w:rPr>
            <w:noProof/>
            <w:webHidden/>
          </w:rPr>
          <w:fldChar w:fldCharType="end"/>
        </w:r>
      </w:hyperlink>
    </w:p>
    <w:p w:rsidR="00810101" w:rsidRDefault="00455933">
      <w:pPr>
        <w:pStyle w:val="21"/>
        <w:tabs>
          <w:tab w:val="left" w:pos="794"/>
          <w:tab w:val="right" w:leader="dot" w:pos="8296"/>
        </w:tabs>
        <w:rPr>
          <w:rFonts w:asciiTheme="minorHAnsi" w:eastAsiaTheme="minorEastAsia" w:hAnsiTheme="minorHAnsi" w:cstheme="minorBidi"/>
          <w:noProof/>
          <w:kern w:val="2"/>
          <w:szCs w:val="22"/>
        </w:rPr>
      </w:pPr>
      <w:hyperlink w:anchor="_Toc340741497" w:history="1">
        <w:r w:rsidR="00810101" w:rsidRPr="007C1BCD">
          <w:rPr>
            <w:rStyle w:val="aff6"/>
            <w:noProof/>
          </w:rPr>
          <w:t>5.2</w:t>
        </w:r>
        <w:r w:rsidR="00810101">
          <w:rPr>
            <w:rFonts w:asciiTheme="minorHAnsi" w:eastAsiaTheme="minorEastAsia" w:hAnsiTheme="minorHAnsi" w:cstheme="minorBidi"/>
            <w:noProof/>
            <w:kern w:val="2"/>
            <w:szCs w:val="22"/>
          </w:rPr>
          <w:tab/>
        </w:r>
        <w:r w:rsidR="00810101" w:rsidRPr="007C1BCD">
          <w:rPr>
            <w:rStyle w:val="aff6"/>
            <w:noProof/>
          </w:rPr>
          <w:t>FAQ</w:t>
        </w:r>
        <w:r w:rsidR="00810101">
          <w:rPr>
            <w:noProof/>
            <w:webHidden/>
          </w:rPr>
          <w:tab/>
        </w:r>
        <w:r>
          <w:rPr>
            <w:noProof/>
            <w:webHidden/>
          </w:rPr>
          <w:fldChar w:fldCharType="begin"/>
        </w:r>
        <w:r w:rsidR="00810101">
          <w:rPr>
            <w:noProof/>
            <w:webHidden/>
          </w:rPr>
          <w:instrText xml:space="preserve"> PAGEREF _Toc340741497 \h </w:instrText>
        </w:r>
        <w:r>
          <w:rPr>
            <w:noProof/>
            <w:webHidden/>
          </w:rPr>
        </w:r>
        <w:r>
          <w:rPr>
            <w:noProof/>
            <w:webHidden/>
          </w:rPr>
          <w:fldChar w:fldCharType="separate"/>
        </w:r>
        <w:r w:rsidR="00350ABC">
          <w:rPr>
            <w:noProof/>
            <w:webHidden/>
          </w:rPr>
          <w:t>21</w:t>
        </w:r>
        <w:r>
          <w:rPr>
            <w:noProof/>
            <w:webHidden/>
          </w:rPr>
          <w:fldChar w:fldCharType="end"/>
        </w:r>
      </w:hyperlink>
    </w:p>
    <w:p w:rsidR="009B5C07" w:rsidRPr="008D7B8D" w:rsidRDefault="00455933" w:rsidP="003933EC">
      <w:pPr>
        <w:pStyle w:val="aff3"/>
        <w:spacing w:line="240" w:lineRule="auto"/>
        <w:rPr>
          <w:rFonts w:ascii="Arial" w:hAnsi="Arial" w:cs="Arial"/>
          <w:color w:val="000000" w:themeColor="text1"/>
          <w:kern w:val="2"/>
          <w:szCs w:val="24"/>
        </w:rPr>
      </w:pPr>
      <w:r>
        <w:rPr>
          <w:color w:val="000000" w:themeColor="text1"/>
        </w:rPr>
        <w:fldChar w:fldCharType="end"/>
      </w:r>
      <w:r w:rsidR="005C57D4" w:rsidRPr="005C57D4">
        <w:rPr>
          <w:color w:val="000000" w:themeColor="text1"/>
        </w:rPr>
        <w:br w:type="page"/>
      </w:r>
    </w:p>
    <w:p w:rsidR="00515A7A" w:rsidRDefault="002551D0" w:rsidP="003933EC">
      <w:pPr>
        <w:pStyle w:val="10"/>
        <w:keepNext w:val="0"/>
        <w:tabs>
          <w:tab w:val="clear" w:pos="432"/>
        </w:tabs>
        <w:autoSpaceDE w:val="0"/>
        <w:autoSpaceDN w:val="0"/>
        <w:adjustRightInd w:val="0"/>
        <w:spacing w:after="120"/>
        <w:ind w:left="425" w:hanging="425"/>
        <w:rPr>
          <w:color w:val="000000" w:themeColor="text1"/>
        </w:rPr>
      </w:pPr>
      <w:bookmarkStart w:id="2" w:name="LOCAL_1-DIM_DC_COLLEAGUE"/>
      <w:bookmarkStart w:id="3" w:name="_Toc340741479"/>
      <w:bookmarkEnd w:id="2"/>
      <w:r>
        <w:rPr>
          <w:rFonts w:hint="eastAsia"/>
          <w:color w:val="000000" w:themeColor="text1"/>
        </w:rPr>
        <w:lastRenderedPageBreak/>
        <w:t>概述</w:t>
      </w:r>
      <w:bookmarkEnd w:id="3"/>
    </w:p>
    <w:p w:rsidR="009B459F" w:rsidRDefault="00831588" w:rsidP="009B459F">
      <w:proofErr w:type="gramStart"/>
      <w:r>
        <w:rPr>
          <w:rFonts w:hint="eastAsia"/>
        </w:rPr>
        <w:t>壳工具</w:t>
      </w:r>
      <w:proofErr w:type="gramEnd"/>
      <w:r>
        <w:rPr>
          <w:rFonts w:hint="eastAsia"/>
        </w:rPr>
        <w:t>主要用于替换</w:t>
      </w:r>
      <w:r w:rsidR="00940DE7">
        <w:rPr>
          <w:rFonts w:hint="eastAsia"/>
        </w:rPr>
        <w:t>执行网关中的后台写好的</w:t>
      </w:r>
      <w:r>
        <w:rPr>
          <w:rFonts w:hint="eastAsia"/>
        </w:rPr>
        <w:t xml:space="preserve">hive </w:t>
      </w:r>
      <w:proofErr w:type="spellStart"/>
      <w:r>
        <w:rPr>
          <w:rFonts w:hint="eastAsia"/>
        </w:rPr>
        <w:t>sql</w:t>
      </w:r>
      <w:proofErr w:type="spellEnd"/>
      <w:r w:rsidR="00940DE7">
        <w:rPr>
          <w:rFonts w:hint="eastAsia"/>
        </w:rPr>
        <w:t>脚本中的变量</w:t>
      </w:r>
      <w:r w:rsidR="00D27B6F">
        <w:rPr>
          <w:rFonts w:hint="eastAsia"/>
        </w:rPr>
        <w:t>。主要特点：</w:t>
      </w:r>
    </w:p>
    <w:p w:rsidR="00D27B6F" w:rsidRDefault="00940DE7" w:rsidP="009753F1">
      <w:pPr>
        <w:pStyle w:val="afff"/>
        <w:numPr>
          <w:ilvl w:val="0"/>
          <w:numId w:val="19"/>
        </w:numPr>
        <w:ind w:firstLineChars="0"/>
      </w:pPr>
      <w:r>
        <w:rPr>
          <w:rFonts w:hint="eastAsia"/>
        </w:rPr>
        <w:t>获取脚本的输入输出</w:t>
      </w:r>
    </w:p>
    <w:p w:rsidR="00D27B6F" w:rsidRDefault="007302FE" w:rsidP="009753F1">
      <w:pPr>
        <w:pStyle w:val="afff"/>
        <w:numPr>
          <w:ilvl w:val="0"/>
          <w:numId w:val="19"/>
        </w:numPr>
        <w:ind w:firstLineChars="0"/>
      </w:pPr>
      <w:r>
        <w:rPr>
          <w:rFonts w:hint="eastAsia"/>
        </w:rPr>
        <w:t>替换脚本中的变量</w:t>
      </w:r>
    </w:p>
    <w:p w:rsidR="006440AE" w:rsidRDefault="007302FE" w:rsidP="009753F1">
      <w:pPr>
        <w:pStyle w:val="afff"/>
        <w:numPr>
          <w:ilvl w:val="0"/>
          <w:numId w:val="19"/>
        </w:numPr>
        <w:ind w:firstLineChars="0"/>
      </w:pPr>
      <w:r>
        <w:rPr>
          <w:rFonts w:hint="eastAsia"/>
        </w:rPr>
        <w:t>替换脚本中的表达式</w:t>
      </w:r>
    </w:p>
    <w:p w:rsidR="00D27B6F" w:rsidRDefault="007302FE" w:rsidP="009753F1">
      <w:pPr>
        <w:pStyle w:val="afff"/>
        <w:numPr>
          <w:ilvl w:val="0"/>
          <w:numId w:val="19"/>
        </w:numPr>
        <w:ind w:firstLineChars="0"/>
      </w:pPr>
      <w:r>
        <w:rPr>
          <w:rFonts w:hint="eastAsia"/>
        </w:rPr>
        <w:t>运行</w:t>
      </w:r>
      <w:r>
        <w:rPr>
          <w:rFonts w:hint="eastAsia"/>
        </w:rPr>
        <w:t xml:space="preserve">hive </w:t>
      </w:r>
      <w:proofErr w:type="spellStart"/>
      <w:r>
        <w:rPr>
          <w:rFonts w:hint="eastAsia"/>
        </w:rPr>
        <w:t>sql</w:t>
      </w:r>
      <w:proofErr w:type="spellEnd"/>
    </w:p>
    <w:p w:rsidR="00B26306" w:rsidRPr="00B26306" w:rsidRDefault="00205E0E" w:rsidP="004A47D9">
      <w:pPr>
        <w:pStyle w:val="10"/>
        <w:keepNext w:val="0"/>
        <w:tabs>
          <w:tab w:val="clear" w:pos="432"/>
        </w:tabs>
        <w:autoSpaceDE w:val="0"/>
        <w:autoSpaceDN w:val="0"/>
        <w:adjustRightInd w:val="0"/>
        <w:spacing w:after="120"/>
        <w:ind w:left="425" w:hanging="425"/>
      </w:pPr>
      <w:r>
        <w:rPr>
          <w:rFonts w:hint="eastAsia"/>
        </w:rPr>
        <w:t>系统架构</w:t>
      </w:r>
    </w:p>
    <w:p w:rsidR="009B459F" w:rsidRDefault="00CE3C18" w:rsidP="009B459F">
      <w:pPr>
        <w:pStyle w:val="10"/>
        <w:keepNext w:val="0"/>
        <w:tabs>
          <w:tab w:val="clear" w:pos="432"/>
        </w:tabs>
        <w:autoSpaceDE w:val="0"/>
        <w:autoSpaceDN w:val="0"/>
        <w:adjustRightInd w:val="0"/>
        <w:spacing w:after="120"/>
        <w:ind w:left="425" w:hanging="425"/>
        <w:rPr>
          <w:color w:val="000000" w:themeColor="text1"/>
        </w:rPr>
      </w:pPr>
      <w:bookmarkStart w:id="4" w:name="_Toc340741480"/>
      <w:r>
        <w:rPr>
          <w:rFonts w:hint="eastAsia"/>
          <w:color w:val="000000" w:themeColor="text1"/>
        </w:rPr>
        <w:t>部署</w:t>
      </w:r>
      <w:bookmarkEnd w:id="4"/>
    </w:p>
    <w:p w:rsidR="00FD345A" w:rsidRDefault="00DE790D" w:rsidP="00FD345A">
      <w:pPr>
        <w:pStyle w:val="20"/>
      </w:pPr>
      <w:bookmarkStart w:id="5" w:name="_Toc340741481"/>
      <w:r>
        <w:rPr>
          <w:rFonts w:hint="eastAsia"/>
        </w:rPr>
        <w:t>前置条件</w:t>
      </w:r>
      <w:bookmarkEnd w:id="5"/>
    </w:p>
    <w:p w:rsidR="00E362AA" w:rsidRPr="00E362AA" w:rsidRDefault="00583F22" w:rsidP="00E362AA">
      <w:pPr>
        <w:pStyle w:val="afff"/>
        <w:numPr>
          <w:ilvl w:val="0"/>
          <w:numId w:val="18"/>
        </w:numPr>
        <w:ind w:firstLineChars="0"/>
      </w:pPr>
      <w:r>
        <w:rPr>
          <w:rFonts w:hint="eastAsia"/>
        </w:rPr>
        <w:t>Java</w:t>
      </w:r>
    </w:p>
    <w:p w:rsidR="00A95AE0" w:rsidRDefault="00FA6AD0" w:rsidP="0053496C">
      <w:pPr>
        <w:ind w:left="360"/>
      </w:pPr>
      <w:proofErr w:type="gramStart"/>
      <w:r>
        <w:rPr>
          <w:rFonts w:hint="eastAsia"/>
        </w:rPr>
        <w:t>壳</w:t>
      </w:r>
      <w:r w:rsidR="00DE790D">
        <w:rPr>
          <w:rFonts w:hint="eastAsia"/>
        </w:rPr>
        <w:t>工具</w:t>
      </w:r>
      <w:proofErr w:type="gramEnd"/>
      <w:r w:rsidR="00A95AE0">
        <w:rPr>
          <w:rFonts w:hint="eastAsia"/>
        </w:rPr>
        <w:t>采用</w:t>
      </w:r>
      <w:r w:rsidR="00A95AE0">
        <w:rPr>
          <w:rFonts w:hint="eastAsia"/>
        </w:rPr>
        <w:t>java</w:t>
      </w:r>
      <w:r w:rsidR="000112EE">
        <w:rPr>
          <w:rFonts w:hint="eastAsia"/>
        </w:rPr>
        <w:t>语言写就</w:t>
      </w:r>
      <w:r w:rsidR="00A95AE0">
        <w:rPr>
          <w:rFonts w:hint="eastAsia"/>
        </w:rPr>
        <w:t>，故要确保</w:t>
      </w:r>
      <w:r w:rsidR="00A95AE0">
        <w:rPr>
          <w:rFonts w:hint="eastAsia"/>
        </w:rPr>
        <w:t>java</w:t>
      </w:r>
      <w:r w:rsidR="00A95AE0">
        <w:rPr>
          <w:rFonts w:hint="eastAsia"/>
        </w:rPr>
        <w:t>运行环境</w:t>
      </w:r>
      <w:r w:rsidR="009E73CE">
        <w:rPr>
          <w:rFonts w:hint="eastAsia"/>
        </w:rPr>
        <w:t>正常</w:t>
      </w:r>
      <w:r w:rsidR="00A95AE0">
        <w:rPr>
          <w:rFonts w:hint="eastAsia"/>
        </w:rPr>
        <w:t>。</w:t>
      </w:r>
      <w:r w:rsidR="00BC15B7">
        <w:rPr>
          <w:rFonts w:hint="eastAsia"/>
        </w:rPr>
        <w:t>安装合适的</w:t>
      </w:r>
      <w:r w:rsidR="00BC15B7">
        <w:rPr>
          <w:rFonts w:hint="eastAsia"/>
        </w:rPr>
        <w:t>JDK</w:t>
      </w:r>
      <w:r w:rsidR="00BC15B7">
        <w:rPr>
          <w:rFonts w:hint="eastAsia"/>
        </w:rPr>
        <w:t>，</w:t>
      </w:r>
      <w:r w:rsidR="00B31047">
        <w:rPr>
          <w:rFonts w:hint="eastAsia"/>
        </w:rPr>
        <w:t>版本要求</w:t>
      </w:r>
      <w:r w:rsidR="00890732">
        <w:rPr>
          <w:rFonts w:hint="eastAsia"/>
        </w:rPr>
        <w:t>在</w:t>
      </w:r>
      <w:r w:rsidR="00B31047">
        <w:rPr>
          <w:rFonts w:hint="eastAsia"/>
        </w:rPr>
        <w:t>1.6</w:t>
      </w:r>
      <w:r w:rsidR="00570EED">
        <w:rPr>
          <w:rFonts w:hint="eastAsia"/>
        </w:rPr>
        <w:t>及</w:t>
      </w:r>
      <w:r w:rsidR="00B31047">
        <w:rPr>
          <w:rFonts w:hint="eastAsia"/>
        </w:rPr>
        <w:t>以上。</w:t>
      </w:r>
    </w:p>
    <w:p w:rsidR="00F90A57" w:rsidRPr="00E362AA" w:rsidRDefault="00FA6AD0" w:rsidP="00F90A57">
      <w:pPr>
        <w:pStyle w:val="afff"/>
        <w:numPr>
          <w:ilvl w:val="0"/>
          <w:numId w:val="18"/>
        </w:numPr>
        <w:ind w:firstLineChars="0"/>
      </w:pPr>
      <w:r>
        <w:rPr>
          <w:rFonts w:hint="eastAsia"/>
        </w:rPr>
        <w:t>Hive</w:t>
      </w:r>
      <w:r>
        <w:rPr>
          <w:rFonts w:hint="eastAsia"/>
        </w:rPr>
        <w:t>客户端</w:t>
      </w:r>
    </w:p>
    <w:p w:rsidR="003806D0" w:rsidRPr="008C1E0F" w:rsidRDefault="00FA6AD0" w:rsidP="00813CEA">
      <w:pPr>
        <w:ind w:left="360"/>
      </w:pPr>
      <w:proofErr w:type="gramStart"/>
      <w:r>
        <w:rPr>
          <w:rFonts w:hint="eastAsia"/>
        </w:rPr>
        <w:t>壳</w:t>
      </w:r>
      <w:r w:rsidR="0053270E">
        <w:rPr>
          <w:rFonts w:hint="eastAsia"/>
        </w:rPr>
        <w:t>工具</w:t>
      </w:r>
      <w:proofErr w:type="gramEnd"/>
      <w:r>
        <w:rPr>
          <w:rFonts w:hint="eastAsia"/>
        </w:rPr>
        <w:t>主要是用来执行</w:t>
      </w:r>
      <w:r>
        <w:rPr>
          <w:rFonts w:hint="eastAsia"/>
        </w:rPr>
        <w:t xml:space="preserve">hive </w:t>
      </w:r>
      <w:proofErr w:type="spellStart"/>
      <w:r>
        <w:rPr>
          <w:rFonts w:hint="eastAsia"/>
        </w:rPr>
        <w:t>sql</w:t>
      </w:r>
      <w:proofErr w:type="spellEnd"/>
      <w:r>
        <w:rPr>
          <w:rFonts w:hint="eastAsia"/>
        </w:rPr>
        <w:t>的，所以需要安装</w:t>
      </w:r>
      <w:r>
        <w:rPr>
          <w:rFonts w:hint="eastAsia"/>
        </w:rPr>
        <w:t>hive</w:t>
      </w:r>
      <w:r>
        <w:rPr>
          <w:rFonts w:hint="eastAsia"/>
        </w:rPr>
        <w:t>客户端，也可以安装</w:t>
      </w:r>
      <w:r>
        <w:rPr>
          <w:rFonts w:hint="eastAsia"/>
        </w:rPr>
        <w:t>FI</w:t>
      </w:r>
      <w:r>
        <w:rPr>
          <w:rFonts w:hint="eastAsia"/>
        </w:rPr>
        <w:t>客户端。</w:t>
      </w:r>
    </w:p>
    <w:p w:rsidR="0053496C" w:rsidRPr="00E362AA" w:rsidRDefault="0053496C" w:rsidP="0053270E">
      <w:pPr>
        <w:ind w:left="360"/>
      </w:pPr>
    </w:p>
    <w:p w:rsidR="001570B2" w:rsidRDefault="001570B2" w:rsidP="001570B2">
      <w:pPr>
        <w:pStyle w:val="20"/>
      </w:pPr>
      <w:bookmarkStart w:id="6" w:name="_Toc340741482"/>
      <w:r>
        <w:rPr>
          <w:rFonts w:hint="eastAsia"/>
        </w:rPr>
        <w:t>部署步骤</w:t>
      </w:r>
      <w:bookmarkEnd w:id="6"/>
    </w:p>
    <w:p w:rsidR="00FE7C6A" w:rsidRDefault="00FE0664" w:rsidP="00E362AA">
      <w:pPr>
        <w:pStyle w:val="afff"/>
        <w:numPr>
          <w:ilvl w:val="0"/>
          <w:numId w:val="35"/>
        </w:numPr>
        <w:ind w:firstLineChars="0"/>
      </w:pPr>
      <w:r>
        <w:rPr>
          <w:rFonts w:hint="eastAsia"/>
        </w:rPr>
        <w:t>创建用户</w:t>
      </w:r>
    </w:p>
    <w:p w:rsidR="00FE0664" w:rsidRDefault="00FE0664" w:rsidP="00FE0664">
      <w:pPr>
        <w:pStyle w:val="afff"/>
        <w:ind w:left="360" w:firstLineChars="0" w:firstLine="0"/>
      </w:pPr>
      <w:r>
        <w:rPr>
          <w:rFonts w:hint="eastAsia"/>
        </w:rPr>
        <w:t>可以为</w:t>
      </w:r>
      <w:proofErr w:type="gramStart"/>
      <w:r w:rsidR="00537F93">
        <w:rPr>
          <w:rFonts w:hint="eastAsia"/>
        </w:rPr>
        <w:t>壳</w:t>
      </w:r>
      <w:r>
        <w:rPr>
          <w:rFonts w:hint="eastAsia"/>
        </w:rPr>
        <w:t>工具</w:t>
      </w:r>
      <w:proofErr w:type="gramEnd"/>
      <w:r>
        <w:rPr>
          <w:rFonts w:hint="eastAsia"/>
        </w:rPr>
        <w:t>创建</w:t>
      </w:r>
      <w:r>
        <w:rPr>
          <w:rFonts w:hint="eastAsia"/>
        </w:rPr>
        <w:t>1</w:t>
      </w:r>
      <w:r>
        <w:rPr>
          <w:rFonts w:hint="eastAsia"/>
        </w:rPr>
        <w:t>个单独的操作系统用户</w:t>
      </w:r>
      <w:r w:rsidR="00A4662E">
        <w:rPr>
          <w:rFonts w:hint="eastAsia"/>
        </w:rPr>
        <w:t>，比如</w:t>
      </w:r>
      <w:proofErr w:type="spellStart"/>
      <w:r w:rsidR="00A4662E">
        <w:rPr>
          <w:rFonts w:hint="eastAsia"/>
        </w:rPr>
        <w:t>hibi</w:t>
      </w:r>
      <w:proofErr w:type="spellEnd"/>
      <w:r w:rsidR="000D312A">
        <w:rPr>
          <w:rFonts w:hint="eastAsia"/>
        </w:rPr>
        <w:t>；</w:t>
      </w:r>
      <w:r w:rsidR="009B5597">
        <w:rPr>
          <w:rFonts w:hint="eastAsia"/>
        </w:rPr>
        <w:t>也可以与其他业务合用</w:t>
      </w:r>
      <w:r w:rsidR="009B5597">
        <w:rPr>
          <w:rFonts w:hint="eastAsia"/>
        </w:rPr>
        <w:t>1</w:t>
      </w:r>
      <w:r w:rsidR="009B5597">
        <w:rPr>
          <w:rFonts w:hint="eastAsia"/>
        </w:rPr>
        <w:t>个用户。</w:t>
      </w:r>
    </w:p>
    <w:p w:rsidR="00DE66C2" w:rsidRDefault="00800016" w:rsidP="00E362AA">
      <w:pPr>
        <w:pStyle w:val="afff"/>
        <w:numPr>
          <w:ilvl w:val="0"/>
          <w:numId w:val="35"/>
        </w:numPr>
        <w:ind w:firstLineChars="0"/>
      </w:pPr>
      <w:r>
        <w:rPr>
          <w:rFonts w:hint="eastAsia"/>
        </w:rPr>
        <w:t>软件包上传</w:t>
      </w:r>
    </w:p>
    <w:p w:rsidR="00FE7C6A" w:rsidRPr="00FE7C6A" w:rsidRDefault="00CC0D76" w:rsidP="006F046D">
      <w:pPr>
        <w:pStyle w:val="afff"/>
        <w:ind w:left="360" w:firstLineChars="0" w:firstLine="0"/>
      </w:pPr>
      <w:r>
        <w:rPr>
          <w:rFonts w:hint="eastAsia"/>
        </w:rPr>
        <w:t>将软件包</w:t>
      </w:r>
      <w:r w:rsidR="00537F93" w:rsidRPr="00537F93">
        <w:t>HIBI-ExecuteShell.zip</w:t>
      </w:r>
      <w:r>
        <w:rPr>
          <w:rFonts w:hint="eastAsia"/>
        </w:rPr>
        <w:t>上传至</w:t>
      </w:r>
      <w:r w:rsidR="00675428" w:rsidRPr="00161F70">
        <w:rPr>
          <w:rFonts w:hint="eastAsia"/>
          <w:i/>
          <w:shd w:val="pct15" w:color="auto" w:fill="FFFFFF"/>
        </w:rPr>
        <w:t>$</w:t>
      </w:r>
      <w:r w:rsidR="00FF0FFA">
        <w:rPr>
          <w:i/>
          <w:shd w:val="pct15" w:color="auto" w:fill="FFFFFF"/>
        </w:rPr>
        <w:t>HOME</w:t>
      </w:r>
      <w:r w:rsidRPr="00161F70">
        <w:rPr>
          <w:rFonts w:hint="eastAsia"/>
          <w:i/>
          <w:shd w:val="pct15" w:color="auto" w:fill="FFFFFF"/>
        </w:rPr>
        <w:t>/</w:t>
      </w:r>
      <w:proofErr w:type="spellStart"/>
      <w:r w:rsidRPr="00161F70">
        <w:rPr>
          <w:rFonts w:hint="eastAsia"/>
          <w:i/>
          <w:shd w:val="pct15" w:color="auto" w:fill="FFFFFF"/>
        </w:rPr>
        <w:t>hib</w:t>
      </w:r>
      <w:r w:rsidRPr="00161F70">
        <w:rPr>
          <w:rFonts w:hint="eastAsia"/>
          <w:shd w:val="pct15" w:color="auto" w:fill="FFFFFF"/>
        </w:rPr>
        <w:t>i</w:t>
      </w:r>
      <w:proofErr w:type="spellEnd"/>
      <w:r>
        <w:rPr>
          <w:rFonts w:hint="eastAsia"/>
        </w:rPr>
        <w:t>目录下，并解压。</w:t>
      </w:r>
    </w:p>
    <w:p w:rsidR="00FE7C6A" w:rsidRDefault="006F046D" w:rsidP="00FE7C6A">
      <w:pPr>
        <w:pStyle w:val="10"/>
        <w:keepNext w:val="0"/>
        <w:tabs>
          <w:tab w:val="clear" w:pos="432"/>
        </w:tabs>
        <w:autoSpaceDE w:val="0"/>
        <w:autoSpaceDN w:val="0"/>
        <w:adjustRightInd w:val="0"/>
        <w:spacing w:after="120"/>
        <w:ind w:left="425" w:hanging="425"/>
        <w:rPr>
          <w:color w:val="000000" w:themeColor="text1"/>
        </w:rPr>
      </w:pPr>
      <w:bookmarkStart w:id="7" w:name="_Toc340741483"/>
      <w:r>
        <w:rPr>
          <w:rFonts w:hint="eastAsia"/>
          <w:color w:val="000000" w:themeColor="text1"/>
        </w:rPr>
        <w:t>配置</w:t>
      </w:r>
      <w:bookmarkEnd w:id="7"/>
    </w:p>
    <w:p w:rsidR="00924BB2" w:rsidRDefault="00924BB2" w:rsidP="00924BB2">
      <w:pPr>
        <w:pStyle w:val="20"/>
      </w:pPr>
      <w:bookmarkStart w:id="8" w:name="_Toc340741484"/>
      <w:r>
        <w:rPr>
          <w:rFonts w:hint="eastAsia"/>
        </w:rPr>
        <w:t>环境配置</w:t>
      </w:r>
      <w:bookmarkEnd w:id="8"/>
    </w:p>
    <w:p w:rsidR="000977FA" w:rsidRDefault="00B7561F" w:rsidP="007901A8">
      <w:r>
        <w:rPr>
          <w:rFonts w:hint="eastAsia"/>
        </w:rPr>
        <w:t>环境配置文件</w:t>
      </w:r>
      <w:proofErr w:type="spellStart"/>
      <w:r w:rsidR="007901A8" w:rsidRPr="007901A8">
        <w:t>sysconfig.properties</w:t>
      </w:r>
      <w:proofErr w:type="spellEnd"/>
      <w:r>
        <w:rPr>
          <w:rFonts w:hint="eastAsia"/>
        </w:rPr>
        <w:t>用于配置</w:t>
      </w:r>
      <w:r w:rsidR="007901A8">
        <w:rPr>
          <w:rFonts w:hint="eastAsia"/>
        </w:rPr>
        <w:t>Hive</w:t>
      </w:r>
      <w:r w:rsidR="007901A8">
        <w:rPr>
          <w:rFonts w:hint="eastAsia"/>
        </w:rPr>
        <w:t>安装路径，</w:t>
      </w:r>
      <w:proofErr w:type="spellStart"/>
      <w:r w:rsidR="007901A8">
        <w:rPr>
          <w:rFonts w:hint="eastAsia"/>
        </w:rPr>
        <w:t>Hadoop</w:t>
      </w:r>
      <w:proofErr w:type="spellEnd"/>
      <w:r w:rsidR="007901A8">
        <w:rPr>
          <w:rFonts w:hint="eastAsia"/>
        </w:rPr>
        <w:t>安装路径</w:t>
      </w:r>
      <w:r>
        <w:rPr>
          <w:rFonts w:hint="eastAsia"/>
        </w:rPr>
        <w:t>等运行环境信息。</w:t>
      </w:r>
    </w:p>
    <w:p w:rsidR="00D52AE2" w:rsidRDefault="007901A8" w:rsidP="000977FA">
      <w:proofErr w:type="spellStart"/>
      <w:r w:rsidRPr="007901A8">
        <w:t>sysconfig.properties</w:t>
      </w:r>
      <w:proofErr w:type="spellEnd"/>
      <w:r w:rsidR="000977FA">
        <w:rPr>
          <w:rFonts w:hint="eastAsia"/>
        </w:rPr>
        <w:t>配置项：</w:t>
      </w:r>
    </w:p>
    <w:tbl>
      <w:tblPr>
        <w:tblW w:w="0" w:type="auto"/>
        <w:tblCellMar>
          <w:left w:w="0" w:type="dxa"/>
          <w:right w:w="0" w:type="dxa"/>
        </w:tblCellMar>
        <w:tblLook w:val="04A0"/>
      </w:tblPr>
      <w:tblGrid>
        <w:gridCol w:w="1791"/>
        <w:gridCol w:w="4696"/>
        <w:gridCol w:w="1843"/>
      </w:tblGrid>
      <w:tr w:rsidR="00253002" w:rsidTr="00FA3AC4">
        <w:tc>
          <w:tcPr>
            <w:tcW w:w="179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Default="00253002">
            <w:pPr>
              <w:jc w:val="both"/>
              <w:rPr>
                <w:rFonts w:ascii="Calibri" w:hAnsi="Calibri" w:cs="Calibri"/>
                <w:color w:val="1F497D"/>
                <w:kern w:val="2"/>
                <w:sz w:val="21"/>
                <w:szCs w:val="21"/>
              </w:rPr>
            </w:pPr>
            <w:r>
              <w:rPr>
                <w:rFonts w:ascii="宋体" w:hAnsi="宋体" w:hint="eastAsia"/>
                <w:color w:val="1F497D"/>
                <w:kern w:val="2"/>
              </w:rPr>
              <w:t>配置项名称</w:t>
            </w:r>
          </w:p>
        </w:tc>
        <w:tc>
          <w:tcPr>
            <w:tcW w:w="4696"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Default="00253002">
            <w:pPr>
              <w:jc w:val="both"/>
              <w:rPr>
                <w:rFonts w:ascii="Calibri" w:hAnsi="Calibri" w:cs="Calibri"/>
                <w:color w:val="1F497D"/>
                <w:kern w:val="2"/>
                <w:sz w:val="21"/>
                <w:szCs w:val="21"/>
              </w:rPr>
            </w:pPr>
            <w:r>
              <w:rPr>
                <w:rFonts w:ascii="宋体" w:hAnsi="宋体" w:hint="eastAsia"/>
                <w:color w:val="1F497D"/>
                <w:kern w:val="2"/>
              </w:rPr>
              <w:t>含义</w:t>
            </w:r>
          </w:p>
        </w:tc>
        <w:tc>
          <w:tcPr>
            <w:tcW w:w="1843"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Default="00253002">
            <w:pPr>
              <w:jc w:val="both"/>
              <w:rPr>
                <w:rFonts w:ascii="Calibri" w:hAnsi="Calibri" w:cs="Calibri"/>
                <w:color w:val="1F497D"/>
                <w:kern w:val="2"/>
                <w:sz w:val="21"/>
                <w:szCs w:val="21"/>
              </w:rPr>
            </w:pPr>
            <w:r>
              <w:rPr>
                <w:rFonts w:ascii="宋体" w:hAnsi="宋体" w:hint="eastAsia"/>
                <w:color w:val="1F497D"/>
                <w:kern w:val="2"/>
              </w:rPr>
              <w:t>可能取值</w:t>
            </w:r>
          </w:p>
        </w:tc>
      </w:tr>
      <w:tr w:rsidR="00253002" w:rsidRPr="00512072" w:rsidTr="00FA3AC4">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7901A8">
            <w:pPr>
              <w:jc w:val="both"/>
              <w:rPr>
                <w:rFonts w:ascii="Calibri" w:hAnsi="Calibri" w:cs="Calibri"/>
                <w:color w:val="0070C0"/>
                <w:kern w:val="2"/>
                <w:sz w:val="21"/>
                <w:szCs w:val="21"/>
              </w:rPr>
            </w:pPr>
            <w:r w:rsidRPr="007901A8">
              <w:rPr>
                <w:color w:val="0070C0"/>
              </w:rPr>
              <w:t>HIVE_PATH</w:t>
            </w:r>
          </w:p>
        </w:tc>
        <w:tc>
          <w:tcPr>
            <w:tcW w:w="4696"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B90B2F">
            <w:pPr>
              <w:jc w:val="both"/>
              <w:rPr>
                <w:rFonts w:ascii="Calibri" w:hAnsi="Calibri" w:cs="Calibri"/>
                <w:color w:val="0070C0"/>
                <w:kern w:val="2"/>
                <w:sz w:val="21"/>
                <w:szCs w:val="21"/>
              </w:rPr>
            </w:pPr>
            <w:r>
              <w:rPr>
                <w:rFonts w:hint="eastAsia"/>
                <w:color w:val="0070C0"/>
              </w:rPr>
              <w:t>hive</w:t>
            </w:r>
            <w:r>
              <w:rPr>
                <w:rFonts w:hint="eastAsia"/>
                <w:color w:val="0070C0"/>
              </w:rPr>
              <w:t>安装路径</w:t>
            </w:r>
          </w:p>
        </w:tc>
        <w:tc>
          <w:tcPr>
            <w:tcW w:w="1843"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p>
        </w:tc>
      </w:tr>
      <w:tr w:rsidR="00253002" w:rsidRPr="00512072" w:rsidTr="00FA3AC4">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7901A8">
            <w:pPr>
              <w:jc w:val="both"/>
              <w:rPr>
                <w:color w:val="0070C0"/>
              </w:rPr>
            </w:pPr>
            <w:r w:rsidRPr="007901A8">
              <w:rPr>
                <w:color w:val="0070C0"/>
              </w:rPr>
              <w:t>HADOOP_PATH</w:t>
            </w:r>
          </w:p>
        </w:tc>
        <w:tc>
          <w:tcPr>
            <w:tcW w:w="4696"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B90B2F">
            <w:pPr>
              <w:jc w:val="both"/>
              <w:rPr>
                <w:color w:val="0070C0"/>
              </w:rPr>
            </w:pPr>
            <w:proofErr w:type="spellStart"/>
            <w:r>
              <w:rPr>
                <w:rFonts w:hint="eastAsia"/>
                <w:color w:val="0070C0"/>
              </w:rPr>
              <w:t>hadoop</w:t>
            </w:r>
            <w:proofErr w:type="spellEnd"/>
            <w:r>
              <w:rPr>
                <w:rFonts w:hint="eastAsia"/>
                <w:color w:val="0070C0"/>
              </w:rPr>
              <w:t>安装路径</w:t>
            </w:r>
          </w:p>
        </w:tc>
        <w:tc>
          <w:tcPr>
            <w:tcW w:w="1843"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p>
        </w:tc>
      </w:tr>
      <w:tr w:rsidR="00253002" w:rsidRPr="00512072" w:rsidTr="00FA3AC4">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7901A8" w:rsidP="00913AAE">
            <w:pPr>
              <w:jc w:val="both"/>
              <w:rPr>
                <w:rFonts w:ascii="Calibri" w:hAnsi="Calibri" w:cs="Calibri"/>
                <w:color w:val="0070C0"/>
                <w:kern w:val="2"/>
                <w:sz w:val="21"/>
                <w:szCs w:val="21"/>
              </w:rPr>
            </w:pPr>
            <w:r w:rsidRPr="007901A8">
              <w:rPr>
                <w:color w:val="0070C0"/>
              </w:rPr>
              <w:t>HIBI_PATH</w:t>
            </w:r>
          </w:p>
        </w:tc>
        <w:tc>
          <w:tcPr>
            <w:tcW w:w="4696"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197649" w:rsidP="00197649">
            <w:pPr>
              <w:jc w:val="both"/>
              <w:rPr>
                <w:rFonts w:ascii="Calibri" w:hAnsi="Calibri" w:cs="Calibri"/>
                <w:color w:val="0070C0"/>
                <w:kern w:val="2"/>
                <w:sz w:val="21"/>
                <w:szCs w:val="21"/>
              </w:rPr>
            </w:pPr>
            <w:r>
              <w:rPr>
                <w:rFonts w:ascii="Calibri" w:hAnsi="Calibri" w:cs="Calibri" w:hint="eastAsia"/>
                <w:color w:val="0070C0"/>
                <w:kern w:val="2"/>
                <w:sz w:val="21"/>
                <w:szCs w:val="21"/>
              </w:rPr>
              <w:t>HIBI</w:t>
            </w:r>
            <w:r>
              <w:rPr>
                <w:rFonts w:ascii="Calibri" w:hAnsi="Calibri" w:cs="Calibri" w:hint="eastAsia"/>
                <w:color w:val="0070C0"/>
                <w:kern w:val="2"/>
                <w:sz w:val="21"/>
                <w:szCs w:val="21"/>
              </w:rPr>
              <w:t>路径</w:t>
            </w:r>
            <w:r w:rsidR="00FA3AC4">
              <w:rPr>
                <w:rFonts w:ascii="Calibri" w:hAnsi="Calibri" w:cs="Calibri" w:hint="eastAsia"/>
                <w:color w:val="0070C0"/>
                <w:kern w:val="2"/>
                <w:sz w:val="21"/>
                <w:szCs w:val="21"/>
              </w:rPr>
              <w:t>，主要用于脚本内变量替换</w:t>
            </w:r>
          </w:p>
        </w:tc>
        <w:tc>
          <w:tcPr>
            <w:tcW w:w="1843"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rsidP="00913AAE">
            <w:pPr>
              <w:jc w:val="both"/>
              <w:rPr>
                <w:rFonts w:ascii="Calibri" w:hAnsi="Calibri" w:cs="Calibri"/>
                <w:color w:val="0070C0"/>
                <w:kern w:val="2"/>
                <w:sz w:val="21"/>
                <w:szCs w:val="21"/>
              </w:rPr>
            </w:pPr>
          </w:p>
        </w:tc>
      </w:tr>
      <w:tr w:rsidR="00253002" w:rsidRPr="00512072" w:rsidTr="00FA3AC4">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7901A8">
            <w:pPr>
              <w:jc w:val="both"/>
              <w:rPr>
                <w:color w:val="0070C0"/>
              </w:rPr>
            </w:pPr>
            <w:proofErr w:type="spellStart"/>
            <w:r w:rsidRPr="007901A8">
              <w:rPr>
                <w:color w:val="0070C0"/>
              </w:rPr>
              <w:t>hadoopuser</w:t>
            </w:r>
            <w:proofErr w:type="spellEnd"/>
          </w:p>
        </w:tc>
        <w:tc>
          <w:tcPr>
            <w:tcW w:w="4696"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B9677B">
            <w:pPr>
              <w:jc w:val="both"/>
              <w:rPr>
                <w:color w:val="0070C0"/>
              </w:rPr>
            </w:pPr>
            <w:proofErr w:type="spellStart"/>
            <w:r>
              <w:rPr>
                <w:rFonts w:hint="eastAsia"/>
                <w:color w:val="0070C0"/>
              </w:rPr>
              <w:t>hdfs</w:t>
            </w:r>
            <w:proofErr w:type="spellEnd"/>
            <w:r w:rsidR="00FA3AC4">
              <w:rPr>
                <w:rFonts w:hint="eastAsia"/>
                <w:color w:val="0070C0"/>
              </w:rPr>
              <w:t>路径，主要用于脚本内变量替换</w:t>
            </w:r>
          </w:p>
        </w:tc>
        <w:tc>
          <w:tcPr>
            <w:tcW w:w="1843"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p>
        </w:tc>
      </w:tr>
    </w:tbl>
    <w:p w:rsidR="007901A8" w:rsidRDefault="007901A8" w:rsidP="001F4AB1">
      <w:pPr>
        <w:rPr>
          <w:rFonts w:hint="eastAsia"/>
        </w:rPr>
      </w:pPr>
    </w:p>
    <w:p w:rsidR="001F4AB1" w:rsidRDefault="00B375EF" w:rsidP="001F4AB1">
      <w:r>
        <w:rPr>
          <w:rFonts w:hint="eastAsia"/>
        </w:rPr>
        <w:t>典型</w:t>
      </w:r>
      <w:r w:rsidR="000B57A7">
        <w:rPr>
          <w:rFonts w:hint="eastAsia"/>
        </w:rPr>
        <w:t>配置</w:t>
      </w:r>
      <w:r>
        <w:rPr>
          <w:rFonts w:hint="eastAsia"/>
        </w:rPr>
        <w:t>示例如下</w:t>
      </w:r>
      <w:r w:rsidR="00A37935">
        <w:rPr>
          <w:rFonts w:hint="eastAsia"/>
        </w:rPr>
        <w:t>（</w:t>
      </w:r>
      <w:r w:rsidR="007901A8">
        <w:rPr>
          <w:rFonts w:hint="eastAsia"/>
        </w:rPr>
        <w:t>按实际情况填写</w:t>
      </w:r>
      <w:r w:rsidR="00A37935">
        <w:rPr>
          <w:rFonts w:hint="eastAsia"/>
        </w:rPr>
        <w:t>）</w:t>
      </w:r>
      <w:r>
        <w:rPr>
          <w:rFonts w:hint="eastAsia"/>
        </w:rPr>
        <w:t>：</w:t>
      </w:r>
    </w:p>
    <w:p w:rsidR="007901A8" w:rsidRDefault="007901A8" w:rsidP="007901A8">
      <w:r>
        <w:lastRenderedPageBreak/>
        <w:t>HIVE_PATH=</w:t>
      </w:r>
      <w:r w:rsidR="00562DCD">
        <w:rPr>
          <w:rFonts w:hint="eastAsia"/>
        </w:rPr>
        <w:t>/MFS/Share/BICOmmon/task/HiBI/FIClient/BIClient/Hive/bin/</w:t>
      </w:r>
    </w:p>
    <w:p w:rsidR="00BD0246" w:rsidRDefault="007901A8" w:rsidP="00BD0246">
      <w:r>
        <w:t>HADOOP_PATH</w:t>
      </w:r>
      <w:r w:rsidR="00BD0246">
        <w:t>=</w:t>
      </w:r>
      <w:r w:rsidR="00BD0246">
        <w:rPr>
          <w:rFonts w:hint="eastAsia"/>
        </w:rPr>
        <w:t>/MFS/Share/BICOmmon/task/HiBI/FIClient/HDFS/hadoop/bin/</w:t>
      </w:r>
    </w:p>
    <w:p w:rsidR="007901A8" w:rsidRDefault="007901A8" w:rsidP="007901A8">
      <w:r>
        <w:t>HIBI_PATH=</w:t>
      </w:r>
      <w:r w:rsidR="00197649" w:rsidRPr="00197649">
        <w:t xml:space="preserve"> /</w:t>
      </w:r>
      <w:r w:rsidR="00ED3C5C">
        <w:rPr>
          <w:rFonts w:hint="eastAsia"/>
        </w:rPr>
        <w:t>$USER/</w:t>
      </w:r>
      <w:r w:rsidR="00197649" w:rsidRPr="00197649">
        <w:t>task/</w:t>
      </w:r>
      <w:proofErr w:type="spellStart"/>
      <w:r w:rsidR="00197649" w:rsidRPr="00197649">
        <w:t>HiBI</w:t>
      </w:r>
      <w:proofErr w:type="spellEnd"/>
      <w:r w:rsidR="00197649" w:rsidRPr="00197649">
        <w:t>/HIBI</w:t>
      </w:r>
    </w:p>
    <w:p w:rsidR="00B375EF" w:rsidRDefault="009419E1" w:rsidP="007901A8">
      <w:pPr>
        <w:rPr>
          <w:rFonts w:hint="eastAsia"/>
        </w:rPr>
      </w:pPr>
      <w:proofErr w:type="spellStart"/>
      <w:proofErr w:type="gramStart"/>
      <w:r>
        <w:t>hadoopuser</w:t>
      </w:r>
      <w:proofErr w:type="spellEnd"/>
      <w:proofErr w:type="gramEnd"/>
      <w:r>
        <w:t>=/</w:t>
      </w:r>
      <w:proofErr w:type="spellStart"/>
      <w:r>
        <w:rPr>
          <w:rFonts w:hint="eastAsia"/>
        </w:rPr>
        <w:t>AppData</w:t>
      </w:r>
      <w:proofErr w:type="spellEnd"/>
      <w:r>
        <w:rPr>
          <w:rFonts w:hint="eastAsia"/>
        </w:rPr>
        <w:t>/</w:t>
      </w:r>
      <w:proofErr w:type="spellStart"/>
      <w:r>
        <w:rPr>
          <w:rFonts w:hint="eastAsia"/>
        </w:rPr>
        <w:t>HomeCloudProdGrp</w:t>
      </w:r>
      <w:proofErr w:type="spellEnd"/>
      <w:r>
        <w:rPr>
          <w:rFonts w:hint="eastAsia"/>
        </w:rPr>
        <w:t>/</w:t>
      </w:r>
      <w:proofErr w:type="spellStart"/>
      <w:r>
        <w:rPr>
          <w:rFonts w:hint="eastAsia"/>
        </w:rPr>
        <w:t>HomeCloud</w:t>
      </w:r>
      <w:proofErr w:type="spellEnd"/>
    </w:p>
    <w:p w:rsidR="007901A8" w:rsidRDefault="007901A8" w:rsidP="007901A8"/>
    <w:p w:rsidR="001F4AB1" w:rsidRDefault="001F4AB1" w:rsidP="001F4AB1">
      <w:pPr>
        <w:pStyle w:val="20"/>
      </w:pPr>
      <w:bookmarkStart w:id="9" w:name="_Toc340741485"/>
      <w:r>
        <w:rPr>
          <w:rFonts w:hint="eastAsia"/>
        </w:rPr>
        <w:t>业务配置</w:t>
      </w:r>
      <w:bookmarkEnd w:id="9"/>
    </w:p>
    <w:p w:rsidR="00A51968" w:rsidRDefault="00C51CFF" w:rsidP="00257C66">
      <w:r>
        <w:rPr>
          <w:rFonts w:hint="eastAsia"/>
        </w:rPr>
        <w:t>业务配置文件</w:t>
      </w:r>
      <w:r w:rsidR="007D608F" w:rsidRPr="007D608F">
        <w:t>outinlist.xml</w:t>
      </w:r>
      <w:r w:rsidR="0011713D">
        <w:rPr>
          <w:rFonts w:hint="eastAsia"/>
        </w:rPr>
        <w:t>用于配置</w:t>
      </w:r>
      <w:r w:rsidR="007D608F">
        <w:rPr>
          <w:rFonts w:hint="eastAsia"/>
        </w:rPr>
        <w:t>每个脚本文件的输入输出</w:t>
      </w:r>
      <w:r>
        <w:rPr>
          <w:rFonts w:hint="eastAsia"/>
        </w:rPr>
        <w:t>。</w:t>
      </w:r>
    </w:p>
    <w:p w:rsidR="00EF1E5D" w:rsidRDefault="00257C66" w:rsidP="00257C66">
      <w:r w:rsidRPr="007D608F">
        <w:t>outinlist.xml</w:t>
      </w:r>
      <w:r w:rsidR="00A51968">
        <w:rPr>
          <w:rFonts w:hint="eastAsia"/>
        </w:rPr>
        <w:t>配置项</w:t>
      </w:r>
      <w:r w:rsidR="00C42845">
        <w:rPr>
          <w:rFonts w:hint="eastAsia"/>
        </w:rPr>
        <w:t>说明</w:t>
      </w:r>
      <w:r w:rsidR="00355912">
        <w:rPr>
          <w:rFonts w:hint="eastAsia"/>
        </w:rPr>
        <w:t>：</w:t>
      </w:r>
    </w:p>
    <w:tbl>
      <w:tblPr>
        <w:tblW w:w="0" w:type="auto"/>
        <w:tblCellMar>
          <w:left w:w="0" w:type="dxa"/>
          <w:right w:w="0" w:type="dxa"/>
        </w:tblCellMar>
        <w:tblLook w:val="04A0"/>
      </w:tblPr>
      <w:tblGrid>
        <w:gridCol w:w="1791"/>
        <w:gridCol w:w="2853"/>
        <w:gridCol w:w="3402"/>
      </w:tblGrid>
      <w:tr w:rsidR="00253002" w:rsidTr="00555F0C">
        <w:tc>
          <w:tcPr>
            <w:tcW w:w="179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Default="00253002" w:rsidP="00913AAE">
            <w:pPr>
              <w:jc w:val="both"/>
              <w:rPr>
                <w:rFonts w:ascii="Calibri" w:hAnsi="Calibri" w:cs="Calibri"/>
                <w:color w:val="1F497D"/>
                <w:kern w:val="2"/>
                <w:sz w:val="21"/>
                <w:szCs w:val="21"/>
              </w:rPr>
            </w:pPr>
            <w:r>
              <w:rPr>
                <w:rFonts w:ascii="宋体" w:hAnsi="宋体" w:hint="eastAsia"/>
                <w:color w:val="1F497D"/>
                <w:kern w:val="2"/>
              </w:rPr>
              <w:t>配置项名称</w:t>
            </w:r>
          </w:p>
        </w:tc>
        <w:tc>
          <w:tcPr>
            <w:tcW w:w="2853"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Default="00253002" w:rsidP="00913AAE">
            <w:pPr>
              <w:jc w:val="both"/>
              <w:rPr>
                <w:rFonts w:ascii="Calibri" w:hAnsi="Calibri" w:cs="Calibri"/>
                <w:color w:val="1F497D"/>
                <w:kern w:val="2"/>
                <w:sz w:val="21"/>
                <w:szCs w:val="21"/>
              </w:rPr>
            </w:pPr>
            <w:r>
              <w:rPr>
                <w:rFonts w:ascii="宋体" w:hAnsi="宋体" w:hint="eastAsia"/>
                <w:color w:val="1F497D"/>
                <w:kern w:val="2"/>
              </w:rPr>
              <w:t>含义</w:t>
            </w:r>
          </w:p>
        </w:tc>
        <w:tc>
          <w:tcPr>
            <w:tcW w:w="3402"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Default="00253002" w:rsidP="00913AAE">
            <w:pPr>
              <w:jc w:val="both"/>
              <w:rPr>
                <w:rFonts w:ascii="Calibri" w:hAnsi="Calibri" w:cs="Calibri"/>
                <w:color w:val="1F497D"/>
                <w:kern w:val="2"/>
                <w:sz w:val="21"/>
                <w:szCs w:val="21"/>
              </w:rPr>
            </w:pPr>
            <w:r>
              <w:rPr>
                <w:rFonts w:ascii="宋体" w:hAnsi="宋体" w:hint="eastAsia"/>
                <w:color w:val="1F497D"/>
                <w:kern w:val="2"/>
              </w:rPr>
              <w:t>可能取值</w:t>
            </w:r>
          </w:p>
        </w:tc>
      </w:tr>
      <w:tr w:rsidR="00253002" w:rsidRPr="00A401FA" w:rsidTr="00555F0C">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A401FA" w:rsidRDefault="00483FD0" w:rsidP="00913AAE">
            <w:pPr>
              <w:jc w:val="both"/>
              <w:rPr>
                <w:rFonts w:ascii="Calibri" w:hAnsi="Calibri" w:cs="Calibri"/>
                <w:color w:val="0070C0"/>
                <w:kern w:val="2"/>
                <w:sz w:val="21"/>
                <w:szCs w:val="21"/>
              </w:rPr>
            </w:pPr>
            <w:r w:rsidRPr="00483FD0">
              <w:rPr>
                <w:color w:val="0070C0"/>
              </w:rPr>
              <w:t>name</w:t>
            </w:r>
          </w:p>
        </w:tc>
        <w:tc>
          <w:tcPr>
            <w:tcW w:w="2853"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483FD0" w:rsidP="00913AAE">
            <w:pPr>
              <w:jc w:val="both"/>
              <w:rPr>
                <w:rFonts w:ascii="Calibri" w:hAnsi="Calibri" w:cs="Calibri"/>
                <w:color w:val="0070C0"/>
                <w:kern w:val="2"/>
                <w:sz w:val="21"/>
                <w:szCs w:val="21"/>
              </w:rPr>
            </w:pPr>
            <w:r>
              <w:rPr>
                <w:rFonts w:hint="eastAsia"/>
                <w:color w:val="0070C0"/>
              </w:rPr>
              <w:t>hive</w:t>
            </w:r>
            <w:r>
              <w:rPr>
                <w:rFonts w:hint="eastAsia"/>
                <w:color w:val="0070C0"/>
              </w:rPr>
              <w:t>脚本名称</w:t>
            </w:r>
          </w:p>
        </w:tc>
        <w:tc>
          <w:tcPr>
            <w:tcW w:w="3402"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rFonts w:ascii="Calibri" w:hAnsi="Calibri" w:cs="Calibri"/>
                <w:color w:val="0070C0"/>
                <w:kern w:val="2"/>
                <w:sz w:val="21"/>
                <w:szCs w:val="21"/>
              </w:rPr>
            </w:pPr>
          </w:p>
        </w:tc>
      </w:tr>
      <w:tr w:rsidR="00253002" w:rsidRPr="00A401FA" w:rsidTr="00555F0C">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A401FA" w:rsidRDefault="00483FD0" w:rsidP="00913AAE">
            <w:pPr>
              <w:jc w:val="both"/>
              <w:rPr>
                <w:color w:val="0070C0"/>
              </w:rPr>
            </w:pPr>
            <w:r w:rsidRPr="00483FD0">
              <w:rPr>
                <w:color w:val="0070C0"/>
              </w:rPr>
              <w:t>in</w:t>
            </w:r>
          </w:p>
        </w:tc>
        <w:tc>
          <w:tcPr>
            <w:tcW w:w="2853"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483FD0" w:rsidP="00913AAE">
            <w:pPr>
              <w:jc w:val="both"/>
              <w:rPr>
                <w:color w:val="0070C0"/>
              </w:rPr>
            </w:pPr>
            <w:r>
              <w:rPr>
                <w:rFonts w:hint="eastAsia"/>
                <w:color w:val="0070C0"/>
              </w:rPr>
              <w:t>脚本的输入</w:t>
            </w:r>
          </w:p>
        </w:tc>
        <w:tc>
          <w:tcPr>
            <w:tcW w:w="3402"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rFonts w:ascii="Calibri" w:hAnsi="Calibri" w:cs="Calibri"/>
                <w:color w:val="0070C0"/>
                <w:kern w:val="2"/>
                <w:sz w:val="21"/>
                <w:szCs w:val="21"/>
              </w:rPr>
            </w:pPr>
          </w:p>
        </w:tc>
      </w:tr>
      <w:tr w:rsidR="00253002" w:rsidRPr="00A401FA" w:rsidTr="00555F0C">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A401FA" w:rsidRDefault="00483FD0" w:rsidP="00913AAE">
            <w:pPr>
              <w:jc w:val="both"/>
              <w:rPr>
                <w:color w:val="0070C0"/>
              </w:rPr>
            </w:pPr>
            <w:r w:rsidRPr="00483FD0">
              <w:rPr>
                <w:color w:val="0070C0"/>
              </w:rPr>
              <w:t>out</w:t>
            </w:r>
          </w:p>
        </w:tc>
        <w:tc>
          <w:tcPr>
            <w:tcW w:w="2853"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483FD0" w:rsidP="00913AAE">
            <w:pPr>
              <w:jc w:val="both"/>
              <w:rPr>
                <w:color w:val="0070C0"/>
              </w:rPr>
            </w:pPr>
            <w:r>
              <w:rPr>
                <w:rFonts w:hint="eastAsia"/>
                <w:color w:val="0070C0"/>
              </w:rPr>
              <w:t>脚本的输出</w:t>
            </w:r>
          </w:p>
        </w:tc>
        <w:tc>
          <w:tcPr>
            <w:tcW w:w="3402"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rFonts w:ascii="Calibri" w:hAnsi="Calibri" w:cs="Calibri"/>
                <w:color w:val="0070C0"/>
                <w:kern w:val="2"/>
                <w:sz w:val="21"/>
                <w:szCs w:val="21"/>
              </w:rPr>
            </w:pPr>
          </w:p>
        </w:tc>
      </w:tr>
    </w:tbl>
    <w:p w:rsidR="00300829" w:rsidRDefault="00FD3A66" w:rsidP="00FA14D2">
      <w:r>
        <w:rPr>
          <w:rFonts w:hint="eastAsia"/>
        </w:rPr>
        <w:t>典型配置实例如下：</w:t>
      </w:r>
    </w:p>
    <w:p w:rsidR="00555F0C" w:rsidRPr="00555F0C" w:rsidRDefault="00555F0C" w:rsidP="00555F0C">
      <w:pPr>
        <w:ind w:firstLine="420"/>
        <w:rPr>
          <w:shd w:val="pct15" w:color="auto" w:fill="FFFFFF"/>
        </w:rPr>
      </w:pPr>
      <w:r w:rsidRPr="00555F0C">
        <w:rPr>
          <w:shd w:val="pct15" w:color="auto" w:fill="FFFFFF"/>
        </w:rPr>
        <w:t>&lt;</w:t>
      </w:r>
      <w:proofErr w:type="gramStart"/>
      <w:r w:rsidRPr="00555F0C">
        <w:rPr>
          <w:shd w:val="pct15" w:color="auto" w:fill="FFFFFF"/>
        </w:rPr>
        <w:t>list</w:t>
      </w:r>
      <w:proofErr w:type="gramEnd"/>
      <w:r w:rsidRPr="00555F0C">
        <w:rPr>
          <w:shd w:val="pct15" w:color="auto" w:fill="FFFFFF"/>
        </w:rPr>
        <w:t>&gt;</w:t>
      </w:r>
    </w:p>
    <w:p w:rsidR="00555F0C" w:rsidRPr="00555F0C" w:rsidRDefault="00555F0C" w:rsidP="00555F0C">
      <w:pPr>
        <w:rPr>
          <w:shd w:val="pct15" w:color="auto" w:fill="FFFFFF"/>
        </w:rPr>
      </w:pPr>
      <w:r w:rsidRPr="00555F0C">
        <w:rPr>
          <w:shd w:val="pct15" w:color="auto" w:fill="FFFFFF"/>
        </w:rPr>
        <w:tab/>
      </w:r>
      <w:r w:rsidRPr="00555F0C">
        <w:rPr>
          <w:shd w:val="pct15" w:color="auto" w:fill="FFFFFF"/>
        </w:rPr>
        <w:tab/>
        <w:t>&lt;</w:t>
      </w:r>
      <w:proofErr w:type="gramStart"/>
      <w:r w:rsidRPr="00555F0C">
        <w:rPr>
          <w:shd w:val="pct15" w:color="auto" w:fill="FFFFFF"/>
        </w:rPr>
        <w:t>name&gt;</w:t>
      </w:r>
      <w:proofErr w:type="gramEnd"/>
      <w:r w:rsidRPr="00555F0C">
        <w:rPr>
          <w:shd w:val="pct15" w:color="auto" w:fill="FFFFFF"/>
        </w:rPr>
        <w:t>dw_hicloud_user_behavior_stat_dm.sql&lt;/name&gt;</w:t>
      </w:r>
    </w:p>
    <w:p w:rsidR="00555F0C" w:rsidRPr="00555F0C" w:rsidRDefault="00555F0C" w:rsidP="00555F0C">
      <w:pPr>
        <w:rPr>
          <w:shd w:val="pct15" w:color="auto" w:fill="FFFFFF"/>
        </w:rPr>
      </w:pPr>
      <w:r w:rsidRPr="00555F0C">
        <w:rPr>
          <w:shd w:val="pct15" w:color="auto" w:fill="FFFFFF"/>
        </w:rPr>
        <w:tab/>
      </w:r>
      <w:r w:rsidRPr="00555F0C">
        <w:rPr>
          <w:shd w:val="pct15" w:color="auto" w:fill="FFFFFF"/>
        </w:rPr>
        <w:tab/>
        <w:t>&lt;</w:t>
      </w:r>
      <w:proofErr w:type="gramStart"/>
      <w:r w:rsidRPr="00555F0C">
        <w:rPr>
          <w:shd w:val="pct15" w:color="auto" w:fill="FFFFFF"/>
        </w:rPr>
        <w:t>in&gt;</w:t>
      </w:r>
      <w:proofErr w:type="spellStart"/>
      <w:proofErr w:type="gramEnd"/>
      <w:r w:rsidRPr="00555F0C">
        <w:rPr>
          <w:shd w:val="pct15" w:color="auto" w:fill="FFFFFF"/>
        </w:rPr>
        <w:t>dw_hicloud_user_behavior_hm</w:t>
      </w:r>
      <w:proofErr w:type="spellEnd"/>
      <w:r w:rsidRPr="00555F0C">
        <w:rPr>
          <w:shd w:val="pct15" w:color="auto" w:fill="FFFFFF"/>
        </w:rPr>
        <w:t>&lt;/in&gt;</w:t>
      </w:r>
    </w:p>
    <w:p w:rsidR="00555F0C" w:rsidRPr="00555F0C" w:rsidRDefault="00555F0C" w:rsidP="00555F0C">
      <w:pPr>
        <w:rPr>
          <w:shd w:val="pct15" w:color="auto" w:fill="FFFFFF"/>
        </w:rPr>
      </w:pPr>
      <w:r w:rsidRPr="00555F0C">
        <w:rPr>
          <w:shd w:val="pct15" w:color="auto" w:fill="FFFFFF"/>
        </w:rPr>
        <w:tab/>
      </w:r>
      <w:r w:rsidRPr="00555F0C">
        <w:rPr>
          <w:shd w:val="pct15" w:color="auto" w:fill="FFFFFF"/>
        </w:rPr>
        <w:tab/>
        <w:t>&lt;</w:t>
      </w:r>
      <w:proofErr w:type="gramStart"/>
      <w:r w:rsidRPr="00555F0C">
        <w:rPr>
          <w:shd w:val="pct15" w:color="auto" w:fill="FFFFFF"/>
        </w:rPr>
        <w:t>out&gt;</w:t>
      </w:r>
      <w:proofErr w:type="spellStart"/>
      <w:proofErr w:type="gramEnd"/>
      <w:r w:rsidRPr="00555F0C">
        <w:rPr>
          <w:shd w:val="pct15" w:color="auto" w:fill="FFFFFF"/>
        </w:rPr>
        <w:t>dw_hicloud_user_behavior_stat_dm</w:t>
      </w:r>
      <w:proofErr w:type="spellEnd"/>
      <w:r w:rsidRPr="00555F0C">
        <w:rPr>
          <w:shd w:val="pct15" w:color="auto" w:fill="FFFFFF"/>
        </w:rPr>
        <w:t>&lt;/out&gt;</w:t>
      </w:r>
    </w:p>
    <w:p w:rsidR="00BB1A68" w:rsidRPr="00CC4B39" w:rsidRDefault="00555F0C" w:rsidP="00555F0C">
      <w:pPr>
        <w:rPr>
          <w:shd w:val="pct15" w:color="auto" w:fill="FFFFFF"/>
        </w:rPr>
      </w:pPr>
      <w:r w:rsidRPr="00555F0C">
        <w:rPr>
          <w:shd w:val="pct15" w:color="auto" w:fill="FFFFFF"/>
        </w:rPr>
        <w:tab/>
        <w:t>&lt;/list&gt;</w:t>
      </w:r>
    </w:p>
    <w:p w:rsidR="00AE2427" w:rsidRDefault="00AE2427" w:rsidP="00AE2427">
      <w:pPr>
        <w:pStyle w:val="20"/>
      </w:pPr>
      <w:bookmarkStart w:id="10" w:name="_Toc340741490"/>
      <w:r>
        <w:rPr>
          <w:rFonts w:hint="eastAsia"/>
        </w:rPr>
        <w:t>日志配置</w:t>
      </w:r>
      <w:bookmarkEnd w:id="10"/>
    </w:p>
    <w:p w:rsidR="001F4AB1" w:rsidRDefault="00474045" w:rsidP="0038685D">
      <w:pPr>
        <w:ind w:leftChars="210" w:left="420"/>
      </w:pPr>
      <w:r>
        <w:rPr>
          <w:rFonts w:hint="eastAsia"/>
        </w:rPr>
        <w:t>推送工具采用</w:t>
      </w:r>
      <w:r>
        <w:rPr>
          <w:rFonts w:hint="eastAsia"/>
        </w:rPr>
        <w:t>log4j</w:t>
      </w:r>
      <w:r>
        <w:rPr>
          <w:rFonts w:hint="eastAsia"/>
        </w:rPr>
        <w:t>作为日志组件，可以设置日志级别</w:t>
      </w:r>
      <w:r w:rsidR="0038685D">
        <w:rPr>
          <w:rFonts w:hint="eastAsia"/>
        </w:rPr>
        <w:t>、输出</w:t>
      </w:r>
      <w:r w:rsidR="00F42789">
        <w:rPr>
          <w:rFonts w:hint="eastAsia"/>
        </w:rPr>
        <w:t>目的，</w:t>
      </w:r>
      <w:r>
        <w:rPr>
          <w:rFonts w:hint="eastAsia"/>
        </w:rPr>
        <w:t>对日志输出进行控制。</w:t>
      </w:r>
    </w:p>
    <w:p w:rsidR="005765DB" w:rsidRDefault="00F42789" w:rsidP="0038685D">
      <w:pPr>
        <w:ind w:leftChars="210" w:left="420"/>
      </w:pPr>
      <w:r>
        <w:rPr>
          <w:rFonts w:hint="eastAsia"/>
        </w:rPr>
        <w:t>通常，调试阶段</w:t>
      </w:r>
      <w:r w:rsidR="00F51527">
        <w:rPr>
          <w:rFonts w:hint="eastAsia"/>
        </w:rPr>
        <w:t>，</w:t>
      </w:r>
      <w:r w:rsidR="00EE3DF7">
        <w:rPr>
          <w:rFonts w:hint="eastAsia"/>
        </w:rPr>
        <w:t>日志级别</w:t>
      </w:r>
      <w:r>
        <w:rPr>
          <w:rFonts w:hint="eastAsia"/>
        </w:rPr>
        <w:t>可设置为</w:t>
      </w:r>
      <w:r w:rsidRPr="00F42789">
        <w:rPr>
          <w:color w:val="FF0000"/>
        </w:rPr>
        <w:t>DEBUG</w:t>
      </w:r>
      <w:r w:rsidRPr="00F42789">
        <w:rPr>
          <w:rFonts w:hint="eastAsia"/>
        </w:rPr>
        <w:t>级别</w:t>
      </w:r>
      <w:r>
        <w:rPr>
          <w:rFonts w:hint="eastAsia"/>
        </w:rPr>
        <w:t>，添加</w:t>
      </w:r>
      <w:proofErr w:type="spellStart"/>
      <w:r w:rsidR="00921F4B">
        <w:rPr>
          <w:rFonts w:hint="eastAsia"/>
          <w:color w:val="FF0000"/>
        </w:rPr>
        <w:t>stdout</w:t>
      </w:r>
      <w:proofErr w:type="spellEnd"/>
      <w:r w:rsidR="00B704D6">
        <w:rPr>
          <w:rFonts w:hint="eastAsia"/>
        </w:rPr>
        <w:t>输出。</w:t>
      </w:r>
    </w:p>
    <w:p w:rsidR="00AB14B5" w:rsidRDefault="00AB14B5" w:rsidP="0038685D">
      <w:pPr>
        <w:ind w:leftChars="210" w:left="420"/>
        <w:rPr>
          <w:b/>
          <w:color w:val="FF0000"/>
        </w:rPr>
      </w:pPr>
    </w:p>
    <w:p w:rsidR="00F42789" w:rsidRPr="00AB14B5" w:rsidRDefault="005765DB" w:rsidP="0038685D">
      <w:pPr>
        <w:ind w:leftChars="210" w:left="420"/>
        <w:rPr>
          <w:b/>
          <w:color w:val="FF0000"/>
        </w:rPr>
      </w:pPr>
      <w:r w:rsidRPr="00AB14B5">
        <w:rPr>
          <w:rFonts w:hint="eastAsia"/>
          <w:b/>
          <w:color w:val="FF0000"/>
        </w:rPr>
        <w:t>在线运行时需将</w:t>
      </w:r>
      <w:r w:rsidR="00A56448" w:rsidRPr="00AB14B5">
        <w:rPr>
          <w:rFonts w:hint="eastAsia"/>
          <w:b/>
          <w:color w:val="FF0000"/>
        </w:rPr>
        <w:t>日志</w:t>
      </w:r>
      <w:r w:rsidR="00B704D6" w:rsidRPr="00AB14B5">
        <w:rPr>
          <w:rFonts w:hint="eastAsia"/>
          <w:b/>
          <w:color w:val="FF0000"/>
        </w:rPr>
        <w:t>级别</w:t>
      </w:r>
      <w:r w:rsidRPr="00AB14B5">
        <w:rPr>
          <w:rFonts w:hint="eastAsia"/>
          <w:b/>
          <w:color w:val="FF0000"/>
        </w:rPr>
        <w:t>设置</w:t>
      </w:r>
      <w:r w:rsidR="00F42789" w:rsidRPr="00AB14B5">
        <w:rPr>
          <w:rFonts w:hint="eastAsia"/>
          <w:b/>
          <w:color w:val="FF0000"/>
        </w:rPr>
        <w:t>为</w:t>
      </w:r>
      <w:r w:rsidR="00F42789" w:rsidRPr="00AB14B5">
        <w:rPr>
          <w:rFonts w:hint="eastAsia"/>
          <w:b/>
          <w:color w:val="FF0000"/>
          <w:sz w:val="36"/>
          <w:szCs w:val="36"/>
        </w:rPr>
        <w:t>INFO</w:t>
      </w:r>
      <w:r w:rsidR="00F42789" w:rsidRPr="00AB14B5">
        <w:rPr>
          <w:rFonts w:hint="eastAsia"/>
          <w:b/>
          <w:color w:val="FF0000"/>
        </w:rPr>
        <w:t>，去掉</w:t>
      </w:r>
      <w:proofErr w:type="spellStart"/>
      <w:r w:rsidR="00510421">
        <w:rPr>
          <w:rFonts w:hint="eastAsia"/>
          <w:b/>
          <w:color w:val="FF0000"/>
        </w:rPr>
        <w:t>stdout</w:t>
      </w:r>
      <w:proofErr w:type="spellEnd"/>
      <w:r w:rsidR="00AB14B5">
        <w:rPr>
          <w:rFonts w:hint="eastAsia"/>
          <w:b/>
          <w:color w:val="FF0000"/>
        </w:rPr>
        <w:t>输出！</w:t>
      </w:r>
    </w:p>
    <w:p w:rsidR="00F42789" w:rsidRPr="00E63589" w:rsidRDefault="00F42789" w:rsidP="0038685D">
      <w:pPr>
        <w:ind w:leftChars="210" w:left="420"/>
      </w:pPr>
    </w:p>
    <w:p w:rsidR="0038685D" w:rsidRPr="0038685D" w:rsidRDefault="0038685D" w:rsidP="0038685D">
      <w:pPr>
        <w:ind w:leftChars="210" w:left="420"/>
        <w:rPr>
          <w:shd w:val="pct15" w:color="auto" w:fill="FFFFFF"/>
        </w:rPr>
      </w:pPr>
      <w:r w:rsidRPr="0038685D">
        <w:rPr>
          <w:rFonts w:hint="eastAsia"/>
          <w:shd w:val="pct15" w:color="auto" w:fill="FFFFFF"/>
        </w:rPr>
        <w:t>#</w:t>
      </w:r>
      <w:r w:rsidRPr="0038685D">
        <w:rPr>
          <w:rFonts w:hint="eastAsia"/>
          <w:shd w:val="pct15" w:color="auto" w:fill="FFFFFF"/>
        </w:rPr>
        <w:t>日志级别</w:t>
      </w:r>
    </w:p>
    <w:p w:rsidR="00FE3D14" w:rsidRPr="0038685D" w:rsidRDefault="0038685D" w:rsidP="00535F81">
      <w:pPr>
        <w:ind w:leftChars="210" w:left="420"/>
        <w:rPr>
          <w:shd w:val="pct15" w:color="auto" w:fill="FFFFFF"/>
        </w:rPr>
      </w:pPr>
      <w:r w:rsidRPr="0038685D">
        <w:rPr>
          <w:shd w:val="pct15" w:color="auto" w:fill="FFFFFF"/>
        </w:rPr>
        <w:t>log4j.rootLogger=</w:t>
      </w:r>
      <w:r w:rsidR="001A0D59">
        <w:rPr>
          <w:rFonts w:hint="eastAsia"/>
          <w:color w:val="FF0000"/>
          <w:shd w:val="pct15" w:color="auto" w:fill="FFFFFF"/>
        </w:rPr>
        <w:t>debug</w:t>
      </w:r>
      <w:r w:rsidRPr="0038685D">
        <w:rPr>
          <w:color w:val="FF0000"/>
          <w:shd w:val="pct15" w:color="auto" w:fill="FFFFFF"/>
        </w:rPr>
        <w:t>,</w:t>
      </w:r>
      <w:r w:rsidRPr="0038685D">
        <w:rPr>
          <w:shd w:val="pct15" w:color="auto" w:fill="FFFFFF"/>
        </w:rPr>
        <w:t xml:space="preserve"> </w:t>
      </w:r>
      <w:proofErr w:type="spellStart"/>
      <w:r w:rsidR="001A0D59">
        <w:rPr>
          <w:rFonts w:hint="eastAsia"/>
          <w:color w:val="FF0000"/>
          <w:shd w:val="pct15" w:color="auto" w:fill="FFFFFF"/>
        </w:rPr>
        <w:t>stdout</w:t>
      </w:r>
      <w:proofErr w:type="spellEnd"/>
      <w:r w:rsidRPr="0038685D">
        <w:rPr>
          <w:shd w:val="pct15" w:color="auto" w:fill="FFFFFF"/>
        </w:rPr>
        <w:t>, file</w:t>
      </w:r>
    </w:p>
    <w:p w:rsidR="001570B2" w:rsidRPr="00802FAE" w:rsidRDefault="00005ADE" w:rsidP="00DE790D">
      <w:pPr>
        <w:pStyle w:val="10"/>
        <w:keepNext w:val="0"/>
        <w:tabs>
          <w:tab w:val="clear" w:pos="432"/>
        </w:tabs>
        <w:autoSpaceDE w:val="0"/>
        <w:autoSpaceDN w:val="0"/>
        <w:adjustRightInd w:val="0"/>
        <w:spacing w:after="120"/>
        <w:ind w:left="425" w:hanging="425"/>
        <w:rPr>
          <w:color w:val="000000" w:themeColor="text1"/>
        </w:rPr>
      </w:pPr>
      <w:bookmarkStart w:id="11" w:name="_Toc340741491"/>
      <w:r>
        <w:rPr>
          <w:rFonts w:hint="eastAsia"/>
          <w:color w:val="000000" w:themeColor="text1"/>
        </w:rPr>
        <w:t>运行</w:t>
      </w:r>
      <w:bookmarkEnd w:id="11"/>
    </w:p>
    <w:p w:rsidR="00A94F8A" w:rsidRDefault="00626E1E" w:rsidP="00802FAE">
      <w:pPr>
        <w:pStyle w:val="20"/>
      </w:pPr>
      <w:bookmarkStart w:id="12" w:name="_Toc340741492"/>
      <w:r>
        <w:rPr>
          <w:rFonts w:hint="eastAsia"/>
        </w:rPr>
        <w:t>自动</w:t>
      </w:r>
      <w:r w:rsidR="008B5B75">
        <w:rPr>
          <w:rFonts w:hint="eastAsia"/>
        </w:rPr>
        <w:t>调度</w:t>
      </w:r>
      <w:bookmarkEnd w:id="12"/>
    </w:p>
    <w:p w:rsidR="00024BBA" w:rsidRDefault="00024BBA" w:rsidP="008534CB">
      <w:pPr>
        <w:ind w:left="420"/>
      </w:pPr>
      <w:r>
        <w:rPr>
          <w:rFonts w:hint="eastAsia"/>
        </w:rPr>
        <w:t>推送工具需要传入</w:t>
      </w:r>
      <w:r>
        <w:rPr>
          <w:rFonts w:hint="eastAsia"/>
        </w:rPr>
        <w:t>2</w:t>
      </w:r>
      <w:r>
        <w:rPr>
          <w:rFonts w:hint="eastAsia"/>
        </w:rPr>
        <w:t>个</w:t>
      </w:r>
      <w:r w:rsidR="008B2C59">
        <w:rPr>
          <w:rFonts w:hint="eastAsia"/>
        </w:rPr>
        <w:t>调度</w:t>
      </w:r>
      <w:r>
        <w:rPr>
          <w:rFonts w:hint="eastAsia"/>
        </w:rPr>
        <w:t>参数：</w:t>
      </w:r>
    </w:p>
    <w:p w:rsidR="00024BBA" w:rsidRDefault="00783750" w:rsidP="00024BBA">
      <w:pPr>
        <w:pStyle w:val="afff"/>
        <w:numPr>
          <w:ilvl w:val="0"/>
          <w:numId w:val="28"/>
        </w:numPr>
        <w:ind w:firstLineChars="0"/>
      </w:pPr>
      <w:r>
        <w:rPr>
          <w:rFonts w:hint="eastAsia"/>
          <w:color w:val="FF0000"/>
        </w:rPr>
        <w:t>脚本名称</w:t>
      </w:r>
      <w:r w:rsidR="00024BBA">
        <w:rPr>
          <w:rFonts w:hint="eastAsia"/>
        </w:rPr>
        <w:t xml:space="preserve"> </w:t>
      </w:r>
      <w:r w:rsidR="00024BBA">
        <w:t>–</w:t>
      </w:r>
      <w:r w:rsidR="00024BBA" w:rsidRPr="00024BBA">
        <w:rPr>
          <w:rFonts w:hint="eastAsia"/>
        </w:rPr>
        <w:t>表示</w:t>
      </w:r>
      <w:r>
        <w:rPr>
          <w:rFonts w:hint="eastAsia"/>
        </w:rPr>
        <w:t>要运行的</w:t>
      </w:r>
      <w:r>
        <w:rPr>
          <w:rFonts w:hint="eastAsia"/>
        </w:rPr>
        <w:t>hive</w:t>
      </w:r>
      <w:r>
        <w:rPr>
          <w:rFonts w:hint="eastAsia"/>
        </w:rPr>
        <w:t>脚本</w:t>
      </w:r>
    </w:p>
    <w:p w:rsidR="00024BBA" w:rsidRDefault="00783750" w:rsidP="00024BBA">
      <w:pPr>
        <w:pStyle w:val="afff"/>
        <w:numPr>
          <w:ilvl w:val="0"/>
          <w:numId w:val="28"/>
        </w:numPr>
        <w:ind w:firstLineChars="0"/>
      </w:pPr>
      <w:r>
        <w:rPr>
          <w:rFonts w:hint="eastAsia"/>
          <w:color w:val="FF0000"/>
        </w:rPr>
        <w:t>起始周期</w:t>
      </w:r>
      <w:r w:rsidR="00024BBA">
        <w:rPr>
          <w:rFonts w:hint="eastAsia"/>
        </w:rPr>
        <w:t xml:space="preserve"> </w:t>
      </w:r>
      <w:r w:rsidR="00024BBA">
        <w:t>–</w:t>
      </w:r>
      <w:r w:rsidR="00024BBA">
        <w:rPr>
          <w:rFonts w:hint="eastAsia"/>
        </w:rPr>
        <w:t xml:space="preserve"> </w:t>
      </w:r>
      <w:r>
        <w:rPr>
          <w:rFonts w:hint="eastAsia"/>
        </w:rPr>
        <w:t>格式：</w:t>
      </w:r>
      <w:proofErr w:type="spellStart"/>
      <w:r>
        <w:rPr>
          <w:rFonts w:hint="eastAsia"/>
        </w:rPr>
        <w:t>yyyymmdd-HHmm</w:t>
      </w:r>
      <w:proofErr w:type="spellEnd"/>
      <w:r w:rsidR="00024BBA">
        <w:rPr>
          <w:rFonts w:hint="eastAsia"/>
        </w:rPr>
        <w:t>，支持按天、按小时</w:t>
      </w:r>
      <w:r>
        <w:rPr>
          <w:rFonts w:hint="eastAsia"/>
        </w:rPr>
        <w:t>执行脚本</w:t>
      </w:r>
      <w:r w:rsidR="00024BBA">
        <w:rPr>
          <w:rFonts w:hint="eastAsia"/>
        </w:rPr>
        <w:t>。</w:t>
      </w:r>
    </w:p>
    <w:p w:rsidR="006611D4" w:rsidRPr="006611D4" w:rsidRDefault="009E1693" w:rsidP="006611D4">
      <w:pPr>
        <w:ind w:left="420"/>
      </w:pPr>
      <w:proofErr w:type="gramStart"/>
      <w:r>
        <w:rPr>
          <w:rFonts w:hint="eastAsia"/>
        </w:rPr>
        <w:t>壳</w:t>
      </w:r>
      <w:r w:rsidR="006611D4">
        <w:rPr>
          <w:rFonts w:hint="eastAsia"/>
        </w:rPr>
        <w:t>工具</w:t>
      </w:r>
      <w:proofErr w:type="gramEnd"/>
      <w:r w:rsidR="006611D4">
        <w:rPr>
          <w:rFonts w:hint="eastAsia"/>
        </w:rPr>
        <w:t>不提供调度功能，业务可采用</w:t>
      </w:r>
      <w:proofErr w:type="spellStart"/>
      <w:r w:rsidR="005E7544">
        <w:rPr>
          <w:rFonts w:hint="eastAsia"/>
        </w:rPr>
        <w:t>cron</w:t>
      </w:r>
      <w:proofErr w:type="spellEnd"/>
      <w:r w:rsidR="00AB14B5">
        <w:rPr>
          <w:rFonts w:hint="eastAsia"/>
        </w:rPr>
        <w:t>或</w:t>
      </w:r>
      <w:r w:rsidR="00AB14B5">
        <w:rPr>
          <w:rFonts w:hint="eastAsia"/>
        </w:rPr>
        <w:t>TCC</w:t>
      </w:r>
      <w:r w:rsidR="00AB14B5">
        <w:rPr>
          <w:rFonts w:hint="eastAsia"/>
        </w:rPr>
        <w:t>调度</w:t>
      </w:r>
      <w:proofErr w:type="gramStart"/>
      <w:r>
        <w:rPr>
          <w:rFonts w:hint="eastAsia"/>
        </w:rPr>
        <w:t>壳</w:t>
      </w:r>
      <w:r w:rsidR="00AB14B5">
        <w:rPr>
          <w:rFonts w:hint="eastAsia"/>
        </w:rPr>
        <w:t>工具</w:t>
      </w:r>
      <w:proofErr w:type="gramEnd"/>
      <w:r w:rsidR="00AB14B5">
        <w:rPr>
          <w:rFonts w:hint="eastAsia"/>
        </w:rPr>
        <w:t>以完成</w:t>
      </w:r>
      <w:r>
        <w:rPr>
          <w:rFonts w:hint="eastAsia"/>
        </w:rPr>
        <w:t>数据挖掘</w:t>
      </w:r>
      <w:r w:rsidR="006611D4">
        <w:rPr>
          <w:rFonts w:hint="eastAsia"/>
        </w:rPr>
        <w:t>任务。</w:t>
      </w:r>
    </w:p>
    <w:p w:rsidR="00AB3BAA" w:rsidRPr="00AB3BAA" w:rsidRDefault="00AB3BAA" w:rsidP="00C05A4C">
      <w:pPr>
        <w:ind w:left="420"/>
        <w:rPr>
          <w:shd w:val="pct15" w:color="auto" w:fill="FFFFFF"/>
        </w:rPr>
      </w:pPr>
    </w:p>
    <w:p w:rsidR="00626E1E" w:rsidRDefault="00626E1E" w:rsidP="00802FAE">
      <w:pPr>
        <w:pStyle w:val="20"/>
      </w:pPr>
      <w:bookmarkStart w:id="13" w:name="_Toc340741493"/>
      <w:r>
        <w:rPr>
          <w:rFonts w:hint="eastAsia"/>
        </w:rPr>
        <w:lastRenderedPageBreak/>
        <w:t>手动</w:t>
      </w:r>
      <w:r w:rsidR="00D91588">
        <w:rPr>
          <w:rFonts w:hint="eastAsia"/>
        </w:rPr>
        <w:t>执行</w:t>
      </w:r>
      <w:bookmarkEnd w:id="13"/>
    </w:p>
    <w:p w:rsidR="004B3B29" w:rsidRDefault="00E52DD6" w:rsidP="00E2237D">
      <w:pPr>
        <w:ind w:left="420"/>
        <w:rPr>
          <w:shd w:val="pct15" w:color="auto" w:fill="FFFFFF"/>
        </w:rPr>
      </w:pPr>
      <w:r>
        <w:rPr>
          <w:rFonts w:hint="eastAsia"/>
        </w:rPr>
        <w:t>举例：</w:t>
      </w:r>
      <w:proofErr w:type="gramStart"/>
      <w:r w:rsidR="00E2237D">
        <w:rPr>
          <w:rFonts w:hint="eastAsia"/>
          <w:shd w:val="pct15" w:color="auto" w:fill="FFFFFF"/>
        </w:rPr>
        <w:t>exec</w:t>
      </w:r>
      <w:r w:rsidR="00425107">
        <w:rPr>
          <w:rFonts w:hint="eastAsia"/>
          <w:shd w:val="pct15" w:color="auto" w:fill="FFFFFF"/>
        </w:rPr>
        <w:t>-hive.sh</w:t>
      </w:r>
      <w:proofErr w:type="gramEnd"/>
      <w:r w:rsidR="00425107">
        <w:rPr>
          <w:rFonts w:hint="eastAsia"/>
          <w:shd w:val="pct15" w:color="auto" w:fill="FFFFFF"/>
        </w:rPr>
        <w:t xml:space="preserve"> test.sql 20160512-0000</w:t>
      </w:r>
    </w:p>
    <w:p w:rsidR="00177FC7" w:rsidRDefault="00177FC7" w:rsidP="00177FC7">
      <w:pPr>
        <w:pStyle w:val="afff"/>
        <w:ind w:left="840" w:firstLineChars="0" w:firstLine="0"/>
      </w:pPr>
    </w:p>
    <w:p w:rsidR="000206D6" w:rsidRPr="000206D6" w:rsidRDefault="00E37430" w:rsidP="000206D6">
      <w:pPr>
        <w:pStyle w:val="10"/>
        <w:keepNext w:val="0"/>
        <w:tabs>
          <w:tab w:val="clear" w:pos="432"/>
        </w:tabs>
        <w:autoSpaceDE w:val="0"/>
        <w:autoSpaceDN w:val="0"/>
        <w:adjustRightInd w:val="0"/>
        <w:spacing w:after="120"/>
        <w:ind w:left="425" w:hanging="425"/>
        <w:rPr>
          <w:color w:val="000000" w:themeColor="text1"/>
        </w:rPr>
      </w:pPr>
      <w:r>
        <w:rPr>
          <w:rFonts w:hint="eastAsia"/>
          <w:color w:val="000000" w:themeColor="text1"/>
        </w:rPr>
        <w:t>安全特性</w:t>
      </w:r>
    </w:p>
    <w:p w:rsidR="00E37430" w:rsidRDefault="00E37430" w:rsidP="00E37430"/>
    <w:p w:rsidR="00045136" w:rsidRDefault="004B1FFC" w:rsidP="00045136">
      <w:pPr>
        <w:pStyle w:val="10"/>
        <w:keepNext w:val="0"/>
        <w:tabs>
          <w:tab w:val="clear" w:pos="432"/>
        </w:tabs>
        <w:autoSpaceDE w:val="0"/>
        <w:autoSpaceDN w:val="0"/>
        <w:adjustRightInd w:val="0"/>
        <w:spacing w:after="120"/>
        <w:ind w:left="425" w:hanging="425"/>
        <w:rPr>
          <w:color w:val="000000" w:themeColor="text1"/>
        </w:rPr>
      </w:pPr>
      <w:bookmarkStart w:id="14" w:name="_Toc340741495"/>
      <w:r>
        <w:rPr>
          <w:rFonts w:hint="eastAsia"/>
          <w:color w:val="000000" w:themeColor="text1"/>
        </w:rPr>
        <w:t>安全</w:t>
      </w:r>
      <w:bookmarkEnd w:id="14"/>
      <w:r w:rsidR="005E509F">
        <w:rPr>
          <w:rFonts w:hint="eastAsia"/>
          <w:color w:val="000000" w:themeColor="text1"/>
        </w:rPr>
        <w:t>配置</w:t>
      </w:r>
      <w:r w:rsidR="005E509F">
        <w:rPr>
          <w:rFonts w:hint="eastAsia"/>
          <w:color w:val="000000" w:themeColor="text1"/>
        </w:rPr>
        <w:t>/</w:t>
      </w:r>
      <w:r w:rsidR="005E509F">
        <w:rPr>
          <w:rFonts w:hint="eastAsia"/>
          <w:color w:val="000000" w:themeColor="text1"/>
        </w:rPr>
        <w:t>加固</w:t>
      </w:r>
      <w:r w:rsidR="00F546C1">
        <w:rPr>
          <w:rFonts w:hint="eastAsia"/>
          <w:color w:val="000000" w:themeColor="text1"/>
        </w:rPr>
        <w:t>、维护</w:t>
      </w:r>
    </w:p>
    <w:p w:rsidR="00C57656" w:rsidRDefault="008A5BF6" w:rsidP="00C60CAA">
      <w:pPr>
        <w:pStyle w:val="20"/>
      </w:pPr>
      <w:r>
        <w:rPr>
          <w:rFonts w:hint="eastAsia"/>
        </w:rPr>
        <w:t>操作系统安全性</w:t>
      </w:r>
    </w:p>
    <w:p w:rsidR="002B7568" w:rsidRDefault="00936339" w:rsidP="002B7568">
      <w:pPr>
        <w:ind w:left="420"/>
      </w:pPr>
      <w:r>
        <w:rPr>
          <w:rFonts w:hint="eastAsia"/>
        </w:rPr>
        <w:t>需要基础运</w:t>
      </w:r>
      <w:proofErr w:type="gramStart"/>
      <w:r>
        <w:rPr>
          <w:rFonts w:hint="eastAsia"/>
        </w:rPr>
        <w:t>维保证</w:t>
      </w:r>
      <w:r w:rsidR="001E06E2">
        <w:rPr>
          <w:rFonts w:hint="eastAsia"/>
        </w:rPr>
        <w:t>壳</w:t>
      </w:r>
      <w:r w:rsidR="00374F8A">
        <w:rPr>
          <w:rFonts w:hint="eastAsia"/>
        </w:rPr>
        <w:t>工具</w:t>
      </w:r>
      <w:proofErr w:type="gramEnd"/>
      <w:r w:rsidR="00374F8A">
        <w:rPr>
          <w:rFonts w:hint="eastAsia"/>
        </w:rPr>
        <w:t>部署</w:t>
      </w:r>
      <w:r w:rsidR="00F97404">
        <w:rPr>
          <w:rFonts w:hint="eastAsia"/>
        </w:rPr>
        <w:t>服务器</w:t>
      </w:r>
      <w:r w:rsidR="00374F8A">
        <w:rPr>
          <w:rFonts w:hint="eastAsia"/>
        </w:rPr>
        <w:t>的操作系统均</w:t>
      </w:r>
      <w:r>
        <w:rPr>
          <w:rFonts w:hint="eastAsia"/>
        </w:rPr>
        <w:t>满足</w:t>
      </w:r>
      <w:proofErr w:type="gramStart"/>
      <w:r>
        <w:rPr>
          <w:rFonts w:hint="eastAsia"/>
        </w:rPr>
        <w:t>安全红</w:t>
      </w:r>
      <w:proofErr w:type="gramEnd"/>
      <w:r>
        <w:rPr>
          <w:rFonts w:hint="eastAsia"/>
        </w:rPr>
        <w:t>线要求</w:t>
      </w:r>
      <w:r w:rsidR="00716134">
        <w:rPr>
          <w:rFonts w:hint="eastAsia"/>
        </w:rPr>
        <w:t>，特别注意：</w:t>
      </w:r>
      <w:proofErr w:type="spellStart"/>
      <w:r w:rsidR="00716134">
        <w:rPr>
          <w:rFonts w:hint="eastAsia"/>
        </w:rPr>
        <w:t>sshd</w:t>
      </w:r>
      <w:proofErr w:type="spellEnd"/>
      <w:r w:rsidR="00716134">
        <w:rPr>
          <w:rFonts w:hint="eastAsia"/>
        </w:rPr>
        <w:t>的安全性</w:t>
      </w:r>
      <w:r w:rsidR="002377C4">
        <w:rPr>
          <w:rFonts w:hint="eastAsia"/>
        </w:rPr>
        <w:t>。</w:t>
      </w:r>
    </w:p>
    <w:p w:rsidR="002377C4" w:rsidRDefault="002377C4" w:rsidP="002B7568">
      <w:pPr>
        <w:ind w:left="420"/>
      </w:pPr>
      <w:r>
        <w:rPr>
          <w:rFonts w:hint="eastAsia"/>
        </w:rPr>
        <w:t>分配的账号需要满足最低复杂度要求，保证定期更新账号密码。</w:t>
      </w:r>
    </w:p>
    <w:p w:rsidR="003C2261" w:rsidRPr="002377C4" w:rsidRDefault="003C2261" w:rsidP="002B7568">
      <w:pPr>
        <w:ind w:left="420"/>
      </w:pPr>
      <w:r>
        <w:rPr>
          <w:rFonts w:hint="eastAsia"/>
        </w:rPr>
        <w:t>部署</w:t>
      </w:r>
      <w:proofErr w:type="gramStart"/>
      <w:r w:rsidR="001E06E2">
        <w:rPr>
          <w:rFonts w:hint="eastAsia"/>
        </w:rPr>
        <w:t>壳</w:t>
      </w:r>
      <w:r>
        <w:rPr>
          <w:rFonts w:hint="eastAsia"/>
        </w:rPr>
        <w:t>工具</w:t>
      </w:r>
      <w:proofErr w:type="gramEnd"/>
      <w:r>
        <w:rPr>
          <w:rFonts w:hint="eastAsia"/>
        </w:rPr>
        <w:t>的</w:t>
      </w:r>
      <w:r w:rsidR="00CC0CFC">
        <w:rPr>
          <w:rFonts w:hint="eastAsia"/>
        </w:rPr>
        <w:t>主机</w:t>
      </w:r>
      <w:r>
        <w:rPr>
          <w:rFonts w:hint="eastAsia"/>
        </w:rPr>
        <w:t>必须要有操作记录。</w:t>
      </w:r>
      <w:r w:rsidR="004C0BB4">
        <w:rPr>
          <w:rFonts w:hint="eastAsia"/>
        </w:rPr>
        <w:t>方便后期对</w:t>
      </w:r>
      <w:proofErr w:type="gramStart"/>
      <w:r w:rsidR="001E06E2">
        <w:rPr>
          <w:rFonts w:hint="eastAsia"/>
        </w:rPr>
        <w:t>壳</w:t>
      </w:r>
      <w:r w:rsidR="004C0BB4">
        <w:rPr>
          <w:rFonts w:hint="eastAsia"/>
        </w:rPr>
        <w:t>工具</w:t>
      </w:r>
      <w:proofErr w:type="gramEnd"/>
      <w:r w:rsidR="004C0BB4">
        <w:rPr>
          <w:rFonts w:hint="eastAsia"/>
        </w:rPr>
        <w:t>的操作进行安全审计。</w:t>
      </w:r>
    </w:p>
    <w:p w:rsidR="00C60CAA" w:rsidRDefault="00DC464F" w:rsidP="00C60CAA">
      <w:pPr>
        <w:pStyle w:val="20"/>
      </w:pPr>
      <w:r>
        <w:rPr>
          <w:rFonts w:hint="eastAsia"/>
        </w:rPr>
        <w:t>JDK</w:t>
      </w:r>
      <w:r>
        <w:rPr>
          <w:rFonts w:hint="eastAsia"/>
        </w:rPr>
        <w:t>安全性</w:t>
      </w:r>
    </w:p>
    <w:p w:rsidR="00CB07ED" w:rsidRDefault="00517F5D" w:rsidP="002C31AA">
      <w:pPr>
        <w:ind w:left="420"/>
      </w:pPr>
      <w:r>
        <w:rPr>
          <w:rFonts w:hint="eastAsia"/>
        </w:rPr>
        <w:t>推送工具需要用到</w:t>
      </w:r>
      <w:proofErr w:type="spellStart"/>
      <w:r>
        <w:rPr>
          <w:rFonts w:hint="eastAsia"/>
        </w:rPr>
        <w:t>jdk</w:t>
      </w:r>
      <w:proofErr w:type="spellEnd"/>
      <w:r>
        <w:rPr>
          <w:rFonts w:hint="eastAsia"/>
        </w:rPr>
        <w:t>，需保证</w:t>
      </w:r>
      <w:proofErr w:type="spellStart"/>
      <w:r>
        <w:rPr>
          <w:rFonts w:hint="eastAsia"/>
        </w:rPr>
        <w:t>jdk</w:t>
      </w:r>
      <w:proofErr w:type="spellEnd"/>
      <w:r>
        <w:rPr>
          <w:rFonts w:hint="eastAsia"/>
        </w:rPr>
        <w:t>不存在重大安全问题，有安全补丁需要及时更新。</w:t>
      </w:r>
      <w:proofErr w:type="gramStart"/>
      <w:r w:rsidR="00C27E79">
        <w:rPr>
          <w:rFonts w:hint="eastAsia"/>
        </w:rPr>
        <w:t>请业务运维提供</w:t>
      </w:r>
      <w:proofErr w:type="gramEnd"/>
      <w:r w:rsidR="00C27E79">
        <w:rPr>
          <w:rFonts w:hint="eastAsia"/>
        </w:rPr>
        <w:t>最新安全版本。</w:t>
      </w:r>
    </w:p>
    <w:p w:rsidR="003560EE" w:rsidRDefault="003560EE" w:rsidP="00A442CD">
      <w:pPr>
        <w:ind w:left="420" w:firstLineChars="200" w:firstLine="400"/>
      </w:pPr>
    </w:p>
    <w:p w:rsidR="00C66227" w:rsidRDefault="00291510" w:rsidP="00C66227">
      <w:pPr>
        <w:pStyle w:val="20"/>
      </w:pPr>
      <w:r>
        <w:rPr>
          <w:rFonts w:hint="eastAsia"/>
        </w:rPr>
        <w:t>文件访问权限</w:t>
      </w:r>
    </w:p>
    <w:p w:rsidR="001F35E3" w:rsidRDefault="00026E7E" w:rsidP="00D707C8">
      <w:pPr>
        <w:ind w:firstLineChars="250" w:firstLine="500"/>
      </w:pPr>
      <w:r>
        <w:rPr>
          <w:rFonts w:hint="eastAsia"/>
        </w:rPr>
        <w:t>为了最大限度保证安全性，</w:t>
      </w:r>
      <w:r w:rsidR="008D4B55">
        <w:rPr>
          <w:rFonts w:hint="eastAsia"/>
        </w:rPr>
        <w:t>壳</w:t>
      </w:r>
      <w:r w:rsidR="00C66227">
        <w:rPr>
          <w:rFonts w:hint="eastAsia"/>
        </w:rPr>
        <w:t>工具要求：所有目录、文件必需本用户可操作，其他用户无任何</w:t>
      </w:r>
      <w:r w:rsidR="006238C5">
        <w:rPr>
          <w:rFonts w:hint="eastAsia"/>
        </w:rPr>
        <w:t>访问</w:t>
      </w:r>
      <w:r w:rsidR="00C66227">
        <w:rPr>
          <w:rFonts w:hint="eastAsia"/>
        </w:rPr>
        <w:t>权限</w:t>
      </w:r>
      <w:r w:rsidR="00D20630">
        <w:rPr>
          <w:rFonts w:hint="eastAsia"/>
        </w:rPr>
        <w:t>。</w:t>
      </w:r>
    </w:p>
    <w:bookmarkEnd w:id="0"/>
    <w:p w:rsidR="001F35E3" w:rsidRPr="00412229" w:rsidRDefault="001F35E3" w:rsidP="00E6271E"/>
    <w:sectPr w:rsidR="001F35E3" w:rsidRPr="00412229" w:rsidSect="00844B18">
      <w:headerReference w:type="even" r:id="rId9"/>
      <w:headerReference w:type="default" r:id="rId10"/>
      <w:footerReference w:type="even" r:id="rId11"/>
      <w:footerReference w:type="default" r:id="rId12"/>
      <w:headerReference w:type="first" r:id="rId13"/>
      <w:footerReference w:type="first" r:id="rId14"/>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128" w:rsidRDefault="00772128">
      <w:r>
        <w:separator/>
      </w:r>
    </w:p>
  </w:endnote>
  <w:endnote w:type="continuationSeparator" w:id="0">
    <w:p w:rsidR="00772128" w:rsidRDefault="0077212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588" w:rsidRDefault="00831588" w:rsidP="00712D85">
    <w:pPr>
      <w:pStyle w:val="ae"/>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831588">
      <w:tc>
        <w:tcPr>
          <w:tcW w:w="1760" w:type="pct"/>
        </w:tcPr>
        <w:p w:rsidR="00831588" w:rsidRDefault="00831588" w:rsidP="00712D85">
          <w:pPr>
            <w:pStyle w:val="ae"/>
            <w:ind w:firstLine="360"/>
          </w:pPr>
          <w:fldSimple w:instr=" TIME \@ &quot;yyyy-M-d&quot; ">
            <w:ins w:id="15" w:author="l00201279" w:date="2016-05-12T11:47:00Z">
              <w:r>
                <w:rPr>
                  <w:noProof/>
                </w:rPr>
                <w:t>2016-5-12</w:t>
              </w:r>
            </w:ins>
            <w:del w:id="16" w:author="l00201279" w:date="2016-05-12T11:47:00Z">
              <w:r w:rsidDel="00993077">
                <w:rPr>
                  <w:noProof/>
                </w:rPr>
                <w:delText>2016-4-28</w:delText>
              </w:r>
            </w:del>
          </w:fldSimple>
        </w:p>
      </w:tc>
      <w:tc>
        <w:tcPr>
          <w:tcW w:w="1635" w:type="pct"/>
        </w:tcPr>
        <w:p w:rsidR="00831588" w:rsidRDefault="00831588" w:rsidP="0068560A">
          <w:pPr>
            <w:pStyle w:val="ae"/>
            <w:ind w:firstLineChars="50" w:firstLine="90"/>
          </w:pPr>
          <w:r>
            <w:rPr>
              <w:rFonts w:hint="eastAsia"/>
            </w:rPr>
            <w:t>华为机密，未经许可不得扩散</w:t>
          </w:r>
        </w:p>
      </w:tc>
      <w:tc>
        <w:tcPr>
          <w:tcW w:w="1606" w:type="pct"/>
        </w:tcPr>
        <w:p w:rsidR="00831588" w:rsidRDefault="00831588" w:rsidP="00712D85">
          <w:pPr>
            <w:pStyle w:val="ae"/>
            <w:ind w:firstLine="360"/>
            <w:jc w:val="right"/>
          </w:pPr>
          <w:r>
            <w:rPr>
              <w:rFonts w:hint="eastAsia"/>
            </w:rPr>
            <w:t>第</w:t>
          </w:r>
          <w:fldSimple w:instr="PAGE">
            <w:r w:rsidR="00D707C8">
              <w:rPr>
                <w:noProof/>
              </w:rPr>
              <w:t>6</w:t>
            </w:r>
          </w:fldSimple>
          <w:r>
            <w:rPr>
              <w:rFonts w:hint="eastAsia"/>
            </w:rPr>
            <w:t>页</w:t>
          </w:r>
          <w:r>
            <w:t xml:space="preserve">, </w:t>
          </w:r>
          <w:r>
            <w:rPr>
              <w:rFonts w:hint="eastAsia"/>
            </w:rPr>
            <w:t>共</w:t>
          </w:r>
          <w:fldSimple w:instr=" NUMPAGES  \* Arabic  \* MERGEFORMAT ">
            <w:r w:rsidR="00D707C8">
              <w:rPr>
                <w:noProof/>
              </w:rPr>
              <w:t>6</w:t>
            </w:r>
          </w:fldSimple>
          <w:r>
            <w:rPr>
              <w:rFonts w:hint="eastAsia"/>
            </w:rPr>
            <w:t>页</w:t>
          </w:r>
        </w:p>
      </w:tc>
    </w:tr>
  </w:tbl>
  <w:p w:rsidR="00831588" w:rsidRPr="00712D85" w:rsidRDefault="00831588" w:rsidP="00712D85">
    <w:pPr>
      <w:pStyle w:val="a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588" w:rsidRDefault="00831588" w:rsidP="00712D85">
    <w:pPr>
      <w:pStyle w:val="ae"/>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128" w:rsidRDefault="00772128">
      <w:r>
        <w:separator/>
      </w:r>
    </w:p>
  </w:footnote>
  <w:footnote w:type="continuationSeparator" w:id="0">
    <w:p w:rsidR="00772128" w:rsidRDefault="007721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588" w:rsidRDefault="00831588" w:rsidP="00712D85">
    <w:pPr>
      <w:pStyle w:val="af"/>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831588" w:rsidRPr="007C572A">
      <w:trPr>
        <w:cantSplit/>
        <w:trHeight w:hRule="exact" w:val="782"/>
      </w:trPr>
      <w:tc>
        <w:tcPr>
          <w:tcW w:w="500" w:type="pct"/>
        </w:tcPr>
        <w:p w:rsidR="00831588" w:rsidRPr="007C572A" w:rsidRDefault="00831588" w:rsidP="00712D85">
          <w:pPr>
            <w:pStyle w:val="ac"/>
            <w:rPr>
              <w:rFonts w:ascii="Dotum" w:eastAsia="Dotum" w:hAnsi="Dotum"/>
            </w:rPr>
          </w:pPr>
          <w:r>
            <w:rPr>
              <w:rFonts w:ascii="Dotum" w:eastAsia="Dotum" w:hAnsi="Dotum"/>
              <w:noProof/>
            </w:rPr>
            <w:drawing>
              <wp:inline distT="0" distB="0" distL="0" distR="0">
                <wp:extent cx="422910" cy="42291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p w:rsidR="00831588" w:rsidRPr="007C572A" w:rsidRDefault="00831588" w:rsidP="00652515">
          <w:pPr>
            <w:rPr>
              <w:rFonts w:ascii="Dotum" w:eastAsia="Dotum" w:hAnsi="Dotum"/>
            </w:rPr>
          </w:pPr>
        </w:p>
      </w:tc>
      <w:tc>
        <w:tcPr>
          <w:tcW w:w="3500" w:type="pct"/>
          <w:vAlign w:val="bottom"/>
        </w:tcPr>
        <w:p w:rsidR="00831588" w:rsidRPr="00D711BE" w:rsidRDefault="00831588" w:rsidP="008A5748">
          <w:pPr>
            <w:pStyle w:val="af"/>
            <w:ind w:firstLine="360"/>
            <w:rPr>
              <w:rFonts w:ascii="Dotum" w:eastAsiaTheme="minorEastAsia" w:hAnsi="Dotum"/>
            </w:rPr>
          </w:pPr>
          <w:proofErr w:type="spellStart"/>
          <w:r>
            <w:rPr>
              <w:rFonts w:ascii="Dotum" w:eastAsiaTheme="minorEastAsia" w:hAnsi="Dotum" w:hint="eastAsia"/>
            </w:rPr>
            <w:t>HiBI</w:t>
          </w:r>
          <w:proofErr w:type="spellEnd"/>
          <w:r>
            <w:rPr>
              <w:rFonts w:ascii="Dotum" w:eastAsiaTheme="minorEastAsia" w:hAnsi="Dotum" w:hint="eastAsia"/>
            </w:rPr>
            <w:t>数据推送工具部署指南</w:t>
          </w:r>
        </w:p>
      </w:tc>
      <w:tc>
        <w:tcPr>
          <w:tcW w:w="1000" w:type="pct"/>
          <w:vAlign w:val="bottom"/>
        </w:tcPr>
        <w:p w:rsidR="00831588" w:rsidRPr="001D48AA" w:rsidRDefault="00831588" w:rsidP="00712D85">
          <w:pPr>
            <w:pStyle w:val="af"/>
            <w:ind w:firstLine="360"/>
            <w:rPr>
              <w:rFonts w:ascii="Dotum" w:eastAsiaTheme="minorEastAsia" w:hAnsi="Dotum"/>
            </w:rPr>
          </w:pPr>
          <w:r>
            <w:rPr>
              <w:rFonts w:ascii="Dotum" w:eastAsiaTheme="minorEastAsia" w:hAnsi="Dotum" w:hint="eastAsia"/>
            </w:rPr>
            <w:t>机密</w:t>
          </w:r>
        </w:p>
      </w:tc>
    </w:tr>
  </w:tbl>
  <w:p w:rsidR="00831588" w:rsidRPr="00B7147F" w:rsidRDefault="00831588" w:rsidP="00712D85">
    <w:pPr>
      <w:pStyle w:val="af"/>
      <w:rPr>
        <w:rFonts w:ascii="DotumChe" w:eastAsiaTheme="minorEastAsia"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588" w:rsidRDefault="00831588" w:rsidP="00712D85">
    <w:pPr>
      <w:pStyle w:val="af"/>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4E6243E"/>
    <w:lvl w:ilvl="0">
      <w:start w:val="1"/>
      <w:numFmt w:val="bullet"/>
      <w:pStyle w:val="a"/>
      <w:lvlText w:val=""/>
      <w:lvlJc w:val="left"/>
      <w:pPr>
        <w:tabs>
          <w:tab w:val="num" w:pos="851"/>
        </w:tabs>
        <w:ind w:left="794" w:hanging="397"/>
      </w:pPr>
      <w:rPr>
        <w:rFonts w:ascii="Wingdings" w:hAnsi="Wingdings" w:hint="default"/>
      </w:rPr>
    </w:lvl>
  </w:abstractNum>
  <w:abstractNum w:abstractNumId="1">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06BC03D6"/>
    <w:multiLevelType w:val="hybridMultilevel"/>
    <w:tmpl w:val="06845E5E"/>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606C0C"/>
    <w:multiLevelType w:val="singleLevel"/>
    <w:tmpl w:val="A4AE12AA"/>
    <w:lvl w:ilvl="0">
      <w:start w:val="1"/>
      <w:numFmt w:val="decimal"/>
      <w:pStyle w:val="tabledescription"/>
      <w:lvlText w:val="Table%1 "/>
      <w:legacy w:legacy="1" w:legacySpace="0" w:legacyIndent="360"/>
      <w:lvlJc w:val="left"/>
      <w:pPr>
        <w:ind w:left="360" w:hanging="360"/>
      </w:pPr>
      <w:rPr>
        <w:rFonts w:ascii="Times New Roman" w:hAnsi="Times New Roman" w:hint="default"/>
      </w:rPr>
    </w:lvl>
  </w:abstractNum>
  <w:abstractNum w:abstractNumId="4">
    <w:nsid w:val="0E9A61E5"/>
    <w:multiLevelType w:val="hybridMultilevel"/>
    <w:tmpl w:val="06845E5E"/>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20657F"/>
    <w:multiLevelType w:val="hybridMultilevel"/>
    <w:tmpl w:val="2324947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0A240FD"/>
    <w:multiLevelType w:val="hybridMultilevel"/>
    <w:tmpl w:val="D422C76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1A80251"/>
    <w:multiLevelType w:val="hybridMultilevel"/>
    <w:tmpl w:val="156ACC7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1E35CE6"/>
    <w:multiLevelType w:val="hybridMultilevel"/>
    <w:tmpl w:val="3EE4FEC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29E770E"/>
    <w:multiLevelType w:val="hybridMultilevel"/>
    <w:tmpl w:val="06845E5E"/>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11">
    <w:nsid w:val="19B32153"/>
    <w:multiLevelType w:val="hybridMultilevel"/>
    <w:tmpl w:val="679A0CD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1AB66554"/>
    <w:multiLevelType w:val="singleLevel"/>
    <w:tmpl w:val="A95834CA"/>
    <w:lvl w:ilvl="0">
      <w:start w:val="1"/>
      <w:numFmt w:val="decimal"/>
      <w:pStyle w:val="a1"/>
      <w:lvlText w:val="图 %1 "/>
      <w:lvlJc w:val="left"/>
      <w:pPr>
        <w:tabs>
          <w:tab w:val="num" w:pos="720"/>
        </w:tabs>
        <w:ind w:left="0" w:firstLine="0"/>
      </w:pPr>
      <w:rPr>
        <w:rFonts w:ascii="Times New Roman" w:hAnsi="Times New Roman" w:hint="default"/>
      </w:rPr>
    </w:lvl>
  </w:abstractNum>
  <w:abstractNum w:abstractNumId="13">
    <w:nsid w:val="1B67002D"/>
    <w:multiLevelType w:val="hybridMultilevel"/>
    <w:tmpl w:val="ABB00802"/>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B9A0DBD"/>
    <w:multiLevelType w:val="multilevel"/>
    <w:tmpl w:val="EC82E022"/>
    <w:lvl w:ilvl="0">
      <w:start w:val="1"/>
      <w:numFmt w:val="decimal"/>
      <w:lvlText w:val="%1"/>
      <w:lvlJc w:val="left"/>
      <w:pPr>
        <w:tabs>
          <w:tab w:val="num" w:pos="425"/>
        </w:tabs>
        <w:ind w:left="425" w:hanging="425"/>
      </w:pPr>
    </w:lvl>
    <w:lvl w:ilvl="1">
      <w:start w:val="1"/>
      <w:numFmt w:val="decimal"/>
      <w:pStyle w:val="2"/>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5">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16">
    <w:nsid w:val="2DFC4CB5"/>
    <w:multiLevelType w:val="multilevel"/>
    <w:tmpl w:val="8F46E1AE"/>
    <w:lvl w:ilvl="0">
      <w:start w:val="1"/>
      <w:numFmt w:val="decimal"/>
      <w:pStyle w:val="CharCharCharCharCharCharCharCharCharCharCharChar"/>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18">
    <w:nsid w:val="37CE2B0A"/>
    <w:multiLevelType w:val="hybridMultilevel"/>
    <w:tmpl w:val="C2D60CC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B4804F4"/>
    <w:multiLevelType w:val="hybridMultilevel"/>
    <w:tmpl w:val="7F60109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21">
    <w:nsid w:val="4BB47E97"/>
    <w:multiLevelType w:val="singleLevel"/>
    <w:tmpl w:val="B680E914"/>
    <w:lvl w:ilvl="0">
      <w:start w:val="1"/>
      <w:numFmt w:val="decimal"/>
      <w:pStyle w:val="a4"/>
      <w:lvlText w:val="表%1 "/>
      <w:lvlJc w:val="left"/>
      <w:pPr>
        <w:tabs>
          <w:tab w:val="num" w:pos="720"/>
        </w:tabs>
        <w:ind w:left="0" w:firstLine="0"/>
      </w:pPr>
      <w:rPr>
        <w:rFonts w:ascii="Times New Roman" w:hAnsi="Times New Roman" w:hint="default"/>
      </w:rPr>
    </w:lvl>
  </w:abstractNum>
  <w:abstractNum w:abstractNumId="22">
    <w:nsid w:val="4BE96A2A"/>
    <w:multiLevelType w:val="hybridMultilevel"/>
    <w:tmpl w:val="899C8B78"/>
    <w:lvl w:ilvl="0" w:tplc="FFFFFFFF">
      <w:start w:val="1"/>
      <w:numFmt w:val="decimal"/>
      <w:pStyle w:val="1"/>
      <w:lvlText w:val="%1."/>
      <w:lvlJc w:val="left"/>
      <w:pPr>
        <w:tabs>
          <w:tab w:val="num" w:pos="845"/>
        </w:tabs>
        <w:ind w:left="845" w:hanging="420"/>
      </w:pPr>
      <w:rPr>
        <w:rFonts w:hint="eastAsia"/>
        <w:b w:val="0"/>
        <w:i w:val="0"/>
        <w:color w:val="auto"/>
      </w:rPr>
    </w:lvl>
    <w:lvl w:ilvl="1" w:tplc="0409000B">
      <w:start w:val="1"/>
      <w:numFmt w:val="bullet"/>
      <w:lvlText w:val=""/>
      <w:lvlJc w:val="left"/>
      <w:pPr>
        <w:tabs>
          <w:tab w:val="num" w:pos="1265"/>
        </w:tabs>
        <w:ind w:left="1265" w:hanging="420"/>
      </w:pPr>
      <w:rPr>
        <w:rFonts w:ascii="Wingdings" w:hAnsi="Wingdings" w:hint="default"/>
        <w:b w:val="0"/>
        <w:i w:val="0"/>
        <w:color w:val="auto"/>
      </w:rPr>
    </w:lvl>
    <w:lvl w:ilvl="2" w:tplc="FFFFFFFF" w:tentative="1">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23">
    <w:nsid w:val="51002338"/>
    <w:multiLevelType w:val="singleLevel"/>
    <w:tmpl w:val="03B0EE54"/>
    <w:lvl w:ilvl="0">
      <w:start w:val="1"/>
      <w:numFmt w:val="bullet"/>
      <w:pStyle w:val="WPDL1"/>
      <w:lvlText w:val=""/>
      <w:lvlJc w:val="left"/>
      <w:pPr>
        <w:tabs>
          <w:tab w:val="num" w:pos="8299"/>
        </w:tabs>
        <w:ind w:left="8299" w:hanging="360"/>
      </w:pPr>
      <w:rPr>
        <w:rFonts w:ascii="Symbol" w:hAnsi="Symbol" w:hint="default"/>
      </w:rPr>
    </w:lvl>
  </w:abstractNum>
  <w:abstractNum w:abstractNumId="24">
    <w:nsid w:val="52AF5B4F"/>
    <w:multiLevelType w:val="hybridMultilevel"/>
    <w:tmpl w:val="F31C2A5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4CF6036"/>
    <w:multiLevelType w:val="hybridMultilevel"/>
    <w:tmpl w:val="8892E6E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DE55A72"/>
    <w:multiLevelType w:val="hybridMultilevel"/>
    <w:tmpl w:val="41D4D56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F5168E4"/>
    <w:multiLevelType w:val="multilevel"/>
    <w:tmpl w:val="A9D4D438"/>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pStyle w:val="abc"/>
      <w:lvlText w:val=""/>
      <w:lvlJc w:val="left"/>
      <w:pPr>
        <w:tabs>
          <w:tab w:val="num" w:pos="360"/>
        </w:tabs>
      </w:pPr>
    </w:lvl>
    <w:lvl w:ilvl="8">
      <w:numFmt w:val="none"/>
      <w:lvlText w:val=""/>
      <w:lvlJc w:val="left"/>
      <w:pPr>
        <w:tabs>
          <w:tab w:val="num" w:pos="360"/>
        </w:tabs>
      </w:pPr>
    </w:lvl>
  </w:abstractNum>
  <w:abstractNum w:abstractNumId="28">
    <w:nsid w:val="62BA516C"/>
    <w:multiLevelType w:val="hybridMultilevel"/>
    <w:tmpl w:val="B9A4595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3546429"/>
    <w:multiLevelType w:val="multilevel"/>
    <w:tmpl w:val="4C84F7A6"/>
    <w:lvl w:ilvl="0">
      <w:start w:val="1"/>
      <w:numFmt w:val="decimal"/>
      <w:pStyle w:val="10"/>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lvlText w:val="%4."/>
      <w:lvlJc w:val="left"/>
      <w:pPr>
        <w:tabs>
          <w:tab w:val="num" w:pos="567"/>
        </w:tabs>
        <w:ind w:left="936" w:hanging="680"/>
      </w:pPr>
      <w:rPr>
        <w:rFonts w:hint="eastAsia"/>
        <w:b/>
        <w:strike w:val="0"/>
        <w:shadow w:val="0"/>
        <w:color w:val="auto"/>
        <w:effect w:val="none"/>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0">
    <w:nsid w:val="67642EEC"/>
    <w:multiLevelType w:val="hybridMultilevel"/>
    <w:tmpl w:val="826A8CD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32">
    <w:nsid w:val="7AD81132"/>
    <w:multiLevelType w:val="hybridMultilevel"/>
    <w:tmpl w:val="06845E5E"/>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14"/>
  </w:num>
  <w:num w:numId="4">
    <w:abstractNumId w:val="16"/>
  </w:num>
  <w:num w:numId="5">
    <w:abstractNumId w:val="33"/>
  </w:num>
  <w:num w:numId="6">
    <w:abstractNumId w:val="17"/>
  </w:num>
  <w:num w:numId="7">
    <w:abstractNumId w:val="3"/>
  </w:num>
  <w:num w:numId="8">
    <w:abstractNumId w:val="0"/>
  </w:num>
  <w:num w:numId="9">
    <w:abstractNumId w:val="10"/>
  </w:num>
  <w:num w:numId="10">
    <w:abstractNumId w:val="31"/>
  </w:num>
  <w:num w:numId="11">
    <w:abstractNumId w:val="21"/>
  </w:num>
  <w:num w:numId="12">
    <w:abstractNumId w:val="12"/>
  </w:num>
  <w:num w:numId="13">
    <w:abstractNumId w:val="27"/>
  </w:num>
  <w:num w:numId="14">
    <w:abstractNumId w:val="1"/>
  </w:num>
  <w:num w:numId="15">
    <w:abstractNumId w:val="23"/>
  </w:num>
  <w:num w:numId="16">
    <w:abstractNumId w:val="15"/>
  </w:num>
  <w:num w:numId="17">
    <w:abstractNumId w:val="22"/>
    <w:lvlOverride w:ilvl="0">
      <w:startOverride w:val="1"/>
    </w:lvlOverride>
  </w:num>
  <w:num w:numId="18">
    <w:abstractNumId w:val="4"/>
  </w:num>
  <w:num w:numId="19">
    <w:abstractNumId w:val="8"/>
  </w:num>
  <w:num w:numId="20">
    <w:abstractNumId w:val="18"/>
  </w:num>
  <w:num w:numId="21">
    <w:abstractNumId w:val="5"/>
  </w:num>
  <w:num w:numId="22">
    <w:abstractNumId w:val="22"/>
  </w:num>
  <w:num w:numId="23">
    <w:abstractNumId w:val="6"/>
  </w:num>
  <w:num w:numId="24">
    <w:abstractNumId w:val="24"/>
  </w:num>
  <w:num w:numId="25">
    <w:abstractNumId w:val="26"/>
  </w:num>
  <w:num w:numId="26">
    <w:abstractNumId w:val="25"/>
  </w:num>
  <w:num w:numId="27">
    <w:abstractNumId w:val="19"/>
  </w:num>
  <w:num w:numId="28">
    <w:abstractNumId w:val="28"/>
  </w:num>
  <w:num w:numId="29">
    <w:abstractNumId w:val="2"/>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30"/>
  </w:num>
  <w:num w:numId="34">
    <w:abstractNumId w:val="7"/>
  </w:num>
  <w:num w:numId="35">
    <w:abstractNumId w:val="9"/>
  </w:num>
  <w:num w:numId="36">
    <w:abstractNumId w:val="29"/>
  </w:num>
  <w:num w:numId="37">
    <w:abstractNumId w:val="29"/>
  </w:num>
  <w:num w:numId="38">
    <w:abstractNumId w:val="29"/>
  </w:num>
  <w:num w:numId="39">
    <w:abstractNumId w:val="29"/>
  </w:num>
  <w:num w:numId="40">
    <w:abstractNumId w:val="29"/>
  </w:num>
  <w:num w:numId="41">
    <w:abstractNumId w:val="29"/>
  </w:num>
  <w:num w:numId="42">
    <w:abstractNumId w:val="29"/>
  </w:num>
  <w:num w:numId="43">
    <w:abstractNumId w:val="29"/>
  </w:num>
  <w:num w:numId="44">
    <w:abstractNumId w:val="13"/>
  </w:num>
  <w:num w:numId="45">
    <w:abstractNumId w:val="3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hideSpellingErrors/>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0164"/>
    <w:rsid w:val="0000001B"/>
    <w:rsid w:val="00000D8A"/>
    <w:rsid w:val="000012D5"/>
    <w:rsid w:val="000016DE"/>
    <w:rsid w:val="00001A23"/>
    <w:rsid w:val="00001DA8"/>
    <w:rsid w:val="00002B7F"/>
    <w:rsid w:val="00002CD4"/>
    <w:rsid w:val="00003229"/>
    <w:rsid w:val="00003CA5"/>
    <w:rsid w:val="00003D28"/>
    <w:rsid w:val="00004299"/>
    <w:rsid w:val="0000475C"/>
    <w:rsid w:val="000055E9"/>
    <w:rsid w:val="00005638"/>
    <w:rsid w:val="00005ADE"/>
    <w:rsid w:val="000066A2"/>
    <w:rsid w:val="00006CD5"/>
    <w:rsid w:val="000070F1"/>
    <w:rsid w:val="000073BA"/>
    <w:rsid w:val="00007B02"/>
    <w:rsid w:val="00007D43"/>
    <w:rsid w:val="000101A2"/>
    <w:rsid w:val="000104F9"/>
    <w:rsid w:val="00010AA0"/>
    <w:rsid w:val="00011224"/>
    <w:rsid w:val="000112EE"/>
    <w:rsid w:val="0001183F"/>
    <w:rsid w:val="00011DA0"/>
    <w:rsid w:val="00012278"/>
    <w:rsid w:val="00012470"/>
    <w:rsid w:val="0001299B"/>
    <w:rsid w:val="00012A86"/>
    <w:rsid w:val="00012ECD"/>
    <w:rsid w:val="00013005"/>
    <w:rsid w:val="00013082"/>
    <w:rsid w:val="0001359F"/>
    <w:rsid w:val="00013968"/>
    <w:rsid w:val="00014C78"/>
    <w:rsid w:val="00014FAA"/>
    <w:rsid w:val="0001519E"/>
    <w:rsid w:val="00015625"/>
    <w:rsid w:val="00015825"/>
    <w:rsid w:val="000160B3"/>
    <w:rsid w:val="00016F9A"/>
    <w:rsid w:val="000170B0"/>
    <w:rsid w:val="0001731D"/>
    <w:rsid w:val="00017D6C"/>
    <w:rsid w:val="00017F35"/>
    <w:rsid w:val="000206D6"/>
    <w:rsid w:val="000207B0"/>
    <w:rsid w:val="000207B7"/>
    <w:rsid w:val="00020840"/>
    <w:rsid w:val="000209A8"/>
    <w:rsid w:val="00020F7F"/>
    <w:rsid w:val="00021811"/>
    <w:rsid w:val="00021D3F"/>
    <w:rsid w:val="00022617"/>
    <w:rsid w:val="00023268"/>
    <w:rsid w:val="0002485F"/>
    <w:rsid w:val="00024BBA"/>
    <w:rsid w:val="00025808"/>
    <w:rsid w:val="0002635E"/>
    <w:rsid w:val="00026469"/>
    <w:rsid w:val="000266A9"/>
    <w:rsid w:val="00026E37"/>
    <w:rsid w:val="00026E7E"/>
    <w:rsid w:val="000274AD"/>
    <w:rsid w:val="0002759B"/>
    <w:rsid w:val="0002777F"/>
    <w:rsid w:val="000279B3"/>
    <w:rsid w:val="00027FBA"/>
    <w:rsid w:val="00030333"/>
    <w:rsid w:val="00030389"/>
    <w:rsid w:val="00030579"/>
    <w:rsid w:val="000308F6"/>
    <w:rsid w:val="00030F2B"/>
    <w:rsid w:val="000312EF"/>
    <w:rsid w:val="0003134E"/>
    <w:rsid w:val="00031375"/>
    <w:rsid w:val="0003148E"/>
    <w:rsid w:val="00031DD1"/>
    <w:rsid w:val="00031E5E"/>
    <w:rsid w:val="00032105"/>
    <w:rsid w:val="00032F5F"/>
    <w:rsid w:val="0003301C"/>
    <w:rsid w:val="000339BD"/>
    <w:rsid w:val="00033CA3"/>
    <w:rsid w:val="00033D40"/>
    <w:rsid w:val="000346F5"/>
    <w:rsid w:val="00034A42"/>
    <w:rsid w:val="00034DE0"/>
    <w:rsid w:val="00034FA1"/>
    <w:rsid w:val="00035227"/>
    <w:rsid w:val="00035E8A"/>
    <w:rsid w:val="00036F5D"/>
    <w:rsid w:val="0003709C"/>
    <w:rsid w:val="0003727D"/>
    <w:rsid w:val="00040562"/>
    <w:rsid w:val="00040841"/>
    <w:rsid w:val="00040D3A"/>
    <w:rsid w:val="00041239"/>
    <w:rsid w:val="000415CD"/>
    <w:rsid w:val="00041FC2"/>
    <w:rsid w:val="00042343"/>
    <w:rsid w:val="0004242E"/>
    <w:rsid w:val="00042C05"/>
    <w:rsid w:val="00042D48"/>
    <w:rsid w:val="00042D9C"/>
    <w:rsid w:val="00043371"/>
    <w:rsid w:val="0004387E"/>
    <w:rsid w:val="00043B11"/>
    <w:rsid w:val="00043E63"/>
    <w:rsid w:val="00043F69"/>
    <w:rsid w:val="000444FF"/>
    <w:rsid w:val="00044AEA"/>
    <w:rsid w:val="00045136"/>
    <w:rsid w:val="0004555D"/>
    <w:rsid w:val="00045752"/>
    <w:rsid w:val="00045760"/>
    <w:rsid w:val="00045868"/>
    <w:rsid w:val="00045E91"/>
    <w:rsid w:val="00045F45"/>
    <w:rsid w:val="00045F79"/>
    <w:rsid w:val="000463B2"/>
    <w:rsid w:val="0004741A"/>
    <w:rsid w:val="000477BA"/>
    <w:rsid w:val="00047EDB"/>
    <w:rsid w:val="00047F32"/>
    <w:rsid w:val="00047F3C"/>
    <w:rsid w:val="00047F4D"/>
    <w:rsid w:val="0005023B"/>
    <w:rsid w:val="000502C1"/>
    <w:rsid w:val="0005048C"/>
    <w:rsid w:val="000506B2"/>
    <w:rsid w:val="00050B87"/>
    <w:rsid w:val="00050F56"/>
    <w:rsid w:val="00051010"/>
    <w:rsid w:val="000510EF"/>
    <w:rsid w:val="000514CD"/>
    <w:rsid w:val="00051DD7"/>
    <w:rsid w:val="00052226"/>
    <w:rsid w:val="000525AF"/>
    <w:rsid w:val="00052CCA"/>
    <w:rsid w:val="000534C9"/>
    <w:rsid w:val="000541D4"/>
    <w:rsid w:val="00054526"/>
    <w:rsid w:val="00054FF9"/>
    <w:rsid w:val="00055469"/>
    <w:rsid w:val="00056406"/>
    <w:rsid w:val="0005647F"/>
    <w:rsid w:val="00057177"/>
    <w:rsid w:val="000573F2"/>
    <w:rsid w:val="000576F3"/>
    <w:rsid w:val="00060055"/>
    <w:rsid w:val="000603D1"/>
    <w:rsid w:val="00060B7A"/>
    <w:rsid w:val="00060E8D"/>
    <w:rsid w:val="00060E99"/>
    <w:rsid w:val="0006114E"/>
    <w:rsid w:val="0006141B"/>
    <w:rsid w:val="0006190C"/>
    <w:rsid w:val="00061950"/>
    <w:rsid w:val="00061C44"/>
    <w:rsid w:val="0006214A"/>
    <w:rsid w:val="00062C04"/>
    <w:rsid w:val="0006316F"/>
    <w:rsid w:val="000634D6"/>
    <w:rsid w:val="00063BFF"/>
    <w:rsid w:val="00063C25"/>
    <w:rsid w:val="00063D35"/>
    <w:rsid w:val="000642E8"/>
    <w:rsid w:val="000654D1"/>
    <w:rsid w:val="00065800"/>
    <w:rsid w:val="00065905"/>
    <w:rsid w:val="0006595F"/>
    <w:rsid w:val="00065D3F"/>
    <w:rsid w:val="00065EEF"/>
    <w:rsid w:val="00066482"/>
    <w:rsid w:val="0006663D"/>
    <w:rsid w:val="00066CAB"/>
    <w:rsid w:val="00066CCB"/>
    <w:rsid w:val="00066CF6"/>
    <w:rsid w:val="00066D7B"/>
    <w:rsid w:val="00066E65"/>
    <w:rsid w:val="00070052"/>
    <w:rsid w:val="00070A42"/>
    <w:rsid w:val="000715A6"/>
    <w:rsid w:val="0007186A"/>
    <w:rsid w:val="000718F3"/>
    <w:rsid w:val="00071AEE"/>
    <w:rsid w:val="0007201E"/>
    <w:rsid w:val="000721F6"/>
    <w:rsid w:val="00072A13"/>
    <w:rsid w:val="00072D09"/>
    <w:rsid w:val="00073D16"/>
    <w:rsid w:val="00074208"/>
    <w:rsid w:val="000748A9"/>
    <w:rsid w:val="00074F7D"/>
    <w:rsid w:val="000759E4"/>
    <w:rsid w:val="00075D12"/>
    <w:rsid w:val="0007616F"/>
    <w:rsid w:val="00076895"/>
    <w:rsid w:val="000768E4"/>
    <w:rsid w:val="00076A14"/>
    <w:rsid w:val="000777A4"/>
    <w:rsid w:val="000779C1"/>
    <w:rsid w:val="00080046"/>
    <w:rsid w:val="000808CB"/>
    <w:rsid w:val="00081194"/>
    <w:rsid w:val="000812F7"/>
    <w:rsid w:val="00081347"/>
    <w:rsid w:val="0008176E"/>
    <w:rsid w:val="0008234C"/>
    <w:rsid w:val="00082ACA"/>
    <w:rsid w:val="00082D59"/>
    <w:rsid w:val="000832F3"/>
    <w:rsid w:val="00083337"/>
    <w:rsid w:val="00083437"/>
    <w:rsid w:val="000835CE"/>
    <w:rsid w:val="00083731"/>
    <w:rsid w:val="00083818"/>
    <w:rsid w:val="00083991"/>
    <w:rsid w:val="00083A89"/>
    <w:rsid w:val="00084141"/>
    <w:rsid w:val="00084A92"/>
    <w:rsid w:val="00084CCC"/>
    <w:rsid w:val="00085077"/>
    <w:rsid w:val="00085170"/>
    <w:rsid w:val="000858EA"/>
    <w:rsid w:val="00085AEB"/>
    <w:rsid w:val="00086E78"/>
    <w:rsid w:val="00087231"/>
    <w:rsid w:val="000875A4"/>
    <w:rsid w:val="00087776"/>
    <w:rsid w:val="000900BD"/>
    <w:rsid w:val="00090AE6"/>
    <w:rsid w:val="00090B43"/>
    <w:rsid w:val="0009175E"/>
    <w:rsid w:val="00091CF0"/>
    <w:rsid w:val="000920FA"/>
    <w:rsid w:val="0009258F"/>
    <w:rsid w:val="00093033"/>
    <w:rsid w:val="00093293"/>
    <w:rsid w:val="00093471"/>
    <w:rsid w:val="000936B0"/>
    <w:rsid w:val="0009375E"/>
    <w:rsid w:val="00093E85"/>
    <w:rsid w:val="00093F2E"/>
    <w:rsid w:val="0009432B"/>
    <w:rsid w:val="00095318"/>
    <w:rsid w:val="0009617E"/>
    <w:rsid w:val="0009642F"/>
    <w:rsid w:val="000965C5"/>
    <w:rsid w:val="00097006"/>
    <w:rsid w:val="0009778C"/>
    <w:rsid w:val="000977FA"/>
    <w:rsid w:val="000A00B5"/>
    <w:rsid w:val="000A00E6"/>
    <w:rsid w:val="000A02E1"/>
    <w:rsid w:val="000A041A"/>
    <w:rsid w:val="000A0B30"/>
    <w:rsid w:val="000A15F8"/>
    <w:rsid w:val="000A1EA0"/>
    <w:rsid w:val="000A25E3"/>
    <w:rsid w:val="000A26E0"/>
    <w:rsid w:val="000A2950"/>
    <w:rsid w:val="000A29AC"/>
    <w:rsid w:val="000A2C59"/>
    <w:rsid w:val="000A3171"/>
    <w:rsid w:val="000A3328"/>
    <w:rsid w:val="000A339D"/>
    <w:rsid w:val="000A348B"/>
    <w:rsid w:val="000A4ACE"/>
    <w:rsid w:val="000A4EAE"/>
    <w:rsid w:val="000A5037"/>
    <w:rsid w:val="000A5200"/>
    <w:rsid w:val="000A5330"/>
    <w:rsid w:val="000A5A75"/>
    <w:rsid w:val="000A5EE7"/>
    <w:rsid w:val="000A6051"/>
    <w:rsid w:val="000A6338"/>
    <w:rsid w:val="000A6CDB"/>
    <w:rsid w:val="000A7333"/>
    <w:rsid w:val="000A7659"/>
    <w:rsid w:val="000A770C"/>
    <w:rsid w:val="000B016F"/>
    <w:rsid w:val="000B122F"/>
    <w:rsid w:val="000B1D53"/>
    <w:rsid w:val="000B1F97"/>
    <w:rsid w:val="000B21BE"/>
    <w:rsid w:val="000B2B35"/>
    <w:rsid w:val="000B2E2F"/>
    <w:rsid w:val="000B331C"/>
    <w:rsid w:val="000B377F"/>
    <w:rsid w:val="000B37D0"/>
    <w:rsid w:val="000B39CD"/>
    <w:rsid w:val="000B45E5"/>
    <w:rsid w:val="000B49D7"/>
    <w:rsid w:val="000B5158"/>
    <w:rsid w:val="000B519C"/>
    <w:rsid w:val="000B57A7"/>
    <w:rsid w:val="000B5946"/>
    <w:rsid w:val="000B61D6"/>
    <w:rsid w:val="000B61E0"/>
    <w:rsid w:val="000B64F3"/>
    <w:rsid w:val="000B66E6"/>
    <w:rsid w:val="000B67F9"/>
    <w:rsid w:val="000B6946"/>
    <w:rsid w:val="000B779F"/>
    <w:rsid w:val="000B7C95"/>
    <w:rsid w:val="000C0A34"/>
    <w:rsid w:val="000C0DF5"/>
    <w:rsid w:val="000C0EFA"/>
    <w:rsid w:val="000C1402"/>
    <w:rsid w:val="000C1D11"/>
    <w:rsid w:val="000C2162"/>
    <w:rsid w:val="000C23E5"/>
    <w:rsid w:val="000C25EB"/>
    <w:rsid w:val="000C3218"/>
    <w:rsid w:val="000C3525"/>
    <w:rsid w:val="000C35A2"/>
    <w:rsid w:val="000C36B6"/>
    <w:rsid w:val="000C384F"/>
    <w:rsid w:val="000C3999"/>
    <w:rsid w:val="000C3C1E"/>
    <w:rsid w:val="000C48AC"/>
    <w:rsid w:val="000C4D3A"/>
    <w:rsid w:val="000C4F42"/>
    <w:rsid w:val="000C5395"/>
    <w:rsid w:val="000C5B19"/>
    <w:rsid w:val="000C5D85"/>
    <w:rsid w:val="000C6417"/>
    <w:rsid w:val="000C6537"/>
    <w:rsid w:val="000C6657"/>
    <w:rsid w:val="000C76E6"/>
    <w:rsid w:val="000C77D7"/>
    <w:rsid w:val="000C783A"/>
    <w:rsid w:val="000C7D57"/>
    <w:rsid w:val="000C7EE2"/>
    <w:rsid w:val="000D0081"/>
    <w:rsid w:val="000D0104"/>
    <w:rsid w:val="000D0C1D"/>
    <w:rsid w:val="000D12F3"/>
    <w:rsid w:val="000D1315"/>
    <w:rsid w:val="000D143C"/>
    <w:rsid w:val="000D1C47"/>
    <w:rsid w:val="000D312A"/>
    <w:rsid w:val="000D34FE"/>
    <w:rsid w:val="000D36BF"/>
    <w:rsid w:val="000D3EE7"/>
    <w:rsid w:val="000D4744"/>
    <w:rsid w:val="000D4932"/>
    <w:rsid w:val="000D4938"/>
    <w:rsid w:val="000D4967"/>
    <w:rsid w:val="000D4973"/>
    <w:rsid w:val="000D4E29"/>
    <w:rsid w:val="000D4E6E"/>
    <w:rsid w:val="000D5CF0"/>
    <w:rsid w:val="000D681C"/>
    <w:rsid w:val="000D6B3F"/>
    <w:rsid w:val="000D6B96"/>
    <w:rsid w:val="000D6C58"/>
    <w:rsid w:val="000D6F22"/>
    <w:rsid w:val="000D77C0"/>
    <w:rsid w:val="000E0639"/>
    <w:rsid w:val="000E0F98"/>
    <w:rsid w:val="000E102B"/>
    <w:rsid w:val="000E175E"/>
    <w:rsid w:val="000E19C1"/>
    <w:rsid w:val="000E2361"/>
    <w:rsid w:val="000E2372"/>
    <w:rsid w:val="000E243F"/>
    <w:rsid w:val="000E2B52"/>
    <w:rsid w:val="000E2E01"/>
    <w:rsid w:val="000E33BB"/>
    <w:rsid w:val="000E3A50"/>
    <w:rsid w:val="000E4424"/>
    <w:rsid w:val="000E4690"/>
    <w:rsid w:val="000E48B3"/>
    <w:rsid w:val="000E4A09"/>
    <w:rsid w:val="000E4B60"/>
    <w:rsid w:val="000E50DB"/>
    <w:rsid w:val="000E563B"/>
    <w:rsid w:val="000E5987"/>
    <w:rsid w:val="000E5D13"/>
    <w:rsid w:val="000E608A"/>
    <w:rsid w:val="000E62CA"/>
    <w:rsid w:val="000E662D"/>
    <w:rsid w:val="000E6A39"/>
    <w:rsid w:val="000E6ADA"/>
    <w:rsid w:val="000E6B45"/>
    <w:rsid w:val="000E6C85"/>
    <w:rsid w:val="000E6E81"/>
    <w:rsid w:val="000E7491"/>
    <w:rsid w:val="000E7DFD"/>
    <w:rsid w:val="000E7EA2"/>
    <w:rsid w:val="000F075D"/>
    <w:rsid w:val="000F09EA"/>
    <w:rsid w:val="000F0FE8"/>
    <w:rsid w:val="000F11A0"/>
    <w:rsid w:val="000F17C8"/>
    <w:rsid w:val="000F248C"/>
    <w:rsid w:val="000F2777"/>
    <w:rsid w:val="000F293C"/>
    <w:rsid w:val="000F29F6"/>
    <w:rsid w:val="000F3870"/>
    <w:rsid w:val="000F3B06"/>
    <w:rsid w:val="000F3CE3"/>
    <w:rsid w:val="000F4AB0"/>
    <w:rsid w:val="000F4C1E"/>
    <w:rsid w:val="000F55F2"/>
    <w:rsid w:val="000F5788"/>
    <w:rsid w:val="000F57FA"/>
    <w:rsid w:val="000F5C8A"/>
    <w:rsid w:val="000F5E10"/>
    <w:rsid w:val="000F5E6E"/>
    <w:rsid w:val="000F6306"/>
    <w:rsid w:val="000F64FD"/>
    <w:rsid w:val="000F6DD9"/>
    <w:rsid w:val="000F73A7"/>
    <w:rsid w:val="000F7411"/>
    <w:rsid w:val="000F7CD8"/>
    <w:rsid w:val="000F7F10"/>
    <w:rsid w:val="000F7F6B"/>
    <w:rsid w:val="001001C9"/>
    <w:rsid w:val="00100A56"/>
    <w:rsid w:val="00101048"/>
    <w:rsid w:val="001018DD"/>
    <w:rsid w:val="001019C3"/>
    <w:rsid w:val="00101B58"/>
    <w:rsid w:val="001023C1"/>
    <w:rsid w:val="001026B7"/>
    <w:rsid w:val="00102A7B"/>
    <w:rsid w:val="00102B94"/>
    <w:rsid w:val="00102C84"/>
    <w:rsid w:val="00102EB7"/>
    <w:rsid w:val="00104B74"/>
    <w:rsid w:val="00104D91"/>
    <w:rsid w:val="00105053"/>
    <w:rsid w:val="00105543"/>
    <w:rsid w:val="00105638"/>
    <w:rsid w:val="001057FC"/>
    <w:rsid w:val="00105E35"/>
    <w:rsid w:val="001065FD"/>
    <w:rsid w:val="001069E8"/>
    <w:rsid w:val="00107684"/>
    <w:rsid w:val="00110050"/>
    <w:rsid w:val="001102B8"/>
    <w:rsid w:val="00110D5B"/>
    <w:rsid w:val="0011101C"/>
    <w:rsid w:val="00111341"/>
    <w:rsid w:val="001114B7"/>
    <w:rsid w:val="00111A71"/>
    <w:rsid w:val="001122F9"/>
    <w:rsid w:val="00112550"/>
    <w:rsid w:val="00112887"/>
    <w:rsid w:val="0011290A"/>
    <w:rsid w:val="001132B6"/>
    <w:rsid w:val="0011347F"/>
    <w:rsid w:val="00113755"/>
    <w:rsid w:val="001139B3"/>
    <w:rsid w:val="00113A51"/>
    <w:rsid w:val="00113C00"/>
    <w:rsid w:val="00113D99"/>
    <w:rsid w:val="00114001"/>
    <w:rsid w:val="00114351"/>
    <w:rsid w:val="00114A0D"/>
    <w:rsid w:val="00114BFD"/>
    <w:rsid w:val="00115785"/>
    <w:rsid w:val="00115B3D"/>
    <w:rsid w:val="00115B83"/>
    <w:rsid w:val="00115C53"/>
    <w:rsid w:val="00116B2B"/>
    <w:rsid w:val="00116FF9"/>
    <w:rsid w:val="001170AC"/>
    <w:rsid w:val="0011713D"/>
    <w:rsid w:val="0011734E"/>
    <w:rsid w:val="0011769E"/>
    <w:rsid w:val="001177F9"/>
    <w:rsid w:val="00117883"/>
    <w:rsid w:val="00120019"/>
    <w:rsid w:val="001205A3"/>
    <w:rsid w:val="00120801"/>
    <w:rsid w:val="001208D2"/>
    <w:rsid w:val="00120B95"/>
    <w:rsid w:val="00121203"/>
    <w:rsid w:val="00121365"/>
    <w:rsid w:val="00121E29"/>
    <w:rsid w:val="00122119"/>
    <w:rsid w:val="00122A1E"/>
    <w:rsid w:val="00123064"/>
    <w:rsid w:val="0012357C"/>
    <w:rsid w:val="00123820"/>
    <w:rsid w:val="00123892"/>
    <w:rsid w:val="00123AA6"/>
    <w:rsid w:val="00123BD3"/>
    <w:rsid w:val="001244DF"/>
    <w:rsid w:val="00124C7F"/>
    <w:rsid w:val="00124E47"/>
    <w:rsid w:val="0012504F"/>
    <w:rsid w:val="0012506D"/>
    <w:rsid w:val="0012507C"/>
    <w:rsid w:val="001250ED"/>
    <w:rsid w:val="00125526"/>
    <w:rsid w:val="0012665E"/>
    <w:rsid w:val="00126985"/>
    <w:rsid w:val="00126D28"/>
    <w:rsid w:val="0012786A"/>
    <w:rsid w:val="00127C1E"/>
    <w:rsid w:val="00130131"/>
    <w:rsid w:val="00130155"/>
    <w:rsid w:val="0013046F"/>
    <w:rsid w:val="001308EA"/>
    <w:rsid w:val="00131B6F"/>
    <w:rsid w:val="00131CAD"/>
    <w:rsid w:val="00131D1C"/>
    <w:rsid w:val="00131DC7"/>
    <w:rsid w:val="00131F51"/>
    <w:rsid w:val="00132626"/>
    <w:rsid w:val="00132869"/>
    <w:rsid w:val="0013391D"/>
    <w:rsid w:val="00133C62"/>
    <w:rsid w:val="0013404A"/>
    <w:rsid w:val="00134060"/>
    <w:rsid w:val="001344E8"/>
    <w:rsid w:val="00134789"/>
    <w:rsid w:val="00134D07"/>
    <w:rsid w:val="00134F41"/>
    <w:rsid w:val="00135084"/>
    <w:rsid w:val="00135089"/>
    <w:rsid w:val="0013517C"/>
    <w:rsid w:val="00136FCC"/>
    <w:rsid w:val="00137028"/>
    <w:rsid w:val="00137B20"/>
    <w:rsid w:val="00137C8A"/>
    <w:rsid w:val="001408D0"/>
    <w:rsid w:val="00140A14"/>
    <w:rsid w:val="00140E37"/>
    <w:rsid w:val="00140E58"/>
    <w:rsid w:val="00140EFB"/>
    <w:rsid w:val="0014100F"/>
    <w:rsid w:val="00141CCF"/>
    <w:rsid w:val="00141E01"/>
    <w:rsid w:val="00141E07"/>
    <w:rsid w:val="00142119"/>
    <w:rsid w:val="00142871"/>
    <w:rsid w:val="00142A85"/>
    <w:rsid w:val="00142D77"/>
    <w:rsid w:val="00143A83"/>
    <w:rsid w:val="00143DA6"/>
    <w:rsid w:val="00143DD5"/>
    <w:rsid w:val="00143E03"/>
    <w:rsid w:val="00143E81"/>
    <w:rsid w:val="00144217"/>
    <w:rsid w:val="00144768"/>
    <w:rsid w:val="00144917"/>
    <w:rsid w:val="00144959"/>
    <w:rsid w:val="001456CA"/>
    <w:rsid w:val="00145746"/>
    <w:rsid w:val="0014584A"/>
    <w:rsid w:val="0014619F"/>
    <w:rsid w:val="00147641"/>
    <w:rsid w:val="00147658"/>
    <w:rsid w:val="00147C7F"/>
    <w:rsid w:val="00150409"/>
    <w:rsid w:val="0015062F"/>
    <w:rsid w:val="00150E4E"/>
    <w:rsid w:val="00151431"/>
    <w:rsid w:val="001516E8"/>
    <w:rsid w:val="0015186A"/>
    <w:rsid w:val="00151C97"/>
    <w:rsid w:val="00151F62"/>
    <w:rsid w:val="00152224"/>
    <w:rsid w:val="001522E2"/>
    <w:rsid w:val="0015281B"/>
    <w:rsid w:val="001533C1"/>
    <w:rsid w:val="0015356E"/>
    <w:rsid w:val="00153FD2"/>
    <w:rsid w:val="0015448E"/>
    <w:rsid w:val="0015468F"/>
    <w:rsid w:val="00155068"/>
    <w:rsid w:val="001550D7"/>
    <w:rsid w:val="00155109"/>
    <w:rsid w:val="00155316"/>
    <w:rsid w:val="00155C17"/>
    <w:rsid w:val="00156522"/>
    <w:rsid w:val="00156F07"/>
    <w:rsid w:val="001570B2"/>
    <w:rsid w:val="00157AE2"/>
    <w:rsid w:val="00160092"/>
    <w:rsid w:val="001601AB"/>
    <w:rsid w:val="001603F7"/>
    <w:rsid w:val="00161045"/>
    <w:rsid w:val="00161F70"/>
    <w:rsid w:val="00162404"/>
    <w:rsid w:val="0016268B"/>
    <w:rsid w:val="0016270E"/>
    <w:rsid w:val="00162819"/>
    <w:rsid w:val="0016345F"/>
    <w:rsid w:val="00163F5F"/>
    <w:rsid w:val="00163F99"/>
    <w:rsid w:val="001643B8"/>
    <w:rsid w:val="001648A4"/>
    <w:rsid w:val="00164C60"/>
    <w:rsid w:val="00164CF1"/>
    <w:rsid w:val="00164FAB"/>
    <w:rsid w:val="0016584D"/>
    <w:rsid w:val="001662E4"/>
    <w:rsid w:val="00166346"/>
    <w:rsid w:val="00166C3A"/>
    <w:rsid w:val="00166DF6"/>
    <w:rsid w:val="00166FE7"/>
    <w:rsid w:val="001671B0"/>
    <w:rsid w:val="001678E3"/>
    <w:rsid w:val="0016794C"/>
    <w:rsid w:val="001704A3"/>
    <w:rsid w:val="00170573"/>
    <w:rsid w:val="00170595"/>
    <w:rsid w:val="00170D84"/>
    <w:rsid w:val="001710A1"/>
    <w:rsid w:val="001713F7"/>
    <w:rsid w:val="00171662"/>
    <w:rsid w:val="00171A35"/>
    <w:rsid w:val="00171B60"/>
    <w:rsid w:val="001725C3"/>
    <w:rsid w:val="00172D72"/>
    <w:rsid w:val="00172DFE"/>
    <w:rsid w:val="00172E10"/>
    <w:rsid w:val="00173006"/>
    <w:rsid w:val="0017322E"/>
    <w:rsid w:val="001736F6"/>
    <w:rsid w:val="00173B15"/>
    <w:rsid w:val="001742E9"/>
    <w:rsid w:val="0017457B"/>
    <w:rsid w:val="00174AD5"/>
    <w:rsid w:val="00174BFF"/>
    <w:rsid w:val="00175823"/>
    <w:rsid w:val="00175AB2"/>
    <w:rsid w:val="00176172"/>
    <w:rsid w:val="0017694A"/>
    <w:rsid w:val="00176D36"/>
    <w:rsid w:val="00176FED"/>
    <w:rsid w:val="001771F1"/>
    <w:rsid w:val="0017753A"/>
    <w:rsid w:val="0017799A"/>
    <w:rsid w:val="00177AC3"/>
    <w:rsid w:val="00177C39"/>
    <w:rsid w:val="00177E37"/>
    <w:rsid w:val="00177FC7"/>
    <w:rsid w:val="001802F9"/>
    <w:rsid w:val="00180B77"/>
    <w:rsid w:val="00180D85"/>
    <w:rsid w:val="001810B1"/>
    <w:rsid w:val="00181626"/>
    <w:rsid w:val="00181645"/>
    <w:rsid w:val="001817FD"/>
    <w:rsid w:val="0018186F"/>
    <w:rsid w:val="00181C88"/>
    <w:rsid w:val="00182429"/>
    <w:rsid w:val="00182B38"/>
    <w:rsid w:val="0018310E"/>
    <w:rsid w:val="001834EC"/>
    <w:rsid w:val="00184D90"/>
    <w:rsid w:val="00184F0A"/>
    <w:rsid w:val="00185196"/>
    <w:rsid w:val="00186BDE"/>
    <w:rsid w:val="00186EE0"/>
    <w:rsid w:val="001903C6"/>
    <w:rsid w:val="00190D63"/>
    <w:rsid w:val="00190DDA"/>
    <w:rsid w:val="001911B6"/>
    <w:rsid w:val="0019169A"/>
    <w:rsid w:val="00191709"/>
    <w:rsid w:val="00191AFC"/>
    <w:rsid w:val="00191B79"/>
    <w:rsid w:val="0019238F"/>
    <w:rsid w:val="00192413"/>
    <w:rsid w:val="00192457"/>
    <w:rsid w:val="00193183"/>
    <w:rsid w:val="00193B77"/>
    <w:rsid w:val="00193FAB"/>
    <w:rsid w:val="00194116"/>
    <w:rsid w:val="00195B99"/>
    <w:rsid w:val="00195C00"/>
    <w:rsid w:val="00195C10"/>
    <w:rsid w:val="0019610F"/>
    <w:rsid w:val="0019633D"/>
    <w:rsid w:val="00196E9C"/>
    <w:rsid w:val="00197147"/>
    <w:rsid w:val="00197568"/>
    <w:rsid w:val="001975CD"/>
    <w:rsid w:val="00197649"/>
    <w:rsid w:val="001A03AA"/>
    <w:rsid w:val="001A04CF"/>
    <w:rsid w:val="001A05DE"/>
    <w:rsid w:val="001A0D59"/>
    <w:rsid w:val="001A0E01"/>
    <w:rsid w:val="001A101E"/>
    <w:rsid w:val="001A14D2"/>
    <w:rsid w:val="001A2368"/>
    <w:rsid w:val="001A2ED7"/>
    <w:rsid w:val="001A309E"/>
    <w:rsid w:val="001A3770"/>
    <w:rsid w:val="001A3B98"/>
    <w:rsid w:val="001A3D63"/>
    <w:rsid w:val="001A4108"/>
    <w:rsid w:val="001A42EF"/>
    <w:rsid w:val="001A51AF"/>
    <w:rsid w:val="001A620C"/>
    <w:rsid w:val="001A63F7"/>
    <w:rsid w:val="001A6A8E"/>
    <w:rsid w:val="001A6B30"/>
    <w:rsid w:val="001A6C6A"/>
    <w:rsid w:val="001A703C"/>
    <w:rsid w:val="001A76EA"/>
    <w:rsid w:val="001A7775"/>
    <w:rsid w:val="001A7A52"/>
    <w:rsid w:val="001A7FBE"/>
    <w:rsid w:val="001B040D"/>
    <w:rsid w:val="001B05A9"/>
    <w:rsid w:val="001B0813"/>
    <w:rsid w:val="001B0CEE"/>
    <w:rsid w:val="001B120D"/>
    <w:rsid w:val="001B2014"/>
    <w:rsid w:val="001B2A60"/>
    <w:rsid w:val="001B30CF"/>
    <w:rsid w:val="001B3271"/>
    <w:rsid w:val="001B3BA0"/>
    <w:rsid w:val="001B3DA9"/>
    <w:rsid w:val="001B3EF4"/>
    <w:rsid w:val="001B41A5"/>
    <w:rsid w:val="001B4380"/>
    <w:rsid w:val="001B4575"/>
    <w:rsid w:val="001B4917"/>
    <w:rsid w:val="001B4D4E"/>
    <w:rsid w:val="001B4EBB"/>
    <w:rsid w:val="001B5876"/>
    <w:rsid w:val="001B6B85"/>
    <w:rsid w:val="001B6EB7"/>
    <w:rsid w:val="001B72B4"/>
    <w:rsid w:val="001C0A6C"/>
    <w:rsid w:val="001C0BA6"/>
    <w:rsid w:val="001C0C27"/>
    <w:rsid w:val="001C1A0F"/>
    <w:rsid w:val="001C1E0E"/>
    <w:rsid w:val="001C2087"/>
    <w:rsid w:val="001C20AF"/>
    <w:rsid w:val="001C2112"/>
    <w:rsid w:val="001C2C4C"/>
    <w:rsid w:val="001C35F1"/>
    <w:rsid w:val="001C3A99"/>
    <w:rsid w:val="001C3F06"/>
    <w:rsid w:val="001C41DF"/>
    <w:rsid w:val="001C51D5"/>
    <w:rsid w:val="001C5B09"/>
    <w:rsid w:val="001C6340"/>
    <w:rsid w:val="001C64BA"/>
    <w:rsid w:val="001C6970"/>
    <w:rsid w:val="001C6C2B"/>
    <w:rsid w:val="001C6C4C"/>
    <w:rsid w:val="001C6D68"/>
    <w:rsid w:val="001C700A"/>
    <w:rsid w:val="001C71E5"/>
    <w:rsid w:val="001C7885"/>
    <w:rsid w:val="001D02D7"/>
    <w:rsid w:val="001D073D"/>
    <w:rsid w:val="001D0A6F"/>
    <w:rsid w:val="001D0E8F"/>
    <w:rsid w:val="001D0FDD"/>
    <w:rsid w:val="001D1401"/>
    <w:rsid w:val="001D17AF"/>
    <w:rsid w:val="001D1F98"/>
    <w:rsid w:val="001D2048"/>
    <w:rsid w:val="001D223C"/>
    <w:rsid w:val="001D2287"/>
    <w:rsid w:val="001D26DF"/>
    <w:rsid w:val="001D2797"/>
    <w:rsid w:val="001D2BDC"/>
    <w:rsid w:val="001D39EA"/>
    <w:rsid w:val="001D3D29"/>
    <w:rsid w:val="001D48AA"/>
    <w:rsid w:val="001D48DD"/>
    <w:rsid w:val="001D4F19"/>
    <w:rsid w:val="001D54BC"/>
    <w:rsid w:val="001D6668"/>
    <w:rsid w:val="001D6868"/>
    <w:rsid w:val="001D6A89"/>
    <w:rsid w:val="001D7C9C"/>
    <w:rsid w:val="001D7CBA"/>
    <w:rsid w:val="001E004F"/>
    <w:rsid w:val="001E06E2"/>
    <w:rsid w:val="001E0FE8"/>
    <w:rsid w:val="001E10CD"/>
    <w:rsid w:val="001E117D"/>
    <w:rsid w:val="001E11B1"/>
    <w:rsid w:val="001E1291"/>
    <w:rsid w:val="001E1784"/>
    <w:rsid w:val="001E1B26"/>
    <w:rsid w:val="001E2B1D"/>
    <w:rsid w:val="001E2C7E"/>
    <w:rsid w:val="001E2FD7"/>
    <w:rsid w:val="001E31D3"/>
    <w:rsid w:val="001E34A7"/>
    <w:rsid w:val="001E3B8F"/>
    <w:rsid w:val="001E3B91"/>
    <w:rsid w:val="001E4939"/>
    <w:rsid w:val="001E4A19"/>
    <w:rsid w:val="001E4BBF"/>
    <w:rsid w:val="001E50EB"/>
    <w:rsid w:val="001E5E23"/>
    <w:rsid w:val="001E6714"/>
    <w:rsid w:val="001E721D"/>
    <w:rsid w:val="001E7387"/>
    <w:rsid w:val="001E7D5D"/>
    <w:rsid w:val="001E7ECA"/>
    <w:rsid w:val="001E7F36"/>
    <w:rsid w:val="001F12C7"/>
    <w:rsid w:val="001F165C"/>
    <w:rsid w:val="001F1784"/>
    <w:rsid w:val="001F1A6B"/>
    <w:rsid w:val="001F1F22"/>
    <w:rsid w:val="001F2382"/>
    <w:rsid w:val="001F25C8"/>
    <w:rsid w:val="001F355E"/>
    <w:rsid w:val="001F35E3"/>
    <w:rsid w:val="001F362D"/>
    <w:rsid w:val="001F39D5"/>
    <w:rsid w:val="001F3CC0"/>
    <w:rsid w:val="001F3E3E"/>
    <w:rsid w:val="001F462C"/>
    <w:rsid w:val="001F476D"/>
    <w:rsid w:val="001F492E"/>
    <w:rsid w:val="001F4AB1"/>
    <w:rsid w:val="001F510E"/>
    <w:rsid w:val="001F5D8D"/>
    <w:rsid w:val="001F655A"/>
    <w:rsid w:val="001F6B4A"/>
    <w:rsid w:val="001F6C69"/>
    <w:rsid w:val="001F6E4E"/>
    <w:rsid w:val="001F6FF3"/>
    <w:rsid w:val="001F7230"/>
    <w:rsid w:val="001F7610"/>
    <w:rsid w:val="001F7B7F"/>
    <w:rsid w:val="0020017C"/>
    <w:rsid w:val="00200223"/>
    <w:rsid w:val="002008E7"/>
    <w:rsid w:val="002009C8"/>
    <w:rsid w:val="002010FB"/>
    <w:rsid w:val="00201A41"/>
    <w:rsid w:val="00201BAF"/>
    <w:rsid w:val="00202001"/>
    <w:rsid w:val="00202A85"/>
    <w:rsid w:val="00202C94"/>
    <w:rsid w:val="0020301D"/>
    <w:rsid w:val="0020365A"/>
    <w:rsid w:val="00203AF4"/>
    <w:rsid w:val="00203F80"/>
    <w:rsid w:val="00204F04"/>
    <w:rsid w:val="00204F29"/>
    <w:rsid w:val="00205418"/>
    <w:rsid w:val="00205E0E"/>
    <w:rsid w:val="0020616E"/>
    <w:rsid w:val="002067DD"/>
    <w:rsid w:val="0020791C"/>
    <w:rsid w:val="00207DBE"/>
    <w:rsid w:val="00210334"/>
    <w:rsid w:val="002103F0"/>
    <w:rsid w:val="002106D7"/>
    <w:rsid w:val="002107B3"/>
    <w:rsid w:val="002108A5"/>
    <w:rsid w:val="002108A9"/>
    <w:rsid w:val="00210EDD"/>
    <w:rsid w:val="00210FAE"/>
    <w:rsid w:val="00211359"/>
    <w:rsid w:val="0021140E"/>
    <w:rsid w:val="0021142C"/>
    <w:rsid w:val="00211C3C"/>
    <w:rsid w:val="00212211"/>
    <w:rsid w:val="00212E6A"/>
    <w:rsid w:val="00212F13"/>
    <w:rsid w:val="0021375B"/>
    <w:rsid w:val="00213AB8"/>
    <w:rsid w:val="00214621"/>
    <w:rsid w:val="0021477E"/>
    <w:rsid w:val="002148C7"/>
    <w:rsid w:val="00214F95"/>
    <w:rsid w:val="00215803"/>
    <w:rsid w:val="00215D07"/>
    <w:rsid w:val="00216277"/>
    <w:rsid w:val="0021648B"/>
    <w:rsid w:val="00216F18"/>
    <w:rsid w:val="00217632"/>
    <w:rsid w:val="0021788B"/>
    <w:rsid w:val="00220292"/>
    <w:rsid w:val="0022085B"/>
    <w:rsid w:val="00220D87"/>
    <w:rsid w:val="00221049"/>
    <w:rsid w:val="002211A4"/>
    <w:rsid w:val="002217E8"/>
    <w:rsid w:val="00221D52"/>
    <w:rsid w:val="00221E69"/>
    <w:rsid w:val="00221F27"/>
    <w:rsid w:val="00222D12"/>
    <w:rsid w:val="00222DC9"/>
    <w:rsid w:val="002237E3"/>
    <w:rsid w:val="00223BF4"/>
    <w:rsid w:val="00224C3D"/>
    <w:rsid w:val="00225480"/>
    <w:rsid w:val="00225896"/>
    <w:rsid w:val="00225A0C"/>
    <w:rsid w:val="00226688"/>
    <w:rsid w:val="0022692B"/>
    <w:rsid w:val="00226C1C"/>
    <w:rsid w:val="00226F30"/>
    <w:rsid w:val="002274F7"/>
    <w:rsid w:val="00227621"/>
    <w:rsid w:val="00227627"/>
    <w:rsid w:val="00227AC3"/>
    <w:rsid w:val="00230611"/>
    <w:rsid w:val="00230DBB"/>
    <w:rsid w:val="0023103A"/>
    <w:rsid w:val="00231495"/>
    <w:rsid w:val="00231A97"/>
    <w:rsid w:val="00231B8F"/>
    <w:rsid w:val="002324C0"/>
    <w:rsid w:val="002326F0"/>
    <w:rsid w:val="0023294C"/>
    <w:rsid w:val="00232D56"/>
    <w:rsid w:val="00232D64"/>
    <w:rsid w:val="0023314D"/>
    <w:rsid w:val="002336DF"/>
    <w:rsid w:val="00233938"/>
    <w:rsid w:val="0023418F"/>
    <w:rsid w:val="00234858"/>
    <w:rsid w:val="00234F6E"/>
    <w:rsid w:val="00235629"/>
    <w:rsid w:val="00235D28"/>
    <w:rsid w:val="0023604F"/>
    <w:rsid w:val="00236B7F"/>
    <w:rsid w:val="00236DA7"/>
    <w:rsid w:val="002377C4"/>
    <w:rsid w:val="0023781F"/>
    <w:rsid w:val="00237ED4"/>
    <w:rsid w:val="00237F61"/>
    <w:rsid w:val="00237F7C"/>
    <w:rsid w:val="00237FFA"/>
    <w:rsid w:val="0024042B"/>
    <w:rsid w:val="00240D4C"/>
    <w:rsid w:val="0024176E"/>
    <w:rsid w:val="00241CE8"/>
    <w:rsid w:val="0024213B"/>
    <w:rsid w:val="0024259D"/>
    <w:rsid w:val="00242D5C"/>
    <w:rsid w:val="00243184"/>
    <w:rsid w:val="0024364C"/>
    <w:rsid w:val="0024389F"/>
    <w:rsid w:val="00243FF5"/>
    <w:rsid w:val="00243FFE"/>
    <w:rsid w:val="002441A7"/>
    <w:rsid w:val="00244849"/>
    <w:rsid w:val="002450ED"/>
    <w:rsid w:val="00245464"/>
    <w:rsid w:val="00245F8E"/>
    <w:rsid w:val="00246213"/>
    <w:rsid w:val="002463D1"/>
    <w:rsid w:val="00247369"/>
    <w:rsid w:val="00247545"/>
    <w:rsid w:val="0024764C"/>
    <w:rsid w:val="002500CD"/>
    <w:rsid w:val="0025049F"/>
    <w:rsid w:val="0025082C"/>
    <w:rsid w:val="00251970"/>
    <w:rsid w:val="00252039"/>
    <w:rsid w:val="002521C5"/>
    <w:rsid w:val="002523F3"/>
    <w:rsid w:val="00252CC3"/>
    <w:rsid w:val="00252EA0"/>
    <w:rsid w:val="00252F85"/>
    <w:rsid w:val="00253002"/>
    <w:rsid w:val="00253006"/>
    <w:rsid w:val="002536A6"/>
    <w:rsid w:val="002536CF"/>
    <w:rsid w:val="00253809"/>
    <w:rsid w:val="00253E0E"/>
    <w:rsid w:val="00254667"/>
    <w:rsid w:val="00254AC2"/>
    <w:rsid w:val="00254D3C"/>
    <w:rsid w:val="002551D0"/>
    <w:rsid w:val="00255636"/>
    <w:rsid w:val="00255832"/>
    <w:rsid w:val="00255A11"/>
    <w:rsid w:val="002562A2"/>
    <w:rsid w:val="002563F1"/>
    <w:rsid w:val="002567D5"/>
    <w:rsid w:val="00257035"/>
    <w:rsid w:val="002578D3"/>
    <w:rsid w:val="00257C66"/>
    <w:rsid w:val="00257D9B"/>
    <w:rsid w:val="00257E41"/>
    <w:rsid w:val="0026024D"/>
    <w:rsid w:val="00260329"/>
    <w:rsid w:val="00260D1E"/>
    <w:rsid w:val="0026130C"/>
    <w:rsid w:val="00261894"/>
    <w:rsid w:val="00261D57"/>
    <w:rsid w:val="0026262C"/>
    <w:rsid w:val="00262DBA"/>
    <w:rsid w:val="00263111"/>
    <w:rsid w:val="0026362D"/>
    <w:rsid w:val="00263B30"/>
    <w:rsid w:val="0026435A"/>
    <w:rsid w:val="002645BB"/>
    <w:rsid w:val="002647B9"/>
    <w:rsid w:val="002652C2"/>
    <w:rsid w:val="0026597F"/>
    <w:rsid w:val="00265DD1"/>
    <w:rsid w:val="00266195"/>
    <w:rsid w:val="002663DC"/>
    <w:rsid w:val="00266621"/>
    <w:rsid w:val="002667C0"/>
    <w:rsid w:val="00266B51"/>
    <w:rsid w:val="0026702E"/>
    <w:rsid w:val="002670DE"/>
    <w:rsid w:val="002674E8"/>
    <w:rsid w:val="00267A12"/>
    <w:rsid w:val="00267DAA"/>
    <w:rsid w:val="00270C28"/>
    <w:rsid w:val="00270FF5"/>
    <w:rsid w:val="00271339"/>
    <w:rsid w:val="0027204E"/>
    <w:rsid w:val="0027209B"/>
    <w:rsid w:val="002725E2"/>
    <w:rsid w:val="00272B7B"/>
    <w:rsid w:val="00272C37"/>
    <w:rsid w:val="00272E7C"/>
    <w:rsid w:val="00272FA7"/>
    <w:rsid w:val="002735A6"/>
    <w:rsid w:val="002739E1"/>
    <w:rsid w:val="00273A68"/>
    <w:rsid w:val="00273E36"/>
    <w:rsid w:val="00274957"/>
    <w:rsid w:val="00274C38"/>
    <w:rsid w:val="00274D52"/>
    <w:rsid w:val="00274E25"/>
    <w:rsid w:val="0027515F"/>
    <w:rsid w:val="00275781"/>
    <w:rsid w:val="00275DBA"/>
    <w:rsid w:val="00275ECE"/>
    <w:rsid w:val="00276B57"/>
    <w:rsid w:val="00276D8F"/>
    <w:rsid w:val="002774DD"/>
    <w:rsid w:val="00277A8F"/>
    <w:rsid w:val="00280655"/>
    <w:rsid w:val="002810D6"/>
    <w:rsid w:val="00281499"/>
    <w:rsid w:val="00281652"/>
    <w:rsid w:val="0028185F"/>
    <w:rsid w:val="002818FB"/>
    <w:rsid w:val="002819D0"/>
    <w:rsid w:val="00281F83"/>
    <w:rsid w:val="00282236"/>
    <w:rsid w:val="00283016"/>
    <w:rsid w:val="00283065"/>
    <w:rsid w:val="002831F1"/>
    <w:rsid w:val="00283C4E"/>
    <w:rsid w:val="00283D08"/>
    <w:rsid w:val="00284468"/>
    <w:rsid w:val="00284784"/>
    <w:rsid w:val="00284A1C"/>
    <w:rsid w:val="00284F08"/>
    <w:rsid w:val="00285C5E"/>
    <w:rsid w:val="00286226"/>
    <w:rsid w:val="00286A7D"/>
    <w:rsid w:val="00286F68"/>
    <w:rsid w:val="0028756C"/>
    <w:rsid w:val="0028773A"/>
    <w:rsid w:val="002877A4"/>
    <w:rsid w:val="002879BA"/>
    <w:rsid w:val="00287A67"/>
    <w:rsid w:val="00287B51"/>
    <w:rsid w:val="00287E3A"/>
    <w:rsid w:val="0029064B"/>
    <w:rsid w:val="00290C37"/>
    <w:rsid w:val="00290E22"/>
    <w:rsid w:val="00291510"/>
    <w:rsid w:val="00291D21"/>
    <w:rsid w:val="002923BF"/>
    <w:rsid w:val="0029299F"/>
    <w:rsid w:val="00292A2A"/>
    <w:rsid w:val="00292C66"/>
    <w:rsid w:val="00292DB4"/>
    <w:rsid w:val="0029317E"/>
    <w:rsid w:val="00293DC0"/>
    <w:rsid w:val="00294017"/>
    <w:rsid w:val="00294415"/>
    <w:rsid w:val="0029443B"/>
    <w:rsid w:val="002946E0"/>
    <w:rsid w:val="00294B37"/>
    <w:rsid w:val="00294BA6"/>
    <w:rsid w:val="00294F2C"/>
    <w:rsid w:val="002951EF"/>
    <w:rsid w:val="0029530C"/>
    <w:rsid w:val="00295DFA"/>
    <w:rsid w:val="00296B9C"/>
    <w:rsid w:val="00296D58"/>
    <w:rsid w:val="00297BF0"/>
    <w:rsid w:val="002A032B"/>
    <w:rsid w:val="002A08A8"/>
    <w:rsid w:val="002A097D"/>
    <w:rsid w:val="002A11BC"/>
    <w:rsid w:val="002A291F"/>
    <w:rsid w:val="002A2B58"/>
    <w:rsid w:val="002A2BDE"/>
    <w:rsid w:val="002A2CCE"/>
    <w:rsid w:val="002A34AC"/>
    <w:rsid w:val="002A3872"/>
    <w:rsid w:val="002A3E79"/>
    <w:rsid w:val="002A3E84"/>
    <w:rsid w:val="002A4306"/>
    <w:rsid w:val="002A439B"/>
    <w:rsid w:val="002A4566"/>
    <w:rsid w:val="002A4677"/>
    <w:rsid w:val="002A483C"/>
    <w:rsid w:val="002A493C"/>
    <w:rsid w:val="002A4C21"/>
    <w:rsid w:val="002A4D3D"/>
    <w:rsid w:val="002A5510"/>
    <w:rsid w:val="002A5F51"/>
    <w:rsid w:val="002A6280"/>
    <w:rsid w:val="002A6E65"/>
    <w:rsid w:val="002A6E8C"/>
    <w:rsid w:val="002A71C1"/>
    <w:rsid w:val="002A7237"/>
    <w:rsid w:val="002A73B1"/>
    <w:rsid w:val="002A75F1"/>
    <w:rsid w:val="002A76B8"/>
    <w:rsid w:val="002A798F"/>
    <w:rsid w:val="002A7C5D"/>
    <w:rsid w:val="002B0139"/>
    <w:rsid w:val="002B02B5"/>
    <w:rsid w:val="002B0C27"/>
    <w:rsid w:val="002B0D32"/>
    <w:rsid w:val="002B1012"/>
    <w:rsid w:val="002B1B79"/>
    <w:rsid w:val="002B1B85"/>
    <w:rsid w:val="002B1F6D"/>
    <w:rsid w:val="002B28BA"/>
    <w:rsid w:val="002B299C"/>
    <w:rsid w:val="002B2AB5"/>
    <w:rsid w:val="002B2B3B"/>
    <w:rsid w:val="002B2BAE"/>
    <w:rsid w:val="002B2F50"/>
    <w:rsid w:val="002B309A"/>
    <w:rsid w:val="002B315B"/>
    <w:rsid w:val="002B36F0"/>
    <w:rsid w:val="002B3E17"/>
    <w:rsid w:val="002B4911"/>
    <w:rsid w:val="002B4B46"/>
    <w:rsid w:val="002B4FDC"/>
    <w:rsid w:val="002B51F6"/>
    <w:rsid w:val="002B55CD"/>
    <w:rsid w:val="002B5629"/>
    <w:rsid w:val="002B5C9E"/>
    <w:rsid w:val="002B675A"/>
    <w:rsid w:val="002B68D4"/>
    <w:rsid w:val="002B68F2"/>
    <w:rsid w:val="002B691E"/>
    <w:rsid w:val="002B6974"/>
    <w:rsid w:val="002B69C7"/>
    <w:rsid w:val="002B6A4E"/>
    <w:rsid w:val="002B6C90"/>
    <w:rsid w:val="002B707C"/>
    <w:rsid w:val="002B7568"/>
    <w:rsid w:val="002C0FD8"/>
    <w:rsid w:val="002C1263"/>
    <w:rsid w:val="002C1306"/>
    <w:rsid w:val="002C1A2B"/>
    <w:rsid w:val="002C1B33"/>
    <w:rsid w:val="002C1F91"/>
    <w:rsid w:val="002C20DF"/>
    <w:rsid w:val="002C2181"/>
    <w:rsid w:val="002C26B7"/>
    <w:rsid w:val="002C31AA"/>
    <w:rsid w:val="002C334C"/>
    <w:rsid w:val="002C3707"/>
    <w:rsid w:val="002C3764"/>
    <w:rsid w:val="002C3C90"/>
    <w:rsid w:val="002C40D4"/>
    <w:rsid w:val="002C468F"/>
    <w:rsid w:val="002C4AFE"/>
    <w:rsid w:val="002C4EDE"/>
    <w:rsid w:val="002C53DC"/>
    <w:rsid w:val="002C5DC5"/>
    <w:rsid w:val="002C6593"/>
    <w:rsid w:val="002C673C"/>
    <w:rsid w:val="002C6939"/>
    <w:rsid w:val="002C6BB7"/>
    <w:rsid w:val="002C71BD"/>
    <w:rsid w:val="002C72BA"/>
    <w:rsid w:val="002C777E"/>
    <w:rsid w:val="002C7835"/>
    <w:rsid w:val="002C7A7C"/>
    <w:rsid w:val="002C7DF6"/>
    <w:rsid w:val="002C7E67"/>
    <w:rsid w:val="002D003E"/>
    <w:rsid w:val="002D0853"/>
    <w:rsid w:val="002D08AC"/>
    <w:rsid w:val="002D0BB5"/>
    <w:rsid w:val="002D0F74"/>
    <w:rsid w:val="002D0F7C"/>
    <w:rsid w:val="002D2404"/>
    <w:rsid w:val="002D259B"/>
    <w:rsid w:val="002D2E13"/>
    <w:rsid w:val="002D2F14"/>
    <w:rsid w:val="002D4198"/>
    <w:rsid w:val="002D4711"/>
    <w:rsid w:val="002D489C"/>
    <w:rsid w:val="002D48BE"/>
    <w:rsid w:val="002D4F64"/>
    <w:rsid w:val="002D5193"/>
    <w:rsid w:val="002D57C4"/>
    <w:rsid w:val="002D5877"/>
    <w:rsid w:val="002D59E2"/>
    <w:rsid w:val="002D5F30"/>
    <w:rsid w:val="002D5FD8"/>
    <w:rsid w:val="002D6404"/>
    <w:rsid w:val="002D6503"/>
    <w:rsid w:val="002D69B1"/>
    <w:rsid w:val="002D69B8"/>
    <w:rsid w:val="002D6B45"/>
    <w:rsid w:val="002D6CD8"/>
    <w:rsid w:val="002D747F"/>
    <w:rsid w:val="002D7C22"/>
    <w:rsid w:val="002E0A78"/>
    <w:rsid w:val="002E19DD"/>
    <w:rsid w:val="002E1BFB"/>
    <w:rsid w:val="002E1EDB"/>
    <w:rsid w:val="002E20BA"/>
    <w:rsid w:val="002E2844"/>
    <w:rsid w:val="002E31F2"/>
    <w:rsid w:val="002E35EA"/>
    <w:rsid w:val="002E39BF"/>
    <w:rsid w:val="002E39C3"/>
    <w:rsid w:val="002E3C1F"/>
    <w:rsid w:val="002E41EB"/>
    <w:rsid w:val="002E428C"/>
    <w:rsid w:val="002E46DD"/>
    <w:rsid w:val="002E4CF2"/>
    <w:rsid w:val="002E4DA1"/>
    <w:rsid w:val="002E5004"/>
    <w:rsid w:val="002E54F6"/>
    <w:rsid w:val="002E5A66"/>
    <w:rsid w:val="002E5F94"/>
    <w:rsid w:val="002E646F"/>
    <w:rsid w:val="002E6809"/>
    <w:rsid w:val="002E6C29"/>
    <w:rsid w:val="002E6C83"/>
    <w:rsid w:val="002E7041"/>
    <w:rsid w:val="002E72DF"/>
    <w:rsid w:val="002E73C7"/>
    <w:rsid w:val="002E74FF"/>
    <w:rsid w:val="002E7506"/>
    <w:rsid w:val="002E7D1E"/>
    <w:rsid w:val="002F0F05"/>
    <w:rsid w:val="002F0F43"/>
    <w:rsid w:val="002F1802"/>
    <w:rsid w:val="002F2216"/>
    <w:rsid w:val="002F29A4"/>
    <w:rsid w:val="002F2B29"/>
    <w:rsid w:val="002F311D"/>
    <w:rsid w:val="002F3ADC"/>
    <w:rsid w:val="002F47D8"/>
    <w:rsid w:val="002F4ACC"/>
    <w:rsid w:val="002F4BB1"/>
    <w:rsid w:val="002F53A9"/>
    <w:rsid w:val="002F54E3"/>
    <w:rsid w:val="002F5F91"/>
    <w:rsid w:val="002F6391"/>
    <w:rsid w:val="002F65FD"/>
    <w:rsid w:val="002F66EB"/>
    <w:rsid w:val="002F7711"/>
    <w:rsid w:val="002F79BB"/>
    <w:rsid w:val="002F79EF"/>
    <w:rsid w:val="002F7DC1"/>
    <w:rsid w:val="00300088"/>
    <w:rsid w:val="003000F2"/>
    <w:rsid w:val="0030069C"/>
    <w:rsid w:val="00300829"/>
    <w:rsid w:val="003009B5"/>
    <w:rsid w:val="00300F98"/>
    <w:rsid w:val="00301878"/>
    <w:rsid w:val="00301C3D"/>
    <w:rsid w:val="00301C7D"/>
    <w:rsid w:val="00301F59"/>
    <w:rsid w:val="003024E0"/>
    <w:rsid w:val="00302658"/>
    <w:rsid w:val="0030273E"/>
    <w:rsid w:val="00302764"/>
    <w:rsid w:val="00302B9E"/>
    <w:rsid w:val="00302E89"/>
    <w:rsid w:val="00303A26"/>
    <w:rsid w:val="0030420F"/>
    <w:rsid w:val="003042D1"/>
    <w:rsid w:val="00304903"/>
    <w:rsid w:val="00304CA9"/>
    <w:rsid w:val="0030518A"/>
    <w:rsid w:val="00305636"/>
    <w:rsid w:val="0030573C"/>
    <w:rsid w:val="00305A05"/>
    <w:rsid w:val="00305D82"/>
    <w:rsid w:val="00305F08"/>
    <w:rsid w:val="00306062"/>
    <w:rsid w:val="003068A0"/>
    <w:rsid w:val="00306A94"/>
    <w:rsid w:val="00306C9E"/>
    <w:rsid w:val="0030700E"/>
    <w:rsid w:val="00307CA5"/>
    <w:rsid w:val="00310749"/>
    <w:rsid w:val="003109ED"/>
    <w:rsid w:val="00310A96"/>
    <w:rsid w:val="00311FEB"/>
    <w:rsid w:val="003121F4"/>
    <w:rsid w:val="003129EB"/>
    <w:rsid w:val="00313528"/>
    <w:rsid w:val="003142F8"/>
    <w:rsid w:val="00314304"/>
    <w:rsid w:val="0031458E"/>
    <w:rsid w:val="003147AE"/>
    <w:rsid w:val="00314CFE"/>
    <w:rsid w:val="00314F21"/>
    <w:rsid w:val="00315383"/>
    <w:rsid w:val="0031560B"/>
    <w:rsid w:val="00316B15"/>
    <w:rsid w:val="00316D16"/>
    <w:rsid w:val="00317078"/>
    <w:rsid w:val="00317A21"/>
    <w:rsid w:val="00317D1A"/>
    <w:rsid w:val="00320FA0"/>
    <w:rsid w:val="00320FA1"/>
    <w:rsid w:val="00321162"/>
    <w:rsid w:val="00321E7C"/>
    <w:rsid w:val="00321EC4"/>
    <w:rsid w:val="00322192"/>
    <w:rsid w:val="00322A79"/>
    <w:rsid w:val="003236E1"/>
    <w:rsid w:val="00323B22"/>
    <w:rsid w:val="00323F0B"/>
    <w:rsid w:val="00324A95"/>
    <w:rsid w:val="003252F5"/>
    <w:rsid w:val="00325864"/>
    <w:rsid w:val="00325F96"/>
    <w:rsid w:val="00326098"/>
    <w:rsid w:val="00326AB1"/>
    <w:rsid w:val="00326BD7"/>
    <w:rsid w:val="00326C48"/>
    <w:rsid w:val="003274F6"/>
    <w:rsid w:val="0032751C"/>
    <w:rsid w:val="00327B7A"/>
    <w:rsid w:val="00327FF5"/>
    <w:rsid w:val="00330E6A"/>
    <w:rsid w:val="00331104"/>
    <w:rsid w:val="00331B5D"/>
    <w:rsid w:val="00332118"/>
    <w:rsid w:val="0033261B"/>
    <w:rsid w:val="003328E9"/>
    <w:rsid w:val="00332BCF"/>
    <w:rsid w:val="00333037"/>
    <w:rsid w:val="0033311C"/>
    <w:rsid w:val="003335E6"/>
    <w:rsid w:val="00333959"/>
    <w:rsid w:val="00333E5C"/>
    <w:rsid w:val="00333F92"/>
    <w:rsid w:val="00334066"/>
    <w:rsid w:val="003340DA"/>
    <w:rsid w:val="00334385"/>
    <w:rsid w:val="00334A3F"/>
    <w:rsid w:val="00334F0E"/>
    <w:rsid w:val="00335053"/>
    <w:rsid w:val="00335744"/>
    <w:rsid w:val="00335850"/>
    <w:rsid w:val="00336259"/>
    <w:rsid w:val="00336CC4"/>
    <w:rsid w:val="00336DF4"/>
    <w:rsid w:val="00337813"/>
    <w:rsid w:val="00340C0D"/>
    <w:rsid w:val="00341BDC"/>
    <w:rsid w:val="00341FA8"/>
    <w:rsid w:val="00341FF7"/>
    <w:rsid w:val="003421E2"/>
    <w:rsid w:val="0034248D"/>
    <w:rsid w:val="00343154"/>
    <w:rsid w:val="00343EFF"/>
    <w:rsid w:val="00343FC4"/>
    <w:rsid w:val="00344541"/>
    <w:rsid w:val="00344CF4"/>
    <w:rsid w:val="003452CF"/>
    <w:rsid w:val="00345608"/>
    <w:rsid w:val="003459B9"/>
    <w:rsid w:val="00345EE0"/>
    <w:rsid w:val="00346100"/>
    <w:rsid w:val="00346340"/>
    <w:rsid w:val="00346851"/>
    <w:rsid w:val="00346A09"/>
    <w:rsid w:val="0034705A"/>
    <w:rsid w:val="00347062"/>
    <w:rsid w:val="00347B75"/>
    <w:rsid w:val="00347E4F"/>
    <w:rsid w:val="00347FDF"/>
    <w:rsid w:val="0035028C"/>
    <w:rsid w:val="00350572"/>
    <w:rsid w:val="0035095C"/>
    <w:rsid w:val="00350ABC"/>
    <w:rsid w:val="00350C7B"/>
    <w:rsid w:val="00350CAE"/>
    <w:rsid w:val="0035160F"/>
    <w:rsid w:val="00351855"/>
    <w:rsid w:val="00351A8C"/>
    <w:rsid w:val="00351BB0"/>
    <w:rsid w:val="00351C74"/>
    <w:rsid w:val="00351FCD"/>
    <w:rsid w:val="003520FB"/>
    <w:rsid w:val="0035218D"/>
    <w:rsid w:val="00352701"/>
    <w:rsid w:val="003531F3"/>
    <w:rsid w:val="00353B11"/>
    <w:rsid w:val="00353C1B"/>
    <w:rsid w:val="00354433"/>
    <w:rsid w:val="0035468E"/>
    <w:rsid w:val="003546FA"/>
    <w:rsid w:val="00355912"/>
    <w:rsid w:val="003560EE"/>
    <w:rsid w:val="003561BA"/>
    <w:rsid w:val="0035654E"/>
    <w:rsid w:val="003567E6"/>
    <w:rsid w:val="00356A52"/>
    <w:rsid w:val="00357CC5"/>
    <w:rsid w:val="003604D0"/>
    <w:rsid w:val="0036054B"/>
    <w:rsid w:val="00360F48"/>
    <w:rsid w:val="00361595"/>
    <w:rsid w:val="003620B2"/>
    <w:rsid w:val="003622AF"/>
    <w:rsid w:val="00362525"/>
    <w:rsid w:val="0036275E"/>
    <w:rsid w:val="00362874"/>
    <w:rsid w:val="00363291"/>
    <w:rsid w:val="00363DB7"/>
    <w:rsid w:val="003641DA"/>
    <w:rsid w:val="003648C1"/>
    <w:rsid w:val="00364936"/>
    <w:rsid w:val="00364E8E"/>
    <w:rsid w:val="00364EBD"/>
    <w:rsid w:val="003650B9"/>
    <w:rsid w:val="00365223"/>
    <w:rsid w:val="00365859"/>
    <w:rsid w:val="003663C1"/>
    <w:rsid w:val="00366725"/>
    <w:rsid w:val="003675AC"/>
    <w:rsid w:val="0037017D"/>
    <w:rsid w:val="003703AB"/>
    <w:rsid w:val="00370C36"/>
    <w:rsid w:val="003713FA"/>
    <w:rsid w:val="003718F4"/>
    <w:rsid w:val="00371FE8"/>
    <w:rsid w:val="00372041"/>
    <w:rsid w:val="00372864"/>
    <w:rsid w:val="00373298"/>
    <w:rsid w:val="003733B5"/>
    <w:rsid w:val="00373603"/>
    <w:rsid w:val="0037382C"/>
    <w:rsid w:val="00373BFD"/>
    <w:rsid w:val="00373F9F"/>
    <w:rsid w:val="00374268"/>
    <w:rsid w:val="003742FE"/>
    <w:rsid w:val="00374815"/>
    <w:rsid w:val="00374934"/>
    <w:rsid w:val="00374F8A"/>
    <w:rsid w:val="00374FD5"/>
    <w:rsid w:val="00375173"/>
    <w:rsid w:val="003751B1"/>
    <w:rsid w:val="0037542D"/>
    <w:rsid w:val="00375625"/>
    <w:rsid w:val="003756D2"/>
    <w:rsid w:val="00375954"/>
    <w:rsid w:val="003764A3"/>
    <w:rsid w:val="00376DE9"/>
    <w:rsid w:val="00377064"/>
    <w:rsid w:val="003779D4"/>
    <w:rsid w:val="00377D91"/>
    <w:rsid w:val="00380436"/>
    <w:rsid w:val="0038066B"/>
    <w:rsid w:val="003806D0"/>
    <w:rsid w:val="0038077C"/>
    <w:rsid w:val="00380B5B"/>
    <w:rsid w:val="00381014"/>
    <w:rsid w:val="0038101E"/>
    <w:rsid w:val="00381BBA"/>
    <w:rsid w:val="003820C2"/>
    <w:rsid w:val="003824BF"/>
    <w:rsid w:val="00382A52"/>
    <w:rsid w:val="00384273"/>
    <w:rsid w:val="003848CB"/>
    <w:rsid w:val="00385C8B"/>
    <w:rsid w:val="00385E60"/>
    <w:rsid w:val="00386027"/>
    <w:rsid w:val="00386204"/>
    <w:rsid w:val="00386233"/>
    <w:rsid w:val="003867C2"/>
    <w:rsid w:val="0038685D"/>
    <w:rsid w:val="0038769A"/>
    <w:rsid w:val="003877C7"/>
    <w:rsid w:val="00387B1A"/>
    <w:rsid w:val="00387BDC"/>
    <w:rsid w:val="00387D73"/>
    <w:rsid w:val="00387F8A"/>
    <w:rsid w:val="00390182"/>
    <w:rsid w:val="003902C0"/>
    <w:rsid w:val="003907BF"/>
    <w:rsid w:val="00391039"/>
    <w:rsid w:val="003911A7"/>
    <w:rsid w:val="003911F9"/>
    <w:rsid w:val="00391226"/>
    <w:rsid w:val="00391CF0"/>
    <w:rsid w:val="00391E29"/>
    <w:rsid w:val="003924F6"/>
    <w:rsid w:val="00392810"/>
    <w:rsid w:val="003929B5"/>
    <w:rsid w:val="003932A7"/>
    <w:rsid w:val="003933EC"/>
    <w:rsid w:val="003941F0"/>
    <w:rsid w:val="00394C50"/>
    <w:rsid w:val="003953AF"/>
    <w:rsid w:val="003954F6"/>
    <w:rsid w:val="00395936"/>
    <w:rsid w:val="003967AE"/>
    <w:rsid w:val="0039715C"/>
    <w:rsid w:val="00397271"/>
    <w:rsid w:val="003977C2"/>
    <w:rsid w:val="003A05AC"/>
    <w:rsid w:val="003A10B6"/>
    <w:rsid w:val="003A1CEA"/>
    <w:rsid w:val="003A2CEF"/>
    <w:rsid w:val="003A3470"/>
    <w:rsid w:val="003A350A"/>
    <w:rsid w:val="003A3D21"/>
    <w:rsid w:val="003A3FBC"/>
    <w:rsid w:val="003A44DC"/>
    <w:rsid w:val="003A458F"/>
    <w:rsid w:val="003A479C"/>
    <w:rsid w:val="003A492F"/>
    <w:rsid w:val="003A5192"/>
    <w:rsid w:val="003A5844"/>
    <w:rsid w:val="003A611B"/>
    <w:rsid w:val="003A626C"/>
    <w:rsid w:val="003A675B"/>
    <w:rsid w:val="003A6A3B"/>
    <w:rsid w:val="003A6B46"/>
    <w:rsid w:val="003A6BE7"/>
    <w:rsid w:val="003A6E26"/>
    <w:rsid w:val="003A7C2D"/>
    <w:rsid w:val="003A7CEE"/>
    <w:rsid w:val="003A7D1F"/>
    <w:rsid w:val="003B0282"/>
    <w:rsid w:val="003B0BED"/>
    <w:rsid w:val="003B10CE"/>
    <w:rsid w:val="003B16D6"/>
    <w:rsid w:val="003B1753"/>
    <w:rsid w:val="003B1AD9"/>
    <w:rsid w:val="003B1FB1"/>
    <w:rsid w:val="003B383B"/>
    <w:rsid w:val="003B4AAB"/>
    <w:rsid w:val="003B4E26"/>
    <w:rsid w:val="003B542B"/>
    <w:rsid w:val="003B542F"/>
    <w:rsid w:val="003B54B8"/>
    <w:rsid w:val="003B571A"/>
    <w:rsid w:val="003B57D8"/>
    <w:rsid w:val="003B5966"/>
    <w:rsid w:val="003B5A9E"/>
    <w:rsid w:val="003B60A6"/>
    <w:rsid w:val="003B63CA"/>
    <w:rsid w:val="003B68AE"/>
    <w:rsid w:val="003B7130"/>
    <w:rsid w:val="003B7336"/>
    <w:rsid w:val="003B7ACB"/>
    <w:rsid w:val="003C03A9"/>
    <w:rsid w:val="003C1260"/>
    <w:rsid w:val="003C2261"/>
    <w:rsid w:val="003C284C"/>
    <w:rsid w:val="003C3457"/>
    <w:rsid w:val="003C3489"/>
    <w:rsid w:val="003C34FD"/>
    <w:rsid w:val="003C3536"/>
    <w:rsid w:val="003C3A37"/>
    <w:rsid w:val="003C4589"/>
    <w:rsid w:val="003C4690"/>
    <w:rsid w:val="003C46D5"/>
    <w:rsid w:val="003C4E45"/>
    <w:rsid w:val="003C4F13"/>
    <w:rsid w:val="003C52C0"/>
    <w:rsid w:val="003C5914"/>
    <w:rsid w:val="003C59A8"/>
    <w:rsid w:val="003C6179"/>
    <w:rsid w:val="003C6AB1"/>
    <w:rsid w:val="003C701B"/>
    <w:rsid w:val="003C7660"/>
    <w:rsid w:val="003C7C43"/>
    <w:rsid w:val="003C7E28"/>
    <w:rsid w:val="003D03A7"/>
    <w:rsid w:val="003D03D6"/>
    <w:rsid w:val="003D102B"/>
    <w:rsid w:val="003D118B"/>
    <w:rsid w:val="003D1254"/>
    <w:rsid w:val="003D198E"/>
    <w:rsid w:val="003D1AAC"/>
    <w:rsid w:val="003D227F"/>
    <w:rsid w:val="003D22A6"/>
    <w:rsid w:val="003D29F3"/>
    <w:rsid w:val="003D31D8"/>
    <w:rsid w:val="003D35E2"/>
    <w:rsid w:val="003D45EC"/>
    <w:rsid w:val="003D4A69"/>
    <w:rsid w:val="003D686A"/>
    <w:rsid w:val="003D6C13"/>
    <w:rsid w:val="003D6CCF"/>
    <w:rsid w:val="003D7769"/>
    <w:rsid w:val="003D7CDF"/>
    <w:rsid w:val="003D7E0F"/>
    <w:rsid w:val="003E0479"/>
    <w:rsid w:val="003E04F3"/>
    <w:rsid w:val="003E0646"/>
    <w:rsid w:val="003E0B72"/>
    <w:rsid w:val="003E1A9D"/>
    <w:rsid w:val="003E21FB"/>
    <w:rsid w:val="003E237B"/>
    <w:rsid w:val="003E2956"/>
    <w:rsid w:val="003E3998"/>
    <w:rsid w:val="003E3A56"/>
    <w:rsid w:val="003E3AE1"/>
    <w:rsid w:val="003E3C8F"/>
    <w:rsid w:val="003E42A2"/>
    <w:rsid w:val="003E4313"/>
    <w:rsid w:val="003E43B9"/>
    <w:rsid w:val="003E465C"/>
    <w:rsid w:val="003E506B"/>
    <w:rsid w:val="003E5196"/>
    <w:rsid w:val="003E5A34"/>
    <w:rsid w:val="003E5DB5"/>
    <w:rsid w:val="003E5DF4"/>
    <w:rsid w:val="003E5E0E"/>
    <w:rsid w:val="003E6241"/>
    <w:rsid w:val="003E625D"/>
    <w:rsid w:val="003E6E3D"/>
    <w:rsid w:val="003E6F45"/>
    <w:rsid w:val="003E7493"/>
    <w:rsid w:val="003E7CCC"/>
    <w:rsid w:val="003F00A9"/>
    <w:rsid w:val="003F03E3"/>
    <w:rsid w:val="003F0640"/>
    <w:rsid w:val="003F095F"/>
    <w:rsid w:val="003F0B22"/>
    <w:rsid w:val="003F0D82"/>
    <w:rsid w:val="003F0F36"/>
    <w:rsid w:val="003F1060"/>
    <w:rsid w:val="003F12F9"/>
    <w:rsid w:val="003F140D"/>
    <w:rsid w:val="003F141D"/>
    <w:rsid w:val="003F1AD2"/>
    <w:rsid w:val="003F24DD"/>
    <w:rsid w:val="003F2952"/>
    <w:rsid w:val="003F2F82"/>
    <w:rsid w:val="003F33C6"/>
    <w:rsid w:val="003F3425"/>
    <w:rsid w:val="003F3E6D"/>
    <w:rsid w:val="003F4471"/>
    <w:rsid w:val="003F47D8"/>
    <w:rsid w:val="003F4D20"/>
    <w:rsid w:val="003F4E0A"/>
    <w:rsid w:val="003F4EB4"/>
    <w:rsid w:val="003F52A9"/>
    <w:rsid w:val="003F54CB"/>
    <w:rsid w:val="003F5CC6"/>
    <w:rsid w:val="003F60FA"/>
    <w:rsid w:val="003F631F"/>
    <w:rsid w:val="003F6353"/>
    <w:rsid w:val="003F73F0"/>
    <w:rsid w:val="00400647"/>
    <w:rsid w:val="00400678"/>
    <w:rsid w:val="00400B99"/>
    <w:rsid w:val="00400D21"/>
    <w:rsid w:val="00400FE6"/>
    <w:rsid w:val="004015C9"/>
    <w:rsid w:val="004017B6"/>
    <w:rsid w:val="00401813"/>
    <w:rsid w:val="00401A20"/>
    <w:rsid w:val="00402690"/>
    <w:rsid w:val="00402DD6"/>
    <w:rsid w:val="0040327A"/>
    <w:rsid w:val="00403515"/>
    <w:rsid w:val="00404064"/>
    <w:rsid w:val="00404BFB"/>
    <w:rsid w:val="00405421"/>
    <w:rsid w:val="00405582"/>
    <w:rsid w:val="0040563B"/>
    <w:rsid w:val="004059D7"/>
    <w:rsid w:val="00406090"/>
    <w:rsid w:val="0040625E"/>
    <w:rsid w:val="00406335"/>
    <w:rsid w:val="00406649"/>
    <w:rsid w:val="004067C3"/>
    <w:rsid w:val="00406F25"/>
    <w:rsid w:val="00407167"/>
    <w:rsid w:val="00407263"/>
    <w:rsid w:val="004101D9"/>
    <w:rsid w:val="00410F54"/>
    <w:rsid w:val="00411054"/>
    <w:rsid w:val="00411184"/>
    <w:rsid w:val="00411E18"/>
    <w:rsid w:val="00412229"/>
    <w:rsid w:val="0041240A"/>
    <w:rsid w:val="0041265B"/>
    <w:rsid w:val="00412BB6"/>
    <w:rsid w:val="004135E2"/>
    <w:rsid w:val="004136D6"/>
    <w:rsid w:val="00413CCC"/>
    <w:rsid w:val="00413CD3"/>
    <w:rsid w:val="00414289"/>
    <w:rsid w:val="00414D10"/>
    <w:rsid w:val="00414D32"/>
    <w:rsid w:val="004152C5"/>
    <w:rsid w:val="004152EB"/>
    <w:rsid w:val="00415ED7"/>
    <w:rsid w:val="0041700E"/>
    <w:rsid w:val="0041724B"/>
    <w:rsid w:val="0041733F"/>
    <w:rsid w:val="00417778"/>
    <w:rsid w:val="00417BD6"/>
    <w:rsid w:val="00417EB5"/>
    <w:rsid w:val="0042068B"/>
    <w:rsid w:val="00420837"/>
    <w:rsid w:val="0042090A"/>
    <w:rsid w:val="00420DC5"/>
    <w:rsid w:val="00421023"/>
    <w:rsid w:val="0042198A"/>
    <w:rsid w:val="00421A62"/>
    <w:rsid w:val="0042205A"/>
    <w:rsid w:val="00422A22"/>
    <w:rsid w:val="00422D05"/>
    <w:rsid w:val="00422DC3"/>
    <w:rsid w:val="0042316D"/>
    <w:rsid w:val="00423346"/>
    <w:rsid w:val="00423347"/>
    <w:rsid w:val="004235A1"/>
    <w:rsid w:val="004238F2"/>
    <w:rsid w:val="00424219"/>
    <w:rsid w:val="00424FA5"/>
    <w:rsid w:val="00425107"/>
    <w:rsid w:val="00425492"/>
    <w:rsid w:val="00425734"/>
    <w:rsid w:val="004258E4"/>
    <w:rsid w:val="004262B2"/>
    <w:rsid w:val="004262C0"/>
    <w:rsid w:val="004267EA"/>
    <w:rsid w:val="00426BB5"/>
    <w:rsid w:val="0042710F"/>
    <w:rsid w:val="00427863"/>
    <w:rsid w:val="0043051A"/>
    <w:rsid w:val="00430758"/>
    <w:rsid w:val="00430DAA"/>
    <w:rsid w:val="00430F7B"/>
    <w:rsid w:val="004314EB"/>
    <w:rsid w:val="0043189B"/>
    <w:rsid w:val="0043199E"/>
    <w:rsid w:val="00431E54"/>
    <w:rsid w:val="004324D4"/>
    <w:rsid w:val="0043251D"/>
    <w:rsid w:val="004325C1"/>
    <w:rsid w:val="004329D0"/>
    <w:rsid w:val="00433944"/>
    <w:rsid w:val="00433A7F"/>
    <w:rsid w:val="00433E9A"/>
    <w:rsid w:val="004342D9"/>
    <w:rsid w:val="0043475C"/>
    <w:rsid w:val="00434765"/>
    <w:rsid w:val="004347CA"/>
    <w:rsid w:val="00435056"/>
    <w:rsid w:val="0043592F"/>
    <w:rsid w:val="00435CF7"/>
    <w:rsid w:val="00436B23"/>
    <w:rsid w:val="00437073"/>
    <w:rsid w:val="00437342"/>
    <w:rsid w:val="00437F84"/>
    <w:rsid w:val="00440126"/>
    <w:rsid w:val="0044022E"/>
    <w:rsid w:val="0044031F"/>
    <w:rsid w:val="00440545"/>
    <w:rsid w:val="004405BC"/>
    <w:rsid w:val="004406FC"/>
    <w:rsid w:val="00440843"/>
    <w:rsid w:val="0044089F"/>
    <w:rsid w:val="00440940"/>
    <w:rsid w:val="00440E1B"/>
    <w:rsid w:val="00440F40"/>
    <w:rsid w:val="00441844"/>
    <w:rsid w:val="00441B07"/>
    <w:rsid w:val="00442882"/>
    <w:rsid w:val="00442BDC"/>
    <w:rsid w:val="0044306C"/>
    <w:rsid w:val="00443551"/>
    <w:rsid w:val="00443740"/>
    <w:rsid w:val="00443749"/>
    <w:rsid w:val="00443D8C"/>
    <w:rsid w:val="0044418C"/>
    <w:rsid w:val="00444394"/>
    <w:rsid w:val="004444AD"/>
    <w:rsid w:val="004444C6"/>
    <w:rsid w:val="004446A2"/>
    <w:rsid w:val="00445048"/>
    <w:rsid w:val="00445074"/>
    <w:rsid w:val="004459BD"/>
    <w:rsid w:val="004459C1"/>
    <w:rsid w:val="00445FBC"/>
    <w:rsid w:val="0044668B"/>
    <w:rsid w:val="00446AE9"/>
    <w:rsid w:val="00446DA5"/>
    <w:rsid w:val="00446EEB"/>
    <w:rsid w:val="00446F28"/>
    <w:rsid w:val="0044768D"/>
    <w:rsid w:val="00447D8C"/>
    <w:rsid w:val="0045044B"/>
    <w:rsid w:val="004505FA"/>
    <w:rsid w:val="00450B34"/>
    <w:rsid w:val="004514EB"/>
    <w:rsid w:val="00451DC2"/>
    <w:rsid w:val="0045230A"/>
    <w:rsid w:val="004530E7"/>
    <w:rsid w:val="00453232"/>
    <w:rsid w:val="00453E5B"/>
    <w:rsid w:val="00453EBC"/>
    <w:rsid w:val="004548F5"/>
    <w:rsid w:val="004552B7"/>
    <w:rsid w:val="004553BC"/>
    <w:rsid w:val="004553E1"/>
    <w:rsid w:val="004555AE"/>
    <w:rsid w:val="00455933"/>
    <w:rsid w:val="00455D24"/>
    <w:rsid w:val="0045606B"/>
    <w:rsid w:val="004571BE"/>
    <w:rsid w:val="00457B08"/>
    <w:rsid w:val="00457C53"/>
    <w:rsid w:val="00457C9E"/>
    <w:rsid w:val="004614D6"/>
    <w:rsid w:val="00461B3C"/>
    <w:rsid w:val="00461BE1"/>
    <w:rsid w:val="00462417"/>
    <w:rsid w:val="00462642"/>
    <w:rsid w:val="004627EA"/>
    <w:rsid w:val="00462D23"/>
    <w:rsid w:val="00463B07"/>
    <w:rsid w:val="00464416"/>
    <w:rsid w:val="00464445"/>
    <w:rsid w:val="0046468D"/>
    <w:rsid w:val="004647AF"/>
    <w:rsid w:val="00464DCF"/>
    <w:rsid w:val="0046517D"/>
    <w:rsid w:val="00466B2B"/>
    <w:rsid w:val="00466B50"/>
    <w:rsid w:val="00466D69"/>
    <w:rsid w:val="00467B1E"/>
    <w:rsid w:val="0047110C"/>
    <w:rsid w:val="004713C4"/>
    <w:rsid w:val="0047212A"/>
    <w:rsid w:val="00472AE9"/>
    <w:rsid w:val="00472B07"/>
    <w:rsid w:val="00472B09"/>
    <w:rsid w:val="004732E8"/>
    <w:rsid w:val="00473533"/>
    <w:rsid w:val="004738FC"/>
    <w:rsid w:val="00474045"/>
    <w:rsid w:val="004753CC"/>
    <w:rsid w:val="00475747"/>
    <w:rsid w:val="004760F1"/>
    <w:rsid w:val="0047631C"/>
    <w:rsid w:val="00476330"/>
    <w:rsid w:val="00476DBA"/>
    <w:rsid w:val="00476DEE"/>
    <w:rsid w:val="00476FD9"/>
    <w:rsid w:val="004770FA"/>
    <w:rsid w:val="00477230"/>
    <w:rsid w:val="0047747E"/>
    <w:rsid w:val="0047762B"/>
    <w:rsid w:val="00477BBB"/>
    <w:rsid w:val="004803D6"/>
    <w:rsid w:val="00480CD8"/>
    <w:rsid w:val="00480E1A"/>
    <w:rsid w:val="0048129C"/>
    <w:rsid w:val="0048160D"/>
    <w:rsid w:val="004821C2"/>
    <w:rsid w:val="0048241D"/>
    <w:rsid w:val="00482916"/>
    <w:rsid w:val="00483252"/>
    <w:rsid w:val="0048346A"/>
    <w:rsid w:val="00483606"/>
    <w:rsid w:val="00483981"/>
    <w:rsid w:val="00483ECC"/>
    <w:rsid w:val="00483F91"/>
    <w:rsid w:val="00483FD0"/>
    <w:rsid w:val="00484E34"/>
    <w:rsid w:val="00484F24"/>
    <w:rsid w:val="0048523A"/>
    <w:rsid w:val="0048539B"/>
    <w:rsid w:val="004853F3"/>
    <w:rsid w:val="00485C9A"/>
    <w:rsid w:val="0048677D"/>
    <w:rsid w:val="00486EAC"/>
    <w:rsid w:val="004878BA"/>
    <w:rsid w:val="00487C12"/>
    <w:rsid w:val="00490E05"/>
    <w:rsid w:val="00491207"/>
    <w:rsid w:val="0049134E"/>
    <w:rsid w:val="00491648"/>
    <w:rsid w:val="00491D02"/>
    <w:rsid w:val="00491D64"/>
    <w:rsid w:val="00492396"/>
    <w:rsid w:val="004927D6"/>
    <w:rsid w:val="00492A3E"/>
    <w:rsid w:val="00492C42"/>
    <w:rsid w:val="00493CB0"/>
    <w:rsid w:val="00494371"/>
    <w:rsid w:val="00494641"/>
    <w:rsid w:val="00494C2B"/>
    <w:rsid w:val="00495234"/>
    <w:rsid w:val="00496559"/>
    <w:rsid w:val="00497297"/>
    <w:rsid w:val="00497347"/>
    <w:rsid w:val="00497875"/>
    <w:rsid w:val="004A0BB3"/>
    <w:rsid w:val="004A15BB"/>
    <w:rsid w:val="004A1789"/>
    <w:rsid w:val="004A1C6E"/>
    <w:rsid w:val="004A1D40"/>
    <w:rsid w:val="004A1DDD"/>
    <w:rsid w:val="004A1E91"/>
    <w:rsid w:val="004A2DD7"/>
    <w:rsid w:val="004A34D3"/>
    <w:rsid w:val="004A3581"/>
    <w:rsid w:val="004A3B53"/>
    <w:rsid w:val="004A4165"/>
    <w:rsid w:val="004A4370"/>
    <w:rsid w:val="004A43DB"/>
    <w:rsid w:val="004A47D9"/>
    <w:rsid w:val="004A5745"/>
    <w:rsid w:val="004A60F9"/>
    <w:rsid w:val="004A6889"/>
    <w:rsid w:val="004A6AD9"/>
    <w:rsid w:val="004A6B78"/>
    <w:rsid w:val="004A7071"/>
    <w:rsid w:val="004A710F"/>
    <w:rsid w:val="004A7953"/>
    <w:rsid w:val="004B00C7"/>
    <w:rsid w:val="004B03CE"/>
    <w:rsid w:val="004B059D"/>
    <w:rsid w:val="004B0CD5"/>
    <w:rsid w:val="004B0E59"/>
    <w:rsid w:val="004B1A20"/>
    <w:rsid w:val="004B1FFC"/>
    <w:rsid w:val="004B269F"/>
    <w:rsid w:val="004B2DF3"/>
    <w:rsid w:val="004B2EFD"/>
    <w:rsid w:val="004B3542"/>
    <w:rsid w:val="004B3B29"/>
    <w:rsid w:val="004B3C59"/>
    <w:rsid w:val="004B475B"/>
    <w:rsid w:val="004B4D8D"/>
    <w:rsid w:val="004B50BB"/>
    <w:rsid w:val="004B5F4E"/>
    <w:rsid w:val="004B6480"/>
    <w:rsid w:val="004B648C"/>
    <w:rsid w:val="004B65B1"/>
    <w:rsid w:val="004B76CA"/>
    <w:rsid w:val="004B7C40"/>
    <w:rsid w:val="004B7CDA"/>
    <w:rsid w:val="004B7FE3"/>
    <w:rsid w:val="004C010B"/>
    <w:rsid w:val="004C0302"/>
    <w:rsid w:val="004C0524"/>
    <w:rsid w:val="004C0B98"/>
    <w:rsid w:val="004C0BB4"/>
    <w:rsid w:val="004C1C03"/>
    <w:rsid w:val="004C1DFC"/>
    <w:rsid w:val="004C2B3A"/>
    <w:rsid w:val="004C31C9"/>
    <w:rsid w:val="004C351B"/>
    <w:rsid w:val="004C363D"/>
    <w:rsid w:val="004C3AA1"/>
    <w:rsid w:val="004C4CCF"/>
    <w:rsid w:val="004C4DB3"/>
    <w:rsid w:val="004C5C72"/>
    <w:rsid w:val="004C6ABE"/>
    <w:rsid w:val="004C6DD8"/>
    <w:rsid w:val="004C73DB"/>
    <w:rsid w:val="004C78CD"/>
    <w:rsid w:val="004C7A6D"/>
    <w:rsid w:val="004C7C8C"/>
    <w:rsid w:val="004C7D86"/>
    <w:rsid w:val="004D08AA"/>
    <w:rsid w:val="004D099F"/>
    <w:rsid w:val="004D1446"/>
    <w:rsid w:val="004D1931"/>
    <w:rsid w:val="004D1CC9"/>
    <w:rsid w:val="004D20EB"/>
    <w:rsid w:val="004D2858"/>
    <w:rsid w:val="004D2DF0"/>
    <w:rsid w:val="004D335A"/>
    <w:rsid w:val="004D3505"/>
    <w:rsid w:val="004D37EA"/>
    <w:rsid w:val="004D3B45"/>
    <w:rsid w:val="004D3BEE"/>
    <w:rsid w:val="004D3D51"/>
    <w:rsid w:val="004D3DD6"/>
    <w:rsid w:val="004D430B"/>
    <w:rsid w:val="004D4471"/>
    <w:rsid w:val="004D4687"/>
    <w:rsid w:val="004D4D18"/>
    <w:rsid w:val="004D4E14"/>
    <w:rsid w:val="004D50B8"/>
    <w:rsid w:val="004D574F"/>
    <w:rsid w:val="004D59FD"/>
    <w:rsid w:val="004D5CE7"/>
    <w:rsid w:val="004D5CE8"/>
    <w:rsid w:val="004D5E92"/>
    <w:rsid w:val="004D5FC1"/>
    <w:rsid w:val="004D627E"/>
    <w:rsid w:val="004D6801"/>
    <w:rsid w:val="004D6977"/>
    <w:rsid w:val="004D74CD"/>
    <w:rsid w:val="004D77A4"/>
    <w:rsid w:val="004D7A79"/>
    <w:rsid w:val="004E0641"/>
    <w:rsid w:val="004E0915"/>
    <w:rsid w:val="004E099A"/>
    <w:rsid w:val="004E0AD5"/>
    <w:rsid w:val="004E1225"/>
    <w:rsid w:val="004E1CA5"/>
    <w:rsid w:val="004E1E09"/>
    <w:rsid w:val="004E25B4"/>
    <w:rsid w:val="004E27E0"/>
    <w:rsid w:val="004E280C"/>
    <w:rsid w:val="004E30A5"/>
    <w:rsid w:val="004E47B9"/>
    <w:rsid w:val="004E48D5"/>
    <w:rsid w:val="004E50C5"/>
    <w:rsid w:val="004E516D"/>
    <w:rsid w:val="004E5D63"/>
    <w:rsid w:val="004E601A"/>
    <w:rsid w:val="004E665C"/>
    <w:rsid w:val="004E6699"/>
    <w:rsid w:val="004E6850"/>
    <w:rsid w:val="004E6D74"/>
    <w:rsid w:val="004E71EE"/>
    <w:rsid w:val="004E79E4"/>
    <w:rsid w:val="004F04B3"/>
    <w:rsid w:val="004F071C"/>
    <w:rsid w:val="004F0C90"/>
    <w:rsid w:val="004F14F1"/>
    <w:rsid w:val="004F169B"/>
    <w:rsid w:val="004F1E50"/>
    <w:rsid w:val="004F20EB"/>
    <w:rsid w:val="004F2100"/>
    <w:rsid w:val="004F2638"/>
    <w:rsid w:val="004F2A51"/>
    <w:rsid w:val="004F2BB4"/>
    <w:rsid w:val="004F33A7"/>
    <w:rsid w:val="004F3D1A"/>
    <w:rsid w:val="004F421C"/>
    <w:rsid w:val="004F42B5"/>
    <w:rsid w:val="004F4E11"/>
    <w:rsid w:val="004F5B5C"/>
    <w:rsid w:val="004F5DF4"/>
    <w:rsid w:val="004F5E93"/>
    <w:rsid w:val="004F5EE2"/>
    <w:rsid w:val="004F6310"/>
    <w:rsid w:val="004F67E8"/>
    <w:rsid w:val="004F6846"/>
    <w:rsid w:val="004F6F38"/>
    <w:rsid w:val="004F7039"/>
    <w:rsid w:val="004F70F6"/>
    <w:rsid w:val="004F7C49"/>
    <w:rsid w:val="00500668"/>
    <w:rsid w:val="005007AE"/>
    <w:rsid w:val="00500DA5"/>
    <w:rsid w:val="00500EE2"/>
    <w:rsid w:val="00500FE3"/>
    <w:rsid w:val="0050209E"/>
    <w:rsid w:val="00503118"/>
    <w:rsid w:val="00503224"/>
    <w:rsid w:val="00503283"/>
    <w:rsid w:val="00503846"/>
    <w:rsid w:val="00503E36"/>
    <w:rsid w:val="00504193"/>
    <w:rsid w:val="00504241"/>
    <w:rsid w:val="00504AA7"/>
    <w:rsid w:val="00504AF2"/>
    <w:rsid w:val="00504C69"/>
    <w:rsid w:val="00504FE4"/>
    <w:rsid w:val="00505339"/>
    <w:rsid w:val="00505A2D"/>
    <w:rsid w:val="00505BCC"/>
    <w:rsid w:val="005066D6"/>
    <w:rsid w:val="00506C43"/>
    <w:rsid w:val="00506C8C"/>
    <w:rsid w:val="0050728D"/>
    <w:rsid w:val="005079AB"/>
    <w:rsid w:val="00507C94"/>
    <w:rsid w:val="00507DFB"/>
    <w:rsid w:val="00507F61"/>
    <w:rsid w:val="005102CD"/>
    <w:rsid w:val="00510421"/>
    <w:rsid w:val="0051081A"/>
    <w:rsid w:val="00510AF5"/>
    <w:rsid w:val="005115E0"/>
    <w:rsid w:val="00511B1B"/>
    <w:rsid w:val="00512072"/>
    <w:rsid w:val="00512095"/>
    <w:rsid w:val="0051210A"/>
    <w:rsid w:val="0051227A"/>
    <w:rsid w:val="00512482"/>
    <w:rsid w:val="00512932"/>
    <w:rsid w:val="0051387A"/>
    <w:rsid w:val="00513A85"/>
    <w:rsid w:val="00513A9D"/>
    <w:rsid w:val="00513F61"/>
    <w:rsid w:val="0051418E"/>
    <w:rsid w:val="005149A7"/>
    <w:rsid w:val="0051561E"/>
    <w:rsid w:val="005158A3"/>
    <w:rsid w:val="00515906"/>
    <w:rsid w:val="00515990"/>
    <w:rsid w:val="00515A7A"/>
    <w:rsid w:val="00515D90"/>
    <w:rsid w:val="00516072"/>
    <w:rsid w:val="0051631C"/>
    <w:rsid w:val="00516907"/>
    <w:rsid w:val="005169BB"/>
    <w:rsid w:val="00516A75"/>
    <w:rsid w:val="00516A94"/>
    <w:rsid w:val="00517357"/>
    <w:rsid w:val="00517455"/>
    <w:rsid w:val="00517464"/>
    <w:rsid w:val="005174A7"/>
    <w:rsid w:val="0051757C"/>
    <w:rsid w:val="00517BC9"/>
    <w:rsid w:val="00517E64"/>
    <w:rsid w:val="00517F5D"/>
    <w:rsid w:val="00520328"/>
    <w:rsid w:val="0052094B"/>
    <w:rsid w:val="00520A52"/>
    <w:rsid w:val="0052103F"/>
    <w:rsid w:val="00521304"/>
    <w:rsid w:val="00521890"/>
    <w:rsid w:val="00521DB0"/>
    <w:rsid w:val="00522368"/>
    <w:rsid w:val="0052280B"/>
    <w:rsid w:val="005249F4"/>
    <w:rsid w:val="00524E30"/>
    <w:rsid w:val="005256A7"/>
    <w:rsid w:val="00525DF9"/>
    <w:rsid w:val="0052671C"/>
    <w:rsid w:val="00526EE2"/>
    <w:rsid w:val="0052748C"/>
    <w:rsid w:val="005278C0"/>
    <w:rsid w:val="00527CA7"/>
    <w:rsid w:val="00530164"/>
    <w:rsid w:val="005312BF"/>
    <w:rsid w:val="005317E1"/>
    <w:rsid w:val="005318C7"/>
    <w:rsid w:val="0053270E"/>
    <w:rsid w:val="0053277A"/>
    <w:rsid w:val="005329EE"/>
    <w:rsid w:val="00532A78"/>
    <w:rsid w:val="00533266"/>
    <w:rsid w:val="00533874"/>
    <w:rsid w:val="00533F7C"/>
    <w:rsid w:val="00533FA3"/>
    <w:rsid w:val="00534468"/>
    <w:rsid w:val="00534687"/>
    <w:rsid w:val="0053492C"/>
    <w:rsid w:val="0053496C"/>
    <w:rsid w:val="005357D9"/>
    <w:rsid w:val="00535AC6"/>
    <w:rsid w:val="00535F6E"/>
    <w:rsid w:val="00535F81"/>
    <w:rsid w:val="00536736"/>
    <w:rsid w:val="00536DA0"/>
    <w:rsid w:val="00536F50"/>
    <w:rsid w:val="005376D9"/>
    <w:rsid w:val="00537B1E"/>
    <w:rsid w:val="00537D17"/>
    <w:rsid w:val="00537F93"/>
    <w:rsid w:val="0054019A"/>
    <w:rsid w:val="00540942"/>
    <w:rsid w:val="00540B46"/>
    <w:rsid w:val="00540BF8"/>
    <w:rsid w:val="00540D09"/>
    <w:rsid w:val="00541A21"/>
    <w:rsid w:val="00541CCD"/>
    <w:rsid w:val="00542539"/>
    <w:rsid w:val="0054273E"/>
    <w:rsid w:val="00542F09"/>
    <w:rsid w:val="00543A01"/>
    <w:rsid w:val="00543C15"/>
    <w:rsid w:val="00544063"/>
    <w:rsid w:val="0054426B"/>
    <w:rsid w:val="005447EC"/>
    <w:rsid w:val="00544BC9"/>
    <w:rsid w:val="00545A93"/>
    <w:rsid w:val="005460C1"/>
    <w:rsid w:val="0055083C"/>
    <w:rsid w:val="005508B6"/>
    <w:rsid w:val="005516EF"/>
    <w:rsid w:val="005518A4"/>
    <w:rsid w:val="005520F0"/>
    <w:rsid w:val="005524E1"/>
    <w:rsid w:val="00552616"/>
    <w:rsid w:val="00552BE1"/>
    <w:rsid w:val="0055308D"/>
    <w:rsid w:val="00553235"/>
    <w:rsid w:val="00553474"/>
    <w:rsid w:val="00553583"/>
    <w:rsid w:val="00553AAE"/>
    <w:rsid w:val="00553FAE"/>
    <w:rsid w:val="00553FD2"/>
    <w:rsid w:val="005546D9"/>
    <w:rsid w:val="00554CBD"/>
    <w:rsid w:val="00554F77"/>
    <w:rsid w:val="00555681"/>
    <w:rsid w:val="00555F0C"/>
    <w:rsid w:val="005564B7"/>
    <w:rsid w:val="00556BBB"/>
    <w:rsid w:val="005576BF"/>
    <w:rsid w:val="0056029D"/>
    <w:rsid w:val="005617F1"/>
    <w:rsid w:val="00561DD5"/>
    <w:rsid w:val="00561E55"/>
    <w:rsid w:val="00562568"/>
    <w:rsid w:val="00562DCD"/>
    <w:rsid w:val="00562E3E"/>
    <w:rsid w:val="0056305E"/>
    <w:rsid w:val="005635E3"/>
    <w:rsid w:val="005639BC"/>
    <w:rsid w:val="00563BF2"/>
    <w:rsid w:val="00563D12"/>
    <w:rsid w:val="00563DDD"/>
    <w:rsid w:val="00563F7F"/>
    <w:rsid w:val="00564C20"/>
    <w:rsid w:val="005651F4"/>
    <w:rsid w:val="00565262"/>
    <w:rsid w:val="00565487"/>
    <w:rsid w:val="00565A4C"/>
    <w:rsid w:val="00566554"/>
    <w:rsid w:val="00566845"/>
    <w:rsid w:val="0056694A"/>
    <w:rsid w:val="005671BC"/>
    <w:rsid w:val="0056734F"/>
    <w:rsid w:val="00567501"/>
    <w:rsid w:val="00567B8E"/>
    <w:rsid w:val="00567C78"/>
    <w:rsid w:val="0057011B"/>
    <w:rsid w:val="00570258"/>
    <w:rsid w:val="00570285"/>
    <w:rsid w:val="005702F9"/>
    <w:rsid w:val="00570929"/>
    <w:rsid w:val="00570EED"/>
    <w:rsid w:val="0057130F"/>
    <w:rsid w:val="00571D28"/>
    <w:rsid w:val="005726E6"/>
    <w:rsid w:val="00573083"/>
    <w:rsid w:val="005736F9"/>
    <w:rsid w:val="00573F01"/>
    <w:rsid w:val="00573FDF"/>
    <w:rsid w:val="005743B8"/>
    <w:rsid w:val="005746FE"/>
    <w:rsid w:val="00574BCB"/>
    <w:rsid w:val="0057536B"/>
    <w:rsid w:val="00575429"/>
    <w:rsid w:val="0057549E"/>
    <w:rsid w:val="00575806"/>
    <w:rsid w:val="00575F6D"/>
    <w:rsid w:val="00576019"/>
    <w:rsid w:val="005765DB"/>
    <w:rsid w:val="00576690"/>
    <w:rsid w:val="005766B6"/>
    <w:rsid w:val="005767C3"/>
    <w:rsid w:val="00576BCE"/>
    <w:rsid w:val="00576BDF"/>
    <w:rsid w:val="00576D39"/>
    <w:rsid w:val="00577F40"/>
    <w:rsid w:val="00577FF3"/>
    <w:rsid w:val="005809DB"/>
    <w:rsid w:val="00580F5A"/>
    <w:rsid w:val="005816CF"/>
    <w:rsid w:val="005818B5"/>
    <w:rsid w:val="00581D50"/>
    <w:rsid w:val="00582094"/>
    <w:rsid w:val="0058242A"/>
    <w:rsid w:val="005826AE"/>
    <w:rsid w:val="00582AD4"/>
    <w:rsid w:val="00582C08"/>
    <w:rsid w:val="00582CE9"/>
    <w:rsid w:val="00582F13"/>
    <w:rsid w:val="005830E2"/>
    <w:rsid w:val="00583F22"/>
    <w:rsid w:val="0058420D"/>
    <w:rsid w:val="00584667"/>
    <w:rsid w:val="00585536"/>
    <w:rsid w:val="005856B0"/>
    <w:rsid w:val="00585E47"/>
    <w:rsid w:val="005862A9"/>
    <w:rsid w:val="005865D0"/>
    <w:rsid w:val="0058668A"/>
    <w:rsid w:val="005866E6"/>
    <w:rsid w:val="00586C5D"/>
    <w:rsid w:val="00586D5C"/>
    <w:rsid w:val="00587055"/>
    <w:rsid w:val="0058715C"/>
    <w:rsid w:val="00587394"/>
    <w:rsid w:val="0058795C"/>
    <w:rsid w:val="00591157"/>
    <w:rsid w:val="005912EA"/>
    <w:rsid w:val="005913CC"/>
    <w:rsid w:val="005913FE"/>
    <w:rsid w:val="00591560"/>
    <w:rsid w:val="00591BD2"/>
    <w:rsid w:val="00592340"/>
    <w:rsid w:val="00593155"/>
    <w:rsid w:val="005932B9"/>
    <w:rsid w:val="0059342E"/>
    <w:rsid w:val="00593464"/>
    <w:rsid w:val="00593816"/>
    <w:rsid w:val="00593AE3"/>
    <w:rsid w:val="0059415A"/>
    <w:rsid w:val="005946B4"/>
    <w:rsid w:val="00594F1B"/>
    <w:rsid w:val="00595058"/>
    <w:rsid w:val="00595FDA"/>
    <w:rsid w:val="00596449"/>
    <w:rsid w:val="005965CB"/>
    <w:rsid w:val="00596C19"/>
    <w:rsid w:val="00596CB3"/>
    <w:rsid w:val="0059786A"/>
    <w:rsid w:val="005A030E"/>
    <w:rsid w:val="005A04DE"/>
    <w:rsid w:val="005A089D"/>
    <w:rsid w:val="005A09FD"/>
    <w:rsid w:val="005A0D92"/>
    <w:rsid w:val="005A1324"/>
    <w:rsid w:val="005A14F7"/>
    <w:rsid w:val="005A1808"/>
    <w:rsid w:val="005A1C79"/>
    <w:rsid w:val="005A2E9C"/>
    <w:rsid w:val="005A32DA"/>
    <w:rsid w:val="005A41FC"/>
    <w:rsid w:val="005A448A"/>
    <w:rsid w:val="005A4861"/>
    <w:rsid w:val="005A4914"/>
    <w:rsid w:val="005A4B48"/>
    <w:rsid w:val="005A5DA2"/>
    <w:rsid w:val="005A5EC2"/>
    <w:rsid w:val="005A6104"/>
    <w:rsid w:val="005A657E"/>
    <w:rsid w:val="005A6A3D"/>
    <w:rsid w:val="005A6BDB"/>
    <w:rsid w:val="005A70A6"/>
    <w:rsid w:val="005A7244"/>
    <w:rsid w:val="005A7B48"/>
    <w:rsid w:val="005A7C73"/>
    <w:rsid w:val="005A7CA8"/>
    <w:rsid w:val="005A7CBF"/>
    <w:rsid w:val="005A7D7A"/>
    <w:rsid w:val="005B0182"/>
    <w:rsid w:val="005B04B3"/>
    <w:rsid w:val="005B053F"/>
    <w:rsid w:val="005B06CF"/>
    <w:rsid w:val="005B08B2"/>
    <w:rsid w:val="005B0B0C"/>
    <w:rsid w:val="005B0FFF"/>
    <w:rsid w:val="005B162D"/>
    <w:rsid w:val="005B1CF2"/>
    <w:rsid w:val="005B26C8"/>
    <w:rsid w:val="005B2A3C"/>
    <w:rsid w:val="005B2E50"/>
    <w:rsid w:val="005B2E71"/>
    <w:rsid w:val="005B3167"/>
    <w:rsid w:val="005B387C"/>
    <w:rsid w:val="005B4345"/>
    <w:rsid w:val="005B4A41"/>
    <w:rsid w:val="005B4B33"/>
    <w:rsid w:val="005B4C81"/>
    <w:rsid w:val="005B5497"/>
    <w:rsid w:val="005B55DE"/>
    <w:rsid w:val="005B5F07"/>
    <w:rsid w:val="005B5F79"/>
    <w:rsid w:val="005B5F97"/>
    <w:rsid w:val="005B6052"/>
    <w:rsid w:val="005B6DF1"/>
    <w:rsid w:val="005B7382"/>
    <w:rsid w:val="005B7918"/>
    <w:rsid w:val="005B7B01"/>
    <w:rsid w:val="005B7BAD"/>
    <w:rsid w:val="005C02FE"/>
    <w:rsid w:val="005C04A6"/>
    <w:rsid w:val="005C05FE"/>
    <w:rsid w:val="005C097C"/>
    <w:rsid w:val="005C0BC8"/>
    <w:rsid w:val="005C107E"/>
    <w:rsid w:val="005C1294"/>
    <w:rsid w:val="005C18CB"/>
    <w:rsid w:val="005C1BEF"/>
    <w:rsid w:val="005C1EB4"/>
    <w:rsid w:val="005C1EB5"/>
    <w:rsid w:val="005C238E"/>
    <w:rsid w:val="005C3164"/>
    <w:rsid w:val="005C3983"/>
    <w:rsid w:val="005C39F7"/>
    <w:rsid w:val="005C3A7F"/>
    <w:rsid w:val="005C3BBB"/>
    <w:rsid w:val="005C3BF7"/>
    <w:rsid w:val="005C3D80"/>
    <w:rsid w:val="005C4772"/>
    <w:rsid w:val="005C4E0D"/>
    <w:rsid w:val="005C4F32"/>
    <w:rsid w:val="005C544B"/>
    <w:rsid w:val="005C57D4"/>
    <w:rsid w:val="005C5E64"/>
    <w:rsid w:val="005C6254"/>
    <w:rsid w:val="005C654F"/>
    <w:rsid w:val="005C695A"/>
    <w:rsid w:val="005C6CC8"/>
    <w:rsid w:val="005C751E"/>
    <w:rsid w:val="005C7770"/>
    <w:rsid w:val="005C792F"/>
    <w:rsid w:val="005C7D1D"/>
    <w:rsid w:val="005D1316"/>
    <w:rsid w:val="005D13F1"/>
    <w:rsid w:val="005D17A3"/>
    <w:rsid w:val="005D1AD4"/>
    <w:rsid w:val="005D1E1B"/>
    <w:rsid w:val="005D2476"/>
    <w:rsid w:val="005D24DC"/>
    <w:rsid w:val="005D29D4"/>
    <w:rsid w:val="005D2FB1"/>
    <w:rsid w:val="005D3113"/>
    <w:rsid w:val="005D320B"/>
    <w:rsid w:val="005D3220"/>
    <w:rsid w:val="005D325F"/>
    <w:rsid w:val="005D39DC"/>
    <w:rsid w:val="005D3A81"/>
    <w:rsid w:val="005D4110"/>
    <w:rsid w:val="005D4765"/>
    <w:rsid w:val="005D500C"/>
    <w:rsid w:val="005D509D"/>
    <w:rsid w:val="005D57AB"/>
    <w:rsid w:val="005D5BED"/>
    <w:rsid w:val="005D5C00"/>
    <w:rsid w:val="005D5EBF"/>
    <w:rsid w:val="005D6C1D"/>
    <w:rsid w:val="005D6EB3"/>
    <w:rsid w:val="005D6F85"/>
    <w:rsid w:val="005D7105"/>
    <w:rsid w:val="005D73C2"/>
    <w:rsid w:val="005D7AAA"/>
    <w:rsid w:val="005D7D5A"/>
    <w:rsid w:val="005E0BC2"/>
    <w:rsid w:val="005E110F"/>
    <w:rsid w:val="005E123A"/>
    <w:rsid w:val="005E13CD"/>
    <w:rsid w:val="005E13FC"/>
    <w:rsid w:val="005E1678"/>
    <w:rsid w:val="005E1680"/>
    <w:rsid w:val="005E1E84"/>
    <w:rsid w:val="005E2266"/>
    <w:rsid w:val="005E28B6"/>
    <w:rsid w:val="005E2AC2"/>
    <w:rsid w:val="005E2F0B"/>
    <w:rsid w:val="005E3640"/>
    <w:rsid w:val="005E38FB"/>
    <w:rsid w:val="005E3AFA"/>
    <w:rsid w:val="005E3DFF"/>
    <w:rsid w:val="005E3F89"/>
    <w:rsid w:val="005E509F"/>
    <w:rsid w:val="005E51C8"/>
    <w:rsid w:val="005E5908"/>
    <w:rsid w:val="005E61BB"/>
    <w:rsid w:val="005E64CD"/>
    <w:rsid w:val="005E73E0"/>
    <w:rsid w:val="005E7544"/>
    <w:rsid w:val="005F02EC"/>
    <w:rsid w:val="005F0353"/>
    <w:rsid w:val="005F0E6E"/>
    <w:rsid w:val="005F0F6D"/>
    <w:rsid w:val="005F1102"/>
    <w:rsid w:val="005F120A"/>
    <w:rsid w:val="005F1A11"/>
    <w:rsid w:val="005F1AE2"/>
    <w:rsid w:val="005F1E02"/>
    <w:rsid w:val="005F2599"/>
    <w:rsid w:val="005F4541"/>
    <w:rsid w:val="005F4B6D"/>
    <w:rsid w:val="005F4E7B"/>
    <w:rsid w:val="005F58B8"/>
    <w:rsid w:val="005F5B7B"/>
    <w:rsid w:val="005F618A"/>
    <w:rsid w:val="005F631E"/>
    <w:rsid w:val="005F65CA"/>
    <w:rsid w:val="005F71DE"/>
    <w:rsid w:val="005F7379"/>
    <w:rsid w:val="00600417"/>
    <w:rsid w:val="00600C1A"/>
    <w:rsid w:val="00600EA6"/>
    <w:rsid w:val="006013BC"/>
    <w:rsid w:val="00601A88"/>
    <w:rsid w:val="00601CE0"/>
    <w:rsid w:val="00602149"/>
    <w:rsid w:val="006024FD"/>
    <w:rsid w:val="00602ED3"/>
    <w:rsid w:val="006039E4"/>
    <w:rsid w:val="00603E88"/>
    <w:rsid w:val="00603F16"/>
    <w:rsid w:val="006040F3"/>
    <w:rsid w:val="0060474A"/>
    <w:rsid w:val="00604C55"/>
    <w:rsid w:val="00604F23"/>
    <w:rsid w:val="00605221"/>
    <w:rsid w:val="00605828"/>
    <w:rsid w:val="006058D9"/>
    <w:rsid w:val="00605C02"/>
    <w:rsid w:val="00605C23"/>
    <w:rsid w:val="00605F63"/>
    <w:rsid w:val="006062DF"/>
    <w:rsid w:val="00606C2D"/>
    <w:rsid w:val="0060730E"/>
    <w:rsid w:val="00607383"/>
    <w:rsid w:val="006074F6"/>
    <w:rsid w:val="00607C0D"/>
    <w:rsid w:val="006105B7"/>
    <w:rsid w:val="00610A69"/>
    <w:rsid w:val="00610B0A"/>
    <w:rsid w:val="00610E62"/>
    <w:rsid w:val="00611399"/>
    <w:rsid w:val="00611417"/>
    <w:rsid w:val="00611A58"/>
    <w:rsid w:val="00611FD9"/>
    <w:rsid w:val="006121EB"/>
    <w:rsid w:val="0061306C"/>
    <w:rsid w:val="0061423A"/>
    <w:rsid w:val="00614399"/>
    <w:rsid w:val="006143E8"/>
    <w:rsid w:val="00614473"/>
    <w:rsid w:val="00614735"/>
    <w:rsid w:val="00614E55"/>
    <w:rsid w:val="00615584"/>
    <w:rsid w:val="006157AD"/>
    <w:rsid w:val="006157C6"/>
    <w:rsid w:val="00615F6D"/>
    <w:rsid w:val="00615FFA"/>
    <w:rsid w:val="0061607F"/>
    <w:rsid w:val="00616291"/>
    <w:rsid w:val="006166A0"/>
    <w:rsid w:val="006166EF"/>
    <w:rsid w:val="00616705"/>
    <w:rsid w:val="006175DA"/>
    <w:rsid w:val="0062083B"/>
    <w:rsid w:val="00620E21"/>
    <w:rsid w:val="00620F2B"/>
    <w:rsid w:val="00621159"/>
    <w:rsid w:val="00621447"/>
    <w:rsid w:val="006217EE"/>
    <w:rsid w:val="00621B9F"/>
    <w:rsid w:val="006221E4"/>
    <w:rsid w:val="00622436"/>
    <w:rsid w:val="006227B4"/>
    <w:rsid w:val="00622CF0"/>
    <w:rsid w:val="00622DCB"/>
    <w:rsid w:val="00622EA7"/>
    <w:rsid w:val="0062329E"/>
    <w:rsid w:val="006237BF"/>
    <w:rsid w:val="006238C5"/>
    <w:rsid w:val="00623D7F"/>
    <w:rsid w:val="00623F03"/>
    <w:rsid w:val="006246D5"/>
    <w:rsid w:val="00624C4F"/>
    <w:rsid w:val="00624DB9"/>
    <w:rsid w:val="006267CB"/>
    <w:rsid w:val="00626A99"/>
    <w:rsid w:val="00626E1E"/>
    <w:rsid w:val="006271D3"/>
    <w:rsid w:val="006273A0"/>
    <w:rsid w:val="006279E7"/>
    <w:rsid w:val="0063021F"/>
    <w:rsid w:val="006303DC"/>
    <w:rsid w:val="00630B5E"/>
    <w:rsid w:val="0063133E"/>
    <w:rsid w:val="00631924"/>
    <w:rsid w:val="00631CD4"/>
    <w:rsid w:val="006321CF"/>
    <w:rsid w:val="00632606"/>
    <w:rsid w:val="00632744"/>
    <w:rsid w:val="006328C2"/>
    <w:rsid w:val="006331C5"/>
    <w:rsid w:val="00634026"/>
    <w:rsid w:val="006342A9"/>
    <w:rsid w:val="006342D8"/>
    <w:rsid w:val="00634591"/>
    <w:rsid w:val="006345BE"/>
    <w:rsid w:val="00634B22"/>
    <w:rsid w:val="00634D3E"/>
    <w:rsid w:val="00635112"/>
    <w:rsid w:val="00635C99"/>
    <w:rsid w:val="00635CC4"/>
    <w:rsid w:val="006360F6"/>
    <w:rsid w:val="00636B9B"/>
    <w:rsid w:val="00636D95"/>
    <w:rsid w:val="00637048"/>
    <w:rsid w:val="0063732A"/>
    <w:rsid w:val="006375F8"/>
    <w:rsid w:val="0063795D"/>
    <w:rsid w:val="006405F8"/>
    <w:rsid w:val="00640761"/>
    <w:rsid w:val="0064093A"/>
    <w:rsid w:val="00640EA1"/>
    <w:rsid w:val="00640FDA"/>
    <w:rsid w:val="00641DE2"/>
    <w:rsid w:val="006423A8"/>
    <w:rsid w:val="00642505"/>
    <w:rsid w:val="0064274F"/>
    <w:rsid w:val="006438D5"/>
    <w:rsid w:val="00643C94"/>
    <w:rsid w:val="00643D23"/>
    <w:rsid w:val="00643D4F"/>
    <w:rsid w:val="006440AE"/>
    <w:rsid w:val="00644721"/>
    <w:rsid w:val="00644F77"/>
    <w:rsid w:val="00644FDF"/>
    <w:rsid w:val="00645C9A"/>
    <w:rsid w:val="00645FC5"/>
    <w:rsid w:val="006460B3"/>
    <w:rsid w:val="006469A0"/>
    <w:rsid w:val="00646D07"/>
    <w:rsid w:val="00646FCC"/>
    <w:rsid w:val="00647559"/>
    <w:rsid w:val="006475B5"/>
    <w:rsid w:val="006479DF"/>
    <w:rsid w:val="00647DEC"/>
    <w:rsid w:val="00647E44"/>
    <w:rsid w:val="0065067F"/>
    <w:rsid w:val="006507F4"/>
    <w:rsid w:val="00650D0A"/>
    <w:rsid w:val="0065111A"/>
    <w:rsid w:val="00651308"/>
    <w:rsid w:val="006518C1"/>
    <w:rsid w:val="00651B5A"/>
    <w:rsid w:val="00651CC5"/>
    <w:rsid w:val="0065202D"/>
    <w:rsid w:val="006521FE"/>
    <w:rsid w:val="00652515"/>
    <w:rsid w:val="006525F5"/>
    <w:rsid w:val="00652A5D"/>
    <w:rsid w:val="00652B00"/>
    <w:rsid w:val="00653667"/>
    <w:rsid w:val="00653AF6"/>
    <w:rsid w:val="00653EC8"/>
    <w:rsid w:val="0065402D"/>
    <w:rsid w:val="006544C9"/>
    <w:rsid w:val="006544F5"/>
    <w:rsid w:val="006550D7"/>
    <w:rsid w:val="00655308"/>
    <w:rsid w:val="00655CC3"/>
    <w:rsid w:val="00656359"/>
    <w:rsid w:val="006563ED"/>
    <w:rsid w:val="00656B28"/>
    <w:rsid w:val="0065701D"/>
    <w:rsid w:val="0065757C"/>
    <w:rsid w:val="00657B8D"/>
    <w:rsid w:val="00657BE3"/>
    <w:rsid w:val="00660782"/>
    <w:rsid w:val="00660A6D"/>
    <w:rsid w:val="006611D4"/>
    <w:rsid w:val="00661942"/>
    <w:rsid w:val="00661B20"/>
    <w:rsid w:val="00661FBA"/>
    <w:rsid w:val="00662011"/>
    <w:rsid w:val="00662686"/>
    <w:rsid w:val="00662702"/>
    <w:rsid w:val="00663078"/>
    <w:rsid w:val="00663195"/>
    <w:rsid w:val="00663207"/>
    <w:rsid w:val="0066327F"/>
    <w:rsid w:val="006637A4"/>
    <w:rsid w:val="00663E62"/>
    <w:rsid w:val="00664133"/>
    <w:rsid w:val="0066452A"/>
    <w:rsid w:val="00665B03"/>
    <w:rsid w:val="006662A6"/>
    <w:rsid w:val="00666381"/>
    <w:rsid w:val="0066676F"/>
    <w:rsid w:val="00666937"/>
    <w:rsid w:val="00666E61"/>
    <w:rsid w:val="006673FE"/>
    <w:rsid w:val="00670583"/>
    <w:rsid w:val="006718C4"/>
    <w:rsid w:val="00671DED"/>
    <w:rsid w:val="006722C9"/>
    <w:rsid w:val="00672485"/>
    <w:rsid w:val="006738F2"/>
    <w:rsid w:val="00673A0B"/>
    <w:rsid w:val="00674E20"/>
    <w:rsid w:val="006752AE"/>
    <w:rsid w:val="00675428"/>
    <w:rsid w:val="00675510"/>
    <w:rsid w:val="00675F32"/>
    <w:rsid w:val="0067653A"/>
    <w:rsid w:val="0067695D"/>
    <w:rsid w:val="0067705E"/>
    <w:rsid w:val="00677747"/>
    <w:rsid w:val="00677B2D"/>
    <w:rsid w:val="00677C12"/>
    <w:rsid w:val="00680941"/>
    <w:rsid w:val="00680AA1"/>
    <w:rsid w:val="00680B76"/>
    <w:rsid w:val="00681162"/>
    <w:rsid w:val="0068116F"/>
    <w:rsid w:val="006813ED"/>
    <w:rsid w:val="00682009"/>
    <w:rsid w:val="006823E5"/>
    <w:rsid w:val="00682BF3"/>
    <w:rsid w:val="00683C15"/>
    <w:rsid w:val="00683F93"/>
    <w:rsid w:val="00684024"/>
    <w:rsid w:val="00684152"/>
    <w:rsid w:val="0068429A"/>
    <w:rsid w:val="00684CE4"/>
    <w:rsid w:val="00685516"/>
    <w:rsid w:val="0068560A"/>
    <w:rsid w:val="00685731"/>
    <w:rsid w:val="0068611C"/>
    <w:rsid w:val="0068618C"/>
    <w:rsid w:val="006863E8"/>
    <w:rsid w:val="00686592"/>
    <w:rsid w:val="00686AB5"/>
    <w:rsid w:val="006870C7"/>
    <w:rsid w:val="00687461"/>
    <w:rsid w:val="00687569"/>
    <w:rsid w:val="00687846"/>
    <w:rsid w:val="00687B34"/>
    <w:rsid w:val="00687F72"/>
    <w:rsid w:val="00690414"/>
    <w:rsid w:val="006909DC"/>
    <w:rsid w:val="00690B89"/>
    <w:rsid w:val="006912B2"/>
    <w:rsid w:val="006915DB"/>
    <w:rsid w:val="00691B2E"/>
    <w:rsid w:val="00691BF1"/>
    <w:rsid w:val="00691C99"/>
    <w:rsid w:val="006924EF"/>
    <w:rsid w:val="0069276F"/>
    <w:rsid w:val="00693849"/>
    <w:rsid w:val="006945A3"/>
    <w:rsid w:val="0069472E"/>
    <w:rsid w:val="00694A90"/>
    <w:rsid w:val="00696145"/>
    <w:rsid w:val="00696AFB"/>
    <w:rsid w:val="006974EB"/>
    <w:rsid w:val="00697561"/>
    <w:rsid w:val="00697FA1"/>
    <w:rsid w:val="006A019A"/>
    <w:rsid w:val="006A073C"/>
    <w:rsid w:val="006A0987"/>
    <w:rsid w:val="006A10E1"/>
    <w:rsid w:val="006A194D"/>
    <w:rsid w:val="006A1C01"/>
    <w:rsid w:val="006A1DA5"/>
    <w:rsid w:val="006A213E"/>
    <w:rsid w:val="006A2518"/>
    <w:rsid w:val="006A27D1"/>
    <w:rsid w:val="006A2FE0"/>
    <w:rsid w:val="006A3908"/>
    <w:rsid w:val="006A3AC9"/>
    <w:rsid w:val="006A3B4D"/>
    <w:rsid w:val="006A4269"/>
    <w:rsid w:val="006A438C"/>
    <w:rsid w:val="006A4438"/>
    <w:rsid w:val="006A4B16"/>
    <w:rsid w:val="006A5258"/>
    <w:rsid w:val="006A561A"/>
    <w:rsid w:val="006A572B"/>
    <w:rsid w:val="006A577D"/>
    <w:rsid w:val="006A5A48"/>
    <w:rsid w:val="006A5CA5"/>
    <w:rsid w:val="006A6082"/>
    <w:rsid w:val="006A61C9"/>
    <w:rsid w:val="006A67EB"/>
    <w:rsid w:val="006A6BDB"/>
    <w:rsid w:val="006A7734"/>
    <w:rsid w:val="006A7AB9"/>
    <w:rsid w:val="006A7C34"/>
    <w:rsid w:val="006A7F1D"/>
    <w:rsid w:val="006A7F31"/>
    <w:rsid w:val="006A7FF3"/>
    <w:rsid w:val="006B00DC"/>
    <w:rsid w:val="006B02DB"/>
    <w:rsid w:val="006B1074"/>
    <w:rsid w:val="006B15D1"/>
    <w:rsid w:val="006B164E"/>
    <w:rsid w:val="006B16C4"/>
    <w:rsid w:val="006B172C"/>
    <w:rsid w:val="006B1A25"/>
    <w:rsid w:val="006B27F4"/>
    <w:rsid w:val="006B2A57"/>
    <w:rsid w:val="006B2E4D"/>
    <w:rsid w:val="006B3722"/>
    <w:rsid w:val="006B3DEC"/>
    <w:rsid w:val="006B3E10"/>
    <w:rsid w:val="006B3F65"/>
    <w:rsid w:val="006B4005"/>
    <w:rsid w:val="006B4175"/>
    <w:rsid w:val="006B422E"/>
    <w:rsid w:val="006B454D"/>
    <w:rsid w:val="006B464A"/>
    <w:rsid w:val="006B4B52"/>
    <w:rsid w:val="006B52DE"/>
    <w:rsid w:val="006B5791"/>
    <w:rsid w:val="006B5B53"/>
    <w:rsid w:val="006B6494"/>
    <w:rsid w:val="006B76DE"/>
    <w:rsid w:val="006C1862"/>
    <w:rsid w:val="006C1A38"/>
    <w:rsid w:val="006C258E"/>
    <w:rsid w:val="006C2944"/>
    <w:rsid w:val="006C2AC4"/>
    <w:rsid w:val="006C3004"/>
    <w:rsid w:val="006C312A"/>
    <w:rsid w:val="006C3547"/>
    <w:rsid w:val="006C3DE6"/>
    <w:rsid w:val="006C41CC"/>
    <w:rsid w:val="006C479C"/>
    <w:rsid w:val="006C4910"/>
    <w:rsid w:val="006C58A9"/>
    <w:rsid w:val="006C6073"/>
    <w:rsid w:val="006C632D"/>
    <w:rsid w:val="006C7515"/>
    <w:rsid w:val="006C754C"/>
    <w:rsid w:val="006D0391"/>
    <w:rsid w:val="006D0783"/>
    <w:rsid w:val="006D0F45"/>
    <w:rsid w:val="006D16BD"/>
    <w:rsid w:val="006D1787"/>
    <w:rsid w:val="006D1BD1"/>
    <w:rsid w:val="006D1C5B"/>
    <w:rsid w:val="006D1EDF"/>
    <w:rsid w:val="006D23D8"/>
    <w:rsid w:val="006D24D0"/>
    <w:rsid w:val="006D25DF"/>
    <w:rsid w:val="006D2AEF"/>
    <w:rsid w:val="006D2B3F"/>
    <w:rsid w:val="006D3111"/>
    <w:rsid w:val="006D3124"/>
    <w:rsid w:val="006D32EF"/>
    <w:rsid w:val="006D3B6C"/>
    <w:rsid w:val="006D424E"/>
    <w:rsid w:val="006D42D8"/>
    <w:rsid w:val="006D43DF"/>
    <w:rsid w:val="006D480E"/>
    <w:rsid w:val="006D4ACD"/>
    <w:rsid w:val="006D4EBA"/>
    <w:rsid w:val="006D4F38"/>
    <w:rsid w:val="006D55EE"/>
    <w:rsid w:val="006D5BB7"/>
    <w:rsid w:val="006D5D78"/>
    <w:rsid w:val="006D6366"/>
    <w:rsid w:val="006D66D8"/>
    <w:rsid w:val="006D68F7"/>
    <w:rsid w:val="006D6D1E"/>
    <w:rsid w:val="006D7D23"/>
    <w:rsid w:val="006E0BE4"/>
    <w:rsid w:val="006E1B00"/>
    <w:rsid w:val="006E1BB9"/>
    <w:rsid w:val="006E1D50"/>
    <w:rsid w:val="006E2155"/>
    <w:rsid w:val="006E231C"/>
    <w:rsid w:val="006E36F5"/>
    <w:rsid w:val="006E3734"/>
    <w:rsid w:val="006E3900"/>
    <w:rsid w:val="006E413E"/>
    <w:rsid w:val="006E4A21"/>
    <w:rsid w:val="006E4C06"/>
    <w:rsid w:val="006E4E88"/>
    <w:rsid w:val="006E5487"/>
    <w:rsid w:val="006E5612"/>
    <w:rsid w:val="006E56C9"/>
    <w:rsid w:val="006E576F"/>
    <w:rsid w:val="006E58CE"/>
    <w:rsid w:val="006E5B07"/>
    <w:rsid w:val="006E5D7F"/>
    <w:rsid w:val="006E6011"/>
    <w:rsid w:val="006E6274"/>
    <w:rsid w:val="006E73AC"/>
    <w:rsid w:val="006E772C"/>
    <w:rsid w:val="006E7875"/>
    <w:rsid w:val="006E7BB1"/>
    <w:rsid w:val="006E7DA8"/>
    <w:rsid w:val="006F046D"/>
    <w:rsid w:val="006F0891"/>
    <w:rsid w:val="006F0C04"/>
    <w:rsid w:val="006F0C78"/>
    <w:rsid w:val="006F0DEF"/>
    <w:rsid w:val="006F116F"/>
    <w:rsid w:val="006F177D"/>
    <w:rsid w:val="006F1AF6"/>
    <w:rsid w:val="006F2226"/>
    <w:rsid w:val="006F2325"/>
    <w:rsid w:val="006F2670"/>
    <w:rsid w:val="006F2C66"/>
    <w:rsid w:val="006F2F26"/>
    <w:rsid w:val="006F3862"/>
    <w:rsid w:val="006F3AAF"/>
    <w:rsid w:val="006F4076"/>
    <w:rsid w:val="006F5246"/>
    <w:rsid w:val="006F55CE"/>
    <w:rsid w:val="006F56AD"/>
    <w:rsid w:val="006F5A40"/>
    <w:rsid w:val="006F777B"/>
    <w:rsid w:val="006F7881"/>
    <w:rsid w:val="006F7B78"/>
    <w:rsid w:val="00701DAB"/>
    <w:rsid w:val="00702421"/>
    <w:rsid w:val="00702B82"/>
    <w:rsid w:val="00702BAC"/>
    <w:rsid w:val="007035B1"/>
    <w:rsid w:val="00703B4B"/>
    <w:rsid w:val="0070414B"/>
    <w:rsid w:val="00704C90"/>
    <w:rsid w:val="0070510A"/>
    <w:rsid w:val="00705413"/>
    <w:rsid w:val="007055B1"/>
    <w:rsid w:val="0070571A"/>
    <w:rsid w:val="007061D8"/>
    <w:rsid w:val="007067CC"/>
    <w:rsid w:val="00706C63"/>
    <w:rsid w:val="00706CF8"/>
    <w:rsid w:val="0070700E"/>
    <w:rsid w:val="0070739F"/>
    <w:rsid w:val="00707741"/>
    <w:rsid w:val="00707CFA"/>
    <w:rsid w:val="00707D5E"/>
    <w:rsid w:val="00710241"/>
    <w:rsid w:val="0071041E"/>
    <w:rsid w:val="00710640"/>
    <w:rsid w:val="0071090C"/>
    <w:rsid w:val="0071134F"/>
    <w:rsid w:val="007113BF"/>
    <w:rsid w:val="007113FC"/>
    <w:rsid w:val="00711446"/>
    <w:rsid w:val="007118E0"/>
    <w:rsid w:val="007120A6"/>
    <w:rsid w:val="00712137"/>
    <w:rsid w:val="00712230"/>
    <w:rsid w:val="0071299E"/>
    <w:rsid w:val="007129F6"/>
    <w:rsid w:val="00712A88"/>
    <w:rsid w:val="00712D85"/>
    <w:rsid w:val="00712DDA"/>
    <w:rsid w:val="00712E70"/>
    <w:rsid w:val="00712E99"/>
    <w:rsid w:val="007135E6"/>
    <w:rsid w:val="00713BB7"/>
    <w:rsid w:val="00715461"/>
    <w:rsid w:val="0071594A"/>
    <w:rsid w:val="00715A99"/>
    <w:rsid w:val="0071610C"/>
    <w:rsid w:val="00716134"/>
    <w:rsid w:val="00716AB8"/>
    <w:rsid w:val="007171ED"/>
    <w:rsid w:val="00717F2C"/>
    <w:rsid w:val="007209D8"/>
    <w:rsid w:val="00721637"/>
    <w:rsid w:val="00721D1B"/>
    <w:rsid w:val="00721D79"/>
    <w:rsid w:val="00721E95"/>
    <w:rsid w:val="007223D0"/>
    <w:rsid w:val="00722557"/>
    <w:rsid w:val="007227D9"/>
    <w:rsid w:val="0072284C"/>
    <w:rsid w:val="007228D2"/>
    <w:rsid w:val="007232EA"/>
    <w:rsid w:val="007245A4"/>
    <w:rsid w:val="007249B8"/>
    <w:rsid w:val="00724BB2"/>
    <w:rsid w:val="00725615"/>
    <w:rsid w:val="00725BC9"/>
    <w:rsid w:val="00725D35"/>
    <w:rsid w:val="00726032"/>
    <w:rsid w:val="00726315"/>
    <w:rsid w:val="00726A49"/>
    <w:rsid w:val="00726AA5"/>
    <w:rsid w:val="00726BA6"/>
    <w:rsid w:val="00726D11"/>
    <w:rsid w:val="00727116"/>
    <w:rsid w:val="007271DA"/>
    <w:rsid w:val="007275D7"/>
    <w:rsid w:val="00727E9B"/>
    <w:rsid w:val="007302FE"/>
    <w:rsid w:val="007316E9"/>
    <w:rsid w:val="007317FE"/>
    <w:rsid w:val="00732599"/>
    <w:rsid w:val="007329EA"/>
    <w:rsid w:val="00732CEA"/>
    <w:rsid w:val="00732D6E"/>
    <w:rsid w:val="00732F54"/>
    <w:rsid w:val="007334CB"/>
    <w:rsid w:val="007337C1"/>
    <w:rsid w:val="00733AEC"/>
    <w:rsid w:val="00733E36"/>
    <w:rsid w:val="00736326"/>
    <w:rsid w:val="00736583"/>
    <w:rsid w:val="00736877"/>
    <w:rsid w:val="00736905"/>
    <w:rsid w:val="007369A0"/>
    <w:rsid w:val="0073779A"/>
    <w:rsid w:val="0074018B"/>
    <w:rsid w:val="0074056A"/>
    <w:rsid w:val="00740DA1"/>
    <w:rsid w:val="00741E62"/>
    <w:rsid w:val="00742B03"/>
    <w:rsid w:val="00742D5A"/>
    <w:rsid w:val="00742ED9"/>
    <w:rsid w:val="00743031"/>
    <w:rsid w:val="00743FC8"/>
    <w:rsid w:val="0074450A"/>
    <w:rsid w:val="007449FB"/>
    <w:rsid w:val="00745038"/>
    <w:rsid w:val="0074533F"/>
    <w:rsid w:val="00745559"/>
    <w:rsid w:val="00745DB3"/>
    <w:rsid w:val="00745DFE"/>
    <w:rsid w:val="00745E94"/>
    <w:rsid w:val="00745F91"/>
    <w:rsid w:val="007463D7"/>
    <w:rsid w:val="0074669A"/>
    <w:rsid w:val="00746745"/>
    <w:rsid w:val="0074695A"/>
    <w:rsid w:val="007472CC"/>
    <w:rsid w:val="00747560"/>
    <w:rsid w:val="00747C24"/>
    <w:rsid w:val="00750703"/>
    <w:rsid w:val="0075097A"/>
    <w:rsid w:val="00750AFF"/>
    <w:rsid w:val="00750CDD"/>
    <w:rsid w:val="00751BEE"/>
    <w:rsid w:val="00751CF5"/>
    <w:rsid w:val="0075223C"/>
    <w:rsid w:val="007522F7"/>
    <w:rsid w:val="007526C4"/>
    <w:rsid w:val="00752CA3"/>
    <w:rsid w:val="00752CBD"/>
    <w:rsid w:val="00753031"/>
    <w:rsid w:val="0075317E"/>
    <w:rsid w:val="007535AF"/>
    <w:rsid w:val="0075379A"/>
    <w:rsid w:val="00753E19"/>
    <w:rsid w:val="007549EE"/>
    <w:rsid w:val="00754CC0"/>
    <w:rsid w:val="007550A0"/>
    <w:rsid w:val="007550FA"/>
    <w:rsid w:val="00755623"/>
    <w:rsid w:val="00756402"/>
    <w:rsid w:val="00756554"/>
    <w:rsid w:val="00756D5B"/>
    <w:rsid w:val="00756DCD"/>
    <w:rsid w:val="00757C43"/>
    <w:rsid w:val="00757ED1"/>
    <w:rsid w:val="0076032F"/>
    <w:rsid w:val="007603DE"/>
    <w:rsid w:val="00760492"/>
    <w:rsid w:val="00760A4D"/>
    <w:rsid w:val="00761248"/>
    <w:rsid w:val="0076132F"/>
    <w:rsid w:val="00761EF2"/>
    <w:rsid w:val="007625B9"/>
    <w:rsid w:val="00762BD4"/>
    <w:rsid w:val="0076332E"/>
    <w:rsid w:val="0076471B"/>
    <w:rsid w:val="00764A1D"/>
    <w:rsid w:val="00764A49"/>
    <w:rsid w:val="00764A71"/>
    <w:rsid w:val="0076531F"/>
    <w:rsid w:val="0076587C"/>
    <w:rsid w:val="00766A24"/>
    <w:rsid w:val="00766A5E"/>
    <w:rsid w:val="00766A85"/>
    <w:rsid w:val="00767785"/>
    <w:rsid w:val="007707A2"/>
    <w:rsid w:val="007707AC"/>
    <w:rsid w:val="00771E0A"/>
    <w:rsid w:val="0077207C"/>
    <w:rsid w:val="00772128"/>
    <w:rsid w:val="007725D0"/>
    <w:rsid w:val="007729E5"/>
    <w:rsid w:val="00772AD2"/>
    <w:rsid w:val="00772D11"/>
    <w:rsid w:val="00772DF1"/>
    <w:rsid w:val="00773985"/>
    <w:rsid w:val="00773BEB"/>
    <w:rsid w:val="00773E22"/>
    <w:rsid w:val="00773E3B"/>
    <w:rsid w:val="00773E43"/>
    <w:rsid w:val="007740E8"/>
    <w:rsid w:val="0077522B"/>
    <w:rsid w:val="007752FE"/>
    <w:rsid w:val="00775534"/>
    <w:rsid w:val="0077647A"/>
    <w:rsid w:val="007766C6"/>
    <w:rsid w:val="00776784"/>
    <w:rsid w:val="00776D1C"/>
    <w:rsid w:val="00777919"/>
    <w:rsid w:val="007779F6"/>
    <w:rsid w:val="00777A28"/>
    <w:rsid w:val="00777CEA"/>
    <w:rsid w:val="00777E90"/>
    <w:rsid w:val="0078048D"/>
    <w:rsid w:val="007805BB"/>
    <w:rsid w:val="0078096F"/>
    <w:rsid w:val="00780BED"/>
    <w:rsid w:val="00780D96"/>
    <w:rsid w:val="00780DEC"/>
    <w:rsid w:val="00781257"/>
    <w:rsid w:val="00781364"/>
    <w:rsid w:val="00781A06"/>
    <w:rsid w:val="00781B77"/>
    <w:rsid w:val="00781CD0"/>
    <w:rsid w:val="00781F8A"/>
    <w:rsid w:val="00782229"/>
    <w:rsid w:val="00782EAE"/>
    <w:rsid w:val="007830CA"/>
    <w:rsid w:val="00783331"/>
    <w:rsid w:val="007835FD"/>
    <w:rsid w:val="00783750"/>
    <w:rsid w:val="00783EFD"/>
    <w:rsid w:val="007841D7"/>
    <w:rsid w:val="00784462"/>
    <w:rsid w:val="0078574B"/>
    <w:rsid w:val="00785851"/>
    <w:rsid w:val="00785AC2"/>
    <w:rsid w:val="00786196"/>
    <w:rsid w:val="00786361"/>
    <w:rsid w:val="00786A84"/>
    <w:rsid w:val="0078757E"/>
    <w:rsid w:val="00787DCE"/>
    <w:rsid w:val="007901A8"/>
    <w:rsid w:val="00790576"/>
    <w:rsid w:val="007905BE"/>
    <w:rsid w:val="007913BF"/>
    <w:rsid w:val="0079165E"/>
    <w:rsid w:val="00791683"/>
    <w:rsid w:val="00791FF3"/>
    <w:rsid w:val="0079212E"/>
    <w:rsid w:val="007924E2"/>
    <w:rsid w:val="007926FF"/>
    <w:rsid w:val="007929C4"/>
    <w:rsid w:val="00792B05"/>
    <w:rsid w:val="00792F86"/>
    <w:rsid w:val="00793DBD"/>
    <w:rsid w:val="00794834"/>
    <w:rsid w:val="007949E0"/>
    <w:rsid w:val="00794C50"/>
    <w:rsid w:val="00795092"/>
    <w:rsid w:val="007959D5"/>
    <w:rsid w:val="0079660A"/>
    <w:rsid w:val="007971D7"/>
    <w:rsid w:val="007976C4"/>
    <w:rsid w:val="007977DD"/>
    <w:rsid w:val="007A0213"/>
    <w:rsid w:val="007A05B0"/>
    <w:rsid w:val="007A0656"/>
    <w:rsid w:val="007A0DB4"/>
    <w:rsid w:val="007A1CB6"/>
    <w:rsid w:val="007A1D87"/>
    <w:rsid w:val="007A1DC5"/>
    <w:rsid w:val="007A1E9D"/>
    <w:rsid w:val="007A20D9"/>
    <w:rsid w:val="007A2129"/>
    <w:rsid w:val="007A3825"/>
    <w:rsid w:val="007A3EFE"/>
    <w:rsid w:val="007A4EB2"/>
    <w:rsid w:val="007A52EB"/>
    <w:rsid w:val="007A6653"/>
    <w:rsid w:val="007A6719"/>
    <w:rsid w:val="007A6C20"/>
    <w:rsid w:val="007A6D50"/>
    <w:rsid w:val="007A6F56"/>
    <w:rsid w:val="007A788D"/>
    <w:rsid w:val="007A7917"/>
    <w:rsid w:val="007A7A0D"/>
    <w:rsid w:val="007A7C78"/>
    <w:rsid w:val="007A7D4E"/>
    <w:rsid w:val="007A7E35"/>
    <w:rsid w:val="007B0410"/>
    <w:rsid w:val="007B04E1"/>
    <w:rsid w:val="007B0AF8"/>
    <w:rsid w:val="007B10D2"/>
    <w:rsid w:val="007B11AE"/>
    <w:rsid w:val="007B1625"/>
    <w:rsid w:val="007B17C3"/>
    <w:rsid w:val="007B1C71"/>
    <w:rsid w:val="007B1CAD"/>
    <w:rsid w:val="007B1F7A"/>
    <w:rsid w:val="007B2136"/>
    <w:rsid w:val="007B289E"/>
    <w:rsid w:val="007B28AF"/>
    <w:rsid w:val="007B2E58"/>
    <w:rsid w:val="007B34AF"/>
    <w:rsid w:val="007B440C"/>
    <w:rsid w:val="007B455E"/>
    <w:rsid w:val="007B504B"/>
    <w:rsid w:val="007B51F8"/>
    <w:rsid w:val="007B549A"/>
    <w:rsid w:val="007B637D"/>
    <w:rsid w:val="007B68F6"/>
    <w:rsid w:val="007B6AD6"/>
    <w:rsid w:val="007B6ED3"/>
    <w:rsid w:val="007B7441"/>
    <w:rsid w:val="007B7592"/>
    <w:rsid w:val="007B7D23"/>
    <w:rsid w:val="007C0328"/>
    <w:rsid w:val="007C0752"/>
    <w:rsid w:val="007C0EFD"/>
    <w:rsid w:val="007C0FD5"/>
    <w:rsid w:val="007C1038"/>
    <w:rsid w:val="007C147F"/>
    <w:rsid w:val="007C2587"/>
    <w:rsid w:val="007C28D2"/>
    <w:rsid w:val="007C2DBD"/>
    <w:rsid w:val="007C2F26"/>
    <w:rsid w:val="007C3706"/>
    <w:rsid w:val="007C4AB1"/>
    <w:rsid w:val="007C4C36"/>
    <w:rsid w:val="007C5653"/>
    <w:rsid w:val="007C572A"/>
    <w:rsid w:val="007C5C80"/>
    <w:rsid w:val="007C6B5A"/>
    <w:rsid w:val="007C6E24"/>
    <w:rsid w:val="007C6EFB"/>
    <w:rsid w:val="007D00B8"/>
    <w:rsid w:val="007D0212"/>
    <w:rsid w:val="007D022F"/>
    <w:rsid w:val="007D0917"/>
    <w:rsid w:val="007D0E85"/>
    <w:rsid w:val="007D167A"/>
    <w:rsid w:val="007D16EB"/>
    <w:rsid w:val="007D17A6"/>
    <w:rsid w:val="007D1D8B"/>
    <w:rsid w:val="007D209B"/>
    <w:rsid w:val="007D2230"/>
    <w:rsid w:val="007D225D"/>
    <w:rsid w:val="007D2607"/>
    <w:rsid w:val="007D34CA"/>
    <w:rsid w:val="007D3EA0"/>
    <w:rsid w:val="007D435B"/>
    <w:rsid w:val="007D4CCA"/>
    <w:rsid w:val="007D50A2"/>
    <w:rsid w:val="007D5175"/>
    <w:rsid w:val="007D5229"/>
    <w:rsid w:val="007D5304"/>
    <w:rsid w:val="007D608F"/>
    <w:rsid w:val="007D6164"/>
    <w:rsid w:val="007D661F"/>
    <w:rsid w:val="007D6BE6"/>
    <w:rsid w:val="007D6DA2"/>
    <w:rsid w:val="007D7F0C"/>
    <w:rsid w:val="007E0E2F"/>
    <w:rsid w:val="007E10A2"/>
    <w:rsid w:val="007E11F7"/>
    <w:rsid w:val="007E12CE"/>
    <w:rsid w:val="007E1417"/>
    <w:rsid w:val="007E1493"/>
    <w:rsid w:val="007E1786"/>
    <w:rsid w:val="007E1848"/>
    <w:rsid w:val="007E189D"/>
    <w:rsid w:val="007E1994"/>
    <w:rsid w:val="007E1E1C"/>
    <w:rsid w:val="007E210F"/>
    <w:rsid w:val="007E2114"/>
    <w:rsid w:val="007E2158"/>
    <w:rsid w:val="007E22CD"/>
    <w:rsid w:val="007E3367"/>
    <w:rsid w:val="007E35EB"/>
    <w:rsid w:val="007E3C97"/>
    <w:rsid w:val="007E4057"/>
    <w:rsid w:val="007E40AF"/>
    <w:rsid w:val="007E4192"/>
    <w:rsid w:val="007E43C4"/>
    <w:rsid w:val="007E4949"/>
    <w:rsid w:val="007E4BAE"/>
    <w:rsid w:val="007E534D"/>
    <w:rsid w:val="007E53BB"/>
    <w:rsid w:val="007E572A"/>
    <w:rsid w:val="007E579B"/>
    <w:rsid w:val="007E59E9"/>
    <w:rsid w:val="007E5FC1"/>
    <w:rsid w:val="007E60B8"/>
    <w:rsid w:val="007E62FC"/>
    <w:rsid w:val="007E6D4B"/>
    <w:rsid w:val="007E7D51"/>
    <w:rsid w:val="007F030E"/>
    <w:rsid w:val="007F037A"/>
    <w:rsid w:val="007F03EA"/>
    <w:rsid w:val="007F04D2"/>
    <w:rsid w:val="007F0863"/>
    <w:rsid w:val="007F0F43"/>
    <w:rsid w:val="007F13FA"/>
    <w:rsid w:val="007F19E4"/>
    <w:rsid w:val="007F1BF1"/>
    <w:rsid w:val="007F1C8B"/>
    <w:rsid w:val="007F1EE9"/>
    <w:rsid w:val="007F2211"/>
    <w:rsid w:val="007F2324"/>
    <w:rsid w:val="007F2BA5"/>
    <w:rsid w:val="007F2CFF"/>
    <w:rsid w:val="007F3665"/>
    <w:rsid w:val="007F3C1F"/>
    <w:rsid w:val="007F4343"/>
    <w:rsid w:val="007F467E"/>
    <w:rsid w:val="007F47E5"/>
    <w:rsid w:val="007F4FAB"/>
    <w:rsid w:val="007F5109"/>
    <w:rsid w:val="007F56EB"/>
    <w:rsid w:val="007F59B7"/>
    <w:rsid w:val="007F5B02"/>
    <w:rsid w:val="007F5EBC"/>
    <w:rsid w:val="007F6162"/>
    <w:rsid w:val="007F685D"/>
    <w:rsid w:val="007F6B06"/>
    <w:rsid w:val="007F7075"/>
    <w:rsid w:val="007F74D2"/>
    <w:rsid w:val="007F7588"/>
    <w:rsid w:val="007F7A86"/>
    <w:rsid w:val="007F7E5A"/>
    <w:rsid w:val="00800016"/>
    <w:rsid w:val="0080023A"/>
    <w:rsid w:val="00800C95"/>
    <w:rsid w:val="00801B31"/>
    <w:rsid w:val="00801D46"/>
    <w:rsid w:val="00801D62"/>
    <w:rsid w:val="0080206D"/>
    <w:rsid w:val="008024A0"/>
    <w:rsid w:val="0080270C"/>
    <w:rsid w:val="00802BA9"/>
    <w:rsid w:val="00802FAE"/>
    <w:rsid w:val="008046BE"/>
    <w:rsid w:val="008047AE"/>
    <w:rsid w:val="00805370"/>
    <w:rsid w:val="008054B7"/>
    <w:rsid w:val="0080553B"/>
    <w:rsid w:val="008059FA"/>
    <w:rsid w:val="00805AF2"/>
    <w:rsid w:val="00805B06"/>
    <w:rsid w:val="00805BD7"/>
    <w:rsid w:val="00805C76"/>
    <w:rsid w:val="008060B7"/>
    <w:rsid w:val="00806762"/>
    <w:rsid w:val="008072A4"/>
    <w:rsid w:val="00807535"/>
    <w:rsid w:val="00807BF6"/>
    <w:rsid w:val="00807C0C"/>
    <w:rsid w:val="00807D16"/>
    <w:rsid w:val="00810101"/>
    <w:rsid w:val="008102EF"/>
    <w:rsid w:val="008105DB"/>
    <w:rsid w:val="008106E5"/>
    <w:rsid w:val="00811087"/>
    <w:rsid w:val="00811580"/>
    <w:rsid w:val="00811613"/>
    <w:rsid w:val="0081185E"/>
    <w:rsid w:val="008118B4"/>
    <w:rsid w:val="00811DEA"/>
    <w:rsid w:val="00812333"/>
    <w:rsid w:val="008126C3"/>
    <w:rsid w:val="00813033"/>
    <w:rsid w:val="00813074"/>
    <w:rsid w:val="008137F7"/>
    <w:rsid w:val="00813C0C"/>
    <w:rsid w:val="00813CEA"/>
    <w:rsid w:val="00813D20"/>
    <w:rsid w:val="00813D57"/>
    <w:rsid w:val="008142A2"/>
    <w:rsid w:val="0081437A"/>
    <w:rsid w:val="008143EC"/>
    <w:rsid w:val="00814737"/>
    <w:rsid w:val="00814785"/>
    <w:rsid w:val="00814E77"/>
    <w:rsid w:val="00814F60"/>
    <w:rsid w:val="00815845"/>
    <w:rsid w:val="00815A2A"/>
    <w:rsid w:val="00815E6F"/>
    <w:rsid w:val="00816163"/>
    <w:rsid w:val="0081632D"/>
    <w:rsid w:val="00817523"/>
    <w:rsid w:val="00817668"/>
    <w:rsid w:val="00817C32"/>
    <w:rsid w:val="00817F9D"/>
    <w:rsid w:val="008200AA"/>
    <w:rsid w:val="00820996"/>
    <w:rsid w:val="00820DA4"/>
    <w:rsid w:val="00820F05"/>
    <w:rsid w:val="00821347"/>
    <w:rsid w:val="00821B1B"/>
    <w:rsid w:val="008224C2"/>
    <w:rsid w:val="00822800"/>
    <w:rsid w:val="0082298B"/>
    <w:rsid w:val="00822E98"/>
    <w:rsid w:val="0082346C"/>
    <w:rsid w:val="00823794"/>
    <w:rsid w:val="00824118"/>
    <w:rsid w:val="00824BD3"/>
    <w:rsid w:val="00824D57"/>
    <w:rsid w:val="00824FFE"/>
    <w:rsid w:val="00825BEF"/>
    <w:rsid w:val="00825EEF"/>
    <w:rsid w:val="00827286"/>
    <w:rsid w:val="008272ED"/>
    <w:rsid w:val="00827DAC"/>
    <w:rsid w:val="0083027E"/>
    <w:rsid w:val="00830ABA"/>
    <w:rsid w:val="00830AFD"/>
    <w:rsid w:val="00830B03"/>
    <w:rsid w:val="00830BCF"/>
    <w:rsid w:val="00830DAB"/>
    <w:rsid w:val="00831500"/>
    <w:rsid w:val="00831588"/>
    <w:rsid w:val="00831814"/>
    <w:rsid w:val="00831B43"/>
    <w:rsid w:val="00831B94"/>
    <w:rsid w:val="00831DAF"/>
    <w:rsid w:val="00831E28"/>
    <w:rsid w:val="0083220B"/>
    <w:rsid w:val="00833141"/>
    <w:rsid w:val="008331DD"/>
    <w:rsid w:val="008334B3"/>
    <w:rsid w:val="00833C88"/>
    <w:rsid w:val="00833FAD"/>
    <w:rsid w:val="00833FDF"/>
    <w:rsid w:val="00834538"/>
    <w:rsid w:val="0083458B"/>
    <w:rsid w:val="00834CC2"/>
    <w:rsid w:val="00835129"/>
    <w:rsid w:val="0083596C"/>
    <w:rsid w:val="00836920"/>
    <w:rsid w:val="00836AE3"/>
    <w:rsid w:val="00836C9E"/>
    <w:rsid w:val="00836D18"/>
    <w:rsid w:val="00836E77"/>
    <w:rsid w:val="008373CF"/>
    <w:rsid w:val="008376DA"/>
    <w:rsid w:val="00837A5B"/>
    <w:rsid w:val="00837C38"/>
    <w:rsid w:val="008400BF"/>
    <w:rsid w:val="008402D7"/>
    <w:rsid w:val="008403BE"/>
    <w:rsid w:val="00840DC9"/>
    <w:rsid w:val="00840DF8"/>
    <w:rsid w:val="00841048"/>
    <w:rsid w:val="0084104B"/>
    <w:rsid w:val="008418B9"/>
    <w:rsid w:val="00841D62"/>
    <w:rsid w:val="008424DC"/>
    <w:rsid w:val="008425D3"/>
    <w:rsid w:val="00842930"/>
    <w:rsid w:val="008429C1"/>
    <w:rsid w:val="00842ECE"/>
    <w:rsid w:val="00843397"/>
    <w:rsid w:val="00843724"/>
    <w:rsid w:val="00843FDB"/>
    <w:rsid w:val="00844464"/>
    <w:rsid w:val="008444EC"/>
    <w:rsid w:val="0084454C"/>
    <w:rsid w:val="00844AC7"/>
    <w:rsid w:val="00844B18"/>
    <w:rsid w:val="008450DA"/>
    <w:rsid w:val="008453F3"/>
    <w:rsid w:val="00845615"/>
    <w:rsid w:val="00846021"/>
    <w:rsid w:val="008462D8"/>
    <w:rsid w:val="00846E07"/>
    <w:rsid w:val="008476CE"/>
    <w:rsid w:val="008477DF"/>
    <w:rsid w:val="00847829"/>
    <w:rsid w:val="00847AAF"/>
    <w:rsid w:val="00847B49"/>
    <w:rsid w:val="00847C0F"/>
    <w:rsid w:val="0085055A"/>
    <w:rsid w:val="008513C1"/>
    <w:rsid w:val="0085146B"/>
    <w:rsid w:val="00851503"/>
    <w:rsid w:val="0085204B"/>
    <w:rsid w:val="00852AAD"/>
    <w:rsid w:val="00852B4C"/>
    <w:rsid w:val="00852B96"/>
    <w:rsid w:val="00852F5A"/>
    <w:rsid w:val="008533C7"/>
    <w:rsid w:val="008534CB"/>
    <w:rsid w:val="00853A7F"/>
    <w:rsid w:val="00853D33"/>
    <w:rsid w:val="00854857"/>
    <w:rsid w:val="00854C55"/>
    <w:rsid w:val="00854C6B"/>
    <w:rsid w:val="00854F2D"/>
    <w:rsid w:val="0085549B"/>
    <w:rsid w:val="008557A9"/>
    <w:rsid w:val="008558C9"/>
    <w:rsid w:val="00856612"/>
    <w:rsid w:val="0085661F"/>
    <w:rsid w:val="008567F9"/>
    <w:rsid w:val="0085690A"/>
    <w:rsid w:val="00856A1D"/>
    <w:rsid w:val="00856C2D"/>
    <w:rsid w:val="008575D0"/>
    <w:rsid w:val="00857808"/>
    <w:rsid w:val="00857944"/>
    <w:rsid w:val="008601EF"/>
    <w:rsid w:val="008607FA"/>
    <w:rsid w:val="00860C92"/>
    <w:rsid w:val="00861BEF"/>
    <w:rsid w:val="00861D9C"/>
    <w:rsid w:val="0086213F"/>
    <w:rsid w:val="008631CC"/>
    <w:rsid w:val="008633AC"/>
    <w:rsid w:val="008637B2"/>
    <w:rsid w:val="00863D83"/>
    <w:rsid w:val="008641C5"/>
    <w:rsid w:val="00864690"/>
    <w:rsid w:val="008649DE"/>
    <w:rsid w:val="00864D77"/>
    <w:rsid w:val="00864DC9"/>
    <w:rsid w:val="00865119"/>
    <w:rsid w:val="0086589A"/>
    <w:rsid w:val="008659B3"/>
    <w:rsid w:val="00865ADF"/>
    <w:rsid w:val="00865E10"/>
    <w:rsid w:val="008661B3"/>
    <w:rsid w:val="00866478"/>
    <w:rsid w:val="00866CDA"/>
    <w:rsid w:val="00866E58"/>
    <w:rsid w:val="008678FA"/>
    <w:rsid w:val="0086790B"/>
    <w:rsid w:val="00870004"/>
    <w:rsid w:val="00870769"/>
    <w:rsid w:val="008707F4"/>
    <w:rsid w:val="008712DA"/>
    <w:rsid w:val="00871CAC"/>
    <w:rsid w:val="00871FAC"/>
    <w:rsid w:val="00872867"/>
    <w:rsid w:val="00872E57"/>
    <w:rsid w:val="008738BB"/>
    <w:rsid w:val="00873CD1"/>
    <w:rsid w:val="0087427D"/>
    <w:rsid w:val="008743B0"/>
    <w:rsid w:val="00874E0F"/>
    <w:rsid w:val="00875579"/>
    <w:rsid w:val="00876368"/>
    <w:rsid w:val="0087684F"/>
    <w:rsid w:val="00876B3F"/>
    <w:rsid w:val="00876FED"/>
    <w:rsid w:val="008773DB"/>
    <w:rsid w:val="00877619"/>
    <w:rsid w:val="008777FB"/>
    <w:rsid w:val="00877C4B"/>
    <w:rsid w:val="00877D5B"/>
    <w:rsid w:val="00877E63"/>
    <w:rsid w:val="00877F52"/>
    <w:rsid w:val="008802C7"/>
    <w:rsid w:val="00880B91"/>
    <w:rsid w:val="00880C52"/>
    <w:rsid w:val="00881011"/>
    <w:rsid w:val="00881E35"/>
    <w:rsid w:val="00881F7F"/>
    <w:rsid w:val="00882485"/>
    <w:rsid w:val="008826AD"/>
    <w:rsid w:val="00883106"/>
    <w:rsid w:val="0088376E"/>
    <w:rsid w:val="00883B89"/>
    <w:rsid w:val="00883FC3"/>
    <w:rsid w:val="00884121"/>
    <w:rsid w:val="0088450C"/>
    <w:rsid w:val="008849A5"/>
    <w:rsid w:val="008849CD"/>
    <w:rsid w:val="00884D72"/>
    <w:rsid w:val="00885438"/>
    <w:rsid w:val="00885669"/>
    <w:rsid w:val="0088585E"/>
    <w:rsid w:val="00885BE9"/>
    <w:rsid w:val="00885F04"/>
    <w:rsid w:val="00885F28"/>
    <w:rsid w:val="00886559"/>
    <w:rsid w:val="00887176"/>
    <w:rsid w:val="00887327"/>
    <w:rsid w:val="00887792"/>
    <w:rsid w:val="00887DC7"/>
    <w:rsid w:val="008902E2"/>
    <w:rsid w:val="00890732"/>
    <w:rsid w:val="0089081F"/>
    <w:rsid w:val="008908F5"/>
    <w:rsid w:val="00890B3C"/>
    <w:rsid w:val="00890C3C"/>
    <w:rsid w:val="00890F75"/>
    <w:rsid w:val="008912ED"/>
    <w:rsid w:val="00892035"/>
    <w:rsid w:val="00892336"/>
    <w:rsid w:val="00892966"/>
    <w:rsid w:val="00892FBB"/>
    <w:rsid w:val="00892FD1"/>
    <w:rsid w:val="008933AD"/>
    <w:rsid w:val="0089356A"/>
    <w:rsid w:val="008936E5"/>
    <w:rsid w:val="00893990"/>
    <w:rsid w:val="00893B0C"/>
    <w:rsid w:val="00893B41"/>
    <w:rsid w:val="00893C89"/>
    <w:rsid w:val="00894059"/>
    <w:rsid w:val="008949A7"/>
    <w:rsid w:val="00895678"/>
    <w:rsid w:val="008956C5"/>
    <w:rsid w:val="0089573F"/>
    <w:rsid w:val="0089595C"/>
    <w:rsid w:val="00895C4E"/>
    <w:rsid w:val="0089698E"/>
    <w:rsid w:val="00896ABF"/>
    <w:rsid w:val="0089738E"/>
    <w:rsid w:val="00897916"/>
    <w:rsid w:val="008979C7"/>
    <w:rsid w:val="008A0218"/>
    <w:rsid w:val="008A0D1E"/>
    <w:rsid w:val="008A154B"/>
    <w:rsid w:val="008A17F8"/>
    <w:rsid w:val="008A1DE4"/>
    <w:rsid w:val="008A1EBA"/>
    <w:rsid w:val="008A2186"/>
    <w:rsid w:val="008A21DA"/>
    <w:rsid w:val="008A27BD"/>
    <w:rsid w:val="008A2DF4"/>
    <w:rsid w:val="008A2F4B"/>
    <w:rsid w:val="008A3598"/>
    <w:rsid w:val="008A3737"/>
    <w:rsid w:val="008A3A7C"/>
    <w:rsid w:val="008A4240"/>
    <w:rsid w:val="008A43A1"/>
    <w:rsid w:val="008A4E8F"/>
    <w:rsid w:val="008A55FE"/>
    <w:rsid w:val="008A5748"/>
    <w:rsid w:val="008A586D"/>
    <w:rsid w:val="008A594C"/>
    <w:rsid w:val="008A5BF6"/>
    <w:rsid w:val="008A5EC9"/>
    <w:rsid w:val="008A6089"/>
    <w:rsid w:val="008A60D6"/>
    <w:rsid w:val="008A6DB9"/>
    <w:rsid w:val="008A70BF"/>
    <w:rsid w:val="008A7A12"/>
    <w:rsid w:val="008B08D1"/>
    <w:rsid w:val="008B09DD"/>
    <w:rsid w:val="008B0C12"/>
    <w:rsid w:val="008B0E7A"/>
    <w:rsid w:val="008B1F73"/>
    <w:rsid w:val="008B2C59"/>
    <w:rsid w:val="008B3596"/>
    <w:rsid w:val="008B3924"/>
    <w:rsid w:val="008B3C86"/>
    <w:rsid w:val="008B404E"/>
    <w:rsid w:val="008B41D2"/>
    <w:rsid w:val="008B43E4"/>
    <w:rsid w:val="008B45FC"/>
    <w:rsid w:val="008B4717"/>
    <w:rsid w:val="008B4783"/>
    <w:rsid w:val="008B4930"/>
    <w:rsid w:val="008B4B45"/>
    <w:rsid w:val="008B5011"/>
    <w:rsid w:val="008B55E6"/>
    <w:rsid w:val="008B5B75"/>
    <w:rsid w:val="008B5D75"/>
    <w:rsid w:val="008B6265"/>
    <w:rsid w:val="008B6645"/>
    <w:rsid w:val="008B6BF6"/>
    <w:rsid w:val="008B6E49"/>
    <w:rsid w:val="008B741B"/>
    <w:rsid w:val="008B7BFD"/>
    <w:rsid w:val="008B7DC9"/>
    <w:rsid w:val="008B7F8C"/>
    <w:rsid w:val="008C0320"/>
    <w:rsid w:val="008C05DD"/>
    <w:rsid w:val="008C0EE1"/>
    <w:rsid w:val="008C150D"/>
    <w:rsid w:val="008C1802"/>
    <w:rsid w:val="008C1ABC"/>
    <w:rsid w:val="008C1E0F"/>
    <w:rsid w:val="008C2B1D"/>
    <w:rsid w:val="008C3292"/>
    <w:rsid w:val="008C34B1"/>
    <w:rsid w:val="008C3CC4"/>
    <w:rsid w:val="008C428A"/>
    <w:rsid w:val="008C4422"/>
    <w:rsid w:val="008C46DA"/>
    <w:rsid w:val="008C4C53"/>
    <w:rsid w:val="008C52DA"/>
    <w:rsid w:val="008C5450"/>
    <w:rsid w:val="008C58D1"/>
    <w:rsid w:val="008C5EBB"/>
    <w:rsid w:val="008C7032"/>
    <w:rsid w:val="008C71D8"/>
    <w:rsid w:val="008C746B"/>
    <w:rsid w:val="008C79D3"/>
    <w:rsid w:val="008C7B45"/>
    <w:rsid w:val="008D0722"/>
    <w:rsid w:val="008D0879"/>
    <w:rsid w:val="008D0B26"/>
    <w:rsid w:val="008D0E74"/>
    <w:rsid w:val="008D0EC6"/>
    <w:rsid w:val="008D101E"/>
    <w:rsid w:val="008D1344"/>
    <w:rsid w:val="008D227B"/>
    <w:rsid w:val="008D231E"/>
    <w:rsid w:val="008D2411"/>
    <w:rsid w:val="008D2690"/>
    <w:rsid w:val="008D2A69"/>
    <w:rsid w:val="008D2B72"/>
    <w:rsid w:val="008D2E1A"/>
    <w:rsid w:val="008D35CD"/>
    <w:rsid w:val="008D45D3"/>
    <w:rsid w:val="008D46C5"/>
    <w:rsid w:val="008D47F6"/>
    <w:rsid w:val="008D4B39"/>
    <w:rsid w:val="008D4B55"/>
    <w:rsid w:val="008D4DC4"/>
    <w:rsid w:val="008D5014"/>
    <w:rsid w:val="008D5823"/>
    <w:rsid w:val="008D6247"/>
    <w:rsid w:val="008D6502"/>
    <w:rsid w:val="008D670F"/>
    <w:rsid w:val="008D680F"/>
    <w:rsid w:val="008D69A0"/>
    <w:rsid w:val="008D6C24"/>
    <w:rsid w:val="008D7483"/>
    <w:rsid w:val="008D7609"/>
    <w:rsid w:val="008D7AC8"/>
    <w:rsid w:val="008D7B8D"/>
    <w:rsid w:val="008D7C2E"/>
    <w:rsid w:val="008E034C"/>
    <w:rsid w:val="008E0A5E"/>
    <w:rsid w:val="008E0D5E"/>
    <w:rsid w:val="008E0F68"/>
    <w:rsid w:val="008E15E2"/>
    <w:rsid w:val="008E168C"/>
    <w:rsid w:val="008E180A"/>
    <w:rsid w:val="008E1F7F"/>
    <w:rsid w:val="008E224C"/>
    <w:rsid w:val="008E2896"/>
    <w:rsid w:val="008E2AF4"/>
    <w:rsid w:val="008E3357"/>
    <w:rsid w:val="008E36A5"/>
    <w:rsid w:val="008E3FEC"/>
    <w:rsid w:val="008E42F1"/>
    <w:rsid w:val="008E4A2A"/>
    <w:rsid w:val="008E4D4A"/>
    <w:rsid w:val="008E4EB4"/>
    <w:rsid w:val="008E4FCC"/>
    <w:rsid w:val="008E5A40"/>
    <w:rsid w:val="008E6121"/>
    <w:rsid w:val="008E657F"/>
    <w:rsid w:val="008E6D40"/>
    <w:rsid w:val="008E77C1"/>
    <w:rsid w:val="008F1714"/>
    <w:rsid w:val="008F18F8"/>
    <w:rsid w:val="008F1B72"/>
    <w:rsid w:val="008F1C68"/>
    <w:rsid w:val="008F1D3F"/>
    <w:rsid w:val="008F1E78"/>
    <w:rsid w:val="008F2A84"/>
    <w:rsid w:val="008F2A86"/>
    <w:rsid w:val="008F2B82"/>
    <w:rsid w:val="008F2DDF"/>
    <w:rsid w:val="008F36A9"/>
    <w:rsid w:val="008F3B51"/>
    <w:rsid w:val="008F4077"/>
    <w:rsid w:val="008F46C0"/>
    <w:rsid w:val="008F47BC"/>
    <w:rsid w:val="008F4CE2"/>
    <w:rsid w:val="008F5258"/>
    <w:rsid w:val="008F5272"/>
    <w:rsid w:val="008F57F1"/>
    <w:rsid w:val="008F5A05"/>
    <w:rsid w:val="008F6275"/>
    <w:rsid w:val="008F6BE0"/>
    <w:rsid w:val="008F6D40"/>
    <w:rsid w:val="008F6DCF"/>
    <w:rsid w:val="008F7036"/>
    <w:rsid w:val="008F7B2F"/>
    <w:rsid w:val="00900116"/>
    <w:rsid w:val="0090084D"/>
    <w:rsid w:val="00901D47"/>
    <w:rsid w:val="00901EC0"/>
    <w:rsid w:val="009021D8"/>
    <w:rsid w:val="00902319"/>
    <w:rsid w:val="00902A7B"/>
    <w:rsid w:val="00902EB2"/>
    <w:rsid w:val="009030AE"/>
    <w:rsid w:val="00903106"/>
    <w:rsid w:val="009034EC"/>
    <w:rsid w:val="00903AE2"/>
    <w:rsid w:val="00903BE6"/>
    <w:rsid w:val="00903CA9"/>
    <w:rsid w:val="00903F8D"/>
    <w:rsid w:val="00904436"/>
    <w:rsid w:val="00904792"/>
    <w:rsid w:val="009048DD"/>
    <w:rsid w:val="00905F49"/>
    <w:rsid w:val="00906E94"/>
    <w:rsid w:val="009070E7"/>
    <w:rsid w:val="0090731E"/>
    <w:rsid w:val="009079F9"/>
    <w:rsid w:val="00907B9A"/>
    <w:rsid w:val="00911115"/>
    <w:rsid w:val="009115C0"/>
    <w:rsid w:val="00911634"/>
    <w:rsid w:val="00911C79"/>
    <w:rsid w:val="00911D36"/>
    <w:rsid w:val="00912196"/>
    <w:rsid w:val="0091247D"/>
    <w:rsid w:val="009129EA"/>
    <w:rsid w:val="00912ADB"/>
    <w:rsid w:val="00912B92"/>
    <w:rsid w:val="00913612"/>
    <w:rsid w:val="00913671"/>
    <w:rsid w:val="009138DF"/>
    <w:rsid w:val="00913AAE"/>
    <w:rsid w:val="00913F55"/>
    <w:rsid w:val="00914164"/>
    <w:rsid w:val="0091426A"/>
    <w:rsid w:val="009145F9"/>
    <w:rsid w:val="00914674"/>
    <w:rsid w:val="00914BC7"/>
    <w:rsid w:val="00914CFA"/>
    <w:rsid w:val="00914D1D"/>
    <w:rsid w:val="0091673B"/>
    <w:rsid w:val="009168CE"/>
    <w:rsid w:val="00916E3A"/>
    <w:rsid w:val="0091719C"/>
    <w:rsid w:val="009175AC"/>
    <w:rsid w:val="00917AB6"/>
    <w:rsid w:val="009204AB"/>
    <w:rsid w:val="009207C4"/>
    <w:rsid w:val="00920F1D"/>
    <w:rsid w:val="00921038"/>
    <w:rsid w:val="009216F6"/>
    <w:rsid w:val="00921F4B"/>
    <w:rsid w:val="0092204D"/>
    <w:rsid w:val="009224C4"/>
    <w:rsid w:val="0092275F"/>
    <w:rsid w:val="00922793"/>
    <w:rsid w:val="00922BCA"/>
    <w:rsid w:val="00922ED6"/>
    <w:rsid w:val="0092301A"/>
    <w:rsid w:val="009238E5"/>
    <w:rsid w:val="00923B5A"/>
    <w:rsid w:val="00923B9C"/>
    <w:rsid w:val="00923EA6"/>
    <w:rsid w:val="0092407B"/>
    <w:rsid w:val="00924146"/>
    <w:rsid w:val="0092473A"/>
    <w:rsid w:val="00924BB2"/>
    <w:rsid w:val="00924D90"/>
    <w:rsid w:val="00924E19"/>
    <w:rsid w:val="00925079"/>
    <w:rsid w:val="0092525D"/>
    <w:rsid w:val="0092555E"/>
    <w:rsid w:val="00925ABB"/>
    <w:rsid w:val="00926449"/>
    <w:rsid w:val="00926A5B"/>
    <w:rsid w:val="00926E4D"/>
    <w:rsid w:val="00927709"/>
    <w:rsid w:val="00927896"/>
    <w:rsid w:val="00930233"/>
    <w:rsid w:val="00930856"/>
    <w:rsid w:val="00930A75"/>
    <w:rsid w:val="0093192F"/>
    <w:rsid w:val="00931D3E"/>
    <w:rsid w:val="009322F6"/>
    <w:rsid w:val="009327E6"/>
    <w:rsid w:val="009330D8"/>
    <w:rsid w:val="00933C2E"/>
    <w:rsid w:val="00933C46"/>
    <w:rsid w:val="00934198"/>
    <w:rsid w:val="009343DC"/>
    <w:rsid w:val="00934AC3"/>
    <w:rsid w:val="00934D69"/>
    <w:rsid w:val="0093562C"/>
    <w:rsid w:val="00935D11"/>
    <w:rsid w:val="00936108"/>
    <w:rsid w:val="00936339"/>
    <w:rsid w:val="00936661"/>
    <w:rsid w:val="0093695D"/>
    <w:rsid w:val="00936A96"/>
    <w:rsid w:val="00936E8B"/>
    <w:rsid w:val="00937018"/>
    <w:rsid w:val="00937213"/>
    <w:rsid w:val="009376EC"/>
    <w:rsid w:val="0093782E"/>
    <w:rsid w:val="00937F51"/>
    <w:rsid w:val="00940203"/>
    <w:rsid w:val="009403C8"/>
    <w:rsid w:val="009406F2"/>
    <w:rsid w:val="00940964"/>
    <w:rsid w:val="00940D6C"/>
    <w:rsid w:val="00940DE7"/>
    <w:rsid w:val="009413CA"/>
    <w:rsid w:val="009419E1"/>
    <w:rsid w:val="00941B96"/>
    <w:rsid w:val="00941FF8"/>
    <w:rsid w:val="00942009"/>
    <w:rsid w:val="00942385"/>
    <w:rsid w:val="00942467"/>
    <w:rsid w:val="0094273B"/>
    <w:rsid w:val="009428D4"/>
    <w:rsid w:val="00942CA5"/>
    <w:rsid w:val="00942FDE"/>
    <w:rsid w:val="0094330B"/>
    <w:rsid w:val="0094412B"/>
    <w:rsid w:val="0094554E"/>
    <w:rsid w:val="00945868"/>
    <w:rsid w:val="00945C3F"/>
    <w:rsid w:val="00945D65"/>
    <w:rsid w:val="00946B4F"/>
    <w:rsid w:val="00946DA5"/>
    <w:rsid w:val="00947613"/>
    <w:rsid w:val="00947A9C"/>
    <w:rsid w:val="009501A4"/>
    <w:rsid w:val="00950345"/>
    <w:rsid w:val="0095060D"/>
    <w:rsid w:val="0095067C"/>
    <w:rsid w:val="00950821"/>
    <w:rsid w:val="009529C9"/>
    <w:rsid w:val="00953574"/>
    <w:rsid w:val="009537DC"/>
    <w:rsid w:val="00953A90"/>
    <w:rsid w:val="00954553"/>
    <w:rsid w:val="00954E8F"/>
    <w:rsid w:val="00955053"/>
    <w:rsid w:val="0095507B"/>
    <w:rsid w:val="0095538A"/>
    <w:rsid w:val="00955868"/>
    <w:rsid w:val="00955DA0"/>
    <w:rsid w:val="009568F5"/>
    <w:rsid w:val="009568FD"/>
    <w:rsid w:val="00956ABE"/>
    <w:rsid w:val="00956B2F"/>
    <w:rsid w:val="00957041"/>
    <w:rsid w:val="00957363"/>
    <w:rsid w:val="00957D68"/>
    <w:rsid w:val="00957F6B"/>
    <w:rsid w:val="00957FC8"/>
    <w:rsid w:val="00961119"/>
    <w:rsid w:val="009616FB"/>
    <w:rsid w:val="00961A83"/>
    <w:rsid w:val="00961D1D"/>
    <w:rsid w:val="00961E00"/>
    <w:rsid w:val="00961ED5"/>
    <w:rsid w:val="00962475"/>
    <w:rsid w:val="0096250D"/>
    <w:rsid w:val="009625EA"/>
    <w:rsid w:val="00963158"/>
    <w:rsid w:val="0096384D"/>
    <w:rsid w:val="00963872"/>
    <w:rsid w:val="00963BC5"/>
    <w:rsid w:val="00963DFF"/>
    <w:rsid w:val="0096430B"/>
    <w:rsid w:val="009646FA"/>
    <w:rsid w:val="009653A3"/>
    <w:rsid w:val="00965441"/>
    <w:rsid w:val="00965ABD"/>
    <w:rsid w:val="0096648D"/>
    <w:rsid w:val="00966732"/>
    <w:rsid w:val="00966AEA"/>
    <w:rsid w:val="009671FA"/>
    <w:rsid w:val="0097004D"/>
    <w:rsid w:val="00971BB7"/>
    <w:rsid w:val="00973087"/>
    <w:rsid w:val="0097359A"/>
    <w:rsid w:val="00973968"/>
    <w:rsid w:val="00973E3D"/>
    <w:rsid w:val="00974735"/>
    <w:rsid w:val="00975050"/>
    <w:rsid w:val="00975146"/>
    <w:rsid w:val="0097535F"/>
    <w:rsid w:val="009753F1"/>
    <w:rsid w:val="00975EB6"/>
    <w:rsid w:val="00976DA7"/>
    <w:rsid w:val="009774B0"/>
    <w:rsid w:val="0097756F"/>
    <w:rsid w:val="009776AD"/>
    <w:rsid w:val="009805A9"/>
    <w:rsid w:val="00980635"/>
    <w:rsid w:val="009810A5"/>
    <w:rsid w:val="009810C2"/>
    <w:rsid w:val="009816C0"/>
    <w:rsid w:val="009817C9"/>
    <w:rsid w:val="00981D0B"/>
    <w:rsid w:val="00981D3B"/>
    <w:rsid w:val="00981D8A"/>
    <w:rsid w:val="00981DA4"/>
    <w:rsid w:val="009820AF"/>
    <w:rsid w:val="009826A7"/>
    <w:rsid w:val="009826B5"/>
    <w:rsid w:val="009828A3"/>
    <w:rsid w:val="00982967"/>
    <w:rsid w:val="00983451"/>
    <w:rsid w:val="0098380C"/>
    <w:rsid w:val="0098431D"/>
    <w:rsid w:val="00984817"/>
    <w:rsid w:val="00984876"/>
    <w:rsid w:val="00984BD1"/>
    <w:rsid w:val="00984E31"/>
    <w:rsid w:val="00984E8D"/>
    <w:rsid w:val="00985F87"/>
    <w:rsid w:val="009860A9"/>
    <w:rsid w:val="00986C56"/>
    <w:rsid w:val="00986D8A"/>
    <w:rsid w:val="00986F9B"/>
    <w:rsid w:val="00987085"/>
    <w:rsid w:val="00987257"/>
    <w:rsid w:val="00987589"/>
    <w:rsid w:val="009876F8"/>
    <w:rsid w:val="0098798B"/>
    <w:rsid w:val="0099009A"/>
    <w:rsid w:val="009901FB"/>
    <w:rsid w:val="009903E1"/>
    <w:rsid w:val="0099050D"/>
    <w:rsid w:val="009908A5"/>
    <w:rsid w:val="0099094D"/>
    <w:rsid w:val="00990CF3"/>
    <w:rsid w:val="009914CA"/>
    <w:rsid w:val="00991DF5"/>
    <w:rsid w:val="0099205D"/>
    <w:rsid w:val="00992471"/>
    <w:rsid w:val="0099274B"/>
    <w:rsid w:val="00992918"/>
    <w:rsid w:val="00993077"/>
    <w:rsid w:val="00993CF6"/>
    <w:rsid w:val="00994023"/>
    <w:rsid w:val="0099489B"/>
    <w:rsid w:val="00994DC3"/>
    <w:rsid w:val="00994E19"/>
    <w:rsid w:val="009950A4"/>
    <w:rsid w:val="009952BB"/>
    <w:rsid w:val="009953CC"/>
    <w:rsid w:val="00995686"/>
    <w:rsid w:val="009957F0"/>
    <w:rsid w:val="00995A40"/>
    <w:rsid w:val="00995CB4"/>
    <w:rsid w:val="009961AA"/>
    <w:rsid w:val="0099642D"/>
    <w:rsid w:val="00996B4C"/>
    <w:rsid w:val="00996B6C"/>
    <w:rsid w:val="009971F6"/>
    <w:rsid w:val="0099767B"/>
    <w:rsid w:val="009976B8"/>
    <w:rsid w:val="009A001C"/>
    <w:rsid w:val="009A0065"/>
    <w:rsid w:val="009A0395"/>
    <w:rsid w:val="009A09BA"/>
    <w:rsid w:val="009A1628"/>
    <w:rsid w:val="009A170F"/>
    <w:rsid w:val="009A17C0"/>
    <w:rsid w:val="009A1F41"/>
    <w:rsid w:val="009A278C"/>
    <w:rsid w:val="009A42E0"/>
    <w:rsid w:val="009A480D"/>
    <w:rsid w:val="009A66FD"/>
    <w:rsid w:val="009A67D5"/>
    <w:rsid w:val="009A7036"/>
    <w:rsid w:val="009A7733"/>
    <w:rsid w:val="009A7829"/>
    <w:rsid w:val="009A7982"/>
    <w:rsid w:val="009B0281"/>
    <w:rsid w:val="009B0432"/>
    <w:rsid w:val="009B0648"/>
    <w:rsid w:val="009B0734"/>
    <w:rsid w:val="009B09C8"/>
    <w:rsid w:val="009B0B2A"/>
    <w:rsid w:val="009B0CCE"/>
    <w:rsid w:val="009B0D80"/>
    <w:rsid w:val="009B0D9E"/>
    <w:rsid w:val="009B0DC0"/>
    <w:rsid w:val="009B0E96"/>
    <w:rsid w:val="009B1041"/>
    <w:rsid w:val="009B17BB"/>
    <w:rsid w:val="009B1A1F"/>
    <w:rsid w:val="009B1E5B"/>
    <w:rsid w:val="009B2063"/>
    <w:rsid w:val="009B2485"/>
    <w:rsid w:val="009B26CA"/>
    <w:rsid w:val="009B3317"/>
    <w:rsid w:val="009B385B"/>
    <w:rsid w:val="009B3BB5"/>
    <w:rsid w:val="009B459F"/>
    <w:rsid w:val="009B45C1"/>
    <w:rsid w:val="009B4665"/>
    <w:rsid w:val="009B4EED"/>
    <w:rsid w:val="009B52BD"/>
    <w:rsid w:val="009B5597"/>
    <w:rsid w:val="009B5BF2"/>
    <w:rsid w:val="009B5C07"/>
    <w:rsid w:val="009B6065"/>
    <w:rsid w:val="009B618F"/>
    <w:rsid w:val="009B6A60"/>
    <w:rsid w:val="009B6DD2"/>
    <w:rsid w:val="009B7535"/>
    <w:rsid w:val="009B78EB"/>
    <w:rsid w:val="009B7EE3"/>
    <w:rsid w:val="009C004B"/>
    <w:rsid w:val="009C0354"/>
    <w:rsid w:val="009C036E"/>
    <w:rsid w:val="009C2597"/>
    <w:rsid w:val="009C2635"/>
    <w:rsid w:val="009C2A14"/>
    <w:rsid w:val="009C2AED"/>
    <w:rsid w:val="009C2EC9"/>
    <w:rsid w:val="009C39FE"/>
    <w:rsid w:val="009C3F9C"/>
    <w:rsid w:val="009C4404"/>
    <w:rsid w:val="009C46C4"/>
    <w:rsid w:val="009C4EA5"/>
    <w:rsid w:val="009C5356"/>
    <w:rsid w:val="009C543B"/>
    <w:rsid w:val="009C5BBE"/>
    <w:rsid w:val="009C5FB6"/>
    <w:rsid w:val="009C61E2"/>
    <w:rsid w:val="009C69FC"/>
    <w:rsid w:val="009C6E0D"/>
    <w:rsid w:val="009D0684"/>
    <w:rsid w:val="009D0C24"/>
    <w:rsid w:val="009D0C69"/>
    <w:rsid w:val="009D1058"/>
    <w:rsid w:val="009D15CB"/>
    <w:rsid w:val="009D17DC"/>
    <w:rsid w:val="009D1B0F"/>
    <w:rsid w:val="009D1CE7"/>
    <w:rsid w:val="009D2057"/>
    <w:rsid w:val="009D2DBD"/>
    <w:rsid w:val="009D3475"/>
    <w:rsid w:val="009D35EA"/>
    <w:rsid w:val="009D3B40"/>
    <w:rsid w:val="009D3EF2"/>
    <w:rsid w:val="009D3FB3"/>
    <w:rsid w:val="009D43DD"/>
    <w:rsid w:val="009D476F"/>
    <w:rsid w:val="009D4EAF"/>
    <w:rsid w:val="009D584F"/>
    <w:rsid w:val="009D60E4"/>
    <w:rsid w:val="009D677C"/>
    <w:rsid w:val="009D6A43"/>
    <w:rsid w:val="009D6C16"/>
    <w:rsid w:val="009D6C28"/>
    <w:rsid w:val="009D7265"/>
    <w:rsid w:val="009D73F9"/>
    <w:rsid w:val="009D7841"/>
    <w:rsid w:val="009D7EF3"/>
    <w:rsid w:val="009E074F"/>
    <w:rsid w:val="009E0FB0"/>
    <w:rsid w:val="009E116B"/>
    <w:rsid w:val="009E119F"/>
    <w:rsid w:val="009E1693"/>
    <w:rsid w:val="009E1BB0"/>
    <w:rsid w:val="009E1BDC"/>
    <w:rsid w:val="009E2398"/>
    <w:rsid w:val="009E3182"/>
    <w:rsid w:val="009E3D3B"/>
    <w:rsid w:val="009E3D63"/>
    <w:rsid w:val="009E4249"/>
    <w:rsid w:val="009E4499"/>
    <w:rsid w:val="009E474B"/>
    <w:rsid w:val="009E4DB3"/>
    <w:rsid w:val="009E4E89"/>
    <w:rsid w:val="009E51FC"/>
    <w:rsid w:val="009E57C3"/>
    <w:rsid w:val="009E5AAD"/>
    <w:rsid w:val="009E5CDB"/>
    <w:rsid w:val="009E6210"/>
    <w:rsid w:val="009E6D03"/>
    <w:rsid w:val="009E6E48"/>
    <w:rsid w:val="009E6E67"/>
    <w:rsid w:val="009E73CE"/>
    <w:rsid w:val="009E7881"/>
    <w:rsid w:val="009E7E09"/>
    <w:rsid w:val="009F1362"/>
    <w:rsid w:val="009F1A8B"/>
    <w:rsid w:val="009F1C91"/>
    <w:rsid w:val="009F2A16"/>
    <w:rsid w:val="009F3298"/>
    <w:rsid w:val="009F32E7"/>
    <w:rsid w:val="009F34BA"/>
    <w:rsid w:val="009F35D3"/>
    <w:rsid w:val="009F3D53"/>
    <w:rsid w:val="009F4035"/>
    <w:rsid w:val="009F4DF5"/>
    <w:rsid w:val="009F4F14"/>
    <w:rsid w:val="009F4FA4"/>
    <w:rsid w:val="009F51E8"/>
    <w:rsid w:val="009F5A5F"/>
    <w:rsid w:val="009F5F28"/>
    <w:rsid w:val="009F60F3"/>
    <w:rsid w:val="009F67EB"/>
    <w:rsid w:val="009F75E5"/>
    <w:rsid w:val="009F7659"/>
    <w:rsid w:val="009F7F7F"/>
    <w:rsid w:val="00A00F55"/>
    <w:rsid w:val="00A01287"/>
    <w:rsid w:val="00A012C7"/>
    <w:rsid w:val="00A01733"/>
    <w:rsid w:val="00A017F9"/>
    <w:rsid w:val="00A01A14"/>
    <w:rsid w:val="00A01F1E"/>
    <w:rsid w:val="00A039E3"/>
    <w:rsid w:val="00A03C84"/>
    <w:rsid w:val="00A03EAC"/>
    <w:rsid w:val="00A04122"/>
    <w:rsid w:val="00A047BD"/>
    <w:rsid w:val="00A051F8"/>
    <w:rsid w:val="00A060EE"/>
    <w:rsid w:val="00A0631C"/>
    <w:rsid w:val="00A069D0"/>
    <w:rsid w:val="00A07378"/>
    <w:rsid w:val="00A074E0"/>
    <w:rsid w:val="00A075ED"/>
    <w:rsid w:val="00A077B7"/>
    <w:rsid w:val="00A078C3"/>
    <w:rsid w:val="00A0794E"/>
    <w:rsid w:val="00A07C99"/>
    <w:rsid w:val="00A1061D"/>
    <w:rsid w:val="00A1092A"/>
    <w:rsid w:val="00A10C8A"/>
    <w:rsid w:val="00A11188"/>
    <w:rsid w:val="00A111F7"/>
    <w:rsid w:val="00A11B8B"/>
    <w:rsid w:val="00A12377"/>
    <w:rsid w:val="00A125C3"/>
    <w:rsid w:val="00A127C5"/>
    <w:rsid w:val="00A12B49"/>
    <w:rsid w:val="00A12BD8"/>
    <w:rsid w:val="00A12BF4"/>
    <w:rsid w:val="00A12F62"/>
    <w:rsid w:val="00A131E3"/>
    <w:rsid w:val="00A133B0"/>
    <w:rsid w:val="00A13722"/>
    <w:rsid w:val="00A13A64"/>
    <w:rsid w:val="00A13E47"/>
    <w:rsid w:val="00A141BD"/>
    <w:rsid w:val="00A14DFA"/>
    <w:rsid w:val="00A14F4B"/>
    <w:rsid w:val="00A14FCE"/>
    <w:rsid w:val="00A15270"/>
    <w:rsid w:val="00A15300"/>
    <w:rsid w:val="00A16F9E"/>
    <w:rsid w:val="00A1785D"/>
    <w:rsid w:val="00A201C8"/>
    <w:rsid w:val="00A207D3"/>
    <w:rsid w:val="00A21144"/>
    <w:rsid w:val="00A21693"/>
    <w:rsid w:val="00A21941"/>
    <w:rsid w:val="00A21BB2"/>
    <w:rsid w:val="00A21FA2"/>
    <w:rsid w:val="00A21FB9"/>
    <w:rsid w:val="00A220CF"/>
    <w:rsid w:val="00A224B4"/>
    <w:rsid w:val="00A2273C"/>
    <w:rsid w:val="00A22BA6"/>
    <w:rsid w:val="00A22F6D"/>
    <w:rsid w:val="00A2351C"/>
    <w:rsid w:val="00A23543"/>
    <w:rsid w:val="00A23666"/>
    <w:rsid w:val="00A23D2E"/>
    <w:rsid w:val="00A245AE"/>
    <w:rsid w:val="00A2466D"/>
    <w:rsid w:val="00A247C8"/>
    <w:rsid w:val="00A24B76"/>
    <w:rsid w:val="00A24D29"/>
    <w:rsid w:val="00A25CCC"/>
    <w:rsid w:val="00A25D05"/>
    <w:rsid w:val="00A26186"/>
    <w:rsid w:val="00A26192"/>
    <w:rsid w:val="00A2622E"/>
    <w:rsid w:val="00A26815"/>
    <w:rsid w:val="00A26A55"/>
    <w:rsid w:val="00A26A59"/>
    <w:rsid w:val="00A26E35"/>
    <w:rsid w:val="00A27B22"/>
    <w:rsid w:val="00A3027D"/>
    <w:rsid w:val="00A3036B"/>
    <w:rsid w:val="00A310EE"/>
    <w:rsid w:val="00A314C9"/>
    <w:rsid w:val="00A320D8"/>
    <w:rsid w:val="00A322A5"/>
    <w:rsid w:val="00A32A93"/>
    <w:rsid w:val="00A337F7"/>
    <w:rsid w:val="00A3406B"/>
    <w:rsid w:val="00A341DF"/>
    <w:rsid w:val="00A35014"/>
    <w:rsid w:val="00A35357"/>
    <w:rsid w:val="00A3586F"/>
    <w:rsid w:val="00A358BF"/>
    <w:rsid w:val="00A360F4"/>
    <w:rsid w:val="00A369DF"/>
    <w:rsid w:val="00A36AAB"/>
    <w:rsid w:val="00A37405"/>
    <w:rsid w:val="00A37935"/>
    <w:rsid w:val="00A37EE4"/>
    <w:rsid w:val="00A37FC2"/>
    <w:rsid w:val="00A40002"/>
    <w:rsid w:val="00A40053"/>
    <w:rsid w:val="00A401FA"/>
    <w:rsid w:val="00A40383"/>
    <w:rsid w:val="00A40721"/>
    <w:rsid w:val="00A42443"/>
    <w:rsid w:val="00A42516"/>
    <w:rsid w:val="00A428E5"/>
    <w:rsid w:val="00A4304F"/>
    <w:rsid w:val="00A43397"/>
    <w:rsid w:val="00A43980"/>
    <w:rsid w:val="00A43ED9"/>
    <w:rsid w:val="00A43F24"/>
    <w:rsid w:val="00A44267"/>
    <w:rsid w:val="00A442CD"/>
    <w:rsid w:val="00A44381"/>
    <w:rsid w:val="00A444F0"/>
    <w:rsid w:val="00A44A22"/>
    <w:rsid w:val="00A45082"/>
    <w:rsid w:val="00A455D0"/>
    <w:rsid w:val="00A455F5"/>
    <w:rsid w:val="00A461E9"/>
    <w:rsid w:val="00A46475"/>
    <w:rsid w:val="00A46553"/>
    <w:rsid w:val="00A4662E"/>
    <w:rsid w:val="00A46BD5"/>
    <w:rsid w:val="00A471EB"/>
    <w:rsid w:val="00A473EB"/>
    <w:rsid w:val="00A47C8C"/>
    <w:rsid w:val="00A50063"/>
    <w:rsid w:val="00A5067E"/>
    <w:rsid w:val="00A5078F"/>
    <w:rsid w:val="00A50BE7"/>
    <w:rsid w:val="00A50F02"/>
    <w:rsid w:val="00A513B9"/>
    <w:rsid w:val="00A51968"/>
    <w:rsid w:val="00A51BB4"/>
    <w:rsid w:val="00A51F2A"/>
    <w:rsid w:val="00A521D5"/>
    <w:rsid w:val="00A526E8"/>
    <w:rsid w:val="00A52942"/>
    <w:rsid w:val="00A53578"/>
    <w:rsid w:val="00A54784"/>
    <w:rsid w:val="00A54C4D"/>
    <w:rsid w:val="00A54DBA"/>
    <w:rsid w:val="00A54FDF"/>
    <w:rsid w:val="00A55079"/>
    <w:rsid w:val="00A55D3D"/>
    <w:rsid w:val="00A5609D"/>
    <w:rsid w:val="00A560DA"/>
    <w:rsid w:val="00A56448"/>
    <w:rsid w:val="00A56849"/>
    <w:rsid w:val="00A56C3B"/>
    <w:rsid w:val="00A56D7D"/>
    <w:rsid w:val="00A57D1E"/>
    <w:rsid w:val="00A57F0C"/>
    <w:rsid w:val="00A6026E"/>
    <w:rsid w:val="00A60C93"/>
    <w:rsid w:val="00A60F4C"/>
    <w:rsid w:val="00A61066"/>
    <w:rsid w:val="00A62850"/>
    <w:rsid w:val="00A62B4E"/>
    <w:rsid w:val="00A62F7B"/>
    <w:rsid w:val="00A642D9"/>
    <w:rsid w:val="00A64B56"/>
    <w:rsid w:val="00A64E35"/>
    <w:rsid w:val="00A6508D"/>
    <w:rsid w:val="00A6564F"/>
    <w:rsid w:val="00A65A82"/>
    <w:rsid w:val="00A6615E"/>
    <w:rsid w:val="00A6628A"/>
    <w:rsid w:val="00A66500"/>
    <w:rsid w:val="00A66B6A"/>
    <w:rsid w:val="00A66B96"/>
    <w:rsid w:val="00A66BE1"/>
    <w:rsid w:val="00A66E49"/>
    <w:rsid w:val="00A67194"/>
    <w:rsid w:val="00A6797E"/>
    <w:rsid w:val="00A67A1F"/>
    <w:rsid w:val="00A700D3"/>
    <w:rsid w:val="00A7077A"/>
    <w:rsid w:val="00A70E30"/>
    <w:rsid w:val="00A71083"/>
    <w:rsid w:val="00A71200"/>
    <w:rsid w:val="00A724F5"/>
    <w:rsid w:val="00A725DB"/>
    <w:rsid w:val="00A7320B"/>
    <w:rsid w:val="00A733B8"/>
    <w:rsid w:val="00A733C9"/>
    <w:rsid w:val="00A73423"/>
    <w:rsid w:val="00A73D34"/>
    <w:rsid w:val="00A740DD"/>
    <w:rsid w:val="00A748DC"/>
    <w:rsid w:val="00A74D61"/>
    <w:rsid w:val="00A75327"/>
    <w:rsid w:val="00A75368"/>
    <w:rsid w:val="00A7548B"/>
    <w:rsid w:val="00A758FA"/>
    <w:rsid w:val="00A75E08"/>
    <w:rsid w:val="00A75FCA"/>
    <w:rsid w:val="00A7625C"/>
    <w:rsid w:val="00A76862"/>
    <w:rsid w:val="00A7693E"/>
    <w:rsid w:val="00A80939"/>
    <w:rsid w:val="00A81346"/>
    <w:rsid w:val="00A81CD6"/>
    <w:rsid w:val="00A81DCA"/>
    <w:rsid w:val="00A821E2"/>
    <w:rsid w:val="00A82AC4"/>
    <w:rsid w:val="00A82B0C"/>
    <w:rsid w:val="00A82DEB"/>
    <w:rsid w:val="00A83217"/>
    <w:rsid w:val="00A8344F"/>
    <w:rsid w:val="00A839CA"/>
    <w:rsid w:val="00A84395"/>
    <w:rsid w:val="00A844A3"/>
    <w:rsid w:val="00A84AB3"/>
    <w:rsid w:val="00A85201"/>
    <w:rsid w:val="00A8555C"/>
    <w:rsid w:val="00A855BC"/>
    <w:rsid w:val="00A8571F"/>
    <w:rsid w:val="00A85769"/>
    <w:rsid w:val="00A85F9A"/>
    <w:rsid w:val="00A8616F"/>
    <w:rsid w:val="00A862EF"/>
    <w:rsid w:val="00A86495"/>
    <w:rsid w:val="00A86B67"/>
    <w:rsid w:val="00A871EB"/>
    <w:rsid w:val="00A87AA2"/>
    <w:rsid w:val="00A87B00"/>
    <w:rsid w:val="00A87B75"/>
    <w:rsid w:val="00A87BCE"/>
    <w:rsid w:val="00A900D9"/>
    <w:rsid w:val="00A9072E"/>
    <w:rsid w:val="00A90A17"/>
    <w:rsid w:val="00A90ECC"/>
    <w:rsid w:val="00A92378"/>
    <w:rsid w:val="00A92474"/>
    <w:rsid w:val="00A92590"/>
    <w:rsid w:val="00A92D33"/>
    <w:rsid w:val="00A92F90"/>
    <w:rsid w:val="00A93717"/>
    <w:rsid w:val="00A93E4E"/>
    <w:rsid w:val="00A947AC"/>
    <w:rsid w:val="00A94F8A"/>
    <w:rsid w:val="00A95084"/>
    <w:rsid w:val="00A956FC"/>
    <w:rsid w:val="00A957FD"/>
    <w:rsid w:val="00A95AE0"/>
    <w:rsid w:val="00A95B1A"/>
    <w:rsid w:val="00A96095"/>
    <w:rsid w:val="00A971D0"/>
    <w:rsid w:val="00A975A9"/>
    <w:rsid w:val="00A978A4"/>
    <w:rsid w:val="00A97AE2"/>
    <w:rsid w:val="00A97BE4"/>
    <w:rsid w:val="00A97ED7"/>
    <w:rsid w:val="00AA09B9"/>
    <w:rsid w:val="00AA09EE"/>
    <w:rsid w:val="00AA1159"/>
    <w:rsid w:val="00AA11EC"/>
    <w:rsid w:val="00AA1A67"/>
    <w:rsid w:val="00AA1F4F"/>
    <w:rsid w:val="00AA2054"/>
    <w:rsid w:val="00AA2113"/>
    <w:rsid w:val="00AA2629"/>
    <w:rsid w:val="00AA34D4"/>
    <w:rsid w:val="00AA4310"/>
    <w:rsid w:val="00AA45D2"/>
    <w:rsid w:val="00AA4F44"/>
    <w:rsid w:val="00AA5504"/>
    <w:rsid w:val="00AA5867"/>
    <w:rsid w:val="00AA5BAE"/>
    <w:rsid w:val="00AA5FB6"/>
    <w:rsid w:val="00AA64E7"/>
    <w:rsid w:val="00AA6BDA"/>
    <w:rsid w:val="00AA6C17"/>
    <w:rsid w:val="00AA6C5E"/>
    <w:rsid w:val="00AA71DA"/>
    <w:rsid w:val="00AA7458"/>
    <w:rsid w:val="00AA7795"/>
    <w:rsid w:val="00AA7891"/>
    <w:rsid w:val="00AA7C90"/>
    <w:rsid w:val="00AB05BB"/>
    <w:rsid w:val="00AB077B"/>
    <w:rsid w:val="00AB0912"/>
    <w:rsid w:val="00AB096F"/>
    <w:rsid w:val="00AB09AE"/>
    <w:rsid w:val="00AB1206"/>
    <w:rsid w:val="00AB1463"/>
    <w:rsid w:val="00AB14B5"/>
    <w:rsid w:val="00AB18E6"/>
    <w:rsid w:val="00AB1997"/>
    <w:rsid w:val="00AB1A03"/>
    <w:rsid w:val="00AB1E5D"/>
    <w:rsid w:val="00AB223D"/>
    <w:rsid w:val="00AB24A0"/>
    <w:rsid w:val="00AB3BAA"/>
    <w:rsid w:val="00AB4C96"/>
    <w:rsid w:val="00AB4CA1"/>
    <w:rsid w:val="00AB4DF7"/>
    <w:rsid w:val="00AB5142"/>
    <w:rsid w:val="00AB5997"/>
    <w:rsid w:val="00AB59EE"/>
    <w:rsid w:val="00AB5CE1"/>
    <w:rsid w:val="00AB62EB"/>
    <w:rsid w:val="00AB6395"/>
    <w:rsid w:val="00AB65C8"/>
    <w:rsid w:val="00AB68C1"/>
    <w:rsid w:val="00AB7072"/>
    <w:rsid w:val="00AB707F"/>
    <w:rsid w:val="00AC0ABC"/>
    <w:rsid w:val="00AC0F53"/>
    <w:rsid w:val="00AC0F81"/>
    <w:rsid w:val="00AC175C"/>
    <w:rsid w:val="00AC1993"/>
    <w:rsid w:val="00AC2BEA"/>
    <w:rsid w:val="00AC39CB"/>
    <w:rsid w:val="00AC3A87"/>
    <w:rsid w:val="00AC4139"/>
    <w:rsid w:val="00AC45BA"/>
    <w:rsid w:val="00AC4886"/>
    <w:rsid w:val="00AC4A2E"/>
    <w:rsid w:val="00AC5939"/>
    <w:rsid w:val="00AC5AA8"/>
    <w:rsid w:val="00AC5C42"/>
    <w:rsid w:val="00AC5C6B"/>
    <w:rsid w:val="00AC5EC0"/>
    <w:rsid w:val="00AC6A1C"/>
    <w:rsid w:val="00AC6CBB"/>
    <w:rsid w:val="00AC79E7"/>
    <w:rsid w:val="00AC7B5A"/>
    <w:rsid w:val="00AC7C0B"/>
    <w:rsid w:val="00AD02AC"/>
    <w:rsid w:val="00AD030E"/>
    <w:rsid w:val="00AD05E1"/>
    <w:rsid w:val="00AD0C79"/>
    <w:rsid w:val="00AD0CEE"/>
    <w:rsid w:val="00AD15CD"/>
    <w:rsid w:val="00AD192A"/>
    <w:rsid w:val="00AD2968"/>
    <w:rsid w:val="00AD2B69"/>
    <w:rsid w:val="00AD2E29"/>
    <w:rsid w:val="00AD30B2"/>
    <w:rsid w:val="00AD329F"/>
    <w:rsid w:val="00AD32E2"/>
    <w:rsid w:val="00AD3C83"/>
    <w:rsid w:val="00AD4075"/>
    <w:rsid w:val="00AD44CA"/>
    <w:rsid w:val="00AD4A6A"/>
    <w:rsid w:val="00AD59EA"/>
    <w:rsid w:val="00AD5A83"/>
    <w:rsid w:val="00AD5D94"/>
    <w:rsid w:val="00AD6000"/>
    <w:rsid w:val="00AD6210"/>
    <w:rsid w:val="00AD63AC"/>
    <w:rsid w:val="00AD6598"/>
    <w:rsid w:val="00AD6626"/>
    <w:rsid w:val="00AD70FA"/>
    <w:rsid w:val="00AD73BA"/>
    <w:rsid w:val="00AD74B9"/>
    <w:rsid w:val="00AE02AA"/>
    <w:rsid w:val="00AE097C"/>
    <w:rsid w:val="00AE0CF6"/>
    <w:rsid w:val="00AE1C86"/>
    <w:rsid w:val="00AE1DCD"/>
    <w:rsid w:val="00AE208C"/>
    <w:rsid w:val="00AE20A9"/>
    <w:rsid w:val="00AE2427"/>
    <w:rsid w:val="00AE2627"/>
    <w:rsid w:val="00AE29EA"/>
    <w:rsid w:val="00AE2A0F"/>
    <w:rsid w:val="00AE33C6"/>
    <w:rsid w:val="00AE33E3"/>
    <w:rsid w:val="00AE39E4"/>
    <w:rsid w:val="00AE4445"/>
    <w:rsid w:val="00AE4463"/>
    <w:rsid w:val="00AE470C"/>
    <w:rsid w:val="00AE5036"/>
    <w:rsid w:val="00AE5144"/>
    <w:rsid w:val="00AE5932"/>
    <w:rsid w:val="00AE5F8D"/>
    <w:rsid w:val="00AE5FA3"/>
    <w:rsid w:val="00AE6380"/>
    <w:rsid w:val="00AE63DA"/>
    <w:rsid w:val="00AE7840"/>
    <w:rsid w:val="00AE7F01"/>
    <w:rsid w:val="00AF0B48"/>
    <w:rsid w:val="00AF10CA"/>
    <w:rsid w:val="00AF1B7F"/>
    <w:rsid w:val="00AF1E1B"/>
    <w:rsid w:val="00AF1FEE"/>
    <w:rsid w:val="00AF25CB"/>
    <w:rsid w:val="00AF25DB"/>
    <w:rsid w:val="00AF33D0"/>
    <w:rsid w:val="00AF372D"/>
    <w:rsid w:val="00AF3CDF"/>
    <w:rsid w:val="00AF3FE7"/>
    <w:rsid w:val="00AF402F"/>
    <w:rsid w:val="00AF45D0"/>
    <w:rsid w:val="00AF460B"/>
    <w:rsid w:val="00AF4B92"/>
    <w:rsid w:val="00AF5607"/>
    <w:rsid w:val="00AF5620"/>
    <w:rsid w:val="00AF5C28"/>
    <w:rsid w:val="00AF5FF8"/>
    <w:rsid w:val="00AF6F9B"/>
    <w:rsid w:val="00AF70EC"/>
    <w:rsid w:val="00AF76EA"/>
    <w:rsid w:val="00AF7EBC"/>
    <w:rsid w:val="00B00083"/>
    <w:rsid w:val="00B00642"/>
    <w:rsid w:val="00B007EC"/>
    <w:rsid w:val="00B00882"/>
    <w:rsid w:val="00B00DDA"/>
    <w:rsid w:val="00B01205"/>
    <w:rsid w:val="00B018E4"/>
    <w:rsid w:val="00B01BB2"/>
    <w:rsid w:val="00B023D9"/>
    <w:rsid w:val="00B02B2B"/>
    <w:rsid w:val="00B02E92"/>
    <w:rsid w:val="00B034C4"/>
    <w:rsid w:val="00B035F4"/>
    <w:rsid w:val="00B03602"/>
    <w:rsid w:val="00B03A78"/>
    <w:rsid w:val="00B04302"/>
    <w:rsid w:val="00B04364"/>
    <w:rsid w:val="00B04C76"/>
    <w:rsid w:val="00B0597A"/>
    <w:rsid w:val="00B05C3E"/>
    <w:rsid w:val="00B064E6"/>
    <w:rsid w:val="00B068BC"/>
    <w:rsid w:val="00B06AD6"/>
    <w:rsid w:val="00B06E85"/>
    <w:rsid w:val="00B07345"/>
    <w:rsid w:val="00B07A1F"/>
    <w:rsid w:val="00B07AA3"/>
    <w:rsid w:val="00B07B4B"/>
    <w:rsid w:val="00B102B4"/>
    <w:rsid w:val="00B102E3"/>
    <w:rsid w:val="00B103C1"/>
    <w:rsid w:val="00B11374"/>
    <w:rsid w:val="00B116BB"/>
    <w:rsid w:val="00B1175A"/>
    <w:rsid w:val="00B11EC1"/>
    <w:rsid w:val="00B129D1"/>
    <w:rsid w:val="00B12D8A"/>
    <w:rsid w:val="00B13CD1"/>
    <w:rsid w:val="00B13DED"/>
    <w:rsid w:val="00B147ED"/>
    <w:rsid w:val="00B156F5"/>
    <w:rsid w:val="00B1642E"/>
    <w:rsid w:val="00B1664F"/>
    <w:rsid w:val="00B16693"/>
    <w:rsid w:val="00B1685C"/>
    <w:rsid w:val="00B171D8"/>
    <w:rsid w:val="00B173BD"/>
    <w:rsid w:val="00B2000F"/>
    <w:rsid w:val="00B207CB"/>
    <w:rsid w:val="00B20C15"/>
    <w:rsid w:val="00B20D9A"/>
    <w:rsid w:val="00B2104A"/>
    <w:rsid w:val="00B215D3"/>
    <w:rsid w:val="00B219E0"/>
    <w:rsid w:val="00B21BD4"/>
    <w:rsid w:val="00B22C4D"/>
    <w:rsid w:val="00B23A93"/>
    <w:rsid w:val="00B242C5"/>
    <w:rsid w:val="00B245EC"/>
    <w:rsid w:val="00B2534B"/>
    <w:rsid w:val="00B25E02"/>
    <w:rsid w:val="00B262DB"/>
    <w:rsid w:val="00B26306"/>
    <w:rsid w:val="00B263B5"/>
    <w:rsid w:val="00B263B6"/>
    <w:rsid w:val="00B2694A"/>
    <w:rsid w:val="00B271D2"/>
    <w:rsid w:val="00B27A85"/>
    <w:rsid w:val="00B30B3B"/>
    <w:rsid w:val="00B30BF8"/>
    <w:rsid w:val="00B30C0C"/>
    <w:rsid w:val="00B30D0B"/>
    <w:rsid w:val="00B30DD0"/>
    <w:rsid w:val="00B30DFA"/>
    <w:rsid w:val="00B31047"/>
    <w:rsid w:val="00B312A8"/>
    <w:rsid w:val="00B32255"/>
    <w:rsid w:val="00B324C1"/>
    <w:rsid w:val="00B32F73"/>
    <w:rsid w:val="00B33E9B"/>
    <w:rsid w:val="00B33EB5"/>
    <w:rsid w:val="00B340B4"/>
    <w:rsid w:val="00B34154"/>
    <w:rsid w:val="00B344F2"/>
    <w:rsid w:val="00B34533"/>
    <w:rsid w:val="00B34751"/>
    <w:rsid w:val="00B34E1C"/>
    <w:rsid w:val="00B359B3"/>
    <w:rsid w:val="00B35A2A"/>
    <w:rsid w:val="00B35B75"/>
    <w:rsid w:val="00B364BE"/>
    <w:rsid w:val="00B375EF"/>
    <w:rsid w:val="00B377F5"/>
    <w:rsid w:val="00B37873"/>
    <w:rsid w:val="00B37B65"/>
    <w:rsid w:val="00B37C25"/>
    <w:rsid w:val="00B37DF1"/>
    <w:rsid w:val="00B4006B"/>
    <w:rsid w:val="00B40711"/>
    <w:rsid w:val="00B407FA"/>
    <w:rsid w:val="00B41247"/>
    <w:rsid w:val="00B41669"/>
    <w:rsid w:val="00B41847"/>
    <w:rsid w:val="00B41C22"/>
    <w:rsid w:val="00B41C99"/>
    <w:rsid w:val="00B41D98"/>
    <w:rsid w:val="00B421E1"/>
    <w:rsid w:val="00B42548"/>
    <w:rsid w:val="00B428E1"/>
    <w:rsid w:val="00B42DAB"/>
    <w:rsid w:val="00B433CA"/>
    <w:rsid w:val="00B43516"/>
    <w:rsid w:val="00B4363C"/>
    <w:rsid w:val="00B43737"/>
    <w:rsid w:val="00B44439"/>
    <w:rsid w:val="00B446C6"/>
    <w:rsid w:val="00B44BFE"/>
    <w:rsid w:val="00B44D36"/>
    <w:rsid w:val="00B44EAF"/>
    <w:rsid w:val="00B456B3"/>
    <w:rsid w:val="00B45FB0"/>
    <w:rsid w:val="00B46BF8"/>
    <w:rsid w:val="00B47636"/>
    <w:rsid w:val="00B4767A"/>
    <w:rsid w:val="00B478EF"/>
    <w:rsid w:val="00B47E5D"/>
    <w:rsid w:val="00B50173"/>
    <w:rsid w:val="00B50A30"/>
    <w:rsid w:val="00B50BE8"/>
    <w:rsid w:val="00B50CA8"/>
    <w:rsid w:val="00B50D75"/>
    <w:rsid w:val="00B50E07"/>
    <w:rsid w:val="00B50E15"/>
    <w:rsid w:val="00B511A8"/>
    <w:rsid w:val="00B51632"/>
    <w:rsid w:val="00B517E1"/>
    <w:rsid w:val="00B51F57"/>
    <w:rsid w:val="00B5228C"/>
    <w:rsid w:val="00B52F33"/>
    <w:rsid w:val="00B53323"/>
    <w:rsid w:val="00B5335C"/>
    <w:rsid w:val="00B5378F"/>
    <w:rsid w:val="00B538E9"/>
    <w:rsid w:val="00B53CF5"/>
    <w:rsid w:val="00B542E5"/>
    <w:rsid w:val="00B542F6"/>
    <w:rsid w:val="00B54A3A"/>
    <w:rsid w:val="00B54B5F"/>
    <w:rsid w:val="00B551C0"/>
    <w:rsid w:val="00B5565F"/>
    <w:rsid w:val="00B56651"/>
    <w:rsid w:val="00B570A4"/>
    <w:rsid w:val="00B5711F"/>
    <w:rsid w:val="00B57ACD"/>
    <w:rsid w:val="00B57D13"/>
    <w:rsid w:val="00B606F3"/>
    <w:rsid w:val="00B60A8F"/>
    <w:rsid w:val="00B60C9E"/>
    <w:rsid w:val="00B617B6"/>
    <w:rsid w:val="00B61B45"/>
    <w:rsid w:val="00B61C50"/>
    <w:rsid w:val="00B621EB"/>
    <w:rsid w:val="00B62293"/>
    <w:rsid w:val="00B62639"/>
    <w:rsid w:val="00B6272A"/>
    <w:rsid w:val="00B6367E"/>
    <w:rsid w:val="00B638BF"/>
    <w:rsid w:val="00B63A95"/>
    <w:rsid w:val="00B63E8E"/>
    <w:rsid w:val="00B63F5C"/>
    <w:rsid w:val="00B63F64"/>
    <w:rsid w:val="00B64431"/>
    <w:rsid w:val="00B64582"/>
    <w:rsid w:val="00B64A5B"/>
    <w:rsid w:val="00B65263"/>
    <w:rsid w:val="00B65655"/>
    <w:rsid w:val="00B658B7"/>
    <w:rsid w:val="00B659F9"/>
    <w:rsid w:val="00B66393"/>
    <w:rsid w:val="00B679AC"/>
    <w:rsid w:val="00B67B58"/>
    <w:rsid w:val="00B67DBC"/>
    <w:rsid w:val="00B70468"/>
    <w:rsid w:val="00B704D6"/>
    <w:rsid w:val="00B70B84"/>
    <w:rsid w:val="00B70BEF"/>
    <w:rsid w:val="00B70DFD"/>
    <w:rsid w:val="00B70FE0"/>
    <w:rsid w:val="00B7100B"/>
    <w:rsid w:val="00B710B0"/>
    <w:rsid w:val="00B711C2"/>
    <w:rsid w:val="00B7147F"/>
    <w:rsid w:val="00B71CCD"/>
    <w:rsid w:val="00B72107"/>
    <w:rsid w:val="00B72303"/>
    <w:rsid w:val="00B724C8"/>
    <w:rsid w:val="00B72791"/>
    <w:rsid w:val="00B72A78"/>
    <w:rsid w:val="00B73CAD"/>
    <w:rsid w:val="00B73DDC"/>
    <w:rsid w:val="00B73E48"/>
    <w:rsid w:val="00B746E4"/>
    <w:rsid w:val="00B7471C"/>
    <w:rsid w:val="00B748A7"/>
    <w:rsid w:val="00B752D6"/>
    <w:rsid w:val="00B75497"/>
    <w:rsid w:val="00B7561F"/>
    <w:rsid w:val="00B7570D"/>
    <w:rsid w:val="00B75795"/>
    <w:rsid w:val="00B75DB5"/>
    <w:rsid w:val="00B76F6F"/>
    <w:rsid w:val="00B77252"/>
    <w:rsid w:val="00B77697"/>
    <w:rsid w:val="00B77981"/>
    <w:rsid w:val="00B80061"/>
    <w:rsid w:val="00B80146"/>
    <w:rsid w:val="00B802C0"/>
    <w:rsid w:val="00B80325"/>
    <w:rsid w:val="00B80A7D"/>
    <w:rsid w:val="00B80AD7"/>
    <w:rsid w:val="00B80C2D"/>
    <w:rsid w:val="00B812ED"/>
    <w:rsid w:val="00B81CF1"/>
    <w:rsid w:val="00B81F45"/>
    <w:rsid w:val="00B821BA"/>
    <w:rsid w:val="00B82611"/>
    <w:rsid w:val="00B82CDF"/>
    <w:rsid w:val="00B836B9"/>
    <w:rsid w:val="00B83928"/>
    <w:rsid w:val="00B8392E"/>
    <w:rsid w:val="00B84573"/>
    <w:rsid w:val="00B85250"/>
    <w:rsid w:val="00B852AD"/>
    <w:rsid w:val="00B854D7"/>
    <w:rsid w:val="00B861AA"/>
    <w:rsid w:val="00B864E1"/>
    <w:rsid w:val="00B866F3"/>
    <w:rsid w:val="00B86BC9"/>
    <w:rsid w:val="00B8760F"/>
    <w:rsid w:val="00B87758"/>
    <w:rsid w:val="00B877D9"/>
    <w:rsid w:val="00B877F3"/>
    <w:rsid w:val="00B9020D"/>
    <w:rsid w:val="00B90B2F"/>
    <w:rsid w:val="00B90EC1"/>
    <w:rsid w:val="00B91312"/>
    <w:rsid w:val="00B91AF0"/>
    <w:rsid w:val="00B92EB3"/>
    <w:rsid w:val="00B9333B"/>
    <w:rsid w:val="00B93385"/>
    <w:rsid w:val="00B93A60"/>
    <w:rsid w:val="00B93DF9"/>
    <w:rsid w:val="00B93EC1"/>
    <w:rsid w:val="00B93F98"/>
    <w:rsid w:val="00B9519A"/>
    <w:rsid w:val="00B956C7"/>
    <w:rsid w:val="00B95AA6"/>
    <w:rsid w:val="00B96085"/>
    <w:rsid w:val="00B960ED"/>
    <w:rsid w:val="00B9612F"/>
    <w:rsid w:val="00B965A6"/>
    <w:rsid w:val="00B9677B"/>
    <w:rsid w:val="00B967D9"/>
    <w:rsid w:val="00B969AE"/>
    <w:rsid w:val="00B97CC1"/>
    <w:rsid w:val="00B97D35"/>
    <w:rsid w:val="00B97E4A"/>
    <w:rsid w:val="00B97EDE"/>
    <w:rsid w:val="00B97FAE"/>
    <w:rsid w:val="00BA0159"/>
    <w:rsid w:val="00BA0376"/>
    <w:rsid w:val="00BA0705"/>
    <w:rsid w:val="00BA0E0C"/>
    <w:rsid w:val="00BA173C"/>
    <w:rsid w:val="00BA18D7"/>
    <w:rsid w:val="00BA191B"/>
    <w:rsid w:val="00BA1CEC"/>
    <w:rsid w:val="00BA221A"/>
    <w:rsid w:val="00BA23DC"/>
    <w:rsid w:val="00BA298D"/>
    <w:rsid w:val="00BA29FB"/>
    <w:rsid w:val="00BA2FDE"/>
    <w:rsid w:val="00BA316C"/>
    <w:rsid w:val="00BA41E4"/>
    <w:rsid w:val="00BA4285"/>
    <w:rsid w:val="00BA43F9"/>
    <w:rsid w:val="00BA472A"/>
    <w:rsid w:val="00BA4D96"/>
    <w:rsid w:val="00BA51D6"/>
    <w:rsid w:val="00BA5958"/>
    <w:rsid w:val="00BA5B61"/>
    <w:rsid w:val="00BA5DAE"/>
    <w:rsid w:val="00BA5ECF"/>
    <w:rsid w:val="00BA6023"/>
    <w:rsid w:val="00BA614B"/>
    <w:rsid w:val="00BA62B9"/>
    <w:rsid w:val="00BA686D"/>
    <w:rsid w:val="00BA70BE"/>
    <w:rsid w:val="00BA710D"/>
    <w:rsid w:val="00BA7AE7"/>
    <w:rsid w:val="00BA7F40"/>
    <w:rsid w:val="00BB0008"/>
    <w:rsid w:val="00BB05A9"/>
    <w:rsid w:val="00BB0664"/>
    <w:rsid w:val="00BB0D71"/>
    <w:rsid w:val="00BB17E6"/>
    <w:rsid w:val="00BB1A68"/>
    <w:rsid w:val="00BB1F07"/>
    <w:rsid w:val="00BB20BA"/>
    <w:rsid w:val="00BB2141"/>
    <w:rsid w:val="00BB219C"/>
    <w:rsid w:val="00BB2BD4"/>
    <w:rsid w:val="00BB3280"/>
    <w:rsid w:val="00BB3706"/>
    <w:rsid w:val="00BB38D1"/>
    <w:rsid w:val="00BB390C"/>
    <w:rsid w:val="00BB3B26"/>
    <w:rsid w:val="00BB4A2E"/>
    <w:rsid w:val="00BB4DC7"/>
    <w:rsid w:val="00BB5407"/>
    <w:rsid w:val="00BB5AFF"/>
    <w:rsid w:val="00BB6249"/>
    <w:rsid w:val="00BB6359"/>
    <w:rsid w:val="00BB64D6"/>
    <w:rsid w:val="00BB685A"/>
    <w:rsid w:val="00BB7901"/>
    <w:rsid w:val="00BB7C89"/>
    <w:rsid w:val="00BB7DC5"/>
    <w:rsid w:val="00BB7E85"/>
    <w:rsid w:val="00BC04A3"/>
    <w:rsid w:val="00BC15B7"/>
    <w:rsid w:val="00BC1D0E"/>
    <w:rsid w:val="00BC1E07"/>
    <w:rsid w:val="00BC2575"/>
    <w:rsid w:val="00BC2B50"/>
    <w:rsid w:val="00BC2CB9"/>
    <w:rsid w:val="00BC2E3B"/>
    <w:rsid w:val="00BC358C"/>
    <w:rsid w:val="00BC36C8"/>
    <w:rsid w:val="00BC3EFF"/>
    <w:rsid w:val="00BC449C"/>
    <w:rsid w:val="00BC44EE"/>
    <w:rsid w:val="00BC489E"/>
    <w:rsid w:val="00BC4DDE"/>
    <w:rsid w:val="00BC569B"/>
    <w:rsid w:val="00BC56C6"/>
    <w:rsid w:val="00BC5DC9"/>
    <w:rsid w:val="00BC5FCC"/>
    <w:rsid w:val="00BC6526"/>
    <w:rsid w:val="00BC70AA"/>
    <w:rsid w:val="00BC76A6"/>
    <w:rsid w:val="00BD0246"/>
    <w:rsid w:val="00BD0E39"/>
    <w:rsid w:val="00BD0ED4"/>
    <w:rsid w:val="00BD1A46"/>
    <w:rsid w:val="00BD1AD4"/>
    <w:rsid w:val="00BD1E0B"/>
    <w:rsid w:val="00BD24DA"/>
    <w:rsid w:val="00BD274D"/>
    <w:rsid w:val="00BD2EEE"/>
    <w:rsid w:val="00BD35B2"/>
    <w:rsid w:val="00BD376D"/>
    <w:rsid w:val="00BD3F7C"/>
    <w:rsid w:val="00BD41D6"/>
    <w:rsid w:val="00BD41F6"/>
    <w:rsid w:val="00BD425D"/>
    <w:rsid w:val="00BD4B2E"/>
    <w:rsid w:val="00BD4E90"/>
    <w:rsid w:val="00BD59E5"/>
    <w:rsid w:val="00BD5F76"/>
    <w:rsid w:val="00BD5F7A"/>
    <w:rsid w:val="00BD6866"/>
    <w:rsid w:val="00BD711B"/>
    <w:rsid w:val="00BD7182"/>
    <w:rsid w:val="00BD733E"/>
    <w:rsid w:val="00BD73B9"/>
    <w:rsid w:val="00BD75AD"/>
    <w:rsid w:val="00BD7631"/>
    <w:rsid w:val="00BD7F36"/>
    <w:rsid w:val="00BE11AE"/>
    <w:rsid w:val="00BE1237"/>
    <w:rsid w:val="00BE1289"/>
    <w:rsid w:val="00BE13D8"/>
    <w:rsid w:val="00BE16E2"/>
    <w:rsid w:val="00BE2EC3"/>
    <w:rsid w:val="00BE34FF"/>
    <w:rsid w:val="00BE3515"/>
    <w:rsid w:val="00BE363B"/>
    <w:rsid w:val="00BE36DB"/>
    <w:rsid w:val="00BE394E"/>
    <w:rsid w:val="00BE3CE5"/>
    <w:rsid w:val="00BE3DBE"/>
    <w:rsid w:val="00BE4050"/>
    <w:rsid w:val="00BE4139"/>
    <w:rsid w:val="00BE48C1"/>
    <w:rsid w:val="00BE48D1"/>
    <w:rsid w:val="00BE4FCB"/>
    <w:rsid w:val="00BE5D84"/>
    <w:rsid w:val="00BE6350"/>
    <w:rsid w:val="00BE63D0"/>
    <w:rsid w:val="00BE6C21"/>
    <w:rsid w:val="00BE6E2E"/>
    <w:rsid w:val="00BE7513"/>
    <w:rsid w:val="00BE7893"/>
    <w:rsid w:val="00BE7B7C"/>
    <w:rsid w:val="00BF032C"/>
    <w:rsid w:val="00BF0435"/>
    <w:rsid w:val="00BF049F"/>
    <w:rsid w:val="00BF0795"/>
    <w:rsid w:val="00BF17B8"/>
    <w:rsid w:val="00BF2D76"/>
    <w:rsid w:val="00BF300E"/>
    <w:rsid w:val="00BF3092"/>
    <w:rsid w:val="00BF31AA"/>
    <w:rsid w:val="00BF3913"/>
    <w:rsid w:val="00BF3C74"/>
    <w:rsid w:val="00BF3EE8"/>
    <w:rsid w:val="00BF43CA"/>
    <w:rsid w:val="00BF48FB"/>
    <w:rsid w:val="00BF4C56"/>
    <w:rsid w:val="00BF5052"/>
    <w:rsid w:val="00BF57C9"/>
    <w:rsid w:val="00BF5B49"/>
    <w:rsid w:val="00BF681B"/>
    <w:rsid w:val="00BF6FB4"/>
    <w:rsid w:val="00BF74C8"/>
    <w:rsid w:val="00BF761D"/>
    <w:rsid w:val="00BF7838"/>
    <w:rsid w:val="00BF797F"/>
    <w:rsid w:val="00C0042B"/>
    <w:rsid w:val="00C00CCA"/>
    <w:rsid w:val="00C01503"/>
    <w:rsid w:val="00C01C5B"/>
    <w:rsid w:val="00C01CB7"/>
    <w:rsid w:val="00C02343"/>
    <w:rsid w:val="00C026C7"/>
    <w:rsid w:val="00C03366"/>
    <w:rsid w:val="00C037D6"/>
    <w:rsid w:val="00C03B8C"/>
    <w:rsid w:val="00C04158"/>
    <w:rsid w:val="00C04AF1"/>
    <w:rsid w:val="00C05A4C"/>
    <w:rsid w:val="00C05C88"/>
    <w:rsid w:val="00C06061"/>
    <w:rsid w:val="00C06202"/>
    <w:rsid w:val="00C0669D"/>
    <w:rsid w:val="00C06B1E"/>
    <w:rsid w:val="00C06CDA"/>
    <w:rsid w:val="00C06E37"/>
    <w:rsid w:val="00C06E80"/>
    <w:rsid w:val="00C06EA0"/>
    <w:rsid w:val="00C06F0B"/>
    <w:rsid w:val="00C0701D"/>
    <w:rsid w:val="00C07121"/>
    <w:rsid w:val="00C07172"/>
    <w:rsid w:val="00C076F2"/>
    <w:rsid w:val="00C0783B"/>
    <w:rsid w:val="00C0799C"/>
    <w:rsid w:val="00C10328"/>
    <w:rsid w:val="00C103F9"/>
    <w:rsid w:val="00C107B8"/>
    <w:rsid w:val="00C10B91"/>
    <w:rsid w:val="00C10BF9"/>
    <w:rsid w:val="00C10F59"/>
    <w:rsid w:val="00C11933"/>
    <w:rsid w:val="00C11E72"/>
    <w:rsid w:val="00C1237A"/>
    <w:rsid w:val="00C127E1"/>
    <w:rsid w:val="00C13025"/>
    <w:rsid w:val="00C1324B"/>
    <w:rsid w:val="00C134D9"/>
    <w:rsid w:val="00C13610"/>
    <w:rsid w:val="00C1465A"/>
    <w:rsid w:val="00C14AE0"/>
    <w:rsid w:val="00C15037"/>
    <w:rsid w:val="00C151F6"/>
    <w:rsid w:val="00C152C6"/>
    <w:rsid w:val="00C15849"/>
    <w:rsid w:val="00C158FC"/>
    <w:rsid w:val="00C15F81"/>
    <w:rsid w:val="00C1696A"/>
    <w:rsid w:val="00C169A9"/>
    <w:rsid w:val="00C16FFD"/>
    <w:rsid w:val="00C17391"/>
    <w:rsid w:val="00C1774A"/>
    <w:rsid w:val="00C17B82"/>
    <w:rsid w:val="00C17E77"/>
    <w:rsid w:val="00C201BD"/>
    <w:rsid w:val="00C2024F"/>
    <w:rsid w:val="00C2168A"/>
    <w:rsid w:val="00C222A6"/>
    <w:rsid w:val="00C225D9"/>
    <w:rsid w:val="00C22ADE"/>
    <w:rsid w:val="00C23CCE"/>
    <w:rsid w:val="00C23DDF"/>
    <w:rsid w:val="00C242AC"/>
    <w:rsid w:val="00C24382"/>
    <w:rsid w:val="00C245DB"/>
    <w:rsid w:val="00C2461E"/>
    <w:rsid w:val="00C24793"/>
    <w:rsid w:val="00C249F5"/>
    <w:rsid w:val="00C24B50"/>
    <w:rsid w:val="00C24D2B"/>
    <w:rsid w:val="00C25581"/>
    <w:rsid w:val="00C255E9"/>
    <w:rsid w:val="00C2567E"/>
    <w:rsid w:val="00C260D3"/>
    <w:rsid w:val="00C265C5"/>
    <w:rsid w:val="00C26781"/>
    <w:rsid w:val="00C268A1"/>
    <w:rsid w:val="00C26C3D"/>
    <w:rsid w:val="00C27E79"/>
    <w:rsid w:val="00C27EE5"/>
    <w:rsid w:val="00C30BC5"/>
    <w:rsid w:val="00C312BE"/>
    <w:rsid w:val="00C31E0A"/>
    <w:rsid w:val="00C31F59"/>
    <w:rsid w:val="00C3294B"/>
    <w:rsid w:val="00C32C04"/>
    <w:rsid w:val="00C32EF0"/>
    <w:rsid w:val="00C338DC"/>
    <w:rsid w:val="00C33C32"/>
    <w:rsid w:val="00C34304"/>
    <w:rsid w:val="00C349E3"/>
    <w:rsid w:val="00C34EA4"/>
    <w:rsid w:val="00C3518B"/>
    <w:rsid w:val="00C35C12"/>
    <w:rsid w:val="00C35FB1"/>
    <w:rsid w:val="00C36698"/>
    <w:rsid w:val="00C3740A"/>
    <w:rsid w:val="00C375D5"/>
    <w:rsid w:val="00C37655"/>
    <w:rsid w:val="00C404B5"/>
    <w:rsid w:val="00C41596"/>
    <w:rsid w:val="00C41E19"/>
    <w:rsid w:val="00C42845"/>
    <w:rsid w:val="00C437C0"/>
    <w:rsid w:val="00C43D3B"/>
    <w:rsid w:val="00C4434F"/>
    <w:rsid w:val="00C44432"/>
    <w:rsid w:val="00C448A2"/>
    <w:rsid w:val="00C448B4"/>
    <w:rsid w:val="00C4505E"/>
    <w:rsid w:val="00C45255"/>
    <w:rsid w:val="00C45684"/>
    <w:rsid w:val="00C456B3"/>
    <w:rsid w:val="00C45D6B"/>
    <w:rsid w:val="00C46221"/>
    <w:rsid w:val="00C464C2"/>
    <w:rsid w:val="00C46517"/>
    <w:rsid w:val="00C46B02"/>
    <w:rsid w:val="00C46B6A"/>
    <w:rsid w:val="00C46BB9"/>
    <w:rsid w:val="00C472DC"/>
    <w:rsid w:val="00C50200"/>
    <w:rsid w:val="00C50771"/>
    <w:rsid w:val="00C50A1E"/>
    <w:rsid w:val="00C50D99"/>
    <w:rsid w:val="00C51CFF"/>
    <w:rsid w:val="00C51FAF"/>
    <w:rsid w:val="00C52E9B"/>
    <w:rsid w:val="00C52FEE"/>
    <w:rsid w:val="00C53007"/>
    <w:rsid w:val="00C533BD"/>
    <w:rsid w:val="00C533CD"/>
    <w:rsid w:val="00C53D97"/>
    <w:rsid w:val="00C53E1E"/>
    <w:rsid w:val="00C5410D"/>
    <w:rsid w:val="00C54310"/>
    <w:rsid w:val="00C54552"/>
    <w:rsid w:val="00C54840"/>
    <w:rsid w:val="00C54932"/>
    <w:rsid w:val="00C54FC6"/>
    <w:rsid w:val="00C55193"/>
    <w:rsid w:val="00C55258"/>
    <w:rsid w:val="00C55575"/>
    <w:rsid w:val="00C559EF"/>
    <w:rsid w:val="00C55A64"/>
    <w:rsid w:val="00C55C75"/>
    <w:rsid w:val="00C5632F"/>
    <w:rsid w:val="00C563DD"/>
    <w:rsid w:val="00C56B53"/>
    <w:rsid w:val="00C56D26"/>
    <w:rsid w:val="00C56F74"/>
    <w:rsid w:val="00C57560"/>
    <w:rsid w:val="00C57656"/>
    <w:rsid w:val="00C57735"/>
    <w:rsid w:val="00C57937"/>
    <w:rsid w:val="00C579B1"/>
    <w:rsid w:val="00C6094F"/>
    <w:rsid w:val="00C60CAA"/>
    <w:rsid w:val="00C62443"/>
    <w:rsid w:val="00C625DA"/>
    <w:rsid w:val="00C626D0"/>
    <w:rsid w:val="00C62823"/>
    <w:rsid w:val="00C631B2"/>
    <w:rsid w:val="00C638E9"/>
    <w:rsid w:val="00C63914"/>
    <w:rsid w:val="00C641EE"/>
    <w:rsid w:val="00C64C1E"/>
    <w:rsid w:val="00C64F7C"/>
    <w:rsid w:val="00C64FF0"/>
    <w:rsid w:val="00C6554C"/>
    <w:rsid w:val="00C657B2"/>
    <w:rsid w:val="00C65B2E"/>
    <w:rsid w:val="00C66227"/>
    <w:rsid w:val="00C6718A"/>
    <w:rsid w:val="00C70808"/>
    <w:rsid w:val="00C70B56"/>
    <w:rsid w:val="00C70CAE"/>
    <w:rsid w:val="00C7128C"/>
    <w:rsid w:val="00C71EB0"/>
    <w:rsid w:val="00C71F9F"/>
    <w:rsid w:val="00C7262F"/>
    <w:rsid w:val="00C72A32"/>
    <w:rsid w:val="00C73445"/>
    <w:rsid w:val="00C740A0"/>
    <w:rsid w:val="00C74110"/>
    <w:rsid w:val="00C74333"/>
    <w:rsid w:val="00C74AEF"/>
    <w:rsid w:val="00C753D8"/>
    <w:rsid w:val="00C75523"/>
    <w:rsid w:val="00C75532"/>
    <w:rsid w:val="00C75648"/>
    <w:rsid w:val="00C75CB5"/>
    <w:rsid w:val="00C764DB"/>
    <w:rsid w:val="00C76542"/>
    <w:rsid w:val="00C768D8"/>
    <w:rsid w:val="00C7696A"/>
    <w:rsid w:val="00C76B90"/>
    <w:rsid w:val="00C77403"/>
    <w:rsid w:val="00C77440"/>
    <w:rsid w:val="00C77881"/>
    <w:rsid w:val="00C77A12"/>
    <w:rsid w:val="00C807B5"/>
    <w:rsid w:val="00C8121A"/>
    <w:rsid w:val="00C81AA1"/>
    <w:rsid w:val="00C81BE1"/>
    <w:rsid w:val="00C81E60"/>
    <w:rsid w:val="00C820BC"/>
    <w:rsid w:val="00C824D2"/>
    <w:rsid w:val="00C82D15"/>
    <w:rsid w:val="00C82E13"/>
    <w:rsid w:val="00C831EB"/>
    <w:rsid w:val="00C8375D"/>
    <w:rsid w:val="00C83A45"/>
    <w:rsid w:val="00C83FA7"/>
    <w:rsid w:val="00C85665"/>
    <w:rsid w:val="00C858F8"/>
    <w:rsid w:val="00C86159"/>
    <w:rsid w:val="00C86C09"/>
    <w:rsid w:val="00C8724C"/>
    <w:rsid w:val="00C87322"/>
    <w:rsid w:val="00C875E9"/>
    <w:rsid w:val="00C8762F"/>
    <w:rsid w:val="00C878C4"/>
    <w:rsid w:val="00C87A49"/>
    <w:rsid w:val="00C87CC3"/>
    <w:rsid w:val="00C9000E"/>
    <w:rsid w:val="00C90420"/>
    <w:rsid w:val="00C90762"/>
    <w:rsid w:val="00C90D47"/>
    <w:rsid w:val="00C917A2"/>
    <w:rsid w:val="00C91865"/>
    <w:rsid w:val="00C91A26"/>
    <w:rsid w:val="00C91D73"/>
    <w:rsid w:val="00C91DB0"/>
    <w:rsid w:val="00C92633"/>
    <w:rsid w:val="00C927B8"/>
    <w:rsid w:val="00C927FA"/>
    <w:rsid w:val="00C928E5"/>
    <w:rsid w:val="00C92A44"/>
    <w:rsid w:val="00C93703"/>
    <w:rsid w:val="00C93C28"/>
    <w:rsid w:val="00C941FE"/>
    <w:rsid w:val="00C943C1"/>
    <w:rsid w:val="00C94730"/>
    <w:rsid w:val="00C947F2"/>
    <w:rsid w:val="00C955A3"/>
    <w:rsid w:val="00C96059"/>
    <w:rsid w:val="00C965BB"/>
    <w:rsid w:val="00C96810"/>
    <w:rsid w:val="00C96E62"/>
    <w:rsid w:val="00C9743E"/>
    <w:rsid w:val="00C977FA"/>
    <w:rsid w:val="00C97BAC"/>
    <w:rsid w:val="00CA0610"/>
    <w:rsid w:val="00CA1213"/>
    <w:rsid w:val="00CA1C04"/>
    <w:rsid w:val="00CA1D66"/>
    <w:rsid w:val="00CA1D6C"/>
    <w:rsid w:val="00CA1E0F"/>
    <w:rsid w:val="00CA222A"/>
    <w:rsid w:val="00CA2660"/>
    <w:rsid w:val="00CA35A7"/>
    <w:rsid w:val="00CA35D7"/>
    <w:rsid w:val="00CA365C"/>
    <w:rsid w:val="00CA3F53"/>
    <w:rsid w:val="00CA43DA"/>
    <w:rsid w:val="00CA475E"/>
    <w:rsid w:val="00CA4A70"/>
    <w:rsid w:val="00CA4BF5"/>
    <w:rsid w:val="00CA51F8"/>
    <w:rsid w:val="00CA5F32"/>
    <w:rsid w:val="00CA5F6B"/>
    <w:rsid w:val="00CA6480"/>
    <w:rsid w:val="00CA64F1"/>
    <w:rsid w:val="00CA6A7A"/>
    <w:rsid w:val="00CA6D43"/>
    <w:rsid w:val="00CA6E81"/>
    <w:rsid w:val="00CA7083"/>
    <w:rsid w:val="00CA7465"/>
    <w:rsid w:val="00CA78E5"/>
    <w:rsid w:val="00CA7E8D"/>
    <w:rsid w:val="00CA7EB9"/>
    <w:rsid w:val="00CA7F8F"/>
    <w:rsid w:val="00CB027C"/>
    <w:rsid w:val="00CB05E8"/>
    <w:rsid w:val="00CB07ED"/>
    <w:rsid w:val="00CB08B1"/>
    <w:rsid w:val="00CB0CEC"/>
    <w:rsid w:val="00CB0F43"/>
    <w:rsid w:val="00CB1321"/>
    <w:rsid w:val="00CB14BA"/>
    <w:rsid w:val="00CB208B"/>
    <w:rsid w:val="00CB211B"/>
    <w:rsid w:val="00CB252E"/>
    <w:rsid w:val="00CB3940"/>
    <w:rsid w:val="00CB3BA5"/>
    <w:rsid w:val="00CB43A6"/>
    <w:rsid w:val="00CB443F"/>
    <w:rsid w:val="00CB4884"/>
    <w:rsid w:val="00CB587E"/>
    <w:rsid w:val="00CB5886"/>
    <w:rsid w:val="00CB5957"/>
    <w:rsid w:val="00CB5A93"/>
    <w:rsid w:val="00CB60E7"/>
    <w:rsid w:val="00CB67FB"/>
    <w:rsid w:val="00CB6B53"/>
    <w:rsid w:val="00CB6BE6"/>
    <w:rsid w:val="00CB6EFC"/>
    <w:rsid w:val="00CB70C5"/>
    <w:rsid w:val="00CB71CA"/>
    <w:rsid w:val="00CB7BE1"/>
    <w:rsid w:val="00CC0272"/>
    <w:rsid w:val="00CC02DC"/>
    <w:rsid w:val="00CC07B6"/>
    <w:rsid w:val="00CC0CFC"/>
    <w:rsid w:val="00CC0D47"/>
    <w:rsid w:val="00CC0D76"/>
    <w:rsid w:val="00CC0F89"/>
    <w:rsid w:val="00CC129E"/>
    <w:rsid w:val="00CC12C8"/>
    <w:rsid w:val="00CC1C53"/>
    <w:rsid w:val="00CC1F00"/>
    <w:rsid w:val="00CC274A"/>
    <w:rsid w:val="00CC361D"/>
    <w:rsid w:val="00CC377A"/>
    <w:rsid w:val="00CC3A5D"/>
    <w:rsid w:val="00CC3C04"/>
    <w:rsid w:val="00CC3D6B"/>
    <w:rsid w:val="00CC3DAC"/>
    <w:rsid w:val="00CC486D"/>
    <w:rsid w:val="00CC494F"/>
    <w:rsid w:val="00CC4B39"/>
    <w:rsid w:val="00CC4DAB"/>
    <w:rsid w:val="00CC5935"/>
    <w:rsid w:val="00CC593C"/>
    <w:rsid w:val="00CC661F"/>
    <w:rsid w:val="00CC687A"/>
    <w:rsid w:val="00CC6E7C"/>
    <w:rsid w:val="00CC7133"/>
    <w:rsid w:val="00CC726F"/>
    <w:rsid w:val="00CC735C"/>
    <w:rsid w:val="00CC74F2"/>
    <w:rsid w:val="00CD04A7"/>
    <w:rsid w:val="00CD09CA"/>
    <w:rsid w:val="00CD0A2E"/>
    <w:rsid w:val="00CD0DB9"/>
    <w:rsid w:val="00CD1356"/>
    <w:rsid w:val="00CD17FA"/>
    <w:rsid w:val="00CD1DB9"/>
    <w:rsid w:val="00CD22B6"/>
    <w:rsid w:val="00CD230E"/>
    <w:rsid w:val="00CD2561"/>
    <w:rsid w:val="00CD2DEC"/>
    <w:rsid w:val="00CD3101"/>
    <w:rsid w:val="00CD3380"/>
    <w:rsid w:val="00CD4124"/>
    <w:rsid w:val="00CD4334"/>
    <w:rsid w:val="00CD45E5"/>
    <w:rsid w:val="00CD5235"/>
    <w:rsid w:val="00CD5374"/>
    <w:rsid w:val="00CD5571"/>
    <w:rsid w:val="00CD5883"/>
    <w:rsid w:val="00CD593E"/>
    <w:rsid w:val="00CD5C9A"/>
    <w:rsid w:val="00CD5DEB"/>
    <w:rsid w:val="00CD65E0"/>
    <w:rsid w:val="00CD6630"/>
    <w:rsid w:val="00CD6982"/>
    <w:rsid w:val="00CD6B39"/>
    <w:rsid w:val="00CD6B42"/>
    <w:rsid w:val="00CD6F42"/>
    <w:rsid w:val="00CD6FD7"/>
    <w:rsid w:val="00CD7336"/>
    <w:rsid w:val="00CD75E2"/>
    <w:rsid w:val="00CD7808"/>
    <w:rsid w:val="00CD7B24"/>
    <w:rsid w:val="00CE007E"/>
    <w:rsid w:val="00CE036E"/>
    <w:rsid w:val="00CE0590"/>
    <w:rsid w:val="00CE09DC"/>
    <w:rsid w:val="00CE0C1C"/>
    <w:rsid w:val="00CE12A9"/>
    <w:rsid w:val="00CE141C"/>
    <w:rsid w:val="00CE14D6"/>
    <w:rsid w:val="00CE1FE0"/>
    <w:rsid w:val="00CE235B"/>
    <w:rsid w:val="00CE2EDF"/>
    <w:rsid w:val="00CE38AD"/>
    <w:rsid w:val="00CE3A36"/>
    <w:rsid w:val="00CE3C18"/>
    <w:rsid w:val="00CE3F62"/>
    <w:rsid w:val="00CE567B"/>
    <w:rsid w:val="00CE5FA5"/>
    <w:rsid w:val="00CE6758"/>
    <w:rsid w:val="00CE67D9"/>
    <w:rsid w:val="00CE6820"/>
    <w:rsid w:val="00CE69D8"/>
    <w:rsid w:val="00CE6F4F"/>
    <w:rsid w:val="00CE7367"/>
    <w:rsid w:val="00CE7559"/>
    <w:rsid w:val="00CE7754"/>
    <w:rsid w:val="00CE7F76"/>
    <w:rsid w:val="00CF1111"/>
    <w:rsid w:val="00CF164D"/>
    <w:rsid w:val="00CF1C7F"/>
    <w:rsid w:val="00CF1CB5"/>
    <w:rsid w:val="00CF1DC8"/>
    <w:rsid w:val="00CF20B4"/>
    <w:rsid w:val="00CF2560"/>
    <w:rsid w:val="00CF259A"/>
    <w:rsid w:val="00CF297D"/>
    <w:rsid w:val="00CF2FF6"/>
    <w:rsid w:val="00CF3247"/>
    <w:rsid w:val="00CF37AD"/>
    <w:rsid w:val="00CF3E91"/>
    <w:rsid w:val="00CF40EC"/>
    <w:rsid w:val="00CF467A"/>
    <w:rsid w:val="00CF49FD"/>
    <w:rsid w:val="00CF4C01"/>
    <w:rsid w:val="00CF4C71"/>
    <w:rsid w:val="00CF4E57"/>
    <w:rsid w:val="00CF5041"/>
    <w:rsid w:val="00CF523B"/>
    <w:rsid w:val="00CF5346"/>
    <w:rsid w:val="00CF54D8"/>
    <w:rsid w:val="00CF59F5"/>
    <w:rsid w:val="00CF5A8F"/>
    <w:rsid w:val="00CF5B23"/>
    <w:rsid w:val="00CF71C5"/>
    <w:rsid w:val="00D00142"/>
    <w:rsid w:val="00D009BA"/>
    <w:rsid w:val="00D00BD6"/>
    <w:rsid w:val="00D00D76"/>
    <w:rsid w:val="00D00D9D"/>
    <w:rsid w:val="00D00ECD"/>
    <w:rsid w:val="00D015D3"/>
    <w:rsid w:val="00D0191B"/>
    <w:rsid w:val="00D01BEF"/>
    <w:rsid w:val="00D01F58"/>
    <w:rsid w:val="00D0336C"/>
    <w:rsid w:val="00D033C5"/>
    <w:rsid w:val="00D03E73"/>
    <w:rsid w:val="00D03F83"/>
    <w:rsid w:val="00D0410E"/>
    <w:rsid w:val="00D045B6"/>
    <w:rsid w:val="00D04AC3"/>
    <w:rsid w:val="00D05807"/>
    <w:rsid w:val="00D05C75"/>
    <w:rsid w:val="00D05CC3"/>
    <w:rsid w:val="00D060F6"/>
    <w:rsid w:val="00D0630E"/>
    <w:rsid w:val="00D063BF"/>
    <w:rsid w:val="00D06C81"/>
    <w:rsid w:val="00D06C9C"/>
    <w:rsid w:val="00D06EDF"/>
    <w:rsid w:val="00D0705C"/>
    <w:rsid w:val="00D07DCD"/>
    <w:rsid w:val="00D10020"/>
    <w:rsid w:val="00D102E6"/>
    <w:rsid w:val="00D105FF"/>
    <w:rsid w:val="00D10650"/>
    <w:rsid w:val="00D10836"/>
    <w:rsid w:val="00D11434"/>
    <w:rsid w:val="00D115BA"/>
    <w:rsid w:val="00D11827"/>
    <w:rsid w:val="00D11DC5"/>
    <w:rsid w:val="00D11F09"/>
    <w:rsid w:val="00D12136"/>
    <w:rsid w:val="00D12522"/>
    <w:rsid w:val="00D13073"/>
    <w:rsid w:val="00D13216"/>
    <w:rsid w:val="00D13322"/>
    <w:rsid w:val="00D135A2"/>
    <w:rsid w:val="00D13A21"/>
    <w:rsid w:val="00D14719"/>
    <w:rsid w:val="00D156B7"/>
    <w:rsid w:val="00D15772"/>
    <w:rsid w:val="00D15A49"/>
    <w:rsid w:val="00D15CD7"/>
    <w:rsid w:val="00D164A2"/>
    <w:rsid w:val="00D16761"/>
    <w:rsid w:val="00D167D0"/>
    <w:rsid w:val="00D1690A"/>
    <w:rsid w:val="00D16A09"/>
    <w:rsid w:val="00D16E7F"/>
    <w:rsid w:val="00D16F71"/>
    <w:rsid w:val="00D172AE"/>
    <w:rsid w:val="00D17449"/>
    <w:rsid w:val="00D20069"/>
    <w:rsid w:val="00D20191"/>
    <w:rsid w:val="00D203C4"/>
    <w:rsid w:val="00D20630"/>
    <w:rsid w:val="00D20A71"/>
    <w:rsid w:val="00D2175E"/>
    <w:rsid w:val="00D21CDC"/>
    <w:rsid w:val="00D22249"/>
    <w:rsid w:val="00D22C1C"/>
    <w:rsid w:val="00D22DE1"/>
    <w:rsid w:val="00D22EDA"/>
    <w:rsid w:val="00D2308F"/>
    <w:rsid w:val="00D2389C"/>
    <w:rsid w:val="00D24229"/>
    <w:rsid w:val="00D2443C"/>
    <w:rsid w:val="00D247F2"/>
    <w:rsid w:val="00D248BF"/>
    <w:rsid w:val="00D24E5C"/>
    <w:rsid w:val="00D2534D"/>
    <w:rsid w:val="00D25542"/>
    <w:rsid w:val="00D257E0"/>
    <w:rsid w:val="00D25BA0"/>
    <w:rsid w:val="00D25C12"/>
    <w:rsid w:val="00D2613C"/>
    <w:rsid w:val="00D261F9"/>
    <w:rsid w:val="00D26746"/>
    <w:rsid w:val="00D26DFE"/>
    <w:rsid w:val="00D27472"/>
    <w:rsid w:val="00D27B6F"/>
    <w:rsid w:val="00D301A4"/>
    <w:rsid w:val="00D304F2"/>
    <w:rsid w:val="00D30E86"/>
    <w:rsid w:val="00D3105A"/>
    <w:rsid w:val="00D310E7"/>
    <w:rsid w:val="00D31BC1"/>
    <w:rsid w:val="00D31D29"/>
    <w:rsid w:val="00D32074"/>
    <w:rsid w:val="00D32CC0"/>
    <w:rsid w:val="00D32F28"/>
    <w:rsid w:val="00D336F3"/>
    <w:rsid w:val="00D33871"/>
    <w:rsid w:val="00D33886"/>
    <w:rsid w:val="00D33D37"/>
    <w:rsid w:val="00D33E83"/>
    <w:rsid w:val="00D33E94"/>
    <w:rsid w:val="00D34CF7"/>
    <w:rsid w:val="00D34E09"/>
    <w:rsid w:val="00D34F29"/>
    <w:rsid w:val="00D3532C"/>
    <w:rsid w:val="00D35338"/>
    <w:rsid w:val="00D35DE7"/>
    <w:rsid w:val="00D35F72"/>
    <w:rsid w:val="00D3680E"/>
    <w:rsid w:val="00D36ACC"/>
    <w:rsid w:val="00D36C40"/>
    <w:rsid w:val="00D36D0D"/>
    <w:rsid w:val="00D37038"/>
    <w:rsid w:val="00D371F6"/>
    <w:rsid w:val="00D3732B"/>
    <w:rsid w:val="00D373EC"/>
    <w:rsid w:val="00D37618"/>
    <w:rsid w:val="00D376B7"/>
    <w:rsid w:val="00D37D62"/>
    <w:rsid w:val="00D40409"/>
    <w:rsid w:val="00D404AC"/>
    <w:rsid w:val="00D4091F"/>
    <w:rsid w:val="00D40EB8"/>
    <w:rsid w:val="00D410A5"/>
    <w:rsid w:val="00D41527"/>
    <w:rsid w:val="00D41C02"/>
    <w:rsid w:val="00D420AF"/>
    <w:rsid w:val="00D424FA"/>
    <w:rsid w:val="00D427BB"/>
    <w:rsid w:val="00D42D5D"/>
    <w:rsid w:val="00D42DBE"/>
    <w:rsid w:val="00D435E1"/>
    <w:rsid w:val="00D43AF0"/>
    <w:rsid w:val="00D44533"/>
    <w:rsid w:val="00D445ED"/>
    <w:rsid w:val="00D446EF"/>
    <w:rsid w:val="00D447E1"/>
    <w:rsid w:val="00D44935"/>
    <w:rsid w:val="00D44F32"/>
    <w:rsid w:val="00D452DB"/>
    <w:rsid w:val="00D45D1E"/>
    <w:rsid w:val="00D45E68"/>
    <w:rsid w:val="00D465D8"/>
    <w:rsid w:val="00D46609"/>
    <w:rsid w:val="00D46617"/>
    <w:rsid w:val="00D4684F"/>
    <w:rsid w:val="00D474A9"/>
    <w:rsid w:val="00D4752B"/>
    <w:rsid w:val="00D477F6"/>
    <w:rsid w:val="00D50045"/>
    <w:rsid w:val="00D502CA"/>
    <w:rsid w:val="00D50795"/>
    <w:rsid w:val="00D509B5"/>
    <w:rsid w:val="00D516E2"/>
    <w:rsid w:val="00D517AC"/>
    <w:rsid w:val="00D519DD"/>
    <w:rsid w:val="00D51F6F"/>
    <w:rsid w:val="00D5207C"/>
    <w:rsid w:val="00D52299"/>
    <w:rsid w:val="00D524AE"/>
    <w:rsid w:val="00D528D0"/>
    <w:rsid w:val="00D52AE2"/>
    <w:rsid w:val="00D530CB"/>
    <w:rsid w:val="00D53445"/>
    <w:rsid w:val="00D534AA"/>
    <w:rsid w:val="00D53AC3"/>
    <w:rsid w:val="00D54214"/>
    <w:rsid w:val="00D5429D"/>
    <w:rsid w:val="00D54312"/>
    <w:rsid w:val="00D544FA"/>
    <w:rsid w:val="00D55054"/>
    <w:rsid w:val="00D55DF6"/>
    <w:rsid w:val="00D55EA4"/>
    <w:rsid w:val="00D56134"/>
    <w:rsid w:val="00D56432"/>
    <w:rsid w:val="00D56A69"/>
    <w:rsid w:val="00D56D20"/>
    <w:rsid w:val="00D57062"/>
    <w:rsid w:val="00D60A28"/>
    <w:rsid w:val="00D60DB6"/>
    <w:rsid w:val="00D6149F"/>
    <w:rsid w:val="00D61577"/>
    <w:rsid w:val="00D617EC"/>
    <w:rsid w:val="00D6187D"/>
    <w:rsid w:val="00D61DB0"/>
    <w:rsid w:val="00D61F73"/>
    <w:rsid w:val="00D621C0"/>
    <w:rsid w:val="00D63310"/>
    <w:rsid w:val="00D6349C"/>
    <w:rsid w:val="00D644A4"/>
    <w:rsid w:val="00D64A25"/>
    <w:rsid w:val="00D64F88"/>
    <w:rsid w:val="00D6525F"/>
    <w:rsid w:val="00D652DC"/>
    <w:rsid w:val="00D652FF"/>
    <w:rsid w:val="00D654D7"/>
    <w:rsid w:val="00D65FD9"/>
    <w:rsid w:val="00D6685B"/>
    <w:rsid w:val="00D67207"/>
    <w:rsid w:val="00D67782"/>
    <w:rsid w:val="00D67DDE"/>
    <w:rsid w:val="00D67EDB"/>
    <w:rsid w:val="00D70777"/>
    <w:rsid w:val="00D707C8"/>
    <w:rsid w:val="00D70907"/>
    <w:rsid w:val="00D70910"/>
    <w:rsid w:val="00D70C8C"/>
    <w:rsid w:val="00D711BE"/>
    <w:rsid w:val="00D71302"/>
    <w:rsid w:val="00D71D58"/>
    <w:rsid w:val="00D7266F"/>
    <w:rsid w:val="00D727F9"/>
    <w:rsid w:val="00D72E1D"/>
    <w:rsid w:val="00D72FB3"/>
    <w:rsid w:val="00D72FB9"/>
    <w:rsid w:val="00D731F7"/>
    <w:rsid w:val="00D737D1"/>
    <w:rsid w:val="00D73B01"/>
    <w:rsid w:val="00D73B16"/>
    <w:rsid w:val="00D73F6C"/>
    <w:rsid w:val="00D74035"/>
    <w:rsid w:val="00D74064"/>
    <w:rsid w:val="00D74449"/>
    <w:rsid w:val="00D74BBB"/>
    <w:rsid w:val="00D74E88"/>
    <w:rsid w:val="00D74EFE"/>
    <w:rsid w:val="00D75047"/>
    <w:rsid w:val="00D7510C"/>
    <w:rsid w:val="00D751A7"/>
    <w:rsid w:val="00D75C23"/>
    <w:rsid w:val="00D764CF"/>
    <w:rsid w:val="00D76C5A"/>
    <w:rsid w:val="00D77950"/>
    <w:rsid w:val="00D77DA1"/>
    <w:rsid w:val="00D77F15"/>
    <w:rsid w:val="00D8036C"/>
    <w:rsid w:val="00D80482"/>
    <w:rsid w:val="00D80887"/>
    <w:rsid w:val="00D80F55"/>
    <w:rsid w:val="00D812D5"/>
    <w:rsid w:val="00D81643"/>
    <w:rsid w:val="00D81B55"/>
    <w:rsid w:val="00D8290A"/>
    <w:rsid w:val="00D82BFD"/>
    <w:rsid w:val="00D82DA5"/>
    <w:rsid w:val="00D831B3"/>
    <w:rsid w:val="00D83402"/>
    <w:rsid w:val="00D83B49"/>
    <w:rsid w:val="00D84456"/>
    <w:rsid w:val="00D84B17"/>
    <w:rsid w:val="00D84B38"/>
    <w:rsid w:val="00D84CA5"/>
    <w:rsid w:val="00D84F2C"/>
    <w:rsid w:val="00D85842"/>
    <w:rsid w:val="00D86836"/>
    <w:rsid w:val="00D86ED8"/>
    <w:rsid w:val="00D87715"/>
    <w:rsid w:val="00D87ADA"/>
    <w:rsid w:val="00D901D3"/>
    <w:rsid w:val="00D9097C"/>
    <w:rsid w:val="00D90DB8"/>
    <w:rsid w:val="00D90FF3"/>
    <w:rsid w:val="00D91117"/>
    <w:rsid w:val="00D911D9"/>
    <w:rsid w:val="00D91536"/>
    <w:rsid w:val="00D91588"/>
    <w:rsid w:val="00D91775"/>
    <w:rsid w:val="00D91781"/>
    <w:rsid w:val="00D9183F"/>
    <w:rsid w:val="00D9282E"/>
    <w:rsid w:val="00D93223"/>
    <w:rsid w:val="00D93887"/>
    <w:rsid w:val="00D938BD"/>
    <w:rsid w:val="00D938D4"/>
    <w:rsid w:val="00D9399C"/>
    <w:rsid w:val="00D93C6A"/>
    <w:rsid w:val="00D94059"/>
    <w:rsid w:val="00D96377"/>
    <w:rsid w:val="00D968D0"/>
    <w:rsid w:val="00D96FA6"/>
    <w:rsid w:val="00D96FBB"/>
    <w:rsid w:val="00D97946"/>
    <w:rsid w:val="00D97AA8"/>
    <w:rsid w:val="00DA0C3E"/>
    <w:rsid w:val="00DA1391"/>
    <w:rsid w:val="00DA14EC"/>
    <w:rsid w:val="00DA15BC"/>
    <w:rsid w:val="00DA1A12"/>
    <w:rsid w:val="00DA1DA5"/>
    <w:rsid w:val="00DA1DD3"/>
    <w:rsid w:val="00DA1E1B"/>
    <w:rsid w:val="00DA2743"/>
    <w:rsid w:val="00DA2C94"/>
    <w:rsid w:val="00DA2E5A"/>
    <w:rsid w:val="00DA31A7"/>
    <w:rsid w:val="00DA3FED"/>
    <w:rsid w:val="00DA437B"/>
    <w:rsid w:val="00DA47AB"/>
    <w:rsid w:val="00DA5907"/>
    <w:rsid w:val="00DA5A3F"/>
    <w:rsid w:val="00DA5A81"/>
    <w:rsid w:val="00DA6084"/>
    <w:rsid w:val="00DA62E9"/>
    <w:rsid w:val="00DA6396"/>
    <w:rsid w:val="00DA65B6"/>
    <w:rsid w:val="00DA6640"/>
    <w:rsid w:val="00DA727D"/>
    <w:rsid w:val="00DA7B1F"/>
    <w:rsid w:val="00DB00E4"/>
    <w:rsid w:val="00DB0280"/>
    <w:rsid w:val="00DB028E"/>
    <w:rsid w:val="00DB0640"/>
    <w:rsid w:val="00DB08C6"/>
    <w:rsid w:val="00DB10D9"/>
    <w:rsid w:val="00DB13A9"/>
    <w:rsid w:val="00DB156A"/>
    <w:rsid w:val="00DB2047"/>
    <w:rsid w:val="00DB23DE"/>
    <w:rsid w:val="00DB2892"/>
    <w:rsid w:val="00DB2C74"/>
    <w:rsid w:val="00DB332E"/>
    <w:rsid w:val="00DB384A"/>
    <w:rsid w:val="00DB3B14"/>
    <w:rsid w:val="00DB52EB"/>
    <w:rsid w:val="00DB5C31"/>
    <w:rsid w:val="00DB5D76"/>
    <w:rsid w:val="00DB6568"/>
    <w:rsid w:val="00DB6B96"/>
    <w:rsid w:val="00DB713D"/>
    <w:rsid w:val="00DB7591"/>
    <w:rsid w:val="00DB79FF"/>
    <w:rsid w:val="00DC091E"/>
    <w:rsid w:val="00DC1B45"/>
    <w:rsid w:val="00DC1C61"/>
    <w:rsid w:val="00DC20EE"/>
    <w:rsid w:val="00DC29C7"/>
    <w:rsid w:val="00DC2AA0"/>
    <w:rsid w:val="00DC3050"/>
    <w:rsid w:val="00DC361C"/>
    <w:rsid w:val="00DC3866"/>
    <w:rsid w:val="00DC3F27"/>
    <w:rsid w:val="00DC40D4"/>
    <w:rsid w:val="00DC421A"/>
    <w:rsid w:val="00DC4308"/>
    <w:rsid w:val="00DC43DF"/>
    <w:rsid w:val="00DC464F"/>
    <w:rsid w:val="00DC4CD0"/>
    <w:rsid w:val="00DC4E30"/>
    <w:rsid w:val="00DC4EAE"/>
    <w:rsid w:val="00DC545E"/>
    <w:rsid w:val="00DC5623"/>
    <w:rsid w:val="00DC6929"/>
    <w:rsid w:val="00DC6B05"/>
    <w:rsid w:val="00DC723B"/>
    <w:rsid w:val="00DC735D"/>
    <w:rsid w:val="00DC74D8"/>
    <w:rsid w:val="00DC76EB"/>
    <w:rsid w:val="00DC78B3"/>
    <w:rsid w:val="00DC7BDC"/>
    <w:rsid w:val="00DC7FAA"/>
    <w:rsid w:val="00DD0062"/>
    <w:rsid w:val="00DD06F7"/>
    <w:rsid w:val="00DD0C36"/>
    <w:rsid w:val="00DD1011"/>
    <w:rsid w:val="00DD10A4"/>
    <w:rsid w:val="00DD11CB"/>
    <w:rsid w:val="00DD1238"/>
    <w:rsid w:val="00DD2139"/>
    <w:rsid w:val="00DD29CC"/>
    <w:rsid w:val="00DD2CBC"/>
    <w:rsid w:val="00DD2E93"/>
    <w:rsid w:val="00DD42A6"/>
    <w:rsid w:val="00DD49DF"/>
    <w:rsid w:val="00DD4C04"/>
    <w:rsid w:val="00DD4C2F"/>
    <w:rsid w:val="00DD4EEE"/>
    <w:rsid w:val="00DD50FE"/>
    <w:rsid w:val="00DD5A0B"/>
    <w:rsid w:val="00DD5AD3"/>
    <w:rsid w:val="00DD5EA4"/>
    <w:rsid w:val="00DD6121"/>
    <w:rsid w:val="00DD6134"/>
    <w:rsid w:val="00DD627F"/>
    <w:rsid w:val="00DD632E"/>
    <w:rsid w:val="00DD65C2"/>
    <w:rsid w:val="00DD72E8"/>
    <w:rsid w:val="00DD77AF"/>
    <w:rsid w:val="00DE03FC"/>
    <w:rsid w:val="00DE063F"/>
    <w:rsid w:val="00DE0925"/>
    <w:rsid w:val="00DE0D3A"/>
    <w:rsid w:val="00DE0DF1"/>
    <w:rsid w:val="00DE18A1"/>
    <w:rsid w:val="00DE1B4D"/>
    <w:rsid w:val="00DE2C89"/>
    <w:rsid w:val="00DE2FB4"/>
    <w:rsid w:val="00DE305D"/>
    <w:rsid w:val="00DE39EE"/>
    <w:rsid w:val="00DE3CAA"/>
    <w:rsid w:val="00DE406A"/>
    <w:rsid w:val="00DE426C"/>
    <w:rsid w:val="00DE468C"/>
    <w:rsid w:val="00DE4C68"/>
    <w:rsid w:val="00DE516A"/>
    <w:rsid w:val="00DE57E2"/>
    <w:rsid w:val="00DE594E"/>
    <w:rsid w:val="00DE5C1E"/>
    <w:rsid w:val="00DE60D1"/>
    <w:rsid w:val="00DE6237"/>
    <w:rsid w:val="00DE640E"/>
    <w:rsid w:val="00DE64AB"/>
    <w:rsid w:val="00DE6647"/>
    <w:rsid w:val="00DE66C2"/>
    <w:rsid w:val="00DE6BA7"/>
    <w:rsid w:val="00DE6D92"/>
    <w:rsid w:val="00DE7129"/>
    <w:rsid w:val="00DE7224"/>
    <w:rsid w:val="00DE790D"/>
    <w:rsid w:val="00DE793E"/>
    <w:rsid w:val="00DE7DB0"/>
    <w:rsid w:val="00DE7E52"/>
    <w:rsid w:val="00DF04DD"/>
    <w:rsid w:val="00DF0734"/>
    <w:rsid w:val="00DF0F08"/>
    <w:rsid w:val="00DF0F18"/>
    <w:rsid w:val="00DF1070"/>
    <w:rsid w:val="00DF159E"/>
    <w:rsid w:val="00DF18BF"/>
    <w:rsid w:val="00DF19A0"/>
    <w:rsid w:val="00DF1EC2"/>
    <w:rsid w:val="00DF26BA"/>
    <w:rsid w:val="00DF2914"/>
    <w:rsid w:val="00DF2D79"/>
    <w:rsid w:val="00DF32B4"/>
    <w:rsid w:val="00DF39D5"/>
    <w:rsid w:val="00DF3B88"/>
    <w:rsid w:val="00DF3F10"/>
    <w:rsid w:val="00DF4275"/>
    <w:rsid w:val="00DF48C3"/>
    <w:rsid w:val="00DF4A4A"/>
    <w:rsid w:val="00DF52D6"/>
    <w:rsid w:val="00DF5621"/>
    <w:rsid w:val="00DF58DC"/>
    <w:rsid w:val="00DF59E2"/>
    <w:rsid w:val="00DF5AA6"/>
    <w:rsid w:val="00DF62A5"/>
    <w:rsid w:val="00DF62F2"/>
    <w:rsid w:val="00DF68DC"/>
    <w:rsid w:val="00DF7A3F"/>
    <w:rsid w:val="00DF7AC5"/>
    <w:rsid w:val="00DF7CB8"/>
    <w:rsid w:val="00E0009E"/>
    <w:rsid w:val="00E00E62"/>
    <w:rsid w:val="00E01370"/>
    <w:rsid w:val="00E013DF"/>
    <w:rsid w:val="00E0147A"/>
    <w:rsid w:val="00E019EE"/>
    <w:rsid w:val="00E01A6A"/>
    <w:rsid w:val="00E022D6"/>
    <w:rsid w:val="00E02452"/>
    <w:rsid w:val="00E0250B"/>
    <w:rsid w:val="00E0256C"/>
    <w:rsid w:val="00E0401D"/>
    <w:rsid w:val="00E0409F"/>
    <w:rsid w:val="00E04810"/>
    <w:rsid w:val="00E04896"/>
    <w:rsid w:val="00E0516A"/>
    <w:rsid w:val="00E05968"/>
    <w:rsid w:val="00E06323"/>
    <w:rsid w:val="00E06EF8"/>
    <w:rsid w:val="00E06F82"/>
    <w:rsid w:val="00E07108"/>
    <w:rsid w:val="00E071EF"/>
    <w:rsid w:val="00E07382"/>
    <w:rsid w:val="00E0741A"/>
    <w:rsid w:val="00E0744B"/>
    <w:rsid w:val="00E07A05"/>
    <w:rsid w:val="00E07C0C"/>
    <w:rsid w:val="00E10168"/>
    <w:rsid w:val="00E10435"/>
    <w:rsid w:val="00E10827"/>
    <w:rsid w:val="00E10A86"/>
    <w:rsid w:val="00E10B93"/>
    <w:rsid w:val="00E11080"/>
    <w:rsid w:val="00E11659"/>
    <w:rsid w:val="00E124A8"/>
    <w:rsid w:val="00E12D75"/>
    <w:rsid w:val="00E12D91"/>
    <w:rsid w:val="00E12DB5"/>
    <w:rsid w:val="00E13023"/>
    <w:rsid w:val="00E13675"/>
    <w:rsid w:val="00E137B8"/>
    <w:rsid w:val="00E13E67"/>
    <w:rsid w:val="00E14490"/>
    <w:rsid w:val="00E145FC"/>
    <w:rsid w:val="00E14C79"/>
    <w:rsid w:val="00E14D04"/>
    <w:rsid w:val="00E14F30"/>
    <w:rsid w:val="00E150A1"/>
    <w:rsid w:val="00E15E1C"/>
    <w:rsid w:val="00E15F06"/>
    <w:rsid w:val="00E166CA"/>
    <w:rsid w:val="00E16DB7"/>
    <w:rsid w:val="00E171D6"/>
    <w:rsid w:val="00E17CD5"/>
    <w:rsid w:val="00E17E4F"/>
    <w:rsid w:val="00E204B8"/>
    <w:rsid w:val="00E214DE"/>
    <w:rsid w:val="00E22258"/>
    <w:rsid w:val="00E2237D"/>
    <w:rsid w:val="00E224CA"/>
    <w:rsid w:val="00E226E4"/>
    <w:rsid w:val="00E22C4A"/>
    <w:rsid w:val="00E231DB"/>
    <w:rsid w:val="00E2340B"/>
    <w:rsid w:val="00E23D3B"/>
    <w:rsid w:val="00E23DC4"/>
    <w:rsid w:val="00E244DD"/>
    <w:rsid w:val="00E24716"/>
    <w:rsid w:val="00E2479C"/>
    <w:rsid w:val="00E24B13"/>
    <w:rsid w:val="00E24BDA"/>
    <w:rsid w:val="00E24EB7"/>
    <w:rsid w:val="00E24F1E"/>
    <w:rsid w:val="00E250BA"/>
    <w:rsid w:val="00E255E1"/>
    <w:rsid w:val="00E25A68"/>
    <w:rsid w:val="00E25DA1"/>
    <w:rsid w:val="00E26D5F"/>
    <w:rsid w:val="00E26F9C"/>
    <w:rsid w:val="00E270D2"/>
    <w:rsid w:val="00E27251"/>
    <w:rsid w:val="00E2746D"/>
    <w:rsid w:val="00E27D21"/>
    <w:rsid w:val="00E3029C"/>
    <w:rsid w:val="00E305C7"/>
    <w:rsid w:val="00E30933"/>
    <w:rsid w:val="00E30BB5"/>
    <w:rsid w:val="00E30E9E"/>
    <w:rsid w:val="00E30F68"/>
    <w:rsid w:val="00E310DB"/>
    <w:rsid w:val="00E31155"/>
    <w:rsid w:val="00E3158C"/>
    <w:rsid w:val="00E31932"/>
    <w:rsid w:val="00E31D5E"/>
    <w:rsid w:val="00E31DC5"/>
    <w:rsid w:val="00E324A3"/>
    <w:rsid w:val="00E32645"/>
    <w:rsid w:val="00E32D33"/>
    <w:rsid w:val="00E332AC"/>
    <w:rsid w:val="00E33736"/>
    <w:rsid w:val="00E34C2F"/>
    <w:rsid w:val="00E352C7"/>
    <w:rsid w:val="00E353DC"/>
    <w:rsid w:val="00E35698"/>
    <w:rsid w:val="00E3583B"/>
    <w:rsid w:val="00E35C8C"/>
    <w:rsid w:val="00E35F2A"/>
    <w:rsid w:val="00E362AA"/>
    <w:rsid w:val="00E367BB"/>
    <w:rsid w:val="00E36E21"/>
    <w:rsid w:val="00E37430"/>
    <w:rsid w:val="00E37446"/>
    <w:rsid w:val="00E374F5"/>
    <w:rsid w:val="00E37A3B"/>
    <w:rsid w:val="00E37A75"/>
    <w:rsid w:val="00E407A3"/>
    <w:rsid w:val="00E41057"/>
    <w:rsid w:val="00E42582"/>
    <w:rsid w:val="00E429A1"/>
    <w:rsid w:val="00E42A37"/>
    <w:rsid w:val="00E42B6A"/>
    <w:rsid w:val="00E4359B"/>
    <w:rsid w:val="00E4367C"/>
    <w:rsid w:val="00E436A1"/>
    <w:rsid w:val="00E4380A"/>
    <w:rsid w:val="00E44048"/>
    <w:rsid w:val="00E44692"/>
    <w:rsid w:val="00E446AE"/>
    <w:rsid w:val="00E45739"/>
    <w:rsid w:val="00E458A6"/>
    <w:rsid w:val="00E45F9A"/>
    <w:rsid w:val="00E46C8A"/>
    <w:rsid w:val="00E47040"/>
    <w:rsid w:val="00E4742C"/>
    <w:rsid w:val="00E474F6"/>
    <w:rsid w:val="00E47610"/>
    <w:rsid w:val="00E47AEC"/>
    <w:rsid w:val="00E47FAB"/>
    <w:rsid w:val="00E50534"/>
    <w:rsid w:val="00E506CC"/>
    <w:rsid w:val="00E50DF1"/>
    <w:rsid w:val="00E50FAC"/>
    <w:rsid w:val="00E50FC1"/>
    <w:rsid w:val="00E511FC"/>
    <w:rsid w:val="00E51232"/>
    <w:rsid w:val="00E514BF"/>
    <w:rsid w:val="00E514FC"/>
    <w:rsid w:val="00E515F0"/>
    <w:rsid w:val="00E51698"/>
    <w:rsid w:val="00E51944"/>
    <w:rsid w:val="00E51B5B"/>
    <w:rsid w:val="00E526D1"/>
    <w:rsid w:val="00E52DD6"/>
    <w:rsid w:val="00E52FA6"/>
    <w:rsid w:val="00E53091"/>
    <w:rsid w:val="00E53576"/>
    <w:rsid w:val="00E538B8"/>
    <w:rsid w:val="00E53C89"/>
    <w:rsid w:val="00E5418C"/>
    <w:rsid w:val="00E548DB"/>
    <w:rsid w:val="00E549FC"/>
    <w:rsid w:val="00E553EF"/>
    <w:rsid w:val="00E555D5"/>
    <w:rsid w:val="00E55CB2"/>
    <w:rsid w:val="00E560C7"/>
    <w:rsid w:val="00E5623D"/>
    <w:rsid w:val="00E562AF"/>
    <w:rsid w:val="00E563A3"/>
    <w:rsid w:val="00E5647C"/>
    <w:rsid w:val="00E56FDD"/>
    <w:rsid w:val="00E5704C"/>
    <w:rsid w:val="00E57B92"/>
    <w:rsid w:val="00E57B96"/>
    <w:rsid w:val="00E57E7A"/>
    <w:rsid w:val="00E57FC9"/>
    <w:rsid w:val="00E60069"/>
    <w:rsid w:val="00E6019C"/>
    <w:rsid w:val="00E6039A"/>
    <w:rsid w:val="00E6081F"/>
    <w:rsid w:val="00E60E6E"/>
    <w:rsid w:val="00E6149D"/>
    <w:rsid w:val="00E617C7"/>
    <w:rsid w:val="00E624E1"/>
    <w:rsid w:val="00E6271E"/>
    <w:rsid w:val="00E62776"/>
    <w:rsid w:val="00E62AAB"/>
    <w:rsid w:val="00E62D3A"/>
    <w:rsid w:val="00E62F2F"/>
    <w:rsid w:val="00E63589"/>
    <w:rsid w:val="00E63A78"/>
    <w:rsid w:val="00E63AA7"/>
    <w:rsid w:val="00E63B15"/>
    <w:rsid w:val="00E63EED"/>
    <w:rsid w:val="00E641CD"/>
    <w:rsid w:val="00E644F8"/>
    <w:rsid w:val="00E646EA"/>
    <w:rsid w:val="00E64B1A"/>
    <w:rsid w:val="00E65537"/>
    <w:rsid w:val="00E65601"/>
    <w:rsid w:val="00E65D37"/>
    <w:rsid w:val="00E65E75"/>
    <w:rsid w:val="00E660EA"/>
    <w:rsid w:val="00E662E4"/>
    <w:rsid w:val="00E667C9"/>
    <w:rsid w:val="00E6682B"/>
    <w:rsid w:val="00E66CB0"/>
    <w:rsid w:val="00E66F9C"/>
    <w:rsid w:val="00E670EA"/>
    <w:rsid w:val="00E673C2"/>
    <w:rsid w:val="00E6781D"/>
    <w:rsid w:val="00E67CFE"/>
    <w:rsid w:val="00E67FDF"/>
    <w:rsid w:val="00E70465"/>
    <w:rsid w:val="00E70888"/>
    <w:rsid w:val="00E712D7"/>
    <w:rsid w:val="00E71383"/>
    <w:rsid w:val="00E71759"/>
    <w:rsid w:val="00E71818"/>
    <w:rsid w:val="00E719EE"/>
    <w:rsid w:val="00E71AED"/>
    <w:rsid w:val="00E71C90"/>
    <w:rsid w:val="00E72528"/>
    <w:rsid w:val="00E72C0F"/>
    <w:rsid w:val="00E72F34"/>
    <w:rsid w:val="00E733F1"/>
    <w:rsid w:val="00E7361A"/>
    <w:rsid w:val="00E73730"/>
    <w:rsid w:val="00E73750"/>
    <w:rsid w:val="00E7375A"/>
    <w:rsid w:val="00E74AFA"/>
    <w:rsid w:val="00E74C98"/>
    <w:rsid w:val="00E7512C"/>
    <w:rsid w:val="00E752F1"/>
    <w:rsid w:val="00E7602F"/>
    <w:rsid w:val="00E76516"/>
    <w:rsid w:val="00E77C6F"/>
    <w:rsid w:val="00E81100"/>
    <w:rsid w:val="00E811D5"/>
    <w:rsid w:val="00E812B3"/>
    <w:rsid w:val="00E81340"/>
    <w:rsid w:val="00E813F5"/>
    <w:rsid w:val="00E8190F"/>
    <w:rsid w:val="00E81A0C"/>
    <w:rsid w:val="00E81BD3"/>
    <w:rsid w:val="00E81F60"/>
    <w:rsid w:val="00E827AC"/>
    <w:rsid w:val="00E82819"/>
    <w:rsid w:val="00E82888"/>
    <w:rsid w:val="00E82B85"/>
    <w:rsid w:val="00E82EBB"/>
    <w:rsid w:val="00E82FA4"/>
    <w:rsid w:val="00E83B64"/>
    <w:rsid w:val="00E83C38"/>
    <w:rsid w:val="00E847FF"/>
    <w:rsid w:val="00E84871"/>
    <w:rsid w:val="00E85084"/>
    <w:rsid w:val="00E85101"/>
    <w:rsid w:val="00E85AFC"/>
    <w:rsid w:val="00E862F4"/>
    <w:rsid w:val="00E863E7"/>
    <w:rsid w:val="00E86D66"/>
    <w:rsid w:val="00E874A0"/>
    <w:rsid w:val="00E876F7"/>
    <w:rsid w:val="00E87DA3"/>
    <w:rsid w:val="00E9022C"/>
    <w:rsid w:val="00E9041C"/>
    <w:rsid w:val="00E90447"/>
    <w:rsid w:val="00E90A8C"/>
    <w:rsid w:val="00E91000"/>
    <w:rsid w:val="00E9158B"/>
    <w:rsid w:val="00E91B41"/>
    <w:rsid w:val="00E91DDA"/>
    <w:rsid w:val="00E91E18"/>
    <w:rsid w:val="00E92332"/>
    <w:rsid w:val="00E923EE"/>
    <w:rsid w:val="00E92606"/>
    <w:rsid w:val="00E92FC5"/>
    <w:rsid w:val="00E934A8"/>
    <w:rsid w:val="00E9414B"/>
    <w:rsid w:val="00E9453C"/>
    <w:rsid w:val="00E9491D"/>
    <w:rsid w:val="00E951FC"/>
    <w:rsid w:val="00E953C5"/>
    <w:rsid w:val="00E95536"/>
    <w:rsid w:val="00E95B8A"/>
    <w:rsid w:val="00E96975"/>
    <w:rsid w:val="00E97153"/>
    <w:rsid w:val="00E97204"/>
    <w:rsid w:val="00E97824"/>
    <w:rsid w:val="00E97998"/>
    <w:rsid w:val="00E97ACC"/>
    <w:rsid w:val="00EA037E"/>
    <w:rsid w:val="00EA0938"/>
    <w:rsid w:val="00EA1387"/>
    <w:rsid w:val="00EA1AE4"/>
    <w:rsid w:val="00EA2143"/>
    <w:rsid w:val="00EA2D69"/>
    <w:rsid w:val="00EA34F4"/>
    <w:rsid w:val="00EA3D0F"/>
    <w:rsid w:val="00EA491E"/>
    <w:rsid w:val="00EA492C"/>
    <w:rsid w:val="00EA4CEC"/>
    <w:rsid w:val="00EA5DDD"/>
    <w:rsid w:val="00EA7724"/>
    <w:rsid w:val="00EA7C82"/>
    <w:rsid w:val="00EB09F8"/>
    <w:rsid w:val="00EB0C6F"/>
    <w:rsid w:val="00EB0FEF"/>
    <w:rsid w:val="00EB1081"/>
    <w:rsid w:val="00EB10FE"/>
    <w:rsid w:val="00EB11BC"/>
    <w:rsid w:val="00EB187E"/>
    <w:rsid w:val="00EB2006"/>
    <w:rsid w:val="00EB288D"/>
    <w:rsid w:val="00EB2932"/>
    <w:rsid w:val="00EB3369"/>
    <w:rsid w:val="00EB369B"/>
    <w:rsid w:val="00EB37C1"/>
    <w:rsid w:val="00EB3BA7"/>
    <w:rsid w:val="00EB3FFE"/>
    <w:rsid w:val="00EB413B"/>
    <w:rsid w:val="00EB4A71"/>
    <w:rsid w:val="00EB515E"/>
    <w:rsid w:val="00EB5CEF"/>
    <w:rsid w:val="00EB6A73"/>
    <w:rsid w:val="00EB70D6"/>
    <w:rsid w:val="00EB71B6"/>
    <w:rsid w:val="00EB7213"/>
    <w:rsid w:val="00EB745A"/>
    <w:rsid w:val="00EB7766"/>
    <w:rsid w:val="00EB777B"/>
    <w:rsid w:val="00EB777E"/>
    <w:rsid w:val="00EB7AB8"/>
    <w:rsid w:val="00EC003F"/>
    <w:rsid w:val="00EC066A"/>
    <w:rsid w:val="00EC0D98"/>
    <w:rsid w:val="00EC15FA"/>
    <w:rsid w:val="00EC1A6B"/>
    <w:rsid w:val="00EC1EF7"/>
    <w:rsid w:val="00EC1EFF"/>
    <w:rsid w:val="00EC2410"/>
    <w:rsid w:val="00EC2531"/>
    <w:rsid w:val="00EC2D36"/>
    <w:rsid w:val="00EC2E77"/>
    <w:rsid w:val="00EC426D"/>
    <w:rsid w:val="00EC44D7"/>
    <w:rsid w:val="00EC48B8"/>
    <w:rsid w:val="00EC4B48"/>
    <w:rsid w:val="00EC5405"/>
    <w:rsid w:val="00EC6300"/>
    <w:rsid w:val="00EC665A"/>
    <w:rsid w:val="00EC667C"/>
    <w:rsid w:val="00EC72BC"/>
    <w:rsid w:val="00EC7562"/>
    <w:rsid w:val="00EC783B"/>
    <w:rsid w:val="00ED01F6"/>
    <w:rsid w:val="00ED1243"/>
    <w:rsid w:val="00ED13BA"/>
    <w:rsid w:val="00ED1570"/>
    <w:rsid w:val="00ED1B10"/>
    <w:rsid w:val="00ED1E6E"/>
    <w:rsid w:val="00ED1F7F"/>
    <w:rsid w:val="00ED1F85"/>
    <w:rsid w:val="00ED216A"/>
    <w:rsid w:val="00ED236D"/>
    <w:rsid w:val="00ED2AF7"/>
    <w:rsid w:val="00ED2DED"/>
    <w:rsid w:val="00ED2F09"/>
    <w:rsid w:val="00ED30EF"/>
    <w:rsid w:val="00ED3C5C"/>
    <w:rsid w:val="00ED3EDF"/>
    <w:rsid w:val="00ED4328"/>
    <w:rsid w:val="00ED4C21"/>
    <w:rsid w:val="00ED4EAD"/>
    <w:rsid w:val="00ED52E3"/>
    <w:rsid w:val="00ED56F3"/>
    <w:rsid w:val="00ED5DB6"/>
    <w:rsid w:val="00ED7828"/>
    <w:rsid w:val="00ED7CA1"/>
    <w:rsid w:val="00ED7DB5"/>
    <w:rsid w:val="00EE0862"/>
    <w:rsid w:val="00EE0C58"/>
    <w:rsid w:val="00EE1B92"/>
    <w:rsid w:val="00EE2199"/>
    <w:rsid w:val="00EE2302"/>
    <w:rsid w:val="00EE2683"/>
    <w:rsid w:val="00EE30E2"/>
    <w:rsid w:val="00EE368B"/>
    <w:rsid w:val="00EE3873"/>
    <w:rsid w:val="00EE3CE2"/>
    <w:rsid w:val="00EE3D7A"/>
    <w:rsid w:val="00EE3DF7"/>
    <w:rsid w:val="00EE43E4"/>
    <w:rsid w:val="00EE4C94"/>
    <w:rsid w:val="00EE4EF4"/>
    <w:rsid w:val="00EE57C5"/>
    <w:rsid w:val="00EE585A"/>
    <w:rsid w:val="00EE5913"/>
    <w:rsid w:val="00EE5F08"/>
    <w:rsid w:val="00EE6476"/>
    <w:rsid w:val="00EE6834"/>
    <w:rsid w:val="00EE6E57"/>
    <w:rsid w:val="00EE7475"/>
    <w:rsid w:val="00EE7D7B"/>
    <w:rsid w:val="00EE7EC2"/>
    <w:rsid w:val="00EF018F"/>
    <w:rsid w:val="00EF028A"/>
    <w:rsid w:val="00EF080D"/>
    <w:rsid w:val="00EF0991"/>
    <w:rsid w:val="00EF0C48"/>
    <w:rsid w:val="00EF0EEC"/>
    <w:rsid w:val="00EF1160"/>
    <w:rsid w:val="00EF171B"/>
    <w:rsid w:val="00EF1AFF"/>
    <w:rsid w:val="00EF1E5D"/>
    <w:rsid w:val="00EF2251"/>
    <w:rsid w:val="00EF23DD"/>
    <w:rsid w:val="00EF29E2"/>
    <w:rsid w:val="00EF2E7B"/>
    <w:rsid w:val="00EF38DD"/>
    <w:rsid w:val="00EF38EA"/>
    <w:rsid w:val="00EF39AF"/>
    <w:rsid w:val="00EF4F07"/>
    <w:rsid w:val="00EF5911"/>
    <w:rsid w:val="00EF69D2"/>
    <w:rsid w:val="00EF6A70"/>
    <w:rsid w:val="00EF6A9B"/>
    <w:rsid w:val="00EF7046"/>
    <w:rsid w:val="00EF7125"/>
    <w:rsid w:val="00EF7224"/>
    <w:rsid w:val="00EF7350"/>
    <w:rsid w:val="00F00690"/>
    <w:rsid w:val="00F00791"/>
    <w:rsid w:val="00F0090C"/>
    <w:rsid w:val="00F0109A"/>
    <w:rsid w:val="00F01603"/>
    <w:rsid w:val="00F01776"/>
    <w:rsid w:val="00F0180C"/>
    <w:rsid w:val="00F01A30"/>
    <w:rsid w:val="00F01D6A"/>
    <w:rsid w:val="00F0204D"/>
    <w:rsid w:val="00F0216D"/>
    <w:rsid w:val="00F02517"/>
    <w:rsid w:val="00F03B21"/>
    <w:rsid w:val="00F03B4B"/>
    <w:rsid w:val="00F03D80"/>
    <w:rsid w:val="00F049D7"/>
    <w:rsid w:val="00F05582"/>
    <w:rsid w:val="00F05C09"/>
    <w:rsid w:val="00F06079"/>
    <w:rsid w:val="00F06641"/>
    <w:rsid w:val="00F06848"/>
    <w:rsid w:val="00F06B58"/>
    <w:rsid w:val="00F079F3"/>
    <w:rsid w:val="00F07F85"/>
    <w:rsid w:val="00F10873"/>
    <w:rsid w:val="00F11065"/>
    <w:rsid w:val="00F1123E"/>
    <w:rsid w:val="00F11513"/>
    <w:rsid w:val="00F11745"/>
    <w:rsid w:val="00F11834"/>
    <w:rsid w:val="00F119FC"/>
    <w:rsid w:val="00F11A67"/>
    <w:rsid w:val="00F11EB6"/>
    <w:rsid w:val="00F12195"/>
    <w:rsid w:val="00F125B3"/>
    <w:rsid w:val="00F126D8"/>
    <w:rsid w:val="00F1374B"/>
    <w:rsid w:val="00F13797"/>
    <w:rsid w:val="00F1386D"/>
    <w:rsid w:val="00F13B81"/>
    <w:rsid w:val="00F13D27"/>
    <w:rsid w:val="00F13FB9"/>
    <w:rsid w:val="00F14329"/>
    <w:rsid w:val="00F15708"/>
    <w:rsid w:val="00F15EBA"/>
    <w:rsid w:val="00F1666D"/>
    <w:rsid w:val="00F17207"/>
    <w:rsid w:val="00F17526"/>
    <w:rsid w:val="00F1797D"/>
    <w:rsid w:val="00F17A90"/>
    <w:rsid w:val="00F20591"/>
    <w:rsid w:val="00F206F2"/>
    <w:rsid w:val="00F20BCD"/>
    <w:rsid w:val="00F219C4"/>
    <w:rsid w:val="00F2209D"/>
    <w:rsid w:val="00F224B7"/>
    <w:rsid w:val="00F22FCD"/>
    <w:rsid w:val="00F23274"/>
    <w:rsid w:val="00F23A7A"/>
    <w:rsid w:val="00F2432E"/>
    <w:rsid w:val="00F24546"/>
    <w:rsid w:val="00F245F8"/>
    <w:rsid w:val="00F255AE"/>
    <w:rsid w:val="00F257CB"/>
    <w:rsid w:val="00F2585F"/>
    <w:rsid w:val="00F25A26"/>
    <w:rsid w:val="00F25CD2"/>
    <w:rsid w:val="00F2677D"/>
    <w:rsid w:val="00F26826"/>
    <w:rsid w:val="00F2710B"/>
    <w:rsid w:val="00F272B2"/>
    <w:rsid w:val="00F27796"/>
    <w:rsid w:val="00F30361"/>
    <w:rsid w:val="00F3179E"/>
    <w:rsid w:val="00F3248B"/>
    <w:rsid w:val="00F32C66"/>
    <w:rsid w:val="00F33549"/>
    <w:rsid w:val="00F335C0"/>
    <w:rsid w:val="00F33E8F"/>
    <w:rsid w:val="00F35AE4"/>
    <w:rsid w:val="00F35F82"/>
    <w:rsid w:val="00F360AE"/>
    <w:rsid w:val="00F3643B"/>
    <w:rsid w:val="00F36DAB"/>
    <w:rsid w:val="00F372B9"/>
    <w:rsid w:val="00F403A9"/>
    <w:rsid w:val="00F408E4"/>
    <w:rsid w:val="00F40AD4"/>
    <w:rsid w:val="00F40BF6"/>
    <w:rsid w:val="00F40F03"/>
    <w:rsid w:val="00F41107"/>
    <w:rsid w:val="00F4110F"/>
    <w:rsid w:val="00F41275"/>
    <w:rsid w:val="00F416B3"/>
    <w:rsid w:val="00F4213A"/>
    <w:rsid w:val="00F423EB"/>
    <w:rsid w:val="00F42789"/>
    <w:rsid w:val="00F42BDC"/>
    <w:rsid w:val="00F43A84"/>
    <w:rsid w:val="00F43F7F"/>
    <w:rsid w:val="00F442C1"/>
    <w:rsid w:val="00F448F1"/>
    <w:rsid w:val="00F44AA5"/>
    <w:rsid w:val="00F44E3A"/>
    <w:rsid w:val="00F44E86"/>
    <w:rsid w:val="00F45339"/>
    <w:rsid w:val="00F45563"/>
    <w:rsid w:val="00F4564F"/>
    <w:rsid w:val="00F45C26"/>
    <w:rsid w:val="00F46359"/>
    <w:rsid w:val="00F47151"/>
    <w:rsid w:val="00F479DF"/>
    <w:rsid w:val="00F47D55"/>
    <w:rsid w:val="00F47E60"/>
    <w:rsid w:val="00F50331"/>
    <w:rsid w:val="00F5092A"/>
    <w:rsid w:val="00F50C3E"/>
    <w:rsid w:val="00F50FFD"/>
    <w:rsid w:val="00F51527"/>
    <w:rsid w:val="00F51664"/>
    <w:rsid w:val="00F518BE"/>
    <w:rsid w:val="00F5248D"/>
    <w:rsid w:val="00F528C7"/>
    <w:rsid w:val="00F52BDC"/>
    <w:rsid w:val="00F52D24"/>
    <w:rsid w:val="00F53ABE"/>
    <w:rsid w:val="00F53BB6"/>
    <w:rsid w:val="00F542FE"/>
    <w:rsid w:val="00F5442E"/>
    <w:rsid w:val="00F546C1"/>
    <w:rsid w:val="00F54A31"/>
    <w:rsid w:val="00F555B8"/>
    <w:rsid w:val="00F55D66"/>
    <w:rsid w:val="00F55F70"/>
    <w:rsid w:val="00F564A0"/>
    <w:rsid w:val="00F566F7"/>
    <w:rsid w:val="00F56830"/>
    <w:rsid w:val="00F569C1"/>
    <w:rsid w:val="00F56EFA"/>
    <w:rsid w:val="00F577CF"/>
    <w:rsid w:val="00F60CE3"/>
    <w:rsid w:val="00F6112C"/>
    <w:rsid w:val="00F615E8"/>
    <w:rsid w:val="00F61A4C"/>
    <w:rsid w:val="00F61B8C"/>
    <w:rsid w:val="00F61EDA"/>
    <w:rsid w:val="00F62159"/>
    <w:rsid w:val="00F62FDA"/>
    <w:rsid w:val="00F63159"/>
    <w:rsid w:val="00F635C7"/>
    <w:rsid w:val="00F63A99"/>
    <w:rsid w:val="00F64205"/>
    <w:rsid w:val="00F644D5"/>
    <w:rsid w:val="00F644DC"/>
    <w:rsid w:val="00F64533"/>
    <w:rsid w:val="00F6461C"/>
    <w:rsid w:val="00F65367"/>
    <w:rsid w:val="00F658E9"/>
    <w:rsid w:val="00F659A7"/>
    <w:rsid w:val="00F65BE2"/>
    <w:rsid w:val="00F66772"/>
    <w:rsid w:val="00F668EE"/>
    <w:rsid w:val="00F67013"/>
    <w:rsid w:val="00F674E5"/>
    <w:rsid w:val="00F67F45"/>
    <w:rsid w:val="00F70717"/>
    <w:rsid w:val="00F70B70"/>
    <w:rsid w:val="00F7114B"/>
    <w:rsid w:val="00F713B3"/>
    <w:rsid w:val="00F713C6"/>
    <w:rsid w:val="00F71641"/>
    <w:rsid w:val="00F71785"/>
    <w:rsid w:val="00F71859"/>
    <w:rsid w:val="00F71A2B"/>
    <w:rsid w:val="00F7206D"/>
    <w:rsid w:val="00F72331"/>
    <w:rsid w:val="00F72372"/>
    <w:rsid w:val="00F72563"/>
    <w:rsid w:val="00F726D6"/>
    <w:rsid w:val="00F729B6"/>
    <w:rsid w:val="00F7328F"/>
    <w:rsid w:val="00F734DB"/>
    <w:rsid w:val="00F73907"/>
    <w:rsid w:val="00F73EB2"/>
    <w:rsid w:val="00F74DD7"/>
    <w:rsid w:val="00F75205"/>
    <w:rsid w:val="00F7524F"/>
    <w:rsid w:val="00F75864"/>
    <w:rsid w:val="00F7597C"/>
    <w:rsid w:val="00F75EFD"/>
    <w:rsid w:val="00F761AF"/>
    <w:rsid w:val="00F76222"/>
    <w:rsid w:val="00F76381"/>
    <w:rsid w:val="00F763CE"/>
    <w:rsid w:val="00F7645C"/>
    <w:rsid w:val="00F771F5"/>
    <w:rsid w:val="00F8064D"/>
    <w:rsid w:val="00F80B32"/>
    <w:rsid w:val="00F8122E"/>
    <w:rsid w:val="00F8180A"/>
    <w:rsid w:val="00F81B24"/>
    <w:rsid w:val="00F81FDF"/>
    <w:rsid w:val="00F82971"/>
    <w:rsid w:val="00F829C1"/>
    <w:rsid w:val="00F82A37"/>
    <w:rsid w:val="00F82DB0"/>
    <w:rsid w:val="00F82EAF"/>
    <w:rsid w:val="00F839AD"/>
    <w:rsid w:val="00F83C68"/>
    <w:rsid w:val="00F84295"/>
    <w:rsid w:val="00F849B7"/>
    <w:rsid w:val="00F85551"/>
    <w:rsid w:val="00F85658"/>
    <w:rsid w:val="00F859C9"/>
    <w:rsid w:val="00F8670C"/>
    <w:rsid w:val="00F86D2C"/>
    <w:rsid w:val="00F872AF"/>
    <w:rsid w:val="00F875EA"/>
    <w:rsid w:val="00F879D5"/>
    <w:rsid w:val="00F87F57"/>
    <w:rsid w:val="00F90045"/>
    <w:rsid w:val="00F9023F"/>
    <w:rsid w:val="00F90317"/>
    <w:rsid w:val="00F90618"/>
    <w:rsid w:val="00F909B9"/>
    <w:rsid w:val="00F90A57"/>
    <w:rsid w:val="00F90C26"/>
    <w:rsid w:val="00F90C2A"/>
    <w:rsid w:val="00F90ED0"/>
    <w:rsid w:val="00F91767"/>
    <w:rsid w:val="00F91BAA"/>
    <w:rsid w:val="00F91D98"/>
    <w:rsid w:val="00F9226A"/>
    <w:rsid w:val="00F9286C"/>
    <w:rsid w:val="00F9314E"/>
    <w:rsid w:val="00F9319D"/>
    <w:rsid w:val="00F93695"/>
    <w:rsid w:val="00F93A61"/>
    <w:rsid w:val="00F942FD"/>
    <w:rsid w:val="00F944B6"/>
    <w:rsid w:val="00F9463F"/>
    <w:rsid w:val="00F94997"/>
    <w:rsid w:val="00F94AE1"/>
    <w:rsid w:val="00F94AFF"/>
    <w:rsid w:val="00F94CD2"/>
    <w:rsid w:val="00F94E19"/>
    <w:rsid w:val="00F94E84"/>
    <w:rsid w:val="00F95AFE"/>
    <w:rsid w:val="00F95CA6"/>
    <w:rsid w:val="00F963C8"/>
    <w:rsid w:val="00F96611"/>
    <w:rsid w:val="00F96B0B"/>
    <w:rsid w:val="00F96BC4"/>
    <w:rsid w:val="00F96FC5"/>
    <w:rsid w:val="00F97404"/>
    <w:rsid w:val="00F976F4"/>
    <w:rsid w:val="00F978A9"/>
    <w:rsid w:val="00FA051A"/>
    <w:rsid w:val="00FA0B01"/>
    <w:rsid w:val="00FA0D10"/>
    <w:rsid w:val="00FA12D6"/>
    <w:rsid w:val="00FA14D2"/>
    <w:rsid w:val="00FA2617"/>
    <w:rsid w:val="00FA2A7F"/>
    <w:rsid w:val="00FA2DC2"/>
    <w:rsid w:val="00FA31EF"/>
    <w:rsid w:val="00FA3AC4"/>
    <w:rsid w:val="00FA3BC1"/>
    <w:rsid w:val="00FA4426"/>
    <w:rsid w:val="00FA459F"/>
    <w:rsid w:val="00FA47A3"/>
    <w:rsid w:val="00FA4894"/>
    <w:rsid w:val="00FA5141"/>
    <w:rsid w:val="00FA523C"/>
    <w:rsid w:val="00FA5BB1"/>
    <w:rsid w:val="00FA5C7A"/>
    <w:rsid w:val="00FA6AD0"/>
    <w:rsid w:val="00FA6DC8"/>
    <w:rsid w:val="00FA6E14"/>
    <w:rsid w:val="00FA714F"/>
    <w:rsid w:val="00FA7217"/>
    <w:rsid w:val="00FA72C9"/>
    <w:rsid w:val="00FA7494"/>
    <w:rsid w:val="00FA7A24"/>
    <w:rsid w:val="00FB0148"/>
    <w:rsid w:val="00FB061A"/>
    <w:rsid w:val="00FB09C3"/>
    <w:rsid w:val="00FB1859"/>
    <w:rsid w:val="00FB1872"/>
    <w:rsid w:val="00FB1B96"/>
    <w:rsid w:val="00FB20F7"/>
    <w:rsid w:val="00FB216C"/>
    <w:rsid w:val="00FB2698"/>
    <w:rsid w:val="00FB2908"/>
    <w:rsid w:val="00FB2A98"/>
    <w:rsid w:val="00FB2C4A"/>
    <w:rsid w:val="00FB2CA1"/>
    <w:rsid w:val="00FB32AA"/>
    <w:rsid w:val="00FB3682"/>
    <w:rsid w:val="00FB3B93"/>
    <w:rsid w:val="00FB47C6"/>
    <w:rsid w:val="00FB4CCD"/>
    <w:rsid w:val="00FB50A3"/>
    <w:rsid w:val="00FB54FB"/>
    <w:rsid w:val="00FB5573"/>
    <w:rsid w:val="00FB56A9"/>
    <w:rsid w:val="00FB574F"/>
    <w:rsid w:val="00FB5E4F"/>
    <w:rsid w:val="00FB6043"/>
    <w:rsid w:val="00FB675A"/>
    <w:rsid w:val="00FB6943"/>
    <w:rsid w:val="00FB6BDE"/>
    <w:rsid w:val="00FB7236"/>
    <w:rsid w:val="00FB74BD"/>
    <w:rsid w:val="00FB7934"/>
    <w:rsid w:val="00FB7BF6"/>
    <w:rsid w:val="00FC091B"/>
    <w:rsid w:val="00FC0925"/>
    <w:rsid w:val="00FC0A08"/>
    <w:rsid w:val="00FC1154"/>
    <w:rsid w:val="00FC1352"/>
    <w:rsid w:val="00FC1635"/>
    <w:rsid w:val="00FC1904"/>
    <w:rsid w:val="00FC1958"/>
    <w:rsid w:val="00FC1B5B"/>
    <w:rsid w:val="00FC1F42"/>
    <w:rsid w:val="00FC2104"/>
    <w:rsid w:val="00FC21E1"/>
    <w:rsid w:val="00FC28F3"/>
    <w:rsid w:val="00FC3775"/>
    <w:rsid w:val="00FC3CAB"/>
    <w:rsid w:val="00FC4069"/>
    <w:rsid w:val="00FC4287"/>
    <w:rsid w:val="00FC43C7"/>
    <w:rsid w:val="00FC50F1"/>
    <w:rsid w:val="00FC562A"/>
    <w:rsid w:val="00FC5B9E"/>
    <w:rsid w:val="00FC5F8F"/>
    <w:rsid w:val="00FC6A93"/>
    <w:rsid w:val="00FC7C08"/>
    <w:rsid w:val="00FD043A"/>
    <w:rsid w:val="00FD07FC"/>
    <w:rsid w:val="00FD0824"/>
    <w:rsid w:val="00FD0E68"/>
    <w:rsid w:val="00FD22FC"/>
    <w:rsid w:val="00FD2468"/>
    <w:rsid w:val="00FD345A"/>
    <w:rsid w:val="00FD35EB"/>
    <w:rsid w:val="00FD3A66"/>
    <w:rsid w:val="00FD3D6D"/>
    <w:rsid w:val="00FD3E54"/>
    <w:rsid w:val="00FD41B3"/>
    <w:rsid w:val="00FD45FA"/>
    <w:rsid w:val="00FD4878"/>
    <w:rsid w:val="00FD5363"/>
    <w:rsid w:val="00FD5508"/>
    <w:rsid w:val="00FD5CBC"/>
    <w:rsid w:val="00FD5D80"/>
    <w:rsid w:val="00FD638F"/>
    <w:rsid w:val="00FD6517"/>
    <w:rsid w:val="00FD6602"/>
    <w:rsid w:val="00FD661C"/>
    <w:rsid w:val="00FD6C7A"/>
    <w:rsid w:val="00FD708A"/>
    <w:rsid w:val="00FD71BE"/>
    <w:rsid w:val="00FD7ECB"/>
    <w:rsid w:val="00FE007D"/>
    <w:rsid w:val="00FE00CA"/>
    <w:rsid w:val="00FE014A"/>
    <w:rsid w:val="00FE0664"/>
    <w:rsid w:val="00FE06DC"/>
    <w:rsid w:val="00FE0F22"/>
    <w:rsid w:val="00FE14EF"/>
    <w:rsid w:val="00FE157B"/>
    <w:rsid w:val="00FE18B6"/>
    <w:rsid w:val="00FE193A"/>
    <w:rsid w:val="00FE1974"/>
    <w:rsid w:val="00FE1E91"/>
    <w:rsid w:val="00FE202B"/>
    <w:rsid w:val="00FE2480"/>
    <w:rsid w:val="00FE2528"/>
    <w:rsid w:val="00FE2760"/>
    <w:rsid w:val="00FE2D7B"/>
    <w:rsid w:val="00FE33EE"/>
    <w:rsid w:val="00FE3482"/>
    <w:rsid w:val="00FE3D14"/>
    <w:rsid w:val="00FE4553"/>
    <w:rsid w:val="00FE47DD"/>
    <w:rsid w:val="00FE508F"/>
    <w:rsid w:val="00FE531A"/>
    <w:rsid w:val="00FE55D1"/>
    <w:rsid w:val="00FE5E57"/>
    <w:rsid w:val="00FE6408"/>
    <w:rsid w:val="00FE6708"/>
    <w:rsid w:val="00FE6F6A"/>
    <w:rsid w:val="00FE71E7"/>
    <w:rsid w:val="00FE78D0"/>
    <w:rsid w:val="00FE7C6A"/>
    <w:rsid w:val="00FF03FF"/>
    <w:rsid w:val="00FF0480"/>
    <w:rsid w:val="00FF0FFA"/>
    <w:rsid w:val="00FF1CFB"/>
    <w:rsid w:val="00FF20E6"/>
    <w:rsid w:val="00FF2A00"/>
    <w:rsid w:val="00FF2A43"/>
    <w:rsid w:val="00FF324E"/>
    <w:rsid w:val="00FF36C8"/>
    <w:rsid w:val="00FF3B12"/>
    <w:rsid w:val="00FF3B3B"/>
    <w:rsid w:val="00FF3C37"/>
    <w:rsid w:val="00FF4016"/>
    <w:rsid w:val="00FF404B"/>
    <w:rsid w:val="00FF5339"/>
    <w:rsid w:val="00FF53E8"/>
    <w:rsid w:val="00FF547A"/>
    <w:rsid w:val="00FF5F1C"/>
    <w:rsid w:val="00FF60A6"/>
    <w:rsid w:val="00FF633D"/>
    <w:rsid w:val="00FF6929"/>
    <w:rsid w:val="00FF747C"/>
    <w:rsid w:val="00FF74AB"/>
    <w:rsid w:val="00FF764A"/>
    <w:rsid w:val="00FF78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BB6249"/>
    <w:pPr>
      <w:widowControl w:val="0"/>
      <w:autoSpaceDE w:val="0"/>
      <w:autoSpaceDN w:val="0"/>
      <w:adjustRightInd w:val="0"/>
    </w:pPr>
  </w:style>
  <w:style w:type="paragraph" w:styleId="10">
    <w:name w:val="heading 1"/>
    <w:aliases w:val="heading 1,结算规范 标题1,H1,PIM 1,h1,1st level,Section Head,l1,Heading 0,&amp;3,List level 1,H11,H12,H13,H14,H15,H16,H17,标书1,h11,heading 1TOC,Header 1,Header1,SAHeading 1,Head1,Heading apps,123321,H111,H121,H131,H141,H151,H161,H18,H112,H122,H132,H142,H152,标准"/>
    <w:next w:val="20"/>
    <w:qFormat/>
    <w:rsid w:val="00D15772"/>
    <w:pPr>
      <w:keepNext/>
      <w:numPr>
        <w:numId w:val="2"/>
      </w:numPr>
      <w:spacing w:before="240" w:after="240"/>
      <w:jc w:val="both"/>
      <w:outlineLvl w:val="0"/>
    </w:pPr>
    <w:rPr>
      <w:rFonts w:ascii="Arial" w:eastAsia="黑体" w:hAnsi="Arial"/>
      <w:b/>
      <w:sz w:val="32"/>
      <w:szCs w:val="32"/>
    </w:rPr>
  </w:style>
  <w:style w:type="paragraph" w:styleId="20">
    <w:name w:val="heading 2"/>
    <w:aliases w:val="heading 2,heading 2 Char,heading 2 Char Char Char,标题 2 Char Char,heading 2 Char Char Char Char Char Char,heading 2 Char Char Char Char Char,标题 2 Char,结算规范 标题2,第一章 标题 2,Heading 2 Hidden,Heading 2 CCBS,H2,h2,PIM2,Titre3,HD2,sect 1.2,H21,sect 1.21,H22"/>
    <w:next w:val="a5"/>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aliases w:val="heading 3,heading 3 Char,heading 3 Char Char Char Char,heading 3 Char Char Char Char Char Char,标题 3 Char2,heading 3 Char Char,heading 3 Char Char Char Char Char1,1.1.1 标题 3 Char,标题 3 Char1 Char,1.1.1 标题 3 Char Char Char Char Char,1.1.1 标题 3,h3,H3,3"/>
    <w:basedOn w:val="a5"/>
    <w:next w:val="a5"/>
    <w:link w:val="3Char"/>
    <w:autoRedefine/>
    <w:qFormat/>
    <w:rsid w:val="00026E37"/>
    <w:pPr>
      <w:keepNext/>
      <w:keepLines/>
      <w:numPr>
        <w:ilvl w:val="2"/>
        <w:numId w:val="2"/>
      </w:numPr>
      <w:autoSpaceDE/>
      <w:autoSpaceDN/>
      <w:adjustRightInd/>
      <w:spacing w:before="120"/>
      <w:jc w:val="both"/>
      <w:outlineLvl w:val="2"/>
    </w:pPr>
    <w:rPr>
      <w:rFonts w:eastAsia="黑体"/>
      <w:bCs/>
      <w:kern w:val="2"/>
      <w:sz w:val="24"/>
      <w:szCs w:val="32"/>
    </w:rPr>
  </w:style>
  <w:style w:type="paragraph" w:styleId="4">
    <w:name w:val="heading 4"/>
    <w:aliases w:val="heading 4,标题 4 Char1,标题 4 Char Char,heading 4 Char Char Char,标题 4 Char1 Char,标题 4 Char Char Char,heading 4 Char Char,标题 4 Char,heading 4 Char,heading 4 Char Char Char Char Char Char Char Char Char,标题 41,标题 4 Char2,heading 4 Char2,结算规范 标题4,bullet,bl"/>
    <w:basedOn w:val="a5"/>
    <w:autoRedefine/>
    <w:qFormat/>
    <w:rsid w:val="00937F51"/>
    <w:pPr>
      <w:widowControl/>
      <w:spacing w:before="120" w:line="360" w:lineRule="auto"/>
      <w:ind w:left="425" w:hanging="425"/>
      <w:jc w:val="both"/>
      <w:outlineLvl w:val="3"/>
    </w:pPr>
    <w:rPr>
      <w:sz w:val="24"/>
    </w:rPr>
  </w:style>
  <w:style w:type="paragraph" w:styleId="5">
    <w:name w:val="heading 5"/>
    <w:aliases w:val="heading 5,heading 5 Char,结算规范 标题5,dash,ds,dd,H5,h5,口,口1,口2,Roman list,PIM 5,l5+toc5,Numbered Sub-list,一,正文五级标题,标题 5(ALT+5),标题 5 Char Char Char,标题 5 Char Char Char Char Char Char Char Char Char,标题 5 Char Char Char Char,标题 5 Char1,标题 5 Char Char2,l5"/>
    <w:basedOn w:val="a5"/>
    <w:qFormat/>
    <w:rsid w:val="00937F51"/>
    <w:pPr>
      <w:widowControl/>
      <w:spacing w:line="360" w:lineRule="auto"/>
      <w:ind w:leftChars="200" w:left="625" w:hanging="425"/>
      <w:outlineLvl w:val="4"/>
    </w:pPr>
    <w:rPr>
      <w:sz w:val="24"/>
    </w:rPr>
  </w:style>
  <w:style w:type="paragraph" w:styleId="6">
    <w:name w:val="heading 6"/>
    <w:aliases w:val="heading 6,heading 6 Char,结算规范 标题6,L6,H6,Bullet list,PIM 6,BOD 4,正文六级标题,标题 6(ALT+6),第五层条,标题 6 Char Char Char,标题 6 Char Char Char Char,标题 6 Char,ITT t6,PA Appendix,6,Level 6,Header 6,h6,Heading6,h61,h62,heading 61,heading 61 Char,Figure label,l6,hsm"/>
    <w:basedOn w:val="a5"/>
    <w:qFormat/>
    <w:rsid w:val="00937F51"/>
    <w:pPr>
      <w:widowControl/>
      <w:spacing w:line="360" w:lineRule="auto"/>
      <w:ind w:leftChars="200" w:left="625" w:hanging="425"/>
      <w:outlineLvl w:val="5"/>
    </w:pPr>
    <w:rPr>
      <w:sz w:val="24"/>
    </w:rPr>
  </w:style>
  <w:style w:type="paragraph" w:styleId="7">
    <w:name w:val="heading 7"/>
    <w:aliases w:val="heading 7,标题 7 Char,heading 7 Char,正文七级标题,PIM 7,不用,ITT t7,PA Appendix Major,letter list,7,req3,Header 7,L7,（1）,Bulleted list,st,SDL title,h7,lettered list,H7,sdl title,cnc,Caption number (column-wide),letter list1,lettered list1,letter list2"/>
    <w:basedOn w:val="a5"/>
    <w:qFormat/>
    <w:rsid w:val="00937F51"/>
    <w:pPr>
      <w:widowControl/>
      <w:tabs>
        <w:tab w:val="num" w:pos="0"/>
      </w:tabs>
      <w:spacing w:line="360" w:lineRule="auto"/>
      <w:ind w:firstLine="720"/>
      <w:outlineLvl w:val="6"/>
    </w:pPr>
    <w:rPr>
      <w:sz w:val="24"/>
    </w:rPr>
  </w:style>
  <w:style w:type="paragraph" w:styleId="8">
    <w:name w:val="heading 8"/>
    <w:aliases w:val="heading 8"/>
    <w:basedOn w:val="a5"/>
    <w:next w:val="a5"/>
    <w:qFormat/>
    <w:rsid w:val="00937F51"/>
    <w:pPr>
      <w:keepNext/>
      <w:keepLines/>
      <w:spacing w:before="240" w:after="64" w:line="320" w:lineRule="auto"/>
      <w:ind w:left="425" w:hanging="425"/>
      <w:outlineLvl w:val="7"/>
    </w:pPr>
    <w:rPr>
      <w:rFonts w:ascii="Arial" w:eastAsia="黑体" w:hAnsi="Arial"/>
      <w:sz w:val="24"/>
    </w:rPr>
  </w:style>
  <w:style w:type="paragraph" w:styleId="9">
    <w:name w:val="heading 9"/>
    <w:aliases w:val="heading 9"/>
    <w:basedOn w:val="a5"/>
    <w:next w:val="a5"/>
    <w:qFormat/>
    <w:rsid w:val="00937F51"/>
    <w:pPr>
      <w:keepNext/>
      <w:keepLines/>
      <w:spacing w:before="240" w:after="64" w:line="320" w:lineRule="auto"/>
      <w:ind w:left="425" w:hanging="425"/>
      <w:outlineLvl w:val="8"/>
    </w:pPr>
    <w:rPr>
      <w:rFonts w:ascii="Arial" w:eastAsia="黑体" w:hAnsi="Arial"/>
      <w:sz w:val="21"/>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CharCharCharCharCharCharCharCharCharCharCharChar">
    <w:name w:val="Char Char Char Char Char Char Char Char Char Char Char Char"/>
    <w:basedOn w:val="a5"/>
    <w:rsid w:val="001170AC"/>
    <w:pPr>
      <w:numPr>
        <w:numId w:val="4"/>
      </w:numPr>
      <w:autoSpaceDE/>
      <w:autoSpaceDN/>
      <w:adjustRightInd/>
      <w:jc w:val="both"/>
    </w:pPr>
    <w:rPr>
      <w:rFonts w:ascii="Arial" w:hAnsi="Arial" w:cs="Arial"/>
      <w:kern w:val="2"/>
      <w:szCs w:val="24"/>
    </w:rPr>
  </w:style>
  <w:style w:type="paragraph" w:customStyle="1" w:styleId="a3">
    <w:name w:val="表格题注"/>
    <w:next w:val="a5"/>
    <w:rsid w:val="00AB1206"/>
    <w:pPr>
      <w:keepLines/>
      <w:numPr>
        <w:ilvl w:val="8"/>
        <w:numId w:val="1"/>
      </w:numPr>
      <w:spacing w:beforeLines="100"/>
      <w:ind w:left="1089" w:hanging="369"/>
      <w:jc w:val="center"/>
    </w:pPr>
    <w:rPr>
      <w:rFonts w:ascii="Arial" w:hAnsi="Arial"/>
      <w:sz w:val="18"/>
      <w:szCs w:val="18"/>
    </w:rPr>
  </w:style>
  <w:style w:type="paragraph" w:customStyle="1" w:styleId="a9">
    <w:name w:val="表格文本"/>
    <w:rsid w:val="00652515"/>
    <w:pPr>
      <w:tabs>
        <w:tab w:val="decimal" w:pos="0"/>
      </w:tabs>
    </w:pPr>
    <w:rPr>
      <w:rFonts w:ascii="Arial" w:hAnsi="Arial"/>
      <w:noProof/>
      <w:sz w:val="21"/>
      <w:szCs w:val="21"/>
    </w:rPr>
  </w:style>
  <w:style w:type="paragraph" w:customStyle="1" w:styleId="aa">
    <w:name w:val="表头文本"/>
    <w:rsid w:val="00652515"/>
    <w:pPr>
      <w:jc w:val="center"/>
    </w:pPr>
    <w:rPr>
      <w:rFonts w:ascii="Arial" w:hAnsi="Arial"/>
      <w:b/>
      <w:sz w:val="21"/>
      <w:szCs w:val="21"/>
    </w:rPr>
  </w:style>
  <w:style w:type="table" w:customStyle="1" w:styleId="ab">
    <w:name w:val="表样式"/>
    <w:basedOn w:val="a7"/>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2">
    <w:name w:val="插图题注"/>
    <w:next w:val="a5"/>
    <w:rsid w:val="00AB1206"/>
    <w:pPr>
      <w:numPr>
        <w:ilvl w:val="7"/>
        <w:numId w:val="1"/>
      </w:numPr>
      <w:spacing w:afterLines="100"/>
      <w:ind w:left="1089" w:hanging="369"/>
      <w:jc w:val="center"/>
    </w:pPr>
    <w:rPr>
      <w:rFonts w:ascii="Arial" w:hAnsi="Arial"/>
      <w:sz w:val="18"/>
      <w:szCs w:val="18"/>
    </w:rPr>
  </w:style>
  <w:style w:type="paragraph" w:customStyle="1" w:styleId="ac">
    <w:name w:val="图样式"/>
    <w:basedOn w:val="a5"/>
    <w:rsid w:val="00887792"/>
    <w:pPr>
      <w:keepNext/>
      <w:widowControl/>
      <w:spacing w:before="80" w:after="80"/>
      <w:jc w:val="center"/>
    </w:pPr>
  </w:style>
  <w:style w:type="paragraph" w:customStyle="1" w:styleId="ad">
    <w:name w:val="文档标题"/>
    <w:basedOn w:val="a5"/>
    <w:rsid w:val="00652515"/>
    <w:pPr>
      <w:tabs>
        <w:tab w:val="left" w:pos="0"/>
      </w:tabs>
      <w:spacing w:before="300" w:after="300"/>
      <w:jc w:val="center"/>
    </w:pPr>
    <w:rPr>
      <w:rFonts w:ascii="Arial" w:eastAsia="黑体" w:hAnsi="Arial"/>
      <w:sz w:val="36"/>
      <w:szCs w:val="36"/>
    </w:rPr>
  </w:style>
  <w:style w:type="paragraph" w:styleId="ae">
    <w:name w:val="footer"/>
    <w:link w:val="Char"/>
    <w:uiPriority w:val="99"/>
    <w:rsid w:val="00AB1206"/>
    <w:pPr>
      <w:tabs>
        <w:tab w:val="center" w:pos="4510"/>
        <w:tab w:val="right" w:pos="9020"/>
      </w:tabs>
    </w:pPr>
    <w:rPr>
      <w:rFonts w:ascii="Arial" w:hAnsi="Arial"/>
      <w:sz w:val="18"/>
      <w:szCs w:val="18"/>
    </w:rPr>
  </w:style>
  <w:style w:type="paragraph" w:styleId="af">
    <w:name w:val="header"/>
    <w:link w:val="Char0"/>
    <w:uiPriority w:val="99"/>
    <w:rsid w:val="00AB1206"/>
    <w:pPr>
      <w:tabs>
        <w:tab w:val="center" w:pos="4153"/>
        <w:tab w:val="right" w:pos="8306"/>
      </w:tabs>
      <w:snapToGrid w:val="0"/>
      <w:jc w:val="both"/>
    </w:pPr>
    <w:rPr>
      <w:rFonts w:ascii="Arial" w:hAnsi="Arial"/>
      <w:sz w:val="18"/>
      <w:szCs w:val="18"/>
    </w:rPr>
  </w:style>
  <w:style w:type="paragraph" w:customStyle="1" w:styleId="af0">
    <w:name w:val="正文（首行不缩进）"/>
    <w:basedOn w:val="a5"/>
    <w:rsid w:val="00887792"/>
  </w:style>
  <w:style w:type="paragraph" w:customStyle="1" w:styleId="af1">
    <w:name w:val="注示头"/>
    <w:basedOn w:val="a5"/>
    <w:rsid w:val="00887792"/>
    <w:pPr>
      <w:pBdr>
        <w:top w:val="single" w:sz="4" w:space="1" w:color="000000"/>
      </w:pBdr>
      <w:jc w:val="both"/>
    </w:pPr>
    <w:rPr>
      <w:rFonts w:ascii="Arial" w:eastAsia="黑体" w:hAnsi="Arial"/>
      <w:sz w:val="18"/>
      <w:szCs w:val="21"/>
    </w:rPr>
  </w:style>
  <w:style w:type="paragraph" w:customStyle="1" w:styleId="af2">
    <w:name w:val="注示文本"/>
    <w:basedOn w:val="a5"/>
    <w:rsid w:val="00887792"/>
    <w:pPr>
      <w:pBdr>
        <w:bottom w:val="single" w:sz="4" w:space="1" w:color="000000"/>
      </w:pBdr>
      <w:ind w:firstLine="360"/>
      <w:jc w:val="both"/>
    </w:pPr>
    <w:rPr>
      <w:rFonts w:ascii="Arial" w:eastAsia="KaiTi_GB2312" w:hAnsi="Arial"/>
      <w:sz w:val="18"/>
      <w:szCs w:val="18"/>
    </w:rPr>
  </w:style>
  <w:style w:type="paragraph" w:customStyle="1" w:styleId="af3">
    <w:name w:val="编写建议"/>
    <w:basedOn w:val="a5"/>
    <w:rsid w:val="007271DA"/>
    <w:pPr>
      <w:ind w:firstLine="420"/>
    </w:pPr>
    <w:rPr>
      <w:rFonts w:ascii="Arial" w:hAnsi="Arial" w:cs="Arial"/>
      <w:i/>
      <w:color w:val="0000FF"/>
      <w:szCs w:val="21"/>
    </w:rPr>
  </w:style>
  <w:style w:type="table" w:styleId="af4">
    <w:name w:val="Table Grid"/>
    <w:basedOn w:val="a7"/>
    <w:uiPriority w:val="59"/>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5">
    <w:name w:val="样式一"/>
    <w:basedOn w:val="a6"/>
    <w:rsid w:val="00E37A75"/>
    <w:rPr>
      <w:rFonts w:ascii="宋体" w:hAnsi="宋体"/>
      <w:b/>
      <w:bCs/>
      <w:color w:val="000000"/>
      <w:sz w:val="36"/>
    </w:rPr>
  </w:style>
  <w:style w:type="character" w:customStyle="1" w:styleId="af6">
    <w:name w:val="样式二"/>
    <w:basedOn w:val="af5"/>
    <w:rsid w:val="00E37A75"/>
    <w:rPr>
      <w:rFonts w:ascii="宋体" w:hAnsi="宋体"/>
      <w:b/>
      <w:bCs/>
      <w:color w:val="000000"/>
      <w:sz w:val="36"/>
    </w:rPr>
  </w:style>
  <w:style w:type="paragraph" w:customStyle="1" w:styleId="2">
    <w:name w:val="样式 标题 2 + 四号"/>
    <w:basedOn w:val="20"/>
    <w:rsid w:val="001170AC"/>
    <w:pPr>
      <w:keepLines/>
      <w:widowControl w:val="0"/>
      <w:numPr>
        <w:numId w:val="3"/>
      </w:numPr>
      <w:spacing w:before="260" w:after="260" w:line="416" w:lineRule="auto"/>
    </w:pPr>
    <w:rPr>
      <w:b/>
      <w:bCs/>
      <w:kern w:val="2"/>
      <w:sz w:val="28"/>
      <w:szCs w:val="32"/>
    </w:rPr>
  </w:style>
  <w:style w:type="character" w:customStyle="1" w:styleId="af7">
    <w:name w:val="样式 (中文) 黑体 小四 加粗"/>
    <w:basedOn w:val="a6"/>
    <w:rsid w:val="001170AC"/>
    <w:rPr>
      <w:rFonts w:eastAsia="黑体"/>
      <w:b/>
      <w:bCs/>
      <w:sz w:val="24"/>
    </w:rPr>
  </w:style>
  <w:style w:type="paragraph" w:styleId="af8">
    <w:name w:val="Balloon Text"/>
    <w:basedOn w:val="a5"/>
    <w:semiHidden/>
    <w:rsid w:val="002A097D"/>
    <w:rPr>
      <w:sz w:val="18"/>
      <w:szCs w:val="18"/>
    </w:rPr>
  </w:style>
  <w:style w:type="paragraph" w:customStyle="1" w:styleId="af9">
    <w:name w:val="页眉密级样式"/>
    <w:basedOn w:val="a5"/>
    <w:rsid w:val="00937F51"/>
    <w:pPr>
      <w:jc w:val="right"/>
    </w:pPr>
    <w:rPr>
      <w:sz w:val="18"/>
    </w:rPr>
  </w:style>
  <w:style w:type="paragraph" w:styleId="21">
    <w:name w:val="toc 2"/>
    <w:basedOn w:val="a5"/>
    <w:autoRedefine/>
    <w:uiPriority w:val="39"/>
    <w:rsid w:val="00937F51"/>
    <w:pPr>
      <w:ind w:left="453" w:hanging="283"/>
    </w:pPr>
    <w:rPr>
      <w:sz w:val="21"/>
    </w:rPr>
  </w:style>
  <w:style w:type="paragraph" w:customStyle="1" w:styleId="annotation">
    <w:name w:val="annotation"/>
    <w:basedOn w:val="a5"/>
    <w:autoRedefine/>
    <w:rsid w:val="00937F51"/>
    <w:pPr>
      <w:keepLines/>
      <w:widowControl/>
      <w:numPr>
        <w:ilvl w:val="12"/>
      </w:numPr>
      <w:spacing w:line="360" w:lineRule="auto"/>
      <w:ind w:left="1134"/>
      <w:jc w:val="both"/>
    </w:pPr>
    <w:rPr>
      <w:sz w:val="21"/>
    </w:rPr>
  </w:style>
  <w:style w:type="paragraph" w:customStyle="1" w:styleId="chaptertitle">
    <w:name w:val="chapter title"/>
    <w:basedOn w:val="a5"/>
    <w:autoRedefine/>
    <w:rsid w:val="00937F51"/>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a5"/>
    <w:autoRedefine/>
    <w:rsid w:val="00937F51"/>
    <w:pPr>
      <w:keepLines/>
      <w:widowControl/>
      <w:spacing w:line="360" w:lineRule="auto"/>
      <w:jc w:val="center"/>
    </w:pPr>
    <w:rPr>
      <w:rFonts w:ascii="宋体"/>
      <w:sz w:val="21"/>
    </w:rPr>
  </w:style>
  <w:style w:type="paragraph" w:customStyle="1" w:styleId="tableheading">
    <w:name w:val="table heading"/>
    <w:basedOn w:val="a5"/>
    <w:autoRedefine/>
    <w:rsid w:val="00937F51"/>
    <w:pPr>
      <w:widowControl/>
      <w:jc w:val="center"/>
    </w:pPr>
    <w:rPr>
      <w:b/>
      <w:sz w:val="21"/>
    </w:rPr>
  </w:style>
  <w:style w:type="paragraph" w:customStyle="1" w:styleId="catalogoffigureandtable">
    <w:name w:val="catalog of figure and table"/>
    <w:basedOn w:val="a5"/>
    <w:autoRedefine/>
    <w:rsid w:val="00937F51"/>
    <w:pPr>
      <w:widowControl/>
      <w:spacing w:before="300" w:after="150" w:line="360" w:lineRule="auto"/>
      <w:jc w:val="center"/>
    </w:pPr>
    <w:rPr>
      <w:rFonts w:ascii="黑体" w:eastAsia="黑体"/>
      <w:sz w:val="30"/>
    </w:rPr>
  </w:style>
  <w:style w:type="paragraph" w:customStyle="1" w:styleId="HuaweiTechnologiesoncover">
    <w:name w:val="Huawei Technologies on cover"/>
    <w:basedOn w:val="a5"/>
    <w:rsid w:val="00937F51"/>
    <w:pPr>
      <w:widowControl/>
      <w:spacing w:line="360" w:lineRule="auto"/>
      <w:jc w:val="center"/>
    </w:pPr>
    <w:rPr>
      <w:rFonts w:ascii="Arial" w:eastAsia="黑体" w:hAnsi="Arial"/>
      <w:b/>
      <w:sz w:val="32"/>
      <w:szCs w:val="32"/>
    </w:rPr>
  </w:style>
  <w:style w:type="paragraph" w:customStyle="1" w:styleId="footnotes">
    <w:name w:val="footnotes"/>
    <w:basedOn w:val="a5"/>
    <w:autoRedefine/>
    <w:rsid w:val="00937F51"/>
    <w:pPr>
      <w:widowControl/>
      <w:numPr>
        <w:numId w:val="5"/>
      </w:numPr>
      <w:spacing w:after="90"/>
    </w:pPr>
    <w:rPr>
      <w:sz w:val="18"/>
    </w:rPr>
  </w:style>
  <w:style w:type="paragraph" w:customStyle="1" w:styleId="code">
    <w:name w:val="code"/>
    <w:basedOn w:val="a5"/>
    <w:autoRedefine/>
    <w:rsid w:val="00937F51"/>
    <w:pPr>
      <w:widowControl/>
      <w:spacing w:line="360" w:lineRule="auto"/>
      <w:ind w:left="1134"/>
      <w:jc w:val="both"/>
    </w:pPr>
    <w:rPr>
      <w:rFonts w:ascii="Courier New" w:hAnsi="Courier New"/>
      <w:sz w:val="18"/>
    </w:rPr>
  </w:style>
  <w:style w:type="paragraph" w:customStyle="1" w:styleId="confidentialitylevelonheader">
    <w:name w:val="confidentiality level on header"/>
    <w:basedOn w:val="a5"/>
    <w:autoRedefine/>
    <w:rsid w:val="00937F51"/>
    <w:pPr>
      <w:widowControl/>
      <w:jc w:val="right"/>
    </w:pPr>
    <w:rPr>
      <w:sz w:val="18"/>
    </w:rPr>
  </w:style>
  <w:style w:type="paragraph" w:customStyle="1" w:styleId="referance">
    <w:name w:val="referance"/>
    <w:basedOn w:val="a5"/>
    <w:autoRedefine/>
    <w:rsid w:val="00937F51"/>
    <w:pPr>
      <w:widowControl/>
      <w:numPr>
        <w:numId w:val="6"/>
      </w:numPr>
      <w:spacing w:line="360" w:lineRule="auto"/>
      <w:jc w:val="both"/>
    </w:pPr>
    <w:rPr>
      <w:rFonts w:ascii="宋体"/>
      <w:sz w:val="21"/>
    </w:rPr>
  </w:style>
  <w:style w:type="paragraph" w:customStyle="1" w:styleId="compilingadvice">
    <w:name w:val="compiling advice"/>
    <w:basedOn w:val="a5"/>
    <w:rsid w:val="00937F51"/>
    <w:pPr>
      <w:widowControl/>
      <w:spacing w:line="360" w:lineRule="auto"/>
      <w:ind w:firstLineChars="200" w:firstLine="420"/>
    </w:pPr>
    <w:rPr>
      <w:i/>
      <w:color w:val="0000FF"/>
      <w:sz w:val="21"/>
    </w:rPr>
  </w:style>
  <w:style w:type="paragraph" w:customStyle="1" w:styleId="tabletextoncover">
    <w:name w:val="table text on cover"/>
    <w:basedOn w:val="a5"/>
    <w:autoRedefine/>
    <w:rsid w:val="00937F51"/>
    <w:pPr>
      <w:widowControl/>
      <w:jc w:val="center"/>
    </w:pPr>
    <w:rPr>
      <w:b/>
      <w:sz w:val="24"/>
    </w:rPr>
  </w:style>
  <w:style w:type="paragraph" w:customStyle="1" w:styleId="documenttitleoncover">
    <w:name w:val="document title on cover"/>
    <w:basedOn w:val="a5"/>
    <w:autoRedefine/>
    <w:rsid w:val="00937F51"/>
    <w:pPr>
      <w:widowControl/>
      <w:spacing w:line="360" w:lineRule="auto"/>
      <w:jc w:val="center"/>
    </w:pPr>
    <w:rPr>
      <w:rFonts w:ascii="Arial" w:hAnsi="Arial"/>
      <w:b/>
      <w:sz w:val="56"/>
      <w:szCs w:val="56"/>
    </w:rPr>
  </w:style>
  <w:style w:type="paragraph" w:customStyle="1" w:styleId="catalog1">
    <w:name w:val="catalog 1"/>
    <w:basedOn w:val="a5"/>
    <w:autoRedefine/>
    <w:rsid w:val="00937F51"/>
    <w:pPr>
      <w:widowControl/>
      <w:ind w:left="198" w:hanging="113"/>
    </w:pPr>
    <w:rPr>
      <w:sz w:val="21"/>
    </w:rPr>
  </w:style>
  <w:style w:type="paragraph" w:customStyle="1" w:styleId="catalog2">
    <w:name w:val="catalog 2"/>
    <w:basedOn w:val="a5"/>
    <w:rsid w:val="00937F51"/>
    <w:pPr>
      <w:ind w:left="453" w:hanging="283"/>
    </w:pPr>
    <w:rPr>
      <w:sz w:val="21"/>
    </w:rPr>
  </w:style>
  <w:style w:type="paragraph" w:customStyle="1" w:styleId="catalog3">
    <w:name w:val="catalog 3"/>
    <w:basedOn w:val="a5"/>
    <w:autoRedefine/>
    <w:rsid w:val="00937F51"/>
    <w:pPr>
      <w:widowControl/>
      <w:ind w:left="794" w:hanging="454"/>
    </w:pPr>
    <w:rPr>
      <w:sz w:val="21"/>
    </w:rPr>
  </w:style>
  <w:style w:type="paragraph" w:customStyle="1" w:styleId="catalog4">
    <w:name w:val="catalog 4"/>
    <w:basedOn w:val="a5"/>
    <w:autoRedefine/>
    <w:rsid w:val="00937F51"/>
    <w:pPr>
      <w:widowControl/>
      <w:ind w:left="1134" w:hanging="567"/>
    </w:pPr>
    <w:rPr>
      <w:sz w:val="21"/>
    </w:rPr>
  </w:style>
  <w:style w:type="paragraph" w:customStyle="1" w:styleId="catalog5">
    <w:name w:val="catalog 5"/>
    <w:basedOn w:val="a5"/>
    <w:rsid w:val="00937F51"/>
    <w:pPr>
      <w:ind w:left="680"/>
    </w:pPr>
    <w:rPr>
      <w:sz w:val="21"/>
    </w:rPr>
  </w:style>
  <w:style w:type="paragraph" w:customStyle="1" w:styleId="catalog6">
    <w:name w:val="catalog 6"/>
    <w:basedOn w:val="a5"/>
    <w:autoRedefine/>
    <w:rsid w:val="00937F51"/>
    <w:pPr>
      <w:widowControl/>
      <w:ind w:left="1757" w:hanging="907"/>
    </w:pPr>
    <w:rPr>
      <w:sz w:val="21"/>
    </w:rPr>
  </w:style>
  <w:style w:type="paragraph" w:customStyle="1" w:styleId="catalog7">
    <w:name w:val="catalog 7"/>
    <w:basedOn w:val="a5"/>
    <w:autoRedefine/>
    <w:rsid w:val="00937F51"/>
    <w:pPr>
      <w:widowControl/>
      <w:ind w:left="2041" w:hanging="1077"/>
    </w:pPr>
    <w:rPr>
      <w:rFonts w:ascii="宋体"/>
      <w:sz w:val="21"/>
    </w:rPr>
  </w:style>
  <w:style w:type="paragraph" w:customStyle="1" w:styleId="catalog8">
    <w:name w:val="catalog 8"/>
    <w:basedOn w:val="a5"/>
    <w:autoRedefine/>
    <w:rsid w:val="00937F51"/>
    <w:pPr>
      <w:widowControl/>
      <w:ind w:left="113"/>
    </w:pPr>
    <w:rPr>
      <w:sz w:val="21"/>
    </w:rPr>
  </w:style>
  <w:style w:type="paragraph" w:customStyle="1" w:styleId="catalog9">
    <w:name w:val="catalog 9"/>
    <w:basedOn w:val="a5"/>
    <w:autoRedefine/>
    <w:rsid w:val="00937F51"/>
    <w:pPr>
      <w:widowControl/>
      <w:ind w:left="113"/>
    </w:pPr>
    <w:rPr>
      <w:sz w:val="21"/>
    </w:rPr>
  </w:style>
  <w:style w:type="paragraph" w:customStyle="1" w:styleId="figuredescriptionwithoutautonumbering">
    <w:name w:val="figure description without auto numbering"/>
    <w:basedOn w:val="a5"/>
    <w:autoRedefine/>
    <w:rsid w:val="00937F51"/>
    <w:pPr>
      <w:widowControl/>
      <w:spacing w:before="105" w:line="360" w:lineRule="auto"/>
      <w:ind w:firstLine="425"/>
      <w:jc w:val="center"/>
    </w:pPr>
    <w:rPr>
      <w:sz w:val="21"/>
    </w:rPr>
  </w:style>
  <w:style w:type="paragraph" w:customStyle="1" w:styleId="itemlist">
    <w:name w:val="item list"/>
    <w:basedOn w:val="a"/>
    <w:autoRedefine/>
    <w:rsid w:val="00937F51"/>
    <w:pPr>
      <w:widowControl/>
      <w:numPr>
        <w:numId w:val="9"/>
      </w:numPr>
      <w:tabs>
        <w:tab w:val="clear" w:pos="425"/>
        <w:tab w:val="num" w:pos="1559"/>
      </w:tabs>
      <w:ind w:left="1559"/>
    </w:pPr>
    <w:rPr>
      <w:rFonts w:ascii="宋体" w:hAnsi="Wingdings"/>
    </w:rPr>
  </w:style>
  <w:style w:type="paragraph" w:styleId="a">
    <w:name w:val="List Bullet"/>
    <w:basedOn w:val="a5"/>
    <w:autoRedefine/>
    <w:rsid w:val="00937F51"/>
    <w:pPr>
      <w:numPr>
        <w:numId w:val="8"/>
      </w:numPr>
      <w:spacing w:line="360" w:lineRule="auto"/>
      <w:ind w:left="907"/>
    </w:pPr>
    <w:rPr>
      <w:sz w:val="21"/>
    </w:rPr>
  </w:style>
  <w:style w:type="paragraph" w:customStyle="1" w:styleId="documenttitleonheader">
    <w:name w:val="document title on header"/>
    <w:basedOn w:val="a5"/>
    <w:autoRedefine/>
    <w:rsid w:val="00937F51"/>
    <w:pPr>
      <w:widowControl/>
    </w:pPr>
    <w:rPr>
      <w:sz w:val="18"/>
    </w:rPr>
  </w:style>
  <w:style w:type="paragraph" w:customStyle="1" w:styleId="textindentation">
    <w:name w:val="text indentation"/>
    <w:basedOn w:val="a5"/>
    <w:autoRedefine/>
    <w:rsid w:val="00937F51"/>
    <w:pPr>
      <w:widowControl/>
      <w:spacing w:line="360" w:lineRule="auto"/>
      <w:ind w:firstLineChars="200" w:firstLine="420"/>
      <w:jc w:val="both"/>
    </w:pPr>
    <w:rPr>
      <w:sz w:val="21"/>
    </w:rPr>
  </w:style>
  <w:style w:type="paragraph" w:customStyle="1" w:styleId="tabledescription">
    <w:name w:val="table description"/>
    <w:basedOn w:val="a5"/>
    <w:autoRedefine/>
    <w:rsid w:val="00937F51"/>
    <w:pPr>
      <w:keepLines/>
      <w:widowControl/>
      <w:numPr>
        <w:numId w:val="7"/>
      </w:numPr>
      <w:spacing w:line="360" w:lineRule="auto"/>
      <w:jc w:val="center"/>
    </w:pPr>
    <w:rPr>
      <w:rFonts w:ascii="宋体"/>
      <w:sz w:val="21"/>
    </w:rPr>
  </w:style>
  <w:style w:type="paragraph" w:customStyle="1" w:styleId="keywords">
    <w:name w:val="keywords"/>
    <w:basedOn w:val="a5"/>
    <w:autoRedefine/>
    <w:rsid w:val="00937F51"/>
    <w:pPr>
      <w:widowControl/>
      <w:tabs>
        <w:tab w:val="left" w:pos="907"/>
      </w:tabs>
      <w:spacing w:line="360" w:lineRule="auto"/>
      <w:ind w:left="879" w:hanging="879"/>
      <w:jc w:val="both"/>
    </w:pPr>
    <w:rPr>
      <w:sz w:val="21"/>
    </w:rPr>
  </w:style>
  <w:style w:type="paragraph" w:customStyle="1" w:styleId="revisionrecord">
    <w:name w:val="revision record"/>
    <w:basedOn w:val="a5"/>
    <w:autoRedefine/>
    <w:rsid w:val="00937F51"/>
    <w:pPr>
      <w:pageBreakBefore/>
      <w:widowControl/>
      <w:spacing w:before="300" w:after="150" w:line="360" w:lineRule="auto"/>
      <w:jc w:val="center"/>
    </w:pPr>
    <w:rPr>
      <w:rFonts w:ascii="黑体" w:eastAsia="黑体"/>
      <w:sz w:val="30"/>
    </w:rPr>
  </w:style>
  <w:style w:type="paragraph" w:customStyle="1" w:styleId="catalog">
    <w:name w:val="catalog"/>
    <w:basedOn w:val="a5"/>
    <w:autoRedefine/>
    <w:rsid w:val="00937F51"/>
    <w:pPr>
      <w:pageBreakBefore/>
      <w:widowControl/>
      <w:numPr>
        <w:ilvl w:val="12"/>
      </w:numPr>
      <w:spacing w:before="300" w:after="150" w:line="360" w:lineRule="auto"/>
      <w:jc w:val="center"/>
    </w:pPr>
    <w:rPr>
      <w:rFonts w:ascii="黑体" w:eastAsia="黑体"/>
      <w:sz w:val="30"/>
    </w:rPr>
  </w:style>
  <w:style w:type="paragraph" w:customStyle="1" w:styleId="figuredescription">
    <w:name w:val="figure description"/>
    <w:basedOn w:val="a5"/>
    <w:autoRedefine/>
    <w:rsid w:val="00937F51"/>
    <w:pPr>
      <w:widowControl/>
      <w:numPr>
        <w:numId w:val="10"/>
      </w:numPr>
      <w:spacing w:before="105" w:line="360" w:lineRule="auto"/>
      <w:jc w:val="center"/>
    </w:pPr>
    <w:rPr>
      <w:rFonts w:ascii="宋体"/>
      <w:sz w:val="21"/>
    </w:rPr>
  </w:style>
  <w:style w:type="paragraph" w:customStyle="1" w:styleId="documenttitle">
    <w:name w:val="document title"/>
    <w:basedOn w:val="a5"/>
    <w:autoRedefine/>
    <w:rsid w:val="00937F51"/>
    <w:pPr>
      <w:widowControl/>
      <w:tabs>
        <w:tab w:val="left" w:pos="0"/>
      </w:tabs>
      <w:spacing w:before="300" w:after="300"/>
      <w:jc w:val="center"/>
      <w:outlineLvl w:val="0"/>
    </w:pPr>
    <w:rPr>
      <w:rFonts w:ascii="Arial" w:hAnsi="Arial"/>
      <w:sz w:val="30"/>
      <w:szCs w:val="30"/>
    </w:rPr>
  </w:style>
  <w:style w:type="paragraph" w:customStyle="1" w:styleId="abstract">
    <w:name w:val="abstract"/>
    <w:basedOn w:val="a5"/>
    <w:autoRedefine/>
    <w:rsid w:val="00937F51"/>
    <w:pPr>
      <w:widowControl/>
      <w:numPr>
        <w:ilvl w:val="12"/>
      </w:numPr>
      <w:tabs>
        <w:tab w:val="left" w:pos="907"/>
      </w:tabs>
      <w:spacing w:line="360" w:lineRule="auto"/>
      <w:ind w:left="879" w:hanging="879"/>
      <w:jc w:val="both"/>
    </w:pPr>
    <w:rPr>
      <w:sz w:val="21"/>
      <w:szCs w:val="21"/>
    </w:rPr>
  </w:style>
  <w:style w:type="paragraph" w:customStyle="1" w:styleId="tabletext">
    <w:name w:val="table text"/>
    <w:basedOn w:val="a5"/>
    <w:autoRedefine/>
    <w:rsid w:val="00937F51"/>
    <w:pPr>
      <w:widowControl/>
      <w:tabs>
        <w:tab w:val="decimal" w:pos="0"/>
      </w:tabs>
    </w:pPr>
    <w:rPr>
      <w:sz w:val="21"/>
    </w:rPr>
  </w:style>
  <w:style w:type="paragraph" w:customStyle="1" w:styleId="defaulttext">
    <w:name w:val="default text"/>
    <w:basedOn w:val="a5"/>
    <w:autoRedefine/>
    <w:rsid w:val="00937F51"/>
    <w:pPr>
      <w:widowControl/>
      <w:spacing w:line="360" w:lineRule="auto"/>
    </w:pPr>
    <w:rPr>
      <w:sz w:val="21"/>
    </w:rPr>
  </w:style>
  <w:style w:type="paragraph" w:styleId="11">
    <w:name w:val="toc 1"/>
    <w:basedOn w:val="catalog1"/>
    <w:next w:val="a5"/>
    <w:autoRedefine/>
    <w:uiPriority w:val="39"/>
    <w:rsid w:val="00937F51"/>
  </w:style>
  <w:style w:type="paragraph" w:styleId="30">
    <w:name w:val="toc 3"/>
    <w:basedOn w:val="a5"/>
    <w:autoRedefine/>
    <w:uiPriority w:val="39"/>
    <w:rsid w:val="00937F51"/>
    <w:pPr>
      <w:ind w:left="794" w:hanging="454"/>
    </w:pPr>
    <w:rPr>
      <w:sz w:val="21"/>
    </w:rPr>
  </w:style>
  <w:style w:type="paragraph" w:styleId="40">
    <w:name w:val="toc 4"/>
    <w:basedOn w:val="a5"/>
    <w:autoRedefine/>
    <w:semiHidden/>
    <w:rsid w:val="00937F51"/>
    <w:pPr>
      <w:ind w:left="1134" w:hanging="567"/>
    </w:pPr>
    <w:rPr>
      <w:sz w:val="21"/>
    </w:rPr>
  </w:style>
  <w:style w:type="paragraph" w:styleId="60">
    <w:name w:val="toc 6"/>
    <w:basedOn w:val="a5"/>
    <w:autoRedefine/>
    <w:semiHidden/>
    <w:rsid w:val="00937F51"/>
    <w:pPr>
      <w:ind w:left="1757" w:hanging="907"/>
    </w:pPr>
    <w:rPr>
      <w:sz w:val="21"/>
    </w:rPr>
  </w:style>
  <w:style w:type="paragraph" w:styleId="afa">
    <w:name w:val="Document Map"/>
    <w:basedOn w:val="a5"/>
    <w:semiHidden/>
    <w:rsid w:val="00937F51"/>
    <w:pPr>
      <w:shd w:val="clear" w:color="auto" w:fill="000080"/>
    </w:pPr>
  </w:style>
  <w:style w:type="paragraph" w:styleId="50">
    <w:name w:val="toc 5"/>
    <w:basedOn w:val="a5"/>
    <w:next w:val="a5"/>
    <w:autoRedefine/>
    <w:semiHidden/>
    <w:rsid w:val="00937F51"/>
    <w:pPr>
      <w:ind w:left="1680"/>
    </w:pPr>
  </w:style>
  <w:style w:type="paragraph" w:styleId="70">
    <w:name w:val="toc 7"/>
    <w:basedOn w:val="a5"/>
    <w:next w:val="a5"/>
    <w:autoRedefine/>
    <w:semiHidden/>
    <w:rsid w:val="00937F51"/>
    <w:pPr>
      <w:ind w:left="2520"/>
    </w:pPr>
  </w:style>
  <w:style w:type="paragraph" w:styleId="80">
    <w:name w:val="toc 8"/>
    <w:basedOn w:val="a5"/>
    <w:next w:val="a5"/>
    <w:autoRedefine/>
    <w:semiHidden/>
    <w:rsid w:val="00937F51"/>
    <w:pPr>
      <w:ind w:left="2940"/>
    </w:pPr>
  </w:style>
  <w:style w:type="paragraph" w:styleId="90">
    <w:name w:val="toc 9"/>
    <w:basedOn w:val="a5"/>
    <w:next w:val="a5"/>
    <w:autoRedefine/>
    <w:semiHidden/>
    <w:rsid w:val="00937F51"/>
    <w:pPr>
      <w:ind w:left="3360"/>
    </w:pPr>
  </w:style>
  <w:style w:type="paragraph" w:styleId="afb">
    <w:name w:val="table of figures"/>
    <w:basedOn w:val="11"/>
    <w:semiHidden/>
    <w:rsid w:val="00937F51"/>
    <w:pPr>
      <w:widowControl w:val="0"/>
      <w:spacing w:before="300" w:after="150" w:line="360" w:lineRule="auto"/>
      <w:jc w:val="center"/>
    </w:pPr>
    <w:rPr>
      <w:rFonts w:ascii="宋体"/>
    </w:rPr>
  </w:style>
  <w:style w:type="paragraph" w:customStyle="1" w:styleId="a4">
    <w:name w:val="表号"/>
    <w:basedOn w:val="a5"/>
    <w:rsid w:val="00937F51"/>
    <w:pPr>
      <w:keepLines/>
      <w:numPr>
        <w:numId w:val="11"/>
      </w:numPr>
      <w:spacing w:line="360" w:lineRule="auto"/>
      <w:jc w:val="center"/>
    </w:pPr>
    <w:rPr>
      <w:sz w:val="21"/>
      <w:szCs w:val="21"/>
    </w:rPr>
  </w:style>
  <w:style w:type="paragraph" w:customStyle="1" w:styleId="a1">
    <w:name w:val="图号"/>
    <w:basedOn w:val="a5"/>
    <w:autoRedefine/>
    <w:rsid w:val="00DD1011"/>
    <w:pPr>
      <w:numPr>
        <w:numId w:val="12"/>
      </w:numPr>
      <w:spacing w:after="100" w:afterAutospacing="1"/>
      <w:jc w:val="center"/>
    </w:pPr>
    <w:rPr>
      <w:sz w:val="21"/>
      <w:szCs w:val="21"/>
    </w:rPr>
  </w:style>
  <w:style w:type="paragraph" w:customStyle="1" w:styleId="afc">
    <w:name w:val="封面表格文本"/>
    <w:basedOn w:val="a5"/>
    <w:rsid w:val="00937F51"/>
    <w:pPr>
      <w:jc w:val="center"/>
    </w:pPr>
    <w:rPr>
      <w:b/>
      <w:sz w:val="24"/>
    </w:rPr>
  </w:style>
  <w:style w:type="paragraph" w:customStyle="1" w:styleId="afd">
    <w:name w:val="封面文档标题"/>
    <w:basedOn w:val="a5"/>
    <w:rsid w:val="00937F51"/>
    <w:pPr>
      <w:spacing w:line="360" w:lineRule="auto"/>
      <w:jc w:val="center"/>
    </w:pPr>
    <w:rPr>
      <w:rFonts w:ascii="黑体" w:eastAsia="黑体" w:hAnsi="黑体"/>
      <w:b/>
      <w:bCs/>
      <w:sz w:val="48"/>
    </w:rPr>
  </w:style>
  <w:style w:type="paragraph" w:customStyle="1" w:styleId="afe">
    <w:name w:val="缺省文本"/>
    <w:basedOn w:val="a5"/>
    <w:rsid w:val="00937F51"/>
    <w:pPr>
      <w:spacing w:line="360" w:lineRule="auto"/>
    </w:pPr>
    <w:rPr>
      <w:sz w:val="21"/>
      <w:szCs w:val="21"/>
    </w:rPr>
  </w:style>
  <w:style w:type="paragraph" w:customStyle="1" w:styleId="aff">
    <w:name w:val="封面华为技术"/>
    <w:basedOn w:val="a5"/>
    <w:rsid w:val="00937F51"/>
    <w:pPr>
      <w:spacing w:line="360" w:lineRule="auto"/>
      <w:jc w:val="center"/>
    </w:pPr>
    <w:rPr>
      <w:rFonts w:ascii="Arial" w:eastAsia="黑体" w:hAnsi="Arial"/>
      <w:b/>
      <w:sz w:val="32"/>
      <w:szCs w:val="32"/>
    </w:rPr>
  </w:style>
  <w:style w:type="paragraph" w:customStyle="1" w:styleId="aff0">
    <w:name w:val="修订记录"/>
    <w:basedOn w:val="a5"/>
    <w:rsid w:val="00937F51"/>
    <w:pPr>
      <w:pageBreakBefore/>
      <w:spacing w:before="300" w:after="150" w:line="360" w:lineRule="auto"/>
      <w:jc w:val="center"/>
    </w:pPr>
    <w:rPr>
      <w:rFonts w:ascii="Arial" w:eastAsia="黑体" w:hAnsi="Arial"/>
      <w:sz w:val="30"/>
      <w:szCs w:val="30"/>
    </w:rPr>
  </w:style>
  <w:style w:type="paragraph" w:customStyle="1" w:styleId="aff1">
    <w:name w:val="表头样式"/>
    <w:basedOn w:val="a5"/>
    <w:link w:val="Char1"/>
    <w:rsid w:val="00937F51"/>
    <w:pPr>
      <w:jc w:val="center"/>
    </w:pPr>
    <w:rPr>
      <w:b/>
      <w:sz w:val="21"/>
    </w:rPr>
  </w:style>
  <w:style w:type="paragraph" w:customStyle="1" w:styleId="aff2">
    <w:name w:val="目录"/>
    <w:basedOn w:val="a5"/>
    <w:rsid w:val="00937F51"/>
    <w:pPr>
      <w:pageBreakBefore/>
      <w:spacing w:before="300" w:after="150" w:line="360" w:lineRule="auto"/>
      <w:jc w:val="center"/>
    </w:pPr>
    <w:rPr>
      <w:rFonts w:ascii="Arial" w:eastAsia="黑体" w:hAnsi="Arial"/>
      <w:sz w:val="30"/>
      <w:szCs w:val="30"/>
    </w:rPr>
  </w:style>
  <w:style w:type="paragraph" w:customStyle="1" w:styleId="aff3">
    <w:name w:val="摘要"/>
    <w:basedOn w:val="a5"/>
    <w:rsid w:val="00937F51"/>
    <w:pPr>
      <w:widowControl/>
      <w:tabs>
        <w:tab w:val="left" w:pos="907"/>
      </w:tabs>
      <w:spacing w:line="360" w:lineRule="auto"/>
      <w:ind w:left="879" w:hanging="879"/>
      <w:jc w:val="both"/>
    </w:pPr>
    <w:rPr>
      <w:sz w:val="21"/>
      <w:szCs w:val="21"/>
    </w:rPr>
  </w:style>
  <w:style w:type="paragraph" w:styleId="aff4">
    <w:name w:val="Body Text"/>
    <w:basedOn w:val="a5"/>
    <w:rsid w:val="00937F51"/>
    <w:pPr>
      <w:spacing w:after="120"/>
    </w:pPr>
  </w:style>
  <w:style w:type="paragraph" w:styleId="aff5">
    <w:name w:val="Body Text First Indent"/>
    <w:aliases w:val="正文首行缩进 Char2,正文首行缩进 Char Char Char,正文首行缩进 Char1 Char Char Char Char Char Char Char Char,正文首行缩进 Char1 Char Char Char Char Char,正文首行缩进 Char Char,正文首行缩进 Char1 Char Char Char Char Char Char Char"/>
    <w:basedOn w:val="a5"/>
    <w:link w:val="Char2"/>
    <w:rsid w:val="00937F51"/>
    <w:pPr>
      <w:spacing w:line="360" w:lineRule="auto"/>
      <w:ind w:firstLineChars="200" w:firstLine="420"/>
      <w:jc w:val="both"/>
    </w:pPr>
    <w:rPr>
      <w:sz w:val="21"/>
    </w:rPr>
  </w:style>
  <w:style w:type="character" w:customStyle="1" w:styleId="Char2">
    <w:name w:val="正文首行缩进 Char"/>
    <w:aliases w:val="正文首行缩进 Char2 Char,正文首行缩进 Char Char Char Char,正文首行缩进 Char1 Char Char Char Char Char Char Char Char Char,正文首行缩进 Char1 Char Char Char Char Char Char,正文首行缩进 Char Char Char1,正文首行缩进 Char1 Char Char Char Char Char Char Char Char1"/>
    <w:basedOn w:val="a6"/>
    <w:link w:val="aff5"/>
    <w:rsid w:val="00937F51"/>
  </w:style>
  <w:style w:type="paragraph" w:customStyle="1" w:styleId="a0">
    <w:name w:val="参考资料清单"/>
    <w:basedOn w:val="a5"/>
    <w:rsid w:val="00937F51"/>
    <w:pPr>
      <w:numPr>
        <w:numId w:val="14"/>
      </w:numPr>
      <w:spacing w:line="360" w:lineRule="auto"/>
      <w:jc w:val="both"/>
    </w:pPr>
    <w:rPr>
      <w:sz w:val="21"/>
      <w:szCs w:val="21"/>
    </w:rPr>
  </w:style>
  <w:style w:type="paragraph" w:customStyle="1" w:styleId="abc">
    <w:name w:val="标题 abc"/>
    <w:basedOn w:val="a5"/>
    <w:rsid w:val="00937F51"/>
    <w:pPr>
      <w:numPr>
        <w:ilvl w:val="7"/>
        <w:numId w:val="13"/>
      </w:numPr>
      <w:spacing w:beforeLines="50"/>
    </w:pPr>
    <w:rPr>
      <w:sz w:val="22"/>
    </w:rPr>
  </w:style>
  <w:style w:type="character" w:styleId="aff6">
    <w:name w:val="Hyperlink"/>
    <w:basedOn w:val="a6"/>
    <w:uiPriority w:val="99"/>
    <w:rsid w:val="00937F51"/>
    <w:rPr>
      <w:color w:val="0000FF"/>
      <w:u w:val="single"/>
    </w:rPr>
  </w:style>
  <w:style w:type="paragraph" w:customStyle="1" w:styleId="aff7">
    <w:name w:val="页眉文档名称样式"/>
    <w:basedOn w:val="a5"/>
    <w:rsid w:val="00937F51"/>
    <w:rPr>
      <w:sz w:val="18"/>
      <w:szCs w:val="18"/>
    </w:rPr>
  </w:style>
  <w:style w:type="paragraph" w:customStyle="1" w:styleId="aff8">
    <w:name w:val="样式 参考资料清单 + 倾斜 蓝色"/>
    <w:basedOn w:val="a0"/>
    <w:rsid w:val="00937F51"/>
    <w:rPr>
      <w:iCs/>
      <w:color w:val="000000"/>
    </w:rPr>
  </w:style>
  <w:style w:type="paragraph" w:customStyle="1" w:styleId="ArialBlack">
    <w:name w:val="样式 封面文档标题 + Arial Black"/>
    <w:basedOn w:val="afd"/>
    <w:rsid w:val="00937F51"/>
    <w:rPr>
      <w:rFonts w:ascii="Arial" w:hAnsi="Arial"/>
      <w:szCs w:val="48"/>
    </w:rPr>
  </w:style>
  <w:style w:type="paragraph" w:customStyle="1" w:styleId="aff9">
    <w:name w:val="样式 样式 参考资料清单 + 倾斜 蓝色 + 倾斜 蓝色"/>
    <w:basedOn w:val="aff8"/>
    <w:rsid w:val="00937F51"/>
    <w:rPr>
      <w:i/>
      <w:color w:val="0000FF"/>
    </w:rPr>
  </w:style>
  <w:style w:type="paragraph" w:customStyle="1" w:styleId="Char3">
    <w:name w:val="编写建议 Char"/>
    <w:basedOn w:val="a5"/>
    <w:rsid w:val="00937F51"/>
    <w:pPr>
      <w:widowControl/>
      <w:autoSpaceDE/>
      <w:autoSpaceDN/>
      <w:adjustRightInd/>
      <w:spacing w:line="360" w:lineRule="auto"/>
      <w:ind w:leftChars="200" w:left="200"/>
    </w:pPr>
    <w:rPr>
      <w:rFonts w:ascii="Arial" w:hAnsi="Arial" w:cs="Arial"/>
      <w:i/>
      <w:color w:val="0000FF"/>
      <w:sz w:val="21"/>
      <w:szCs w:val="21"/>
      <w:lang w:bidi="ar-IQ"/>
    </w:rPr>
  </w:style>
  <w:style w:type="paragraph" w:customStyle="1" w:styleId="WPDL1">
    <w:name w:val="WPD L1"/>
    <w:basedOn w:val="a5"/>
    <w:next w:val="a5"/>
    <w:rsid w:val="00937F51"/>
    <w:pPr>
      <w:widowControl/>
      <w:numPr>
        <w:numId w:val="15"/>
      </w:numPr>
      <w:pBdr>
        <w:top w:val="single" w:sz="4" w:space="1" w:color="auto"/>
      </w:pBdr>
      <w:autoSpaceDE/>
      <w:autoSpaceDN/>
      <w:adjustRightInd/>
      <w:spacing w:before="240" w:after="120"/>
    </w:pPr>
    <w:rPr>
      <w:rFonts w:ascii="Arial" w:eastAsia="PMingLiU" w:hAnsi="Arial" w:cs="Arial"/>
      <w:b/>
      <w:bCs/>
      <w:sz w:val="28"/>
      <w:szCs w:val="28"/>
    </w:rPr>
  </w:style>
  <w:style w:type="paragraph" w:customStyle="1" w:styleId="TableHeader">
    <w:name w:val="Table Header"/>
    <w:basedOn w:val="tabletext"/>
    <w:rsid w:val="00937F51"/>
    <w:pPr>
      <w:tabs>
        <w:tab w:val="clear" w:pos="0"/>
      </w:tabs>
      <w:overflowPunct w:val="0"/>
      <w:ind w:left="28" w:right="28"/>
      <w:jc w:val="center"/>
      <w:textAlignment w:val="baseline"/>
    </w:pPr>
    <w:rPr>
      <w:rFonts w:ascii="Arial" w:hAnsi="Arial"/>
      <w:b/>
      <w:bCs/>
      <w:sz w:val="20"/>
      <w:lang w:eastAsia="en-US"/>
    </w:rPr>
  </w:style>
  <w:style w:type="paragraph" w:customStyle="1" w:styleId="Readerscomments">
    <w:name w:val="Reader's comments"/>
    <w:basedOn w:val="a5"/>
    <w:rsid w:val="00937F51"/>
    <w:pPr>
      <w:widowControl/>
      <w:overflowPunct w:val="0"/>
      <w:spacing w:after="120"/>
      <w:textAlignment w:val="baseline"/>
    </w:pPr>
    <w:rPr>
      <w:rFonts w:ascii="Arial" w:eastAsia="PMingLiU" w:hAnsi="Arial"/>
      <w:i/>
      <w:iCs/>
      <w:color w:val="CC00CC"/>
      <w:lang w:eastAsia="en-US"/>
    </w:rPr>
  </w:style>
  <w:style w:type="paragraph" w:styleId="affa">
    <w:name w:val="footnote text"/>
    <w:basedOn w:val="a5"/>
    <w:semiHidden/>
    <w:rsid w:val="00937F51"/>
    <w:pPr>
      <w:widowControl/>
      <w:autoSpaceDE/>
      <w:autoSpaceDN/>
      <w:snapToGrid w:val="0"/>
      <w:spacing w:before="120" w:after="120"/>
    </w:pPr>
    <w:rPr>
      <w:rFonts w:ascii="Arial" w:eastAsia="PMingLiU" w:hAnsi="Arial" w:cs="Arial"/>
    </w:rPr>
  </w:style>
  <w:style w:type="paragraph" w:customStyle="1" w:styleId="074">
    <w:name w:val="样式 首行缩进:  0.74 厘米"/>
    <w:basedOn w:val="aff5"/>
    <w:autoRedefine/>
    <w:rsid w:val="00937F51"/>
    <w:pPr>
      <w:spacing w:line="240" w:lineRule="auto"/>
      <w:ind w:firstLineChars="0" w:firstLine="0"/>
      <w:jc w:val="left"/>
    </w:pPr>
    <w:rPr>
      <w:rFonts w:cs="宋体"/>
      <w:sz w:val="18"/>
    </w:rPr>
  </w:style>
  <w:style w:type="paragraph" w:customStyle="1" w:styleId="BulletsL2">
    <w:name w:val="Bullets L2"/>
    <w:rsid w:val="00937F51"/>
    <w:pPr>
      <w:numPr>
        <w:numId w:val="16"/>
      </w:numPr>
    </w:pPr>
    <w:rPr>
      <w:rFonts w:ascii="Arial" w:hAnsi="Arial" w:cs="Arial"/>
      <w:noProof/>
    </w:rPr>
  </w:style>
  <w:style w:type="paragraph" w:customStyle="1" w:styleId="CharChar">
    <w:name w:val="Char Char"/>
    <w:basedOn w:val="afa"/>
    <w:autoRedefine/>
    <w:rsid w:val="00937F51"/>
    <w:pPr>
      <w:autoSpaceDE/>
      <w:autoSpaceDN/>
      <w:spacing w:line="436" w:lineRule="exact"/>
      <w:ind w:left="357"/>
      <w:outlineLvl w:val="3"/>
    </w:pPr>
    <w:rPr>
      <w:rFonts w:ascii="Tahoma" w:hAnsi="Tahoma"/>
      <w:b/>
      <w:kern w:val="2"/>
      <w:sz w:val="24"/>
      <w:szCs w:val="24"/>
    </w:rPr>
  </w:style>
  <w:style w:type="paragraph" w:customStyle="1" w:styleId="TableText0">
    <w:name w:val="Table Text"/>
    <w:basedOn w:val="a5"/>
    <w:rsid w:val="00937F51"/>
    <w:pPr>
      <w:tabs>
        <w:tab w:val="decimal" w:pos="0"/>
      </w:tabs>
    </w:pPr>
    <w:rPr>
      <w:sz w:val="24"/>
      <w:szCs w:val="24"/>
    </w:rPr>
  </w:style>
  <w:style w:type="paragraph" w:customStyle="1" w:styleId="1">
    <w:name w:val="样式1"/>
    <w:basedOn w:val="a5"/>
    <w:rsid w:val="00937F51"/>
    <w:pPr>
      <w:numPr>
        <w:numId w:val="17"/>
      </w:numPr>
      <w:spacing w:line="360" w:lineRule="auto"/>
    </w:pPr>
    <w:rPr>
      <w:rFonts w:eastAsia="Times New Roman"/>
      <w:sz w:val="21"/>
      <w:szCs w:val="21"/>
    </w:rPr>
  </w:style>
  <w:style w:type="character" w:styleId="affb">
    <w:name w:val="annotation reference"/>
    <w:basedOn w:val="a6"/>
    <w:semiHidden/>
    <w:rsid w:val="00937F51"/>
    <w:rPr>
      <w:szCs w:val="21"/>
    </w:rPr>
  </w:style>
  <w:style w:type="paragraph" w:styleId="affc">
    <w:name w:val="annotation text"/>
    <w:basedOn w:val="a5"/>
    <w:link w:val="Char4"/>
    <w:semiHidden/>
    <w:rsid w:val="00937F51"/>
  </w:style>
  <w:style w:type="paragraph" w:styleId="affd">
    <w:name w:val="annotation subject"/>
    <w:basedOn w:val="affc"/>
    <w:next w:val="affc"/>
    <w:semiHidden/>
    <w:rsid w:val="00937F51"/>
    <w:rPr>
      <w:b/>
      <w:bCs/>
    </w:rPr>
  </w:style>
  <w:style w:type="paragraph" w:customStyle="1" w:styleId="Char5">
    <w:name w:val="Char"/>
    <w:next w:val="a5"/>
    <w:rsid w:val="00AF25CB"/>
    <w:pPr>
      <w:keepNext/>
      <w:keepLines/>
      <w:spacing w:before="240" w:after="240"/>
      <w:outlineLvl w:val="7"/>
    </w:pPr>
    <w:rPr>
      <w:rFonts w:ascii="Arial" w:eastAsia="黑体" w:hAnsi="Arial" w:cs="Arial"/>
      <w:snapToGrid w:val="0"/>
      <w:sz w:val="21"/>
      <w:szCs w:val="21"/>
    </w:rPr>
  </w:style>
  <w:style w:type="paragraph" w:customStyle="1" w:styleId="CompilingAdvice0">
    <w:name w:val="Compiling Advice"/>
    <w:basedOn w:val="a5"/>
    <w:rsid w:val="00AF25CB"/>
    <w:pPr>
      <w:autoSpaceDE/>
      <w:autoSpaceDN/>
      <w:adjustRightInd/>
      <w:jc w:val="both"/>
    </w:pPr>
    <w:rPr>
      <w:rFonts w:ascii="Arial" w:hAnsi="Arial" w:cs="Arial"/>
      <w:i/>
      <w:color w:val="0000FF"/>
      <w:kern w:val="2"/>
      <w:sz w:val="21"/>
      <w:szCs w:val="21"/>
    </w:rPr>
  </w:style>
  <w:style w:type="character" w:customStyle="1" w:styleId="word">
    <w:name w:val="word"/>
    <w:basedOn w:val="a6"/>
    <w:rsid w:val="002521C5"/>
  </w:style>
  <w:style w:type="paragraph" w:customStyle="1" w:styleId="ItemListinTable">
    <w:name w:val="Item List in Table"/>
    <w:link w:val="ItemListinTableChar1"/>
    <w:rsid w:val="002521C5"/>
    <w:pPr>
      <w:spacing w:before="40" w:after="40"/>
      <w:ind w:left="180"/>
      <w:jc w:val="both"/>
    </w:pPr>
    <w:rPr>
      <w:rFonts w:ascii="Arial" w:hAnsi="Arial" w:cs="Arial"/>
      <w:sz w:val="18"/>
      <w:szCs w:val="18"/>
    </w:rPr>
  </w:style>
  <w:style w:type="character" w:customStyle="1" w:styleId="ItemListinTableChar1">
    <w:name w:val="Item List in Table Char1"/>
    <w:basedOn w:val="a6"/>
    <w:link w:val="ItemListinTable"/>
    <w:rsid w:val="002521C5"/>
    <w:rPr>
      <w:rFonts w:ascii="Arial" w:hAnsi="Arial" w:cs="Arial"/>
      <w:sz w:val="18"/>
      <w:szCs w:val="18"/>
      <w:lang w:val="en-US" w:eastAsia="zh-CN" w:bidi="ar-SA"/>
    </w:rPr>
  </w:style>
  <w:style w:type="paragraph" w:customStyle="1" w:styleId="affe">
    <w:name w:val="表格列标题"/>
    <w:basedOn w:val="a5"/>
    <w:rsid w:val="00B00083"/>
    <w:pPr>
      <w:keepNext/>
      <w:jc w:val="center"/>
    </w:pPr>
    <w:rPr>
      <w:b/>
      <w:sz w:val="21"/>
    </w:rPr>
  </w:style>
  <w:style w:type="character" w:customStyle="1" w:styleId="Char1">
    <w:name w:val="表头样式 Char"/>
    <w:basedOn w:val="a6"/>
    <w:link w:val="aff1"/>
    <w:rsid w:val="00B00083"/>
    <w:rPr>
      <w:b/>
      <w:sz w:val="21"/>
    </w:rPr>
  </w:style>
  <w:style w:type="paragraph" w:customStyle="1" w:styleId="TAL">
    <w:name w:val="TAL"/>
    <w:basedOn w:val="a5"/>
    <w:rsid w:val="00B00083"/>
    <w:pPr>
      <w:keepLines/>
      <w:spacing w:line="360" w:lineRule="auto"/>
    </w:pPr>
    <w:rPr>
      <w:rFonts w:ascii="Arial" w:hAnsi="Arial" w:cs="Arial"/>
      <w:sz w:val="18"/>
      <w:szCs w:val="18"/>
      <w:lang w:val="en-GB"/>
    </w:rPr>
  </w:style>
  <w:style w:type="paragraph" w:customStyle="1" w:styleId="CharCharCharCharChar">
    <w:name w:val="表格文本 Char Char Char Char Char"/>
    <w:basedOn w:val="a5"/>
    <w:rsid w:val="00B00083"/>
    <w:pPr>
      <w:keepNext/>
      <w:tabs>
        <w:tab w:val="decimal" w:pos="0"/>
      </w:tabs>
    </w:pPr>
    <w:rPr>
      <w:rFonts w:ascii="Arial" w:hAnsi="Arial"/>
      <w:noProof/>
      <w:kern w:val="2"/>
      <w:sz w:val="21"/>
      <w:szCs w:val="21"/>
    </w:rPr>
  </w:style>
  <w:style w:type="paragraph" w:customStyle="1" w:styleId="0">
    <w:name w:val="样式 正文首行缩进 + 首行缩进:  0 字符"/>
    <w:basedOn w:val="aff5"/>
    <w:rsid w:val="00B00083"/>
    <w:pPr>
      <w:widowControl/>
      <w:numPr>
        <w:ilvl w:val="12"/>
      </w:numPr>
      <w:ind w:firstLineChars="200" w:firstLine="420"/>
    </w:pPr>
    <w:rPr>
      <w:rFonts w:ascii="Arial" w:hAnsi="Arial" w:cs="宋体"/>
      <w:kern w:val="2"/>
      <w:sz w:val="24"/>
      <w:szCs w:val="21"/>
    </w:rPr>
  </w:style>
  <w:style w:type="character" w:customStyle="1" w:styleId="3Char">
    <w:name w:val="标题 3 Char"/>
    <w:aliases w:val="heading 3 Char1,heading 3 Char Char1,heading 3 Char Char Char Char Char,heading 3 Char Char Char Char Char Char Char,标题 3 Char2 Char,heading 3 Char Char Char,heading 3 Char Char Char Char Char1 Char,1.1.1 标题 3 Char Char,标题 3 Char1 Char Char"/>
    <w:basedOn w:val="a6"/>
    <w:link w:val="3"/>
    <w:rsid w:val="00026E37"/>
    <w:rPr>
      <w:rFonts w:eastAsia="黑体"/>
      <w:bCs/>
      <w:kern w:val="2"/>
      <w:sz w:val="24"/>
      <w:szCs w:val="32"/>
    </w:rPr>
  </w:style>
  <w:style w:type="paragraph" w:customStyle="1" w:styleId="TAH">
    <w:name w:val="TAH"/>
    <w:basedOn w:val="a5"/>
    <w:rsid w:val="001B3BA0"/>
    <w:pPr>
      <w:keepNext/>
      <w:keepLines/>
      <w:widowControl/>
      <w:overflowPunct w:val="0"/>
      <w:jc w:val="center"/>
      <w:textAlignment w:val="baseline"/>
    </w:pPr>
    <w:rPr>
      <w:rFonts w:ascii="Arial" w:hAnsi="Arial"/>
      <w:b/>
      <w:sz w:val="18"/>
      <w:szCs w:val="18"/>
      <w:lang w:val="en-GB" w:eastAsia="en-US"/>
    </w:rPr>
  </w:style>
  <w:style w:type="character" w:customStyle="1" w:styleId="210">
    <w:name w:val="标题 21"/>
    <w:aliases w:val="H24,sect 1.24,h21,PIM21,Heading 2 Hidden1,Heading 2 CCBS1,heading 21,Titre31,HD21,H213,sect 1.213,H221,sect 1.221,H2111,sect 1.2111,H231,sect 1.231,H2121,sect 1.2121,第一章 标题 21,ISO11,Underrubrik11,prop21,UNDERRUBRIK 1-21,21,Level 2 Head1,L21,l21"/>
    <w:basedOn w:val="a6"/>
    <w:rsid w:val="003E4313"/>
    <w:rPr>
      <w:rFonts w:ascii="Arial" w:eastAsia="黑体" w:hAnsi="Arial"/>
      <w:b/>
      <w:bCs/>
      <w:kern w:val="2"/>
      <w:sz w:val="32"/>
      <w:szCs w:val="32"/>
      <w:lang w:val="en-US" w:eastAsia="zh-CN" w:bidi="ar-SA"/>
    </w:rPr>
  </w:style>
  <w:style w:type="character" w:customStyle="1" w:styleId="hps">
    <w:name w:val="hps"/>
    <w:basedOn w:val="a6"/>
    <w:rsid w:val="00251970"/>
  </w:style>
  <w:style w:type="character" w:customStyle="1" w:styleId="shorttext">
    <w:name w:val="short_text"/>
    <w:basedOn w:val="a6"/>
    <w:rsid w:val="00E30933"/>
  </w:style>
  <w:style w:type="paragraph" w:styleId="afff">
    <w:name w:val="List Paragraph"/>
    <w:basedOn w:val="a5"/>
    <w:uiPriority w:val="34"/>
    <w:qFormat/>
    <w:rsid w:val="00F45C26"/>
    <w:pPr>
      <w:ind w:firstLineChars="200" w:firstLine="420"/>
    </w:pPr>
  </w:style>
  <w:style w:type="character" w:styleId="afff0">
    <w:name w:val="FollowedHyperlink"/>
    <w:basedOn w:val="a6"/>
    <w:uiPriority w:val="99"/>
    <w:unhideWhenUsed/>
    <w:rsid w:val="008D7B8D"/>
    <w:rPr>
      <w:color w:val="800080"/>
      <w:u w:val="single"/>
    </w:rPr>
  </w:style>
  <w:style w:type="paragraph" w:styleId="afff1">
    <w:name w:val="Normal (Web)"/>
    <w:basedOn w:val="a5"/>
    <w:uiPriority w:val="99"/>
    <w:unhideWhenUsed/>
    <w:rsid w:val="008D7B8D"/>
    <w:pPr>
      <w:widowControl/>
      <w:autoSpaceDE/>
      <w:autoSpaceDN/>
      <w:adjustRightInd/>
      <w:spacing w:before="100" w:beforeAutospacing="1" w:after="100" w:afterAutospacing="1"/>
    </w:pPr>
    <w:rPr>
      <w:rFonts w:ascii="宋体" w:hAnsi="宋体" w:cs="宋体"/>
      <w:sz w:val="24"/>
      <w:szCs w:val="24"/>
    </w:rPr>
  </w:style>
  <w:style w:type="character" w:customStyle="1" w:styleId="Char0">
    <w:name w:val="页眉 Char"/>
    <w:basedOn w:val="a6"/>
    <w:link w:val="af"/>
    <w:uiPriority w:val="99"/>
    <w:rsid w:val="008D7B8D"/>
    <w:rPr>
      <w:rFonts w:ascii="Arial" w:hAnsi="Arial"/>
      <w:sz w:val="18"/>
      <w:szCs w:val="18"/>
    </w:rPr>
  </w:style>
  <w:style w:type="character" w:customStyle="1" w:styleId="Char">
    <w:name w:val="页脚 Char"/>
    <w:basedOn w:val="a6"/>
    <w:link w:val="ae"/>
    <w:uiPriority w:val="99"/>
    <w:rsid w:val="008D7B8D"/>
    <w:rPr>
      <w:rFonts w:ascii="Arial" w:hAnsi="Arial"/>
      <w:sz w:val="18"/>
      <w:szCs w:val="18"/>
    </w:rPr>
  </w:style>
  <w:style w:type="paragraph" w:styleId="afff2">
    <w:name w:val="Revision"/>
    <w:hidden/>
    <w:uiPriority w:val="99"/>
    <w:semiHidden/>
    <w:rsid w:val="007223D0"/>
  </w:style>
  <w:style w:type="character" w:customStyle="1" w:styleId="Char4">
    <w:name w:val="批注文字 Char"/>
    <w:basedOn w:val="a6"/>
    <w:link w:val="affc"/>
    <w:uiPriority w:val="99"/>
    <w:semiHidden/>
    <w:rsid w:val="00CB71CA"/>
  </w:style>
</w:styles>
</file>

<file path=word/webSettings.xml><?xml version="1.0" encoding="utf-8"?>
<w:webSettings xmlns:r="http://schemas.openxmlformats.org/officeDocument/2006/relationships" xmlns:w="http://schemas.openxmlformats.org/wordprocessingml/2006/main">
  <w:divs>
    <w:div w:id="266541141">
      <w:bodyDiv w:val="1"/>
      <w:marLeft w:val="0"/>
      <w:marRight w:val="0"/>
      <w:marTop w:val="0"/>
      <w:marBottom w:val="0"/>
      <w:divBdr>
        <w:top w:val="none" w:sz="0" w:space="0" w:color="auto"/>
        <w:left w:val="none" w:sz="0" w:space="0" w:color="auto"/>
        <w:bottom w:val="none" w:sz="0" w:space="0" w:color="auto"/>
        <w:right w:val="none" w:sz="0" w:space="0" w:color="auto"/>
      </w:divBdr>
      <w:divsChild>
        <w:div w:id="257569426">
          <w:marLeft w:val="792"/>
          <w:marRight w:val="0"/>
          <w:marTop w:val="0"/>
          <w:marBottom w:val="0"/>
          <w:divBdr>
            <w:top w:val="none" w:sz="0" w:space="0" w:color="auto"/>
            <w:left w:val="none" w:sz="0" w:space="0" w:color="auto"/>
            <w:bottom w:val="none" w:sz="0" w:space="0" w:color="auto"/>
            <w:right w:val="none" w:sz="0" w:space="0" w:color="auto"/>
          </w:divBdr>
        </w:div>
        <w:div w:id="282617874">
          <w:marLeft w:val="1123"/>
          <w:marRight w:val="0"/>
          <w:marTop w:val="0"/>
          <w:marBottom w:val="0"/>
          <w:divBdr>
            <w:top w:val="none" w:sz="0" w:space="0" w:color="auto"/>
            <w:left w:val="none" w:sz="0" w:space="0" w:color="auto"/>
            <w:bottom w:val="none" w:sz="0" w:space="0" w:color="auto"/>
            <w:right w:val="none" w:sz="0" w:space="0" w:color="auto"/>
          </w:divBdr>
        </w:div>
        <w:div w:id="556474373">
          <w:marLeft w:val="1123"/>
          <w:marRight w:val="0"/>
          <w:marTop w:val="0"/>
          <w:marBottom w:val="0"/>
          <w:divBdr>
            <w:top w:val="none" w:sz="0" w:space="0" w:color="auto"/>
            <w:left w:val="none" w:sz="0" w:space="0" w:color="auto"/>
            <w:bottom w:val="none" w:sz="0" w:space="0" w:color="auto"/>
            <w:right w:val="none" w:sz="0" w:space="0" w:color="auto"/>
          </w:divBdr>
        </w:div>
        <w:div w:id="1985547919">
          <w:marLeft w:val="1123"/>
          <w:marRight w:val="0"/>
          <w:marTop w:val="0"/>
          <w:marBottom w:val="0"/>
          <w:divBdr>
            <w:top w:val="none" w:sz="0" w:space="0" w:color="auto"/>
            <w:left w:val="none" w:sz="0" w:space="0" w:color="auto"/>
            <w:bottom w:val="none" w:sz="0" w:space="0" w:color="auto"/>
            <w:right w:val="none" w:sz="0" w:space="0" w:color="auto"/>
          </w:divBdr>
        </w:div>
        <w:div w:id="276913259">
          <w:marLeft w:val="1123"/>
          <w:marRight w:val="0"/>
          <w:marTop w:val="0"/>
          <w:marBottom w:val="0"/>
          <w:divBdr>
            <w:top w:val="none" w:sz="0" w:space="0" w:color="auto"/>
            <w:left w:val="none" w:sz="0" w:space="0" w:color="auto"/>
            <w:bottom w:val="none" w:sz="0" w:space="0" w:color="auto"/>
            <w:right w:val="none" w:sz="0" w:space="0" w:color="auto"/>
          </w:divBdr>
        </w:div>
      </w:divsChild>
    </w:div>
    <w:div w:id="383142394">
      <w:bodyDiv w:val="1"/>
      <w:marLeft w:val="0"/>
      <w:marRight w:val="0"/>
      <w:marTop w:val="0"/>
      <w:marBottom w:val="0"/>
      <w:divBdr>
        <w:top w:val="none" w:sz="0" w:space="0" w:color="auto"/>
        <w:left w:val="none" w:sz="0" w:space="0" w:color="auto"/>
        <w:bottom w:val="none" w:sz="0" w:space="0" w:color="auto"/>
        <w:right w:val="none" w:sz="0" w:space="0" w:color="auto"/>
      </w:divBdr>
    </w:div>
    <w:div w:id="560870391">
      <w:bodyDiv w:val="1"/>
      <w:marLeft w:val="0"/>
      <w:marRight w:val="0"/>
      <w:marTop w:val="0"/>
      <w:marBottom w:val="0"/>
      <w:divBdr>
        <w:top w:val="none" w:sz="0" w:space="0" w:color="auto"/>
        <w:left w:val="none" w:sz="0" w:space="0" w:color="auto"/>
        <w:bottom w:val="none" w:sz="0" w:space="0" w:color="auto"/>
        <w:right w:val="none" w:sz="0" w:space="0" w:color="auto"/>
      </w:divBdr>
      <w:divsChild>
        <w:div w:id="1195532602">
          <w:marLeft w:val="0"/>
          <w:marRight w:val="0"/>
          <w:marTop w:val="0"/>
          <w:marBottom w:val="0"/>
          <w:divBdr>
            <w:top w:val="none" w:sz="0" w:space="0" w:color="auto"/>
            <w:left w:val="none" w:sz="0" w:space="0" w:color="auto"/>
            <w:bottom w:val="none" w:sz="0" w:space="0" w:color="auto"/>
            <w:right w:val="none" w:sz="0" w:space="0" w:color="auto"/>
          </w:divBdr>
        </w:div>
      </w:divsChild>
    </w:div>
    <w:div w:id="666713763">
      <w:bodyDiv w:val="1"/>
      <w:marLeft w:val="0"/>
      <w:marRight w:val="0"/>
      <w:marTop w:val="0"/>
      <w:marBottom w:val="0"/>
      <w:divBdr>
        <w:top w:val="none" w:sz="0" w:space="0" w:color="auto"/>
        <w:left w:val="none" w:sz="0" w:space="0" w:color="auto"/>
        <w:bottom w:val="none" w:sz="0" w:space="0" w:color="auto"/>
        <w:right w:val="none" w:sz="0" w:space="0" w:color="auto"/>
      </w:divBdr>
    </w:div>
    <w:div w:id="697852924">
      <w:bodyDiv w:val="1"/>
      <w:marLeft w:val="0"/>
      <w:marRight w:val="0"/>
      <w:marTop w:val="0"/>
      <w:marBottom w:val="0"/>
      <w:divBdr>
        <w:top w:val="none" w:sz="0" w:space="0" w:color="auto"/>
        <w:left w:val="none" w:sz="0" w:space="0" w:color="auto"/>
        <w:bottom w:val="none" w:sz="0" w:space="0" w:color="auto"/>
        <w:right w:val="none" w:sz="0" w:space="0" w:color="auto"/>
      </w:divBdr>
    </w:div>
    <w:div w:id="926957413">
      <w:bodyDiv w:val="1"/>
      <w:marLeft w:val="0"/>
      <w:marRight w:val="0"/>
      <w:marTop w:val="0"/>
      <w:marBottom w:val="0"/>
      <w:divBdr>
        <w:top w:val="none" w:sz="0" w:space="0" w:color="auto"/>
        <w:left w:val="none" w:sz="0" w:space="0" w:color="auto"/>
        <w:bottom w:val="none" w:sz="0" w:space="0" w:color="auto"/>
        <w:right w:val="none" w:sz="0" w:space="0" w:color="auto"/>
      </w:divBdr>
    </w:div>
    <w:div w:id="1001591204">
      <w:bodyDiv w:val="1"/>
      <w:marLeft w:val="0"/>
      <w:marRight w:val="0"/>
      <w:marTop w:val="0"/>
      <w:marBottom w:val="0"/>
      <w:divBdr>
        <w:top w:val="none" w:sz="0" w:space="0" w:color="auto"/>
        <w:left w:val="none" w:sz="0" w:space="0" w:color="auto"/>
        <w:bottom w:val="none" w:sz="0" w:space="0" w:color="auto"/>
        <w:right w:val="none" w:sz="0" w:space="0" w:color="auto"/>
      </w:divBdr>
    </w:div>
    <w:div w:id="1076249983">
      <w:bodyDiv w:val="1"/>
      <w:marLeft w:val="0"/>
      <w:marRight w:val="0"/>
      <w:marTop w:val="0"/>
      <w:marBottom w:val="0"/>
      <w:divBdr>
        <w:top w:val="none" w:sz="0" w:space="0" w:color="auto"/>
        <w:left w:val="none" w:sz="0" w:space="0" w:color="auto"/>
        <w:bottom w:val="none" w:sz="0" w:space="0" w:color="auto"/>
        <w:right w:val="none" w:sz="0" w:space="0" w:color="auto"/>
      </w:divBdr>
    </w:div>
    <w:div w:id="1155485931">
      <w:bodyDiv w:val="1"/>
      <w:marLeft w:val="0"/>
      <w:marRight w:val="0"/>
      <w:marTop w:val="0"/>
      <w:marBottom w:val="0"/>
      <w:divBdr>
        <w:top w:val="none" w:sz="0" w:space="0" w:color="auto"/>
        <w:left w:val="none" w:sz="0" w:space="0" w:color="auto"/>
        <w:bottom w:val="none" w:sz="0" w:space="0" w:color="auto"/>
        <w:right w:val="none" w:sz="0" w:space="0" w:color="auto"/>
      </w:divBdr>
    </w:div>
    <w:div w:id="1164320160">
      <w:bodyDiv w:val="1"/>
      <w:marLeft w:val="0"/>
      <w:marRight w:val="0"/>
      <w:marTop w:val="0"/>
      <w:marBottom w:val="0"/>
      <w:divBdr>
        <w:top w:val="none" w:sz="0" w:space="0" w:color="auto"/>
        <w:left w:val="none" w:sz="0" w:space="0" w:color="auto"/>
        <w:bottom w:val="none" w:sz="0" w:space="0" w:color="auto"/>
        <w:right w:val="none" w:sz="0" w:space="0" w:color="auto"/>
      </w:divBdr>
    </w:div>
    <w:div w:id="1276988234">
      <w:bodyDiv w:val="1"/>
      <w:marLeft w:val="0"/>
      <w:marRight w:val="0"/>
      <w:marTop w:val="0"/>
      <w:marBottom w:val="0"/>
      <w:divBdr>
        <w:top w:val="none" w:sz="0" w:space="0" w:color="auto"/>
        <w:left w:val="none" w:sz="0" w:space="0" w:color="auto"/>
        <w:bottom w:val="none" w:sz="0" w:space="0" w:color="auto"/>
        <w:right w:val="none" w:sz="0" w:space="0" w:color="auto"/>
      </w:divBdr>
    </w:div>
    <w:div w:id="1492986295">
      <w:bodyDiv w:val="1"/>
      <w:marLeft w:val="0"/>
      <w:marRight w:val="0"/>
      <w:marTop w:val="0"/>
      <w:marBottom w:val="0"/>
      <w:divBdr>
        <w:top w:val="none" w:sz="0" w:space="0" w:color="auto"/>
        <w:left w:val="none" w:sz="0" w:space="0" w:color="auto"/>
        <w:bottom w:val="none" w:sz="0" w:space="0" w:color="auto"/>
        <w:right w:val="none" w:sz="0" w:space="0" w:color="auto"/>
      </w:divBdr>
    </w:div>
    <w:div w:id="1618174217">
      <w:marLeft w:val="0"/>
      <w:marRight w:val="0"/>
      <w:marTop w:val="0"/>
      <w:marBottom w:val="0"/>
      <w:divBdr>
        <w:top w:val="none" w:sz="0" w:space="0" w:color="auto"/>
        <w:left w:val="none" w:sz="0" w:space="0" w:color="auto"/>
        <w:bottom w:val="none" w:sz="0" w:space="0" w:color="auto"/>
        <w:right w:val="none" w:sz="0" w:space="0" w:color="auto"/>
      </w:divBdr>
      <w:divsChild>
        <w:div w:id="876085317">
          <w:marLeft w:val="0"/>
          <w:marRight w:val="0"/>
          <w:marTop w:val="0"/>
          <w:marBottom w:val="0"/>
          <w:divBdr>
            <w:top w:val="none" w:sz="0" w:space="0" w:color="auto"/>
            <w:left w:val="none" w:sz="0" w:space="0" w:color="auto"/>
            <w:bottom w:val="none" w:sz="0" w:space="0" w:color="auto"/>
            <w:right w:val="none" w:sz="0" w:space="0" w:color="auto"/>
          </w:divBdr>
          <w:divsChild>
            <w:div w:id="28729465">
              <w:marLeft w:val="0"/>
              <w:marRight w:val="0"/>
              <w:marTop w:val="0"/>
              <w:marBottom w:val="0"/>
              <w:divBdr>
                <w:top w:val="none" w:sz="0" w:space="0" w:color="auto"/>
                <w:left w:val="none" w:sz="0" w:space="0" w:color="auto"/>
                <w:bottom w:val="none" w:sz="0" w:space="0" w:color="auto"/>
                <w:right w:val="none" w:sz="0" w:space="0" w:color="auto"/>
              </w:divBdr>
              <w:divsChild>
                <w:div w:id="814831112">
                  <w:marLeft w:val="0"/>
                  <w:marRight w:val="0"/>
                  <w:marTop w:val="0"/>
                  <w:marBottom w:val="0"/>
                  <w:divBdr>
                    <w:top w:val="none" w:sz="0" w:space="0" w:color="auto"/>
                    <w:left w:val="none" w:sz="0" w:space="0" w:color="auto"/>
                    <w:bottom w:val="none" w:sz="0" w:space="0" w:color="auto"/>
                    <w:right w:val="none" w:sz="0" w:space="0" w:color="auto"/>
                  </w:divBdr>
                  <w:divsChild>
                    <w:div w:id="1043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8656F-B044-4030-8440-D9DE2E565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511</Words>
  <Characters>2913</Characters>
  <Application>Microsoft Office Word</Application>
  <DocSecurity>0</DocSecurity>
  <Lines>24</Lines>
  <Paragraphs>6</Paragraphs>
  <ScaleCrop>false</ScaleCrop>
  <Company>Huawei Technologies Co.,Ltd.</Company>
  <LinksUpToDate>false</LinksUpToDate>
  <CharactersWithSpaces>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WangFangshan</dc:creator>
  <cp:lastModifiedBy>l00201279</cp:lastModifiedBy>
  <cp:revision>56</cp:revision>
  <dcterms:created xsi:type="dcterms:W3CDTF">2016-04-26T04:47:00Z</dcterms:created>
  <dcterms:modified xsi:type="dcterms:W3CDTF">2016-05-12T08:42:00Z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(4)WlFlXmpu4/+RYwM7VmQM1Cn0oHXTxgJhH6DB2JzTFxpH4Ip68nymnnXxRQRzVfsflgxfeNib
r2NQkP6zPP9X/KXYwa3PLQRUnPCYojK9zvIij1mgAPdN6kTS8xchSx1KcArsO9oMYM7NLwmU
vfvMpv0ewHxj8Fd/L+yDx6ZcBCI5n9UNAjEJX5cyRbhmzXzr6/rTpwRR1VjRXn4DR/5cPdoB
l4UXRFM7TUiu/btOp8pgH</vt:lpwstr>
  </property>
  <property fmtid="{D5CDD505-2E9C-101B-9397-08002B2CF9AE}" pid="3" name="_ms_pID_7253431">
    <vt:lpwstr>YiWxxkUui+BstrpLYCNj/NScTddNAPGCr2IIc0cbqWJals7xIU5
SP6u2gKUDlRLnGQhcaLHY3gZsCXY91fkrLmI3eD+83yAfcA4UmGSnKUcv2TBjJQRjDyvJ8nl
08ICYhEv+cZznx+3GJQzqrMgvfuBv5aHvpmxMm0bB27tDiayL71ZPHoUrjg5vma5hR434l1H
qoRqv9KFOhi8XsPQjrZO0DjDvORFkVwHQTAmi3g32A</vt:lpwstr>
  </property>
  <property fmtid="{D5CDD505-2E9C-101B-9397-08002B2CF9AE}" pid="4" name="_ms_pID_7253432">
    <vt:lpwstr>2x1IsiliWJzRZSqimhkggdBgiHUehN
yoIOvswWcxOZouE7bPRGCE6lo6/WV+re9FkXkAy3K3HQ6LFOUBlA36J/S5X6EmxYHTE6+K/+
HmLw28qpZ9xbYea3BPbdIlQMzy3YTraWyZ5T0/lIh6ovw86aivSpMxNrVHdIAWAjcLKOTA1d
++3AZjO1bdsJrUibX0xSXQfx3WvvR+On2+vdgZLl4tL/+OrZWw1bETjJPQpxZJ1</vt:lpwstr>
  </property>
  <property fmtid="{D5CDD505-2E9C-101B-9397-08002B2CF9AE}" pid="5" name="_ms_pID_7253433">
    <vt:lpwstr>+TCCZEB6j
ujmGVeLKdqaZCaBK/Ju04NeVD5QXAqUKbZkksj5WcZlTx1w24Br7Q+Jsm4Uh/52pVlfhaQ==</vt:lpwstr>
  </property>
  <property fmtid="{D5CDD505-2E9C-101B-9397-08002B2CF9AE}" pid="6" name="_2015_ms_pID_725343">
    <vt:lpwstr>(3)q3+SV/p8QgDlJ+L2dQb650X4uTv63W8/UzQWIizxf8tipM+gm1zdfCXhUYA1kgAZW7NE2aD3
n1u+GI9L+jSVH0oSxGmYcwOvj0MvYHTtz6UKBeWW0PUv6na7/z2b/WqHAQMZUgUZ209HDZKn
Ux+RCiAh8TVfjt52JghxN3AHWjf72Yh4S42WsoTvpiQ3kvTNF3B5oYbbowojj9xW9oIPMsfJ
N3kb7/hGwk3sTNMvaL</vt:lpwstr>
  </property>
  <property fmtid="{D5CDD505-2E9C-101B-9397-08002B2CF9AE}" pid="7" name="_2015_ms_pID_7253431">
    <vt:lpwstr>Ml2WwEsEFDeBf1TnlEPrAkt5nB/nBaHpgbKGl/W6OJXI8vHUp2e4gY
gfOrJ+IhsFKPUI4vTgZKtwgh2JvSahRYRj1KaE7almGHJI1AN1zjBUgPY1OkKTiZsaSsgatq
DtvPxXYuFGcaUgqQemwA60hpR9QJLWv7hzd76w6oIbJJP07q83/44bne0CNF4U+yMjt2Dvsv
vyfAjR8ygtaQDePsDNTzASX8Kp2angoB30b3</vt:lpwstr>
  </property>
  <property fmtid="{D5CDD505-2E9C-101B-9397-08002B2CF9AE}" pid="8" name="_2015_ms_pID_7253432">
    <vt:lpwstr>AS0d+G3sDsjukLTDfPVwSM6h+upxwB4a0nnM
YG5ZkW6E/X1b5wgT/3EURcmGKG3qwuEbdGDN5HnLPPevfTYdN/t0eg8N+iynQps4fx5D4EAS
</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1462807703</vt:lpwstr>
  </property>
</Properties>
</file>