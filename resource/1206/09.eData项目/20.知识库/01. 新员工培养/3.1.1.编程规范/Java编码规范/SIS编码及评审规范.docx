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/>
      </w:tblPr>
      <w:tblGrid>
        <w:gridCol w:w="4283"/>
        <w:gridCol w:w="4497"/>
      </w:tblGrid>
      <w:tr w:rsidR="005C4CBA" w:rsidRPr="004C46E9" w:rsidTr="00603A25">
        <w:trPr>
          <w:cantSplit/>
        </w:trPr>
        <w:tc>
          <w:tcPr>
            <w:tcW w:w="2439" w:type="pct"/>
          </w:tcPr>
          <w:p w:rsidR="005C4CBA" w:rsidRPr="004C46E9" w:rsidRDefault="00323DB5" w:rsidP="00603A25">
            <w:pPr>
              <w:pStyle w:val="af0"/>
              <w:rPr>
                <w:rFonts w:cs="Arial"/>
              </w:rPr>
            </w:pPr>
            <w:r>
              <w:rPr>
                <w:rFonts w:cs="Arial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7" type="#_x0000_t74" alt="EUR8E181G47G58C69G31E9259G9C6735088LAH88LAHM58075!!!!!!BIHO@]m58075!!!1@6804C51102E25EDB52MUD精叮尘牜牜伸?精叮魁哥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      <w10:anchorlock/>
                </v:shape>
              </w:pict>
            </w:r>
            <w:r w:rsidR="005C4CBA" w:rsidRPr="004C46E9">
              <w:rPr>
                <w:rFonts w:cs="Arial"/>
              </w:rPr>
              <w:t>产品名称</w:t>
            </w:r>
          </w:p>
        </w:tc>
        <w:tc>
          <w:tcPr>
            <w:tcW w:w="2561" w:type="pct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密级</w:t>
            </w:r>
          </w:p>
        </w:tc>
      </w:tr>
      <w:tr w:rsidR="005C4CBA" w:rsidRPr="004C46E9" w:rsidTr="00603A25">
        <w:trPr>
          <w:cantSplit/>
        </w:trPr>
        <w:tc>
          <w:tcPr>
            <w:tcW w:w="2439" w:type="pct"/>
          </w:tcPr>
          <w:p w:rsidR="005C4CBA" w:rsidRPr="004C46E9" w:rsidRDefault="006E5468" w:rsidP="00603A25">
            <w:pPr>
              <w:pStyle w:val="af0"/>
              <w:rPr>
                <w:rFonts w:cs="Arial"/>
              </w:rPr>
            </w:pPr>
            <w:r>
              <w:rPr>
                <w:rFonts w:cs="Arial"/>
              </w:rPr>
              <w:t>SIS</w:t>
            </w:r>
          </w:p>
        </w:tc>
        <w:tc>
          <w:tcPr>
            <w:tcW w:w="2561" w:type="pct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>
              <w:rPr>
                <w:rFonts w:cs="Arial" w:hint="eastAsia"/>
              </w:rPr>
              <w:t>内部公开</w:t>
            </w:r>
          </w:p>
        </w:tc>
      </w:tr>
      <w:tr w:rsidR="005C4CBA" w:rsidRPr="004C46E9" w:rsidTr="00603A25">
        <w:trPr>
          <w:cantSplit/>
        </w:trPr>
        <w:tc>
          <w:tcPr>
            <w:tcW w:w="2439" w:type="pct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5C4CBA" w:rsidRPr="004C46E9" w:rsidRDefault="005C4CBA" w:rsidP="001B0FC4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共</w:t>
            </w:r>
            <w:r w:rsidR="001B0FC4">
              <w:rPr>
                <w:rFonts w:cs="Arial" w:hint="eastAsia"/>
              </w:rPr>
              <w:t xml:space="preserve"> </w:t>
            </w:r>
            <w:r w:rsidRPr="004C46E9">
              <w:rPr>
                <w:rFonts w:cs="Arial"/>
              </w:rPr>
              <w:t>页</w:t>
            </w:r>
          </w:p>
        </w:tc>
      </w:tr>
      <w:tr w:rsidR="005C4CBA" w:rsidRPr="004C46E9" w:rsidTr="00603A25">
        <w:trPr>
          <w:cantSplit/>
        </w:trPr>
        <w:tc>
          <w:tcPr>
            <w:tcW w:w="2439" w:type="pct"/>
          </w:tcPr>
          <w:p w:rsidR="005C4CBA" w:rsidRPr="004C46E9" w:rsidRDefault="00555F92" w:rsidP="00603A25">
            <w:pPr>
              <w:pStyle w:val="af0"/>
              <w:rPr>
                <w:rFonts w:cs="Arial"/>
              </w:rPr>
            </w:pPr>
            <w:r>
              <w:rPr>
                <w:rFonts w:cs="Arial" w:hint="eastAsia"/>
              </w:rPr>
              <w:t>ALL</w:t>
            </w:r>
          </w:p>
        </w:tc>
        <w:tc>
          <w:tcPr>
            <w:tcW w:w="2561" w:type="pct"/>
            <w:vMerge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</w:p>
        </w:tc>
      </w:tr>
    </w:tbl>
    <w:p w:rsidR="005C4CBA" w:rsidRPr="004C46E9" w:rsidRDefault="005C4CBA" w:rsidP="005C4CBA">
      <w:pPr>
        <w:pStyle w:val="af1"/>
        <w:rPr>
          <w:rFonts w:cs="Arial"/>
        </w:rPr>
      </w:pPr>
    </w:p>
    <w:p w:rsidR="005C4CBA" w:rsidRPr="004C46E9" w:rsidRDefault="00292E73" w:rsidP="005C4CBA">
      <w:pPr>
        <w:pStyle w:val="af1"/>
        <w:rPr>
          <w:rFonts w:cs="Arial"/>
        </w:rPr>
      </w:pPr>
      <w:bookmarkStart w:id="0" w:name="文档名称"/>
      <w:r>
        <w:rPr>
          <w:rFonts w:cs="Arial"/>
        </w:rPr>
        <w:t>SIS</w:t>
      </w:r>
      <w:r w:rsidR="00012148">
        <w:rPr>
          <w:rFonts w:cs="Arial" w:hint="eastAsia"/>
        </w:rPr>
        <w:t>编码</w:t>
      </w:r>
      <w:r w:rsidR="00012148">
        <w:rPr>
          <w:rFonts w:cs="Arial"/>
        </w:rPr>
        <w:t>及</w:t>
      </w:r>
      <w:r>
        <w:rPr>
          <w:rFonts w:cs="Arial"/>
        </w:rPr>
        <w:t>评审规范</w:t>
      </w:r>
    </w:p>
    <w:bookmarkEnd w:id="0"/>
    <w:p w:rsidR="005C4CBA" w:rsidRPr="004C46E9" w:rsidRDefault="005C4CBA" w:rsidP="005C4CBA">
      <w:pPr>
        <w:pStyle w:val="af0"/>
        <w:spacing w:line="360" w:lineRule="auto"/>
        <w:rPr>
          <w:rFonts w:cs="Arial"/>
        </w:rPr>
      </w:pPr>
      <w:r>
        <w:rPr>
          <w:rFonts w:cs="Arial" w:hint="eastAsia"/>
        </w:rPr>
        <w:t>(</w:t>
      </w:r>
      <w:r w:rsidRPr="004C46E9">
        <w:rPr>
          <w:rFonts w:cs="Arial"/>
        </w:rPr>
        <w:t>仅供内部使用</w:t>
      </w:r>
      <w:r w:rsidRPr="004C46E9">
        <w:rPr>
          <w:rFonts w:cs="Arial"/>
        </w:rPr>
        <w:t>)</w:t>
      </w:r>
    </w:p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0"/>
        <w:rPr>
          <w:rFonts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3484"/>
        <w:gridCol w:w="990"/>
        <w:gridCol w:w="1779"/>
      </w:tblGrid>
      <w:tr w:rsidR="005C4CBA" w:rsidRPr="004C46E9" w:rsidTr="00603A25">
        <w:trPr>
          <w:jc w:val="center"/>
        </w:trPr>
        <w:tc>
          <w:tcPr>
            <w:tcW w:w="1999" w:type="dxa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拟制</w:t>
            </w:r>
            <w:r w:rsidRPr="004C46E9">
              <w:rPr>
                <w:rFonts w:cs="Arial"/>
              </w:rPr>
              <w:t>:</w:t>
            </w:r>
          </w:p>
        </w:tc>
        <w:tc>
          <w:tcPr>
            <w:tcW w:w="3484" w:type="dxa"/>
            <w:tcBorders>
              <w:bottom w:val="single" w:sz="6" w:space="0" w:color="auto"/>
            </w:tcBorders>
            <w:vAlign w:val="center"/>
          </w:tcPr>
          <w:p w:rsidR="005C4CBA" w:rsidRPr="00BA6695" w:rsidRDefault="005C4CBA" w:rsidP="00E17D36">
            <w:pPr>
              <w:pStyle w:val="afa"/>
              <w:jc w:val="center"/>
              <w:rPr>
                <w:i w:val="0"/>
                <w:color w:val="auto"/>
              </w:rPr>
            </w:pPr>
          </w:p>
        </w:tc>
        <w:tc>
          <w:tcPr>
            <w:tcW w:w="990" w:type="dxa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日期：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5C4CBA" w:rsidRPr="004C46E9" w:rsidRDefault="005C4CBA" w:rsidP="00076EF9">
            <w:pPr>
              <w:pStyle w:val="af0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cs="Arial" w:hint="eastAsia"/>
              </w:rPr>
              <w:t>1</w:t>
            </w:r>
            <w:r w:rsidR="00973D82">
              <w:rPr>
                <w:rFonts w:cs="Arial"/>
              </w:rPr>
              <w:t>6</w:t>
            </w:r>
            <w:r>
              <w:rPr>
                <w:rFonts w:cs="Arial"/>
              </w:rPr>
              <w:t>-</w:t>
            </w:r>
            <w:r>
              <w:rPr>
                <w:rFonts w:cs="Arial" w:hint="eastAsia"/>
              </w:rPr>
              <w:t>0</w:t>
            </w:r>
            <w:r w:rsidR="00973D82">
              <w:rPr>
                <w:rFonts w:cs="Arial"/>
              </w:rPr>
              <w:t>4</w:t>
            </w:r>
            <w:r>
              <w:rPr>
                <w:rFonts w:cs="Arial"/>
              </w:rPr>
              <w:t>-</w:t>
            </w:r>
            <w:r w:rsidR="00076EF9">
              <w:rPr>
                <w:rFonts w:cs="Arial"/>
              </w:rPr>
              <w:t>16</w:t>
            </w:r>
          </w:p>
        </w:tc>
      </w:tr>
      <w:tr w:rsidR="005C4CBA" w:rsidRPr="004C46E9" w:rsidTr="00603A25">
        <w:trPr>
          <w:jc w:val="center"/>
        </w:trPr>
        <w:tc>
          <w:tcPr>
            <w:tcW w:w="1999" w:type="dxa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审核</w:t>
            </w:r>
            <w:r w:rsidRPr="004C46E9">
              <w:rPr>
                <w:rFonts w:cs="Arial"/>
              </w:rPr>
              <w:t>:</w:t>
            </w:r>
          </w:p>
        </w:tc>
        <w:tc>
          <w:tcPr>
            <w:tcW w:w="34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C4CBA" w:rsidRPr="00BA6695" w:rsidRDefault="005C4CBA" w:rsidP="00D9597F">
            <w:pPr>
              <w:pStyle w:val="afa"/>
              <w:jc w:val="center"/>
              <w:rPr>
                <w:i w:val="0"/>
                <w:color w:val="auto"/>
              </w:rPr>
            </w:pPr>
          </w:p>
        </w:tc>
        <w:tc>
          <w:tcPr>
            <w:tcW w:w="990" w:type="dxa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</w:p>
        </w:tc>
      </w:tr>
      <w:tr w:rsidR="005C4CBA" w:rsidRPr="004C46E9" w:rsidTr="00603A25">
        <w:trPr>
          <w:jc w:val="center"/>
        </w:trPr>
        <w:tc>
          <w:tcPr>
            <w:tcW w:w="1999" w:type="dxa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批准</w:t>
            </w:r>
            <w:r w:rsidRPr="004C46E9">
              <w:rPr>
                <w:rFonts w:cs="Arial"/>
              </w:rPr>
              <w:t>:</w:t>
            </w:r>
          </w:p>
        </w:tc>
        <w:tc>
          <w:tcPr>
            <w:tcW w:w="34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C4CBA" w:rsidRPr="00BA6695" w:rsidRDefault="005C4CBA" w:rsidP="00603A25">
            <w:pPr>
              <w:pStyle w:val="afa"/>
              <w:jc w:val="center"/>
              <w:rPr>
                <w:i w:val="0"/>
                <w:color w:val="auto"/>
              </w:rPr>
            </w:pPr>
          </w:p>
        </w:tc>
        <w:tc>
          <w:tcPr>
            <w:tcW w:w="990" w:type="dxa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  <w:r w:rsidRPr="004C46E9">
              <w:rPr>
                <w:rFonts w:cs="Arial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C4CBA" w:rsidRPr="004C46E9" w:rsidRDefault="005C4CBA" w:rsidP="00603A25">
            <w:pPr>
              <w:pStyle w:val="af0"/>
              <w:rPr>
                <w:rFonts w:cs="Arial"/>
              </w:rPr>
            </w:pPr>
          </w:p>
        </w:tc>
      </w:tr>
    </w:tbl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0"/>
        <w:rPr>
          <w:rFonts w:cs="Arial"/>
        </w:rPr>
      </w:pPr>
    </w:p>
    <w:p w:rsidR="005C4CBA" w:rsidRPr="004C46E9" w:rsidRDefault="005C4CBA" w:rsidP="005C4CBA">
      <w:pPr>
        <w:pStyle w:val="afd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81685" cy="780415"/>
            <wp:effectExtent l="19050" t="0" r="0" b="0"/>
            <wp:docPr id="2" name="图片 2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BA" w:rsidRPr="004C46E9" w:rsidRDefault="005C4CBA" w:rsidP="005C4CBA">
      <w:pPr>
        <w:pStyle w:val="af2"/>
        <w:widowControl/>
        <w:rPr>
          <w:rFonts w:cs="Arial"/>
        </w:rPr>
      </w:pPr>
    </w:p>
    <w:p w:rsidR="005C4CBA" w:rsidRPr="004C46E9" w:rsidRDefault="005C4CBA" w:rsidP="005C4CBA">
      <w:pPr>
        <w:pStyle w:val="af3"/>
        <w:rPr>
          <w:rFonts w:cs="Arial"/>
        </w:rPr>
      </w:pPr>
      <w:r w:rsidRPr="004C46E9">
        <w:rPr>
          <w:rFonts w:cs="Arial"/>
        </w:rPr>
        <w:t>华为技术有限公司</w:t>
      </w:r>
    </w:p>
    <w:p w:rsidR="005C4CBA" w:rsidRPr="004C46E9" w:rsidRDefault="005C4CBA" w:rsidP="005C4CBA">
      <w:pPr>
        <w:pStyle w:val="af0"/>
        <w:spacing w:line="360" w:lineRule="auto"/>
        <w:rPr>
          <w:rFonts w:cs="Arial"/>
        </w:rPr>
      </w:pPr>
      <w:r w:rsidRPr="004C46E9">
        <w:rPr>
          <w:rFonts w:cs="Arial"/>
        </w:rPr>
        <w:t>版权所有</w:t>
      </w:r>
      <w:r w:rsidRPr="004C46E9">
        <w:rPr>
          <w:rFonts w:cs="Arial"/>
        </w:rPr>
        <w:t xml:space="preserve">  </w:t>
      </w:r>
      <w:r w:rsidRPr="004C46E9">
        <w:rPr>
          <w:rFonts w:cs="Arial"/>
        </w:rPr>
        <w:t>侵权必究</w:t>
      </w:r>
    </w:p>
    <w:p w:rsidR="005C4CBA" w:rsidRPr="004C46E9" w:rsidRDefault="005C4CBA" w:rsidP="005C4CBA">
      <w:pPr>
        <w:pStyle w:val="af4"/>
        <w:rPr>
          <w:rFonts w:cs="Arial"/>
        </w:rPr>
      </w:pPr>
      <w:r w:rsidRPr="004C46E9">
        <w:rPr>
          <w:rFonts w:cs="Arial"/>
        </w:rPr>
        <w:br w:type="page"/>
      </w:r>
      <w:r w:rsidRPr="004C46E9">
        <w:rPr>
          <w:rFonts w:cs="Arial"/>
        </w:rPr>
        <w:lastRenderedPageBreak/>
        <w:t>修订记录</w:t>
      </w:r>
    </w:p>
    <w:tbl>
      <w:tblPr>
        <w:tblW w:w="8853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534"/>
        <w:gridCol w:w="1080"/>
        <w:gridCol w:w="4500"/>
        <w:gridCol w:w="1739"/>
      </w:tblGrid>
      <w:tr w:rsidR="005C4CBA" w:rsidRPr="004C46E9" w:rsidTr="00603A25">
        <w:trPr>
          <w:cantSplit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5"/>
              <w:rPr>
                <w:rFonts w:cs="Arial"/>
              </w:rPr>
            </w:pPr>
            <w:r w:rsidRPr="004C46E9">
              <w:rPr>
                <w:rFonts w:cs="Arial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5"/>
              <w:rPr>
                <w:rFonts w:cs="Arial"/>
              </w:rPr>
            </w:pPr>
            <w:r w:rsidRPr="004C46E9">
              <w:rPr>
                <w:rFonts w:cs="Arial"/>
              </w:rPr>
              <w:t>修订版本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5"/>
              <w:rPr>
                <w:rFonts w:cs="Arial"/>
              </w:rPr>
            </w:pPr>
            <w:r w:rsidRPr="004C46E9">
              <w:rPr>
                <w:rFonts w:cs="Arial"/>
              </w:rPr>
              <w:t>修改描述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5"/>
              <w:rPr>
                <w:rFonts w:cs="Arial"/>
              </w:rPr>
            </w:pPr>
            <w:r w:rsidRPr="004C46E9">
              <w:rPr>
                <w:rFonts w:cs="Arial"/>
              </w:rPr>
              <w:t>作者</w:t>
            </w:r>
          </w:p>
        </w:tc>
      </w:tr>
      <w:tr w:rsidR="005C4CBA" w:rsidRPr="004C46E9" w:rsidTr="00D1429D">
        <w:trPr>
          <w:cantSplit/>
          <w:trHeight w:hRule="exact" w:val="1330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783DA6" w:rsidP="00076EF9">
            <w:pPr>
              <w:pStyle w:val="af6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cs="Arial" w:hint="eastAsia"/>
              </w:rPr>
              <w:t>1</w:t>
            </w:r>
            <w:r w:rsidR="00076EF9">
              <w:rPr>
                <w:rFonts w:cs="Arial"/>
              </w:rPr>
              <w:t>6</w:t>
            </w:r>
            <w:r w:rsidR="005C4CBA">
              <w:rPr>
                <w:rFonts w:cs="Arial"/>
              </w:rPr>
              <w:t>-</w:t>
            </w:r>
            <w:r w:rsidR="00076EF9">
              <w:rPr>
                <w:rFonts w:cs="Arial"/>
              </w:rPr>
              <w:t>4</w:t>
            </w:r>
            <w:r w:rsidR="005C4CBA">
              <w:rPr>
                <w:rFonts w:cs="Arial"/>
              </w:rPr>
              <w:t>-</w:t>
            </w:r>
            <w:r w:rsidR="00502282">
              <w:rPr>
                <w:rFonts w:cs="Arial" w:hint="eastAsia"/>
              </w:rPr>
              <w:t>1</w:t>
            </w:r>
            <w:r w:rsidR="00D1429D">
              <w:rPr>
                <w:rFonts w:cs="Arial" w:hint="eastAsia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4F778E" w:rsidP="008B057E">
            <w:pPr>
              <w:pStyle w:val="af6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5C4CBA" w:rsidRPr="004C46E9">
              <w:rPr>
                <w:rFonts w:cs="Arial"/>
              </w:rPr>
              <w:t>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076EF9">
            <w:pPr>
              <w:pStyle w:val="af6"/>
              <w:rPr>
                <w:rFonts w:cs="Arial"/>
              </w:rPr>
            </w:pPr>
            <w:r w:rsidRPr="004C46E9">
              <w:rPr>
                <w:rFonts w:cs="Arial"/>
              </w:rPr>
              <w:t>初稿完成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5C1" w:rsidRPr="004C46E9" w:rsidRDefault="00DF6AD6" w:rsidP="00D1429D">
            <w:pPr>
              <w:pStyle w:val="af6"/>
              <w:rPr>
                <w:rFonts w:cs="Arial"/>
              </w:rPr>
            </w:pPr>
            <w:r>
              <w:rPr>
                <w:rFonts w:cs="Arial" w:hint="eastAsia"/>
              </w:rPr>
              <w:t>于凯</w:t>
            </w: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783DA6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E764D0">
        <w:trPr>
          <w:cantSplit/>
          <w:trHeight w:hRule="exact" w:val="716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783DA6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4D0" w:rsidRDefault="00E764D0" w:rsidP="00603A25">
            <w:pPr>
              <w:pStyle w:val="af6"/>
              <w:rPr>
                <w:rFonts w:cs="Arial"/>
              </w:rPr>
            </w:pPr>
          </w:p>
          <w:p w:rsidR="005C4CBA" w:rsidRDefault="005C4CBA" w:rsidP="00603A25">
            <w:pPr>
              <w:pStyle w:val="af6"/>
              <w:rPr>
                <w:rFonts w:cs="Arial"/>
              </w:rPr>
            </w:pPr>
          </w:p>
          <w:p w:rsidR="00E764D0" w:rsidRDefault="00E764D0" w:rsidP="00603A25">
            <w:pPr>
              <w:pStyle w:val="af6"/>
              <w:rPr>
                <w:rFonts w:cs="Arial"/>
              </w:rPr>
            </w:pPr>
          </w:p>
          <w:p w:rsidR="00E764D0" w:rsidRPr="00E764D0" w:rsidRDefault="00E764D0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E458D1">
        <w:trPr>
          <w:cantSplit/>
          <w:trHeight w:hRule="exact" w:val="712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D1429D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E458D1" w:rsidRDefault="005C4CBA" w:rsidP="00D1429D">
            <w:pPr>
              <w:pStyle w:val="af6"/>
              <w:rPr>
                <w:rFonts w:cs="Arial"/>
              </w:rPr>
            </w:pP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D45CBA" w:rsidRDefault="005C4CBA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</w:tr>
      <w:tr w:rsidR="005C4CBA" w:rsidRPr="004C46E9" w:rsidTr="00603A25">
        <w:trPr>
          <w:cantSplit/>
          <w:trHeight w:hRule="exact" w:val="341"/>
          <w:jc w:val="center"/>
        </w:trPr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CBA" w:rsidRPr="004C46E9" w:rsidRDefault="005C4CBA" w:rsidP="00603A25">
            <w:pPr>
              <w:pStyle w:val="af6"/>
              <w:rPr>
                <w:rFonts w:cs="Arial"/>
              </w:rPr>
            </w:pPr>
          </w:p>
        </w:tc>
      </w:tr>
    </w:tbl>
    <w:p w:rsidR="005C4CBA" w:rsidRPr="004C46E9" w:rsidRDefault="005C4CBA" w:rsidP="005C4CBA">
      <w:pPr>
        <w:rPr>
          <w:rFonts w:ascii="Arial" w:hAnsi="Arial" w:cs="Arial"/>
        </w:rPr>
      </w:pPr>
    </w:p>
    <w:p w:rsidR="005C4CBA" w:rsidRPr="004C46E9" w:rsidRDefault="005C4CBA" w:rsidP="005C4CBA">
      <w:pPr>
        <w:pStyle w:val="af7"/>
        <w:jc w:val="both"/>
        <w:rPr>
          <w:rFonts w:cs="Arial"/>
        </w:rPr>
      </w:pPr>
    </w:p>
    <w:p w:rsidR="005C4CBA" w:rsidRDefault="005C4CBA" w:rsidP="005C4CBA">
      <w:pPr>
        <w:pStyle w:val="af7"/>
        <w:rPr>
          <w:rFonts w:cs="Arial"/>
        </w:rPr>
      </w:pPr>
      <w:r w:rsidRPr="004C46E9">
        <w:rPr>
          <w:rFonts w:cs="Arial"/>
        </w:rPr>
        <w:br w:type="page"/>
      </w:r>
      <w:r w:rsidRPr="004C46E9">
        <w:rPr>
          <w:rFonts w:cs="Arial"/>
        </w:rPr>
        <w:lastRenderedPageBreak/>
        <w:t>目</w:t>
      </w:r>
      <w:r w:rsidRPr="004C46E9">
        <w:rPr>
          <w:rFonts w:cs="Arial"/>
        </w:rPr>
        <w:t xml:space="preserve">  </w:t>
      </w:r>
      <w:r w:rsidRPr="004C46E9">
        <w:rPr>
          <w:rFonts w:cs="Arial"/>
        </w:rPr>
        <w:t>录</w:t>
      </w:r>
    </w:p>
    <w:p w:rsidR="005D2A2C" w:rsidRDefault="00323DB5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23DB5">
        <w:rPr>
          <w:rFonts w:cs="Arial"/>
        </w:rPr>
        <w:fldChar w:fldCharType="begin"/>
      </w:r>
      <w:r w:rsidR="005C4CBA">
        <w:rPr>
          <w:rFonts w:cs="Arial"/>
        </w:rPr>
        <w:instrText xml:space="preserve"> </w:instrText>
      </w:r>
      <w:r w:rsidR="005C4CBA">
        <w:rPr>
          <w:rFonts w:cs="Arial" w:hint="eastAsia"/>
        </w:rPr>
        <w:instrText>TOC \o "1-3" \h \z \u</w:instrText>
      </w:r>
      <w:r w:rsidR="005C4CBA">
        <w:rPr>
          <w:rFonts w:cs="Arial"/>
        </w:rPr>
        <w:instrText xml:space="preserve"> </w:instrText>
      </w:r>
      <w:r w:rsidRPr="00323DB5">
        <w:rPr>
          <w:rFonts w:cs="Arial"/>
        </w:rPr>
        <w:fldChar w:fldCharType="separate"/>
      </w:r>
      <w:hyperlink w:anchor="_Toc454872403" w:history="1">
        <w:r w:rsidR="005D2A2C" w:rsidRPr="0002547D">
          <w:rPr>
            <w:rStyle w:val="aff"/>
            <w:rFonts w:ascii="华文细黑" w:eastAsia="华文细黑" w:hAnsi="华文细黑" w:cs="Arial"/>
            <w:bCs/>
            <w:noProof/>
          </w:rPr>
          <w:t>1.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hint="eastAsia"/>
            <w:noProof/>
          </w:rPr>
          <w:t>规范设计原则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04" w:history="1">
        <w:r w:rsidR="005D2A2C" w:rsidRPr="0002547D">
          <w:rPr>
            <w:rStyle w:val="aff"/>
            <w:rFonts w:ascii="华文细黑" w:eastAsia="华文细黑" w:hAnsi="华文细黑"/>
            <w:bCs/>
            <w:noProof/>
          </w:rPr>
          <w:t>2.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hint="eastAsia"/>
            <w:noProof/>
          </w:rPr>
          <w:t>规范适用范围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05" w:history="1">
        <w:r w:rsidR="005D2A2C" w:rsidRPr="0002547D">
          <w:rPr>
            <w:rStyle w:val="aff"/>
            <w:rFonts w:ascii="华文细黑" w:eastAsia="华文细黑" w:hAnsi="华文细黑"/>
            <w:bCs/>
            <w:noProof/>
          </w:rPr>
          <w:t>3.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hint="eastAsia"/>
            <w:noProof/>
          </w:rPr>
          <w:t>规范说明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06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避免使用字符串拼结方式生成数据库操作语句，以防止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SQL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注入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07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打印错误日志时，应包含异常堆栈信息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08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3.3.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对于资源（非资源池方式）的操作，在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finally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中释放对资源的占用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09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3.4.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将字符串转换为数字时必须处理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NumberFormatException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异常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0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3.5.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不采用防御式编程，默认由函数调用、使用者保证参数及返回值的合法、有效性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1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3.6.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访问数组或集合对象时，需要判断数组和集合的大小，防止数组越界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2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3.7.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存在多线程并发修改的变量不要定义为类成员变量，尽量使用参数进行传递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3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3.8.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放在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Set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或者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Map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容器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key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中的对象确保覆写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equals()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和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hashCode()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方法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4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3.9.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使用集合类时注意是否是线程安全的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5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3.10.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命名规范性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6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3.11.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注释规范性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7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3.12.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日志规范性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8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3.13.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魔鬼数字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19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3.14.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空指针异常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0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3.15.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循环体性能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1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3.16.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尽量避免使用递归算法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2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3.17.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数据类重载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toString()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方法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3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3.18.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重复代码的处理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4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3.19.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其它注意事项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5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3.20.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安全编程相关规范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6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3.21.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基线定制划分（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ABC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分层）相关规范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7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3.22.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升级脚本（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SQL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）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8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3.23.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升级脚本（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Shell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）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29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3.24.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数据库查询相关代码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0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3.25.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新开局局点配置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1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3.26.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升级包中解密数据库密码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2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3.27.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基线和定制配置项统一使用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sysdb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中的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SIS_T_CONFIG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表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3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3.28.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非</w:t>
        </w:r>
        <w:r w:rsidR="005D2A2C" w:rsidRPr="0002547D">
          <w:rPr>
            <w:rStyle w:val="aff"/>
            <w:rFonts w:ascii="华文细黑" w:eastAsia="华文细黑" w:hAnsi="华文细黑" w:cs="Arial"/>
            <w:noProof/>
          </w:rPr>
          <w:t>SIS</w:t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维护的表的处理规范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4" w:history="1">
        <w:r w:rsidR="005D2A2C" w:rsidRPr="0002547D">
          <w:rPr>
            <w:rStyle w:val="aff"/>
            <w:rFonts w:ascii="华文细黑" w:eastAsia="华文细黑" w:hAnsi="华文细黑"/>
            <w:bCs/>
            <w:noProof/>
          </w:rPr>
          <w:t>4.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hint="eastAsia"/>
            <w:noProof/>
          </w:rPr>
          <w:t>常见问题及典型案例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5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4.1.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事务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6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4.2.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多线程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7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4.3.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异常处理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D2A2C" w:rsidRDefault="00323DB5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54872438" w:history="1">
        <w:r w:rsidR="005D2A2C" w:rsidRPr="0002547D">
          <w:rPr>
            <w:rStyle w:val="aff"/>
            <w:rFonts w:ascii="华文细黑" w:eastAsia="华文细黑" w:hAnsi="华文细黑" w:cs="Arial"/>
            <w:noProof/>
          </w:rPr>
          <w:t>4.4.</w:t>
        </w:r>
        <w:r w:rsidR="005D2A2C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5D2A2C" w:rsidRPr="0002547D">
          <w:rPr>
            <w:rStyle w:val="aff"/>
            <w:rFonts w:ascii="华文细黑" w:eastAsia="华文细黑" w:hAnsi="华文细黑" w:cs="Arial" w:hint="eastAsia"/>
            <w:noProof/>
          </w:rPr>
          <w:t>单例模式</w:t>
        </w:r>
        <w:r w:rsidR="005D2A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A2C">
          <w:rPr>
            <w:noProof/>
            <w:webHidden/>
          </w:rPr>
          <w:instrText xml:space="preserve"> PAGEREF _Toc454872438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A2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25E3C" w:rsidRDefault="00323DB5" w:rsidP="00A13598">
      <w:pPr>
        <w:pStyle w:val="af7"/>
        <w:rPr>
          <w:rFonts w:cs="Arial"/>
        </w:rPr>
      </w:pPr>
      <w:r>
        <w:rPr>
          <w:rFonts w:cs="Arial"/>
        </w:rPr>
        <w:fldChar w:fldCharType="end"/>
      </w:r>
    </w:p>
    <w:p w:rsidR="00125E3C" w:rsidRDefault="00125E3C">
      <w:pPr>
        <w:widowControl/>
        <w:autoSpaceDE/>
        <w:autoSpaceDN/>
        <w:adjustRightInd/>
        <w:spacing w:after="0"/>
        <w:rPr>
          <w:rFonts w:ascii="Arial" w:eastAsia="黑体" w:hAnsi="Arial" w:cs="Arial"/>
          <w:sz w:val="32"/>
          <w:szCs w:val="32"/>
        </w:rPr>
      </w:pPr>
      <w:r>
        <w:rPr>
          <w:rFonts w:cs="Arial"/>
        </w:rPr>
        <w:br w:type="page"/>
      </w:r>
    </w:p>
    <w:p w:rsidR="005C4CBA" w:rsidRPr="004C46E9" w:rsidRDefault="00D1648E" w:rsidP="00A13598">
      <w:pPr>
        <w:pStyle w:val="af7"/>
        <w:rPr>
          <w:rFonts w:cs="Arial"/>
        </w:rPr>
      </w:pPr>
      <w:r>
        <w:lastRenderedPageBreak/>
        <w:t>SIS</w:t>
      </w:r>
      <w:r w:rsidR="00056AD1">
        <w:rPr>
          <w:rFonts w:hint="eastAsia"/>
        </w:rPr>
        <w:t>编码及</w:t>
      </w:r>
      <w:r>
        <w:t>评审规范</w:t>
      </w:r>
    </w:p>
    <w:p w:rsidR="005C4CBA" w:rsidRPr="00F0262D" w:rsidRDefault="00D1648E" w:rsidP="005C4CBA">
      <w:pPr>
        <w:pStyle w:val="1"/>
        <w:keepNext/>
        <w:widowControl/>
        <w:numPr>
          <w:ilvl w:val="0"/>
          <w:numId w:val="9"/>
        </w:numPr>
        <w:autoSpaceDE w:val="0"/>
        <w:autoSpaceDN w:val="0"/>
        <w:spacing w:before="240" w:after="240"/>
        <w:jc w:val="both"/>
        <w:rPr>
          <w:rFonts w:ascii="华文细黑" w:eastAsia="华文细黑" w:hAnsi="华文细黑" w:cs="Arial"/>
          <w:sz w:val="28"/>
          <w:szCs w:val="28"/>
        </w:rPr>
      </w:pPr>
      <w:bookmarkStart w:id="1" w:name="_Toc234213658"/>
      <w:bookmarkStart w:id="2" w:name="_Toc235075687"/>
      <w:bookmarkStart w:id="3" w:name="_Toc454872403"/>
      <w:r>
        <w:rPr>
          <w:rFonts w:ascii="华文细黑" w:eastAsia="华文细黑" w:hAnsi="华文细黑" w:hint="eastAsia"/>
          <w:sz w:val="28"/>
          <w:szCs w:val="28"/>
        </w:rPr>
        <w:t>规范</w:t>
      </w:r>
      <w:r w:rsidR="005C4CBA" w:rsidRPr="00F0262D">
        <w:rPr>
          <w:rFonts w:ascii="华文细黑" w:eastAsia="华文细黑" w:hAnsi="华文细黑" w:hint="eastAsia"/>
          <w:sz w:val="28"/>
          <w:szCs w:val="28"/>
        </w:rPr>
        <w:t>设计原则</w:t>
      </w:r>
      <w:bookmarkEnd w:id="1"/>
      <w:bookmarkEnd w:id="2"/>
      <w:bookmarkEnd w:id="3"/>
    </w:p>
    <w:p w:rsidR="005C4CBA" w:rsidRPr="00F0262D" w:rsidRDefault="00D1648E" w:rsidP="00873FD8">
      <w:pPr>
        <w:pStyle w:val="TableHeading"/>
        <w:rPr>
          <w:rFonts w:cs="Arial"/>
        </w:rPr>
      </w:pPr>
      <w:r>
        <w:rPr>
          <w:rFonts w:hint="eastAsia"/>
        </w:rPr>
        <w:t>规范</w:t>
      </w:r>
      <w:r w:rsidR="005C4CBA" w:rsidRPr="00F0262D">
        <w:rPr>
          <w:rFonts w:hint="eastAsia"/>
        </w:rPr>
        <w:t>不是checklist，不可能关注到所有细节，</w:t>
      </w:r>
      <w:r w:rsidR="008020BA">
        <w:rPr>
          <w:rFonts w:hint="eastAsia"/>
        </w:rPr>
        <w:t>本</w:t>
      </w:r>
      <w:r>
        <w:rPr>
          <w:rFonts w:hint="eastAsia"/>
        </w:rPr>
        <w:t>规范</w:t>
      </w:r>
      <w:r w:rsidR="005C4CBA" w:rsidRPr="00F0262D">
        <w:rPr>
          <w:rFonts w:hint="eastAsia"/>
        </w:rPr>
        <w:t>只针对非技术能力原因造成的低级错误。</w:t>
      </w:r>
      <w:r>
        <w:rPr>
          <w:rFonts w:hint="eastAsia"/>
        </w:rPr>
        <w:t>规范</w:t>
      </w:r>
      <w:r w:rsidR="005C4CBA" w:rsidRPr="00E5407D">
        <w:rPr>
          <w:rFonts w:hint="eastAsia"/>
        </w:rPr>
        <w:t>是需要牢牢记住的，</w:t>
      </w:r>
      <w:r>
        <w:rPr>
          <w:rFonts w:hint="eastAsia"/>
        </w:rPr>
        <w:t>规范</w:t>
      </w:r>
      <w:r w:rsidR="008020BA">
        <w:rPr>
          <w:rFonts w:hint="eastAsia"/>
        </w:rPr>
        <w:t>所</w:t>
      </w:r>
      <w:r w:rsidR="005C4CBA" w:rsidRPr="00E5407D">
        <w:rPr>
          <w:rFonts w:hint="eastAsia"/>
        </w:rPr>
        <w:t>制定的条例是编程中铁的纪律。</w:t>
      </w:r>
    </w:p>
    <w:p w:rsidR="005C4CBA" w:rsidRPr="00F0262D" w:rsidRDefault="0068367F" w:rsidP="005C4CBA">
      <w:pPr>
        <w:pStyle w:val="1"/>
        <w:keepNext/>
        <w:widowControl/>
        <w:numPr>
          <w:ilvl w:val="0"/>
          <w:numId w:val="9"/>
        </w:numPr>
        <w:autoSpaceDE w:val="0"/>
        <w:autoSpaceDN w:val="0"/>
        <w:spacing w:before="240" w:after="240"/>
        <w:jc w:val="both"/>
        <w:rPr>
          <w:rFonts w:ascii="华文细黑" w:eastAsia="华文细黑" w:hAnsi="华文细黑"/>
          <w:sz w:val="28"/>
          <w:szCs w:val="28"/>
        </w:rPr>
      </w:pPr>
      <w:bookmarkStart w:id="4" w:name="_Toc234213659"/>
      <w:bookmarkStart w:id="5" w:name="_Toc235075688"/>
      <w:bookmarkStart w:id="6" w:name="_Toc454872404"/>
      <w:r>
        <w:rPr>
          <w:rFonts w:ascii="华文细黑" w:eastAsia="华文细黑" w:hAnsi="华文细黑" w:hint="eastAsia"/>
          <w:sz w:val="28"/>
          <w:szCs w:val="28"/>
        </w:rPr>
        <w:t>规范</w:t>
      </w:r>
      <w:r w:rsidR="005C4CBA" w:rsidRPr="00F0262D">
        <w:rPr>
          <w:rFonts w:ascii="华文细黑" w:eastAsia="华文细黑" w:hAnsi="华文细黑" w:hint="eastAsia"/>
          <w:sz w:val="28"/>
          <w:szCs w:val="28"/>
        </w:rPr>
        <w:t>适用</w:t>
      </w:r>
      <w:r w:rsidR="005C4CBA" w:rsidRPr="00F0262D">
        <w:rPr>
          <w:rFonts w:ascii="华文细黑" w:eastAsia="华文细黑" w:hAnsi="华文细黑"/>
          <w:sz w:val="28"/>
          <w:szCs w:val="28"/>
        </w:rPr>
        <w:t>范围</w:t>
      </w:r>
      <w:bookmarkEnd w:id="4"/>
      <w:bookmarkEnd w:id="5"/>
      <w:bookmarkEnd w:id="6"/>
    </w:p>
    <w:p w:rsidR="005C4CBA" w:rsidRPr="00F0262D" w:rsidRDefault="0068367F" w:rsidP="00873FD8">
      <w:pPr>
        <w:pStyle w:val="TableHeading"/>
      </w:pPr>
      <w:r>
        <w:t>SIS</w:t>
      </w:r>
      <w:r w:rsidR="00A53964">
        <w:rPr>
          <w:rFonts w:hint="eastAsia"/>
        </w:rPr>
        <w:t>开发</w:t>
      </w:r>
      <w:r w:rsidR="005C4CBA" w:rsidRPr="00F0262D">
        <w:rPr>
          <w:rFonts w:hint="eastAsia"/>
        </w:rPr>
        <w:t>人员</w:t>
      </w:r>
      <w:r w:rsidR="005C4CBA">
        <w:rPr>
          <w:rFonts w:hint="eastAsia"/>
        </w:rPr>
        <w:t>。</w:t>
      </w:r>
    </w:p>
    <w:p w:rsidR="005C4CBA" w:rsidRPr="0064269E" w:rsidRDefault="0068367F" w:rsidP="005C4CBA">
      <w:pPr>
        <w:pStyle w:val="1"/>
        <w:keepNext/>
        <w:widowControl/>
        <w:numPr>
          <w:ilvl w:val="0"/>
          <w:numId w:val="9"/>
        </w:numPr>
        <w:autoSpaceDE w:val="0"/>
        <w:autoSpaceDN w:val="0"/>
        <w:spacing w:before="240" w:after="240"/>
        <w:jc w:val="both"/>
        <w:rPr>
          <w:rFonts w:ascii="华文细黑" w:eastAsia="华文细黑" w:hAnsi="华文细黑"/>
          <w:sz w:val="28"/>
          <w:szCs w:val="28"/>
        </w:rPr>
      </w:pPr>
      <w:bookmarkStart w:id="7" w:name="_top"/>
      <w:bookmarkStart w:id="8" w:name="_软件开发军规细则"/>
      <w:bookmarkStart w:id="9" w:name="_军规细则"/>
      <w:bookmarkStart w:id="10" w:name="_JAVA编程军规说明"/>
      <w:bookmarkStart w:id="11" w:name="_Toc234213662"/>
      <w:bookmarkStart w:id="12" w:name="_Toc235075691"/>
      <w:bookmarkStart w:id="13" w:name="_Toc454872405"/>
      <w:bookmarkEnd w:id="7"/>
      <w:bookmarkEnd w:id="8"/>
      <w:bookmarkEnd w:id="9"/>
      <w:bookmarkEnd w:id="10"/>
      <w:r>
        <w:rPr>
          <w:rFonts w:ascii="华文细黑" w:eastAsia="华文细黑" w:hAnsi="华文细黑"/>
          <w:sz w:val="28"/>
          <w:szCs w:val="28"/>
        </w:rPr>
        <w:t>规范</w:t>
      </w:r>
      <w:r w:rsidR="005C4CBA" w:rsidRPr="0064269E">
        <w:rPr>
          <w:rFonts w:ascii="华文细黑" w:eastAsia="华文细黑" w:hAnsi="华文细黑" w:hint="eastAsia"/>
          <w:sz w:val="28"/>
          <w:szCs w:val="28"/>
        </w:rPr>
        <w:t>说明</w:t>
      </w:r>
      <w:bookmarkEnd w:id="11"/>
      <w:bookmarkEnd w:id="12"/>
      <w:bookmarkEnd w:id="13"/>
    </w:p>
    <w:p w:rsidR="001000D5" w:rsidRPr="002E34DD" w:rsidRDefault="001000D5" w:rsidP="001000D5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14" w:name="_数组下标必须进行越界保护"/>
      <w:bookmarkStart w:id="15" w:name="_数组访问必须进行越界保护"/>
      <w:bookmarkStart w:id="16" w:name="_避免使用字符串拼结方式生成数据库操作语句，以防止SQL注入"/>
      <w:bookmarkStart w:id="17" w:name="_Toc454872406"/>
      <w:bookmarkStart w:id="18" w:name="_Toc234213664"/>
      <w:bookmarkStart w:id="19" w:name="_Toc235075692"/>
      <w:bookmarkEnd w:id="14"/>
      <w:bookmarkEnd w:id="15"/>
      <w:bookmarkEnd w:id="16"/>
      <w:r w:rsidRPr="00723714">
        <w:rPr>
          <w:rFonts w:ascii="华文细黑" w:eastAsia="华文细黑" w:hAnsi="华文细黑" w:cs="Arial" w:hint="eastAsia"/>
          <w:b w:val="0"/>
          <w:sz w:val="28"/>
          <w:szCs w:val="28"/>
        </w:rPr>
        <w:t>避免使用</w:t>
      </w:r>
      <w:proofErr w:type="gramStart"/>
      <w:r w:rsidRPr="00723714">
        <w:rPr>
          <w:rFonts w:ascii="华文细黑" w:eastAsia="华文细黑" w:hAnsi="华文细黑" w:cs="Arial" w:hint="eastAsia"/>
          <w:b w:val="0"/>
          <w:sz w:val="28"/>
          <w:szCs w:val="28"/>
        </w:rPr>
        <w:t>字符串拼结方式</w:t>
      </w:r>
      <w:proofErr w:type="gramEnd"/>
      <w:r w:rsidRPr="00723714">
        <w:rPr>
          <w:rFonts w:ascii="华文细黑" w:eastAsia="华文细黑" w:hAnsi="华文细黑" w:cs="Arial" w:hint="eastAsia"/>
          <w:b w:val="0"/>
          <w:sz w:val="28"/>
          <w:szCs w:val="28"/>
        </w:rPr>
        <w:t>生成数据库操作语句，以防止SQL</w:t>
      </w:r>
      <w:r>
        <w:rPr>
          <w:rFonts w:ascii="华文细黑" w:eastAsia="华文细黑" w:hAnsi="华文细黑" w:cs="Arial" w:hint="eastAsia"/>
          <w:b w:val="0"/>
          <w:sz w:val="28"/>
          <w:szCs w:val="28"/>
        </w:rPr>
        <w:t>注入</w:t>
      </w:r>
      <w:bookmarkEnd w:id="17"/>
    </w:p>
    <w:p w:rsidR="003F7438" w:rsidRDefault="00F147DA">
      <w:pPr>
        <w:pStyle w:val="a0"/>
        <w:numPr>
          <w:ilvl w:val="0"/>
          <w:numId w:val="0"/>
        </w:numPr>
        <w:ind w:leftChars="-77" w:left="285" w:hangingChars="213" w:hanging="447"/>
        <w:rPr>
          <w:rFonts w:cs="Arial"/>
        </w:rPr>
      </w:pPr>
      <w:r>
        <w:rPr>
          <w:rFonts w:hint="eastAsia"/>
        </w:rPr>
        <w:t>【</w:t>
      </w:r>
      <w:r w:rsidRPr="005A0CD5">
        <w:rPr>
          <w:rFonts w:hint="eastAsia"/>
        </w:rPr>
        <w:t>说明</w:t>
      </w:r>
      <w:r>
        <w:rPr>
          <w:rFonts w:hint="eastAsia"/>
        </w:rPr>
        <w:t>】当需要操作数据库时，不要直接使用</w:t>
      </w:r>
      <w:proofErr w:type="gramStart"/>
      <w:r>
        <w:rPr>
          <w:rFonts w:hint="eastAsia"/>
        </w:rPr>
        <w:t>字符串拼结的</w:t>
      </w:r>
      <w:proofErr w:type="gramEnd"/>
      <w:r>
        <w:rPr>
          <w:rFonts w:hint="eastAsia"/>
        </w:rPr>
        <w:t>方式生成操作语句传给数据库。因为操作语句一般</w:t>
      </w:r>
      <w:proofErr w:type="gramStart"/>
      <w:r>
        <w:rPr>
          <w:rFonts w:hint="eastAsia"/>
        </w:rPr>
        <w:t>需要拼结外部</w:t>
      </w:r>
      <w:proofErr w:type="gramEnd"/>
      <w:r>
        <w:rPr>
          <w:rFonts w:hint="eastAsia"/>
        </w:rPr>
        <w:t>传入的参数，而参数是不被信任的，恶意构造的参数可能对系统的功能和安全性造成破坏。对于操作数据库较少的系统，建议使用</w:t>
      </w:r>
      <w:r>
        <w:t>PreparedStatement</w:t>
      </w:r>
      <w:r>
        <w:rPr>
          <w:rFonts w:hint="eastAsia"/>
        </w:rPr>
        <w:t>对象操作数据库，对于操作数据库较多的系统，建议使用</w:t>
      </w:r>
      <w:r>
        <w:rPr>
          <w:rFonts w:hint="eastAsia"/>
        </w:rPr>
        <w:t>iBatis</w:t>
      </w:r>
      <w:r>
        <w:rPr>
          <w:rFonts w:hint="eastAsia"/>
        </w:rPr>
        <w:t>或是</w:t>
      </w:r>
      <w:r>
        <w:rPr>
          <w:rFonts w:hint="eastAsia"/>
        </w:rPr>
        <w:t>Hibernate</w:t>
      </w:r>
      <w:r>
        <w:rPr>
          <w:rFonts w:hint="eastAsia"/>
        </w:rPr>
        <w:t>等数据对象映射框架。</w:t>
      </w:r>
    </w:p>
    <w:p w:rsidR="00F147DA" w:rsidRDefault="00F147DA" w:rsidP="001000D5">
      <w:pPr>
        <w:shd w:val="clear" w:color="auto" w:fill="E6E6E6"/>
        <w:spacing w:after="0"/>
        <w:jc w:val="both"/>
        <w:rPr>
          <w:rFonts w:ascii="Courier New" w:hAnsi="Courier New" w:cs="Courier New"/>
          <w:b/>
          <w:szCs w:val="21"/>
        </w:rPr>
      </w:pPr>
    </w:p>
    <w:p w:rsidR="001000D5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错误：</w:t>
      </w:r>
    </w:p>
    <w:p w:rsidR="001000D5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6C15F7">
        <w:rPr>
          <w:rFonts w:ascii="Courier New" w:hAnsi="Courier New" w:cs="Courier New"/>
          <w:szCs w:val="21"/>
        </w:rPr>
        <w:t>strSql = "select * from user where username='"+ username + "' and password='" + password + "'";</w:t>
      </w:r>
    </w:p>
    <w:p w:rsidR="001000D5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6C15F7">
        <w:rPr>
          <w:rFonts w:ascii="Courier New" w:hAnsi="Courier New" w:cs="Courier New"/>
          <w:szCs w:val="21"/>
        </w:rPr>
        <w:t>result</w:t>
      </w:r>
      <w:proofErr w:type="gramEnd"/>
      <w:r w:rsidRPr="006C15F7">
        <w:rPr>
          <w:rFonts w:ascii="Courier New" w:hAnsi="Courier New" w:cs="Courier New"/>
          <w:szCs w:val="21"/>
        </w:rPr>
        <w:t xml:space="preserve"> = statement.executeQuery(strSql);</w:t>
      </w:r>
    </w:p>
    <w:p w:rsidR="001000D5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//username</w:t>
      </w:r>
      <w:r>
        <w:rPr>
          <w:rFonts w:ascii="Courier New" w:hAnsi="Courier New" w:cs="Courier New" w:hint="eastAsia"/>
          <w:szCs w:val="21"/>
        </w:rPr>
        <w:t>传入</w:t>
      </w:r>
      <w:r w:rsidRPr="006C15F7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1=1</w:t>
      </w:r>
      <w:proofErr w:type="gramStart"/>
      <w:r>
        <w:rPr>
          <w:rFonts w:ascii="Courier New" w:hAnsi="Courier New" w:cs="Courier New"/>
          <w:szCs w:val="21"/>
        </w:rPr>
        <w:t>’</w:t>
      </w:r>
      <w:proofErr w:type="gramEnd"/>
      <w:r>
        <w:rPr>
          <w:rFonts w:ascii="Courier New" w:hAnsi="Courier New" w:cs="Courier New" w:hint="eastAsia"/>
          <w:szCs w:val="21"/>
        </w:rPr>
        <w:t xml:space="preserve"> or </w:t>
      </w:r>
      <w:proofErr w:type="gramStart"/>
      <w:ins w:id="20" w:author="Mao jian" w:date="2012-05-19T14:59:00Z">
        <w:r w:rsidR="00F81452">
          <w:rPr>
            <w:rFonts w:ascii="Courier New" w:hAnsi="Courier New" w:cs="Courier New"/>
            <w:szCs w:val="21"/>
          </w:rPr>
          <w:t>’</w:t>
        </w:r>
      </w:ins>
      <w:proofErr w:type="gramEnd"/>
      <w:r>
        <w:rPr>
          <w:rFonts w:ascii="Courier New" w:hAnsi="Courier New" w:cs="Courier New" w:hint="eastAsia"/>
          <w:szCs w:val="21"/>
        </w:rPr>
        <w:t>1=1</w:t>
      </w:r>
      <w:r w:rsidRPr="006C15F7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password</w:t>
      </w:r>
      <w:r>
        <w:rPr>
          <w:rFonts w:ascii="Courier New" w:hAnsi="Courier New" w:cs="Courier New" w:hint="eastAsia"/>
          <w:szCs w:val="21"/>
        </w:rPr>
        <w:t>为任何值，则</w:t>
      </w:r>
      <w:r>
        <w:rPr>
          <w:rFonts w:ascii="Courier New" w:hAnsi="Courier New" w:cs="Courier New" w:hint="eastAsia"/>
          <w:szCs w:val="21"/>
        </w:rPr>
        <w:t>sql</w:t>
      </w:r>
      <w:r>
        <w:rPr>
          <w:rFonts w:ascii="Courier New" w:hAnsi="Courier New" w:cs="Courier New" w:hint="eastAsia"/>
          <w:szCs w:val="21"/>
        </w:rPr>
        <w:t>变成了</w:t>
      </w:r>
      <w:proofErr w:type="gramStart"/>
      <w:r>
        <w:rPr>
          <w:rFonts w:ascii="Courier New" w:hAnsi="Courier New" w:cs="Courier New"/>
          <w:szCs w:val="21"/>
        </w:rPr>
        <w:t>”</w:t>
      </w:r>
      <w:proofErr w:type="gramEnd"/>
      <w:r>
        <w:rPr>
          <w:rFonts w:ascii="Courier New" w:hAnsi="Courier New" w:cs="Courier New" w:hint="eastAsia"/>
          <w:szCs w:val="21"/>
        </w:rPr>
        <w:t>select * from user where username=</w:t>
      </w:r>
      <w:proofErr w:type="gramStart"/>
      <w:r>
        <w:rPr>
          <w:rFonts w:ascii="Courier New" w:hAnsi="Courier New" w:cs="Courier New"/>
          <w:szCs w:val="21"/>
        </w:rPr>
        <w:t>’</w:t>
      </w:r>
      <w:proofErr w:type="gramEnd"/>
      <w:r>
        <w:rPr>
          <w:rFonts w:ascii="Courier New" w:hAnsi="Courier New" w:cs="Courier New" w:hint="eastAsia"/>
          <w:szCs w:val="21"/>
        </w:rPr>
        <w:t>1=1</w:t>
      </w:r>
      <w:proofErr w:type="gramStart"/>
      <w:r>
        <w:rPr>
          <w:rFonts w:ascii="Courier New" w:hAnsi="Courier New" w:cs="Courier New"/>
          <w:szCs w:val="21"/>
        </w:rPr>
        <w:t>’</w:t>
      </w:r>
      <w:proofErr w:type="gramEnd"/>
      <w:r>
        <w:rPr>
          <w:rFonts w:ascii="Courier New" w:hAnsi="Courier New" w:cs="Courier New" w:hint="eastAsia"/>
          <w:szCs w:val="21"/>
        </w:rPr>
        <w:t xml:space="preserve"> or </w:t>
      </w:r>
      <w:proofErr w:type="gramStart"/>
      <w:ins w:id="21" w:author="Mao jian" w:date="2012-05-19T14:59:00Z">
        <w:r w:rsidR="00F81452">
          <w:rPr>
            <w:rFonts w:ascii="Courier New" w:hAnsi="Courier New" w:cs="Courier New"/>
            <w:szCs w:val="21"/>
          </w:rPr>
          <w:t>’</w:t>
        </w:r>
      </w:ins>
      <w:proofErr w:type="gramEnd"/>
      <w:r>
        <w:rPr>
          <w:rFonts w:ascii="Courier New" w:hAnsi="Courier New" w:cs="Courier New" w:hint="eastAsia"/>
          <w:szCs w:val="21"/>
        </w:rPr>
        <w:t>1=1</w:t>
      </w:r>
      <w:proofErr w:type="gramStart"/>
      <w:ins w:id="22" w:author="Mao jian" w:date="2012-05-19T14:59:00Z">
        <w:r w:rsidR="00F81452">
          <w:rPr>
            <w:rFonts w:ascii="Courier New" w:hAnsi="Courier New" w:cs="Courier New"/>
            <w:szCs w:val="21"/>
          </w:rPr>
          <w:t>’</w:t>
        </w:r>
      </w:ins>
      <w:proofErr w:type="gramEnd"/>
      <w:r>
        <w:rPr>
          <w:rFonts w:ascii="Courier New" w:hAnsi="Courier New" w:cs="Courier New" w:hint="eastAsia"/>
          <w:szCs w:val="21"/>
        </w:rPr>
        <w:t xml:space="preserve"> and password=</w:t>
      </w:r>
      <w:proofErr w:type="gramStart"/>
      <w:r>
        <w:rPr>
          <w:rFonts w:ascii="Courier New" w:hAnsi="Courier New" w:cs="Courier New"/>
          <w:szCs w:val="21"/>
        </w:rPr>
        <w:t>’</w:t>
      </w:r>
      <w:proofErr w:type="gramEnd"/>
      <w:r>
        <w:rPr>
          <w:rFonts w:ascii="Courier New" w:hAnsi="Courier New" w:cs="Courier New" w:hint="eastAsia"/>
          <w:szCs w:val="21"/>
        </w:rPr>
        <w:t>xxx</w:t>
      </w:r>
      <w:proofErr w:type="gramStart"/>
      <w:r>
        <w:rPr>
          <w:rFonts w:ascii="Courier New" w:hAnsi="Courier New" w:cs="Courier New"/>
          <w:szCs w:val="21"/>
        </w:rPr>
        <w:t>’”</w:t>
      </w:r>
      <w:proofErr w:type="gramEnd"/>
      <w:r>
        <w:rPr>
          <w:rFonts w:ascii="Courier New" w:hAnsi="Courier New" w:cs="Courier New" w:hint="eastAsia"/>
          <w:szCs w:val="21"/>
        </w:rPr>
        <w:t>，这条语句</w:t>
      </w:r>
      <w:r w:rsidR="009E4F06">
        <w:rPr>
          <w:rFonts w:ascii="Courier New" w:hAnsi="Courier New" w:cs="Courier New" w:hint="eastAsia"/>
          <w:szCs w:val="21"/>
        </w:rPr>
        <w:t>能</w:t>
      </w:r>
      <w:r>
        <w:rPr>
          <w:rFonts w:ascii="Courier New" w:hAnsi="Courier New" w:cs="Courier New" w:hint="eastAsia"/>
          <w:szCs w:val="21"/>
        </w:rPr>
        <w:t>查到数据，也就绕过了用户名密码验证</w:t>
      </w:r>
    </w:p>
    <w:p w:rsidR="001000D5" w:rsidRPr="00432FA0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1000D5" w:rsidRPr="00085EC4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b/>
          <w:szCs w:val="21"/>
        </w:rPr>
      </w:pPr>
      <w:r w:rsidRPr="00085EC4">
        <w:rPr>
          <w:rFonts w:ascii="Courier New" w:hAnsi="Courier New" w:cs="Courier New" w:hint="eastAsia"/>
          <w:b/>
          <w:szCs w:val="21"/>
        </w:rPr>
        <w:t>正</w:t>
      </w:r>
      <w:r>
        <w:rPr>
          <w:rFonts w:ascii="Courier New" w:hAnsi="Courier New" w:cs="Courier New" w:hint="eastAsia"/>
          <w:b/>
          <w:szCs w:val="21"/>
        </w:rPr>
        <w:t>确</w:t>
      </w:r>
      <w:r w:rsidRPr="00085EC4">
        <w:rPr>
          <w:rFonts w:ascii="Courier New" w:hAnsi="Courier New" w:cs="Courier New" w:hint="eastAsia"/>
          <w:b/>
          <w:szCs w:val="21"/>
        </w:rPr>
        <w:t>：</w:t>
      </w:r>
    </w:p>
    <w:p w:rsidR="001000D5" w:rsidRPr="005946EC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5946EC">
        <w:rPr>
          <w:rFonts w:ascii="Courier New" w:hAnsi="Courier New" w:cs="Courier New"/>
          <w:szCs w:val="21"/>
        </w:rPr>
        <w:t>string</w:t>
      </w:r>
      <w:proofErr w:type="gramEnd"/>
      <w:r w:rsidRPr="005946EC">
        <w:rPr>
          <w:rFonts w:ascii="Courier New" w:hAnsi="Courier New" w:cs="Courier New"/>
          <w:szCs w:val="21"/>
        </w:rPr>
        <w:t xml:space="preserve"> strSql = "select * from user where username=? </w:t>
      </w:r>
      <w:proofErr w:type="gramStart"/>
      <w:r w:rsidRPr="005946EC">
        <w:rPr>
          <w:rFonts w:ascii="Courier New" w:hAnsi="Courier New" w:cs="Courier New"/>
          <w:szCs w:val="21"/>
        </w:rPr>
        <w:t>and</w:t>
      </w:r>
      <w:proofErr w:type="gramEnd"/>
      <w:r w:rsidRPr="005946EC">
        <w:rPr>
          <w:rFonts w:ascii="Courier New" w:hAnsi="Courier New" w:cs="Courier New"/>
          <w:szCs w:val="21"/>
        </w:rPr>
        <w:t xml:space="preserve"> password=?"; </w:t>
      </w:r>
    </w:p>
    <w:p w:rsidR="001000D5" w:rsidRPr="005946EC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5946EC">
        <w:rPr>
          <w:rFonts w:ascii="Courier New" w:hAnsi="Courier New" w:cs="Courier New"/>
          <w:szCs w:val="21"/>
        </w:rPr>
        <w:t xml:space="preserve">PreparedStatement preparedStatement = </w:t>
      </w:r>
      <w:proofErr w:type="gramStart"/>
      <w:r w:rsidRPr="005946EC">
        <w:rPr>
          <w:rFonts w:ascii="Courier New" w:hAnsi="Courier New" w:cs="Courier New"/>
          <w:szCs w:val="21"/>
        </w:rPr>
        <w:t>connection.prepareStatement(</w:t>
      </w:r>
      <w:proofErr w:type="gramEnd"/>
      <w:r w:rsidRPr="005946EC">
        <w:rPr>
          <w:rFonts w:ascii="Courier New" w:hAnsi="Courier New" w:cs="Courier New"/>
          <w:szCs w:val="21"/>
        </w:rPr>
        <w:t xml:space="preserve">strsql); </w:t>
      </w:r>
    </w:p>
    <w:p w:rsidR="001000D5" w:rsidRPr="005946EC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5946EC">
        <w:rPr>
          <w:rFonts w:ascii="Courier New" w:hAnsi="Courier New" w:cs="Courier New"/>
          <w:szCs w:val="21"/>
        </w:rPr>
        <w:t>preparedStatement.setstring(</w:t>
      </w:r>
      <w:proofErr w:type="gramEnd"/>
      <w:r w:rsidRPr="005946EC">
        <w:rPr>
          <w:rFonts w:ascii="Courier New" w:hAnsi="Courier New" w:cs="Courier New"/>
          <w:szCs w:val="21"/>
        </w:rPr>
        <w:t>1, username);</w:t>
      </w:r>
    </w:p>
    <w:p w:rsidR="001000D5" w:rsidRPr="005946EC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5946EC">
        <w:rPr>
          <w:rFonts w:ascii="Courier New" w:hAnsi="Courier New" w:cs="Courier New"/>
          <w:szCs w:val="21"/>
        </w:rPr>
        <w:t>preparedStatement.setstring(</w:t>
      </w:r>
      <w:proofErr w:type="gramEnd"/>
      <w:r w:rsidRPr="005946EC">
        <w:rPr>
          <w:rFonts w:ascii="Courier New" w:hAnsi="Courier New" w:cs="Courier New"/>
          <w:szCs w:val="21"/>
        </w:rPr>
        <w:t>2, password);</w:t>
      </w:r>
    </w:p>
    <w:p w:rsidR="001000D5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5946EC">
        <w:rPr>
          <w:rFonts w:ascii="Courier New" w:hAnsi="Courier New" w:cs="Courier New"/>
          <w:szCs w:val="21"/>
        </w:rPr>
        <w:t xml:space="preserve">ResultSet resultSet = </w:t>
      </w:r>
      <w:proofErr w:type="gramStart"/>
      <w:r w:rsidRPr="005946EC">
        <w:rPr>
          <w:rFonts w:ascii="Courier New" w:hAnsi="Courier New" w:cs="Courier New"/>
          <w:szCs w:val="21"/>
        </w:rPr>
        <w:t>preparedStatement.execute</w:t>
      </w:r>
      <w:r w:rsidR="00432FA0">
        <w:rPr>
          <w:rFonts w:ascii="Courier New" w:hAnsi="Courier New" w:cs="Courier New" w:hint="eastAsia"/>
          <w:szCs w:val="21"/>
        </w:rPr>
        <w:t>Q</w:t>
      </w:r>
      <w:r w:rsidRPr="005946EC">
        <w:rPr>
          <w:rFonts w:ascii="Courier New" w:hAnsi="Courier New" w:cs="Courier New"/>
          <w:szCs w:val="21"/>
        </w:rPr>
        <w:t>uery(</w:t>
      </w:r>
      <w:proofErr w:type="gramEnd"/>
      <w:r w:rsidRPr="005946EC">
        <w:rPr>
          <w:rFonts w:ascii="Courier New" w:hAnsi="Courier New" w:cs="Courier New"/>
          <w:szCs w:val="21"/>
        </w:rPr>
        <w:t>);</w:t>
      </w:r>
    </w:p>
    <w:p w:rsidR="001000D5" w:rsidRPr="00085EC4" w:rsidRDefault="001000D5" w:rsidP="001000D5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//</w:t>
      </w:r>
      <w:r w:rsidRPr="002A2948">
        <w:rPr>
          <w:rFonts w:ascii="Courier New" w:hAnsi="Courier New" w:cs="Courier New"/>
          <w:szCs w:val="21"/>
        </w:rPr>
        <w:t>PreparedStatement</w:t>
      </w:r>
      <w:r>
        <w:rPr>
          <w:rFonts w:ascii="Courier New" w:hAnsi="Courier New" w:cs="Courier New" w:hint="eastAsia"/>
          <w:szCs w:val="21"/>
        </w:rPr>
        <w:t>会自动转换</w:t>
      </w:r>
      <w:r w:rsidR="008A7085">
        <w:rPr>
          <w:rFonts w:ascii="Courier New" w:hAnsi="Courier New" w:cs="Courier New" w:hint="eastAsia"/>
          <w:szCs w:val="21"/>
        </w:rPr>
        <w:t>参数中的</w:t>
      </w:r>
      <w:r>
        <w:rPr>
          <w:rFonts w:ascii="Courier New" w:hAnsi="Courier New" w:cs="Courier New" w:hint="eastAsia"/>
          <w:szCs w:val="21"/>
        </w:rPr>
        <w:t>特殊字符，如错误示例中的单引号</w:t>
      </w:r>
    </w:p>
    <w:p w:rsidR="001000D5" w:rsidRPr="00A4046B" w:rsidRDefault="001000D5" w:rsidP="001000D5">
      <w:pPr>
        <w:rPr>
          <w:rStyle w:val="aff"/>
          <w:rFonts w:ascii="仿宋_GB2312" w:eastAsia="仿宋_GB2312" w:hAnsi="FrutigerNext LT Regular"/>
          <w:sz w:val="24"/>
        </w:rPr>
      </w:pPr>
      <w:r>
        <w:rPr>
          <w:rFonts w:ascii="仿宋_GB2312" w:eastAsia="仿宋_GB2312" w:hAnsi="FrutigerNext LT Regular" w:hint="eastAsia"/>
          <w:color w:val="000000"/>
          <w:sz w:val="24"/>
        </w:rPr>
        <w:lastRenderedPageBreak/>
        <w:t xml:space="preserve">                                                       </w:t>
      </w:r>
      <w:r w:rsidR="00FF21BD">
        <w:rPr>
          <w:rFonts w:ascii="仿宋_GB2312" w:eastAsia="仿宋_GB2312" w:hAnsi="FrutigerNext LT Regular" w:hint="eastAsia"/>
          <w:color w:val="000000"/>
          <w:sz w:val="24"/>
        </w:rPr>
        <w:t xml:space="preserve">     </w:t>
      </w:r>
      <w:r w:rsidR="00323DB5">
        <w:rPr>
          <w:rFonts w:ascii="仿宋_GB2312" w:eastAsia="仿宋_GB2312" w:hAnsi="FrutigerNext LT Regular"/>
          <w:color w:val="3366FF"/>
          <w:sz w:val="24"/>
        </w:rPr>
        <w:fldChar w:fldCharType="begin"/>
      </w:r>
      <w:r>
        <w:rPr>
          <w:rFonts w:ascii="仿宋_GB2312" w:eastAsia="仿宋_GB2312" w:hAnsi="FrutigerNext LT Regular"/>
          <w:color w:val="3366FF"/>
          <w:sz w:val="24"/>
        </w:rPr>
        <w:instrText xml:space="preserve"> HYPERLINK  \l "_top" </w:instrText>
      </w:r>
      <w:r w:rsidR="00323DB5">
        <w:rPr>
          <w:rFonts w:ascii="仿宋_GB2312" w:eastAsia="仿宋_GB2312" w:hAnsi="FrutigerNext LT Regular"/>
          <w:color w:val="3366FF"/>
          <w:sz w:val="24"/>
        </w:rPr>
        <w:fldChar w:fldCharType="separate"/>
      </w:r>
      <w:r w:rsidRPr="00A4046B">
        <w:rPr>
          <w:rStyle w:val="aff"/>
          <w:rFonts w:ascii="仿宋_GB2312" w:eastAsia="仿宋_GB2312" w:hAnsi="FrutigerNext LT Regular" w:hint="eastAsia"/>
          <w:sz w:val="24"/>
        </w:rPr>
        <w:t>【返回首页】</w:t>
      </w:r>
    </w:p>
    <w:bookmarkStart w:id="23" w:name="_指针赋值时候必须保证等号左右数据类型一致"/>
    <w:bookmarkStart w:id="24" w:name="_赋值时候必须保证等号左右数据类型一致"/>
    <w:bookmarkStart w:id="25" w:name="_数据类型转换，确保不丢失精度或者解析错误"/>
    <w:bookmarkStart w:id="26" w:name="_Toc234213666"/>
    <w:bookmarkStart w:id="27" w:name="_Toc235075694"/>
    <w:bookmarkEnd w:id="23"/>
    <w:bookmarkEnd w:id="24"/>
    <w:bookmarkEnd w:id="25"/>
    <w:p w:rsidR="005C4CBA" w:rsidRPr="00BB7CE9" w:rsidRDefault="00323DB5" w:rsidP="00821AD1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r>
        <w:rPr>
          <w:rFonts w:ascii="仿宋_GB2312" w:eastAsia="仿宋_GB2312" w:hAnsi="FrutigerNext LT Regular"/>
          <w:b w:val="0"/>
          <w:color w:val="3366FF"/>
          <w:sz w:val="24"/>
          <w:szCs w:val="20"/>
        </w:rPr>
        <w:fldChar w:fldCharType="end"/>
      </w:r>
      <w:bookmarkStart w:id="28" w:name="_打印错误日志时，应包含异常堆栈信息"/>
      <w:bookmarkStart w:id="29" w:name="_Toc454872407"/>
      <w:bookmarkEnd w:id="26"/>
      <w:bookmarkEnd w:id="27"/>
      <w:bookmarkEnd w:id="28"/>
      <w:r w:rsidR="00196934" w:rsidRPr="00196934">
        <w:rPr>
          <w:rFonts w:ascii="华文细黑" w:eastAsia="华文细黑" w:hAnsi="华文细黑" w:cs="Arial" w:hint="eastAsia"/>
          <w:b w:val="0"/>
          <w:sz w:val="28"/>
          <w:szCs w:val="28"/>
        </w:rPr>
        <w:t>打印错误日志时，</w:t>
      </w:r>
      <w:r w:rsidR="00800D52">
        <w:rPr>
          <w:rFonts w:ascii="华文细黑" w:eastAsia="华文细黑" w:hAnsi="华文细黑" w:cs="Arial" w:hint="eastAsia"/>
          <w:b w:val="0"/>
          <w:sz w:val="28"/>
          <w:szCs w:val="28"/>
        </w:rPr>
        <w:t>应</w:t>
      </w:r>
      <w:r w:rsidR="00196934" w:rsidRPr="00196934">
        <w:rPr>
          <w:rFonts w:ascii="华文细黑" w:eastAsia="华文细黑" w:hAnsi="华文细黑" w:cs="Arial" w:hint="eastAsia"/>
          <w:b w:val="0"/>
          <w:sz w:val="28"/>
          <w:szCs w:val="28"/>
        </w:rPr>
        <w:t>包含异常堆栈信息</w:t>
      </w:r>
      <w:bookmarkEnd w:id="18"/>
      <w:bookmarkEnd w:id="19"/>
      <w:bookmarkEnd w:id="29"/>
    </w:p>
    <w:p w:rsidR="003F7438" w:rsidRDefault="006C1210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C47922">
        <w:rPr>
          <w:rFonts w:hint="eastAsia"/>
        </w:rPr>
        <w:t>说明</w:t>
      </w:r>
      <w:r>
        <w:rPr>
          <w:rFonts w:hint="eastAsia"/>
        </w:rPr>
        <w:t>】业务代码中捕获到异常时，通常需要打印错误日志，在错误日志中必须将原始异常的堆栈信息打印出来。如果是捕获后直接向外抛出异常，则需要将原始异常对象包装后再抛出。因为异常对象中保存了函数调用堆栈，堆栈中包含了出错时函数的调用顺序以及调用的行数，该信息对于问题分析至关重要，特别是对于无法</w:t>
      </w:r>
      <w:r>
        <w:rPr>
          <w:rFonts w:hint="eastAsia"/>
        </w:rPr>
        <w:t>debug</w:t>
      </w:r>
      <w:r>
        <w:rPr>
          <w:rFonts w:hint="eastAsia"/>
        </w:rPr>
        <w:t>代码的已</w:t>
      </w:r>
      <w:proofErr w:type="gramStart"/>
      <w:r>
        <w:rPr>
          <w:rFonts w:hint="eastAsia"/>
        </w:rPr>
        <w:t>上线局点</w:t>
      </w:r>
      <w:proofErr w:type="gramEnd"/>
      <w:r>
        <w:rPr>
          <w:rFonts w:hint="eastAsia"/>
        </w:rPr>
        <w:t>。</w:t>
      </w:r>
    </w:p>
    <w:p w:rsidR="00B21AC4" w:rsidRDefault="0097586A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注：</w:t>
      </w:r>
      <w:r>
        <w:t>如果是包装成</w:t>
      </w:r>
      <w:r w:rsidRPr="0097586A">
        <w:t>BMEException</w:t>
      </w:r>
      <w:r>
        <w:rPr>
          <w:rFonts w:hint="eastAsia"/>
        </w:rPr>
        <w:t>，</w:t>
      </w:r>
      <w:r>
        <w:t>如果日志打印这个异常对象，是看不到原始的异常堆栈的，可以在转换前把原始异常</w:t>
      </w:r>
      <w:r>
        <w:rPr>
          <w:rFonts w:hint="eastAsia"/>
        </w:rPr>
        <w:t>打出来</w:t>
      </w:r>
      <w:r>
        <w:t>，</w:t>
      </w:r>
      <w:r>
        <w:rPr>
          <w:rFonts w:hint="eastAsia"/>
        </w:rPr>
        <w:t>也可以</w:t>
      </w:r>
      <w:r>
        <w:t>之后用</w:t>
      </w:r>
      <w:r>
        <w:t>getCause()</w:t>
      </w:r>
      <w:r>
        <w:rPr>
          <w:rFonts w:hint="eastAsia"/>
        </w:rPr>
        <w:t>获取</w:t>
      </w:r>
      <w:r>
        <w:t>到原始异常打印出来。注意</w:t>
      </w:r>
      <w:r>
        <w:rPr>
          <w:rFonts w:hint="eastAsia"/>
        </w:rPr>
        <w:t>如果</w:t>
      </w:r>
      <w:r>
        <w:t>涉及敏感信息，比如可能会暴露代码路径结果的</w:t>
      </w:r>
      <w:r w:rsidRPr="00602047">
        <w:rPr>
          <w:b/>
        </w:rPr>
        <w:t>FileNotFoundException</w:t>
      </w:r>
      <w:r>
        <w:rPr>
          <w:rFonts w:hint="eastAsia"/>
          <w:b/>
        </w:rPr>
        <w:t>等</w:t>
      </w:r>
      <w:r>
        <w:rPr>
          <w:b/>
        </w:rPr>
        <w:t>，</w:t>
      </w:r>
      <w:r>
        <w:rPr>
          <w:rFonts w:hint="eastAsia"/>
          <w:b/>
        </w:rPr>
        <w:t>应</w:t>
      </w:r>
      <w:r>
        <w:rPr>
          <w:b/>
        </w:rPr>
        <w:t>打印其它</w:t>
      </w:r>
      <w:r>
        <w:rPr>
          <w:rFonts w:hint="eastAsia"/>
          <w:b/>
        </w:rPr>
        <w:t>简洁</w:t>
      </w:r>
      <w:r>
        <w:rPr>
          <w:b/>
        </w:rPr>
        <w:t>模糊的信息，</w:t>
      </w:r>
      <w:r>
        <w:rPr>
          <w:rFonts w:hint="eastAsia"/>
          <w:b/>
        </w:rPr>
        <w:t>部件</w:t>
      </w:r>
      <w:r>
        <w:rPr>
          <w:b/>
        </w:rPr>
        <w:t>自己能够识别就可以。</w:t>
      </w:r>
    </w:p>
    <w:p w:rsidR="00B21AC4" w:rsidRPr="002414F5" w:rsidRDefault="002414F5" w:rsidP="00B21AC4">
      <w:pPr>
        <w:pStyle w:val="a0"/>
        <w:numPr>
          <w:ilvl w:val="0"/>
          <w:numId w:val="0"/>
        </w:numPr>
        <w:ind w:leftChars="-17" w:hangingChars="17" w:hanging="36"/>
      </w:pPr>
      <w:r>
        <w:rPr>
          <w:rFonts w:hint="eastAsia"/>
        </w:rPr>
        <w:t>注：</w:t>
      </w:r>
      <w:r w:rsidR="00DF6AD6">
        <w:rPr>
          <w:rFonts w:hint="eastAsia"/>
        </w:rPr>
        <w:t>特殊场景，</w:t>
      </w:r>
      <w:r>
        <w:rPr>
          <w:rFonts w:hint="eastAsia"/>
        </w:rPr>
        <w:t>认为</w:t>
      </w:r>
      <w:r>
        <w:rPr>
          <w:rFonts w:ascii="宋体" w:hAnsiTheme="minorHAnsi" w:cs="宋体" w:hint="eastAsia"/>
          <w:color w:val="000000"/>
          <w:sz w:val="20"/>
        </w:rPr>
        <w:t>通过</w:t>
      </w:r>
      <w:r>
        <w:rPr>
          <w:rFonts w:ascii="宋体" w:hAnsiTheme="minorHAnsi" w:cs="宋体"/>
          <w:color w:val="000000"/>
          <w:sz w:val="20"/>
        </w:rPr>
        <w:t>ex.toString()</w:t>
      </w:r>
      <w:r>
        <w:rPr>
          <w:rFonts w:ascii="宋体" w:hAnsiTheme="minorHAnsi" w:cs="宋体" w:hint="eastAsia"/>
          <w:color w:val="000000"/>
          <w:sz w:val="20"/>
        </w:rPr>
        <w:t>就能把异常描述清楚了，而且不会占用太多的日志，没必要每次异常都需要打印异常堆栈</w:t>
      </w:r>
      <w:r w:rsidR="00DF6AD6">
        <w:rPr>
          <w:rFonts w:ascii="宋体" w:hAnsiTheme="minorHAnsi" w:cs="宋体" w:hint="eastAsia"/>
          <w:color w:val="000000"/>
          <w:sz w:val="20"/>
        </w:rPr>
        <w:t>，也可以</w:t>
      </w:r>
      <w:r>
        <w:rPr>
          <w:rFonts w:ascii="宋体" w:hAnsiTheme="minorHAnsi" w:cs="宋体" w:hint="eastAsia"/>
          <w:color w:val="000000"/>
          <w:sz w:val="20"/>
        </w:rPr>
        <w:t>。</w:t>
      </w:r>
    </w:p>
    <w:p w:rsidR="005C4CBA" w:rsidRPr="00085EC4" w:rsidRDefault="00AF03E3" w:rsidP="005C4CBA">
      <w:pPr>
        <w:shd w:val="clear" w:color="auto" w:fill="E6E6E6"/>
        <w:spacing w:after="0"/>
        <w:jc w:val="both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错误</w:t>
      </w:r>
      <w:r w:rsidR="005C4CBA" w:rsidRPr="00085EC4">
        <w:rPr>
          <w:rFonts w:ascii="Courier New" w:hAnsi="Courier New" w:cs="Courier New" w:hint="eastAsia"/>
          <w:b/>
          <w:szCs w:val="21"/>
        </w:rPr>
        <w:t>：</w:t>
      </w:r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try</w:t>
      </w:r>
      <w:proofErr w:type="gramEnd"/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98684B" w:rsidRDefault="0098684B" w:rsidP="0098684B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……</w:t>
      </w:r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catch</w:t>
      </w:r>
      <w:proofErr w:type="gramEnd"/>
      <w:r w:rsidR="006D34EE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(</w:t>
      </w:r>
      <w:r w:rsidR="00571C49">
        <w:rPr>
          <w:rFonts w:ascii="Courier New" w:hAnsi="Courier New" w:cs="Courier New" w:hint="eastAsia"/>
          <w:szCs w:val="21"/>
        </w:rPr>
        <w:t>IO</w:t>
      </w:r>
      <w:r w:rsidR="00571C49" w:rsidRPr="006D34EE">
        <w:rPr>
          <w:rFonts w:ascii="Courier New" w:hAnsi="Courier New" w:cs="Courier New"/>
          <w:szCs w:val="21"/>
        </w:rPr>
        <w:t>Exception</w:t>
      </w:r>
      <w:r w:rsidR="00571C49" w:rsidRPr="006D34EE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e)</w:t>
      </w:r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szCs w:val="21"/>
        </w:rPr>
        <w:t>log.error(</w:t>
      </w:r>
      <w:proofErr w:type="gramEnd"/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Some error message.</w:t>
      </w:r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);</w:t>
      </w:r>
    </w:p>
    <w:p w:rsidR="0098684B" w:rsidRDefault="0098684B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4819DF" w:rsidRDefault="004819DF" w:rsidP="004819D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catch</w:t>
      </w:r>
      <w:proofErr w:type="gramEnd"/>
      <w:r w:rsidR="006D34EE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(</w:t>
      </w:r>
      <w:r w:rsidR="006D34EE" w:rsidRPr="006D34EE">
        <w:rPr>
          <w:rFonts w:ascii="Courier New" w:hAnsi="Courier New" w:cs="Courier New"/>
          <w:szCs w:val="21"/>
        </w:rPr>
        <w:t>IndexOutOfBoundsException</w:t>
      </w:r>
      <w:r>
        <w:rPr>
          <w:rFonts w:ascii="Courier New" w:hAnsi="Courier New" w:cs="Courier New" w:hint="eastAsia"/>
          <w:szCs w:val="21"/>
        </w:rPr>
        <w:t xml:space="preserve"> e)</w:t>
      </w:r>
    </w:p>
    <w:p w:rsidR="004819DF" w:rsidRDefault="004819DF" w:rsidP="004819D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4819DF" w:rsidRDefault="004819DF" w:rsidP="004819D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 w:rsidR="006D34EE">
        <w:rPr>
          <w:rFonts w:ascii="Courier New" w:hAnsi="Courier New" w:cs="Courier New" w:hint="eastAsia"/>
          <w:szCs w:val="21"/>
        </w:rPr>
        <w:t>throw</w:t>
      </w:r>
      <w:proofErr w:type="gramEnd"/>
      <w:r w:rsidR="006D34EE">
        <w:rPr>
          <w:rFonts w:ascii="Courier New" w:hAnsi="Courier New" w:cs="Courier New" w:hint="eastAsia"/>
          <w:szCs w:val="21"/>
        </w:rPr>
        <w:t xml:space="preserve"> new MyException</w:t>
      </w:r>
      <w:r>
        <w:rPr>
          <w:rFonts w:ascii="Courier New" w:hAnsi="Courier New" w:cs="Courier New" w:hint="eastAsia"/>
          <w:szCs w:val="21"/>
        </w:rPr>
        <w:t>(</w:t>
      </w:r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Some error message.</w:t>
      </w:r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);</w:t>
      </w:r>
    </w:p>
    <w:p w:rsidR="004819DF" w:rsidRPr="00807F1A" w:rsidRDefault="004819DF" w:rsidP="004819D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4819DF" w:rsidRPr="00807F1A" w:rsidRDefault="004819DF" w:rsidP="005C4CB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5C4CBA" w:rsidRPr="00085EC4" w:rsidRDefault="00AF03E3" w:rsidP="005C4CBA">
      <w:pPr>
        <w:shd w:val="clear" w:color="auto" w:fill="E6E6E6"/>
        <w:spacing w:after="0"/>
        <w:jc w:val="both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正确</w:t>
      </w:r>
      <w:r w:rsidR="005C4CBA" w:rsidRPr="00085EC4">
        <w:rPr>
          <w:rFonts w:ascii="Courier New" w:hAnsi="Courier New" w:cs="Courier New" w:hint="eastAsia"/>
          <w:b/>
          <w:szCs w:val="21"/>
        </w:rPr>
        <w:t>：</w:t>
      </w:r>
    </w:p>
    <w:p w:rsidR="0098684B" w:rsidRDefault="0098684B" w:rsidP="0098684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try</w:t>
      </w:r>
      <w:proofErr w:type="gramEnd"/>
    </w:p>
    <w:p w:rsidR="0098684B" w:rsidRDefault="0098684B" w:rsidP="0098684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98684B" w:rsidRDefault="0098684B" w:rsidP="0098684B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……</w:t>
      </w:r>
    </w:p>
    <w:p w:rsidR="0098684B" w:rsidRDefault="0098684B" w:rsidP="0098684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catch</w:t>
      </w:r>
      <w:proofErr w:type="gramEnd"/>
      <w:r>
        <w:rPr>
          <w:rFonts w:ascii="Courier New" w:hAnsi="Courier New" w:cs="Courier New" w:hint="eastAsia"/>
          <w:szCs w:val="21"/>
        </w:rPr>
        <w:t xml:space="preserve"> (</w:t>
      </w:r>
      <w:r w:rsidR="00571C49">
        <w:rPr>
          <w:rFonts w:ascii="Courier New" w:hAnsi="Courier New" w:cs="Courier New" w:hint="eastAsia"/>
          <w:szCs w:val="21"/>
        </w:rPr>
        <w:t>IO</w:t>
      </w:r>
      <w:r w:rsidR="00571C49" w:rsidRPr="006D34EE">
        <w:rPr>
          <w:rFonts w:ascii="Courier New" w:hAnsi="Courier New" w:cs="Courier New"/>
          <w:szCs w:val="21"/>
        </w:rPr>
        <w:t>Exception</w:t>
      </w:r>
      <w:r w:rsidR="00571C49" w:rsidRPr="006D34EE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e)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szCs w:val="21"/>
        </w:rPr>
        <w:t>log.error(</w:t>
      </w:r>
      <w:proofErr w:type="gramEnd"/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Some error message.</w:t>
      </w:r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 xml:space="preserve">, </w:t>
      </w:r>
      <w:r w:rsidRPr="00777EE2">
        <w:rPr>
          <w:rFonts w:ascii="Courier New" w:hAnsi="Courier New" w:cs="Courier New" w:hint="eastAsia"/>
          <w:color w:val="FF0000"/>
          <w:szCs w:val="21"/>
        </w:rPr>
        <w:t>e</w:t>
      </w:r>
      <w:r>
        <w:rPr>
          <w:rFonts w:ascii="Courier New" w:hAnsi="Courier New" w:cs="Courier New" w:hint="eastAsia"/>
          <w:szCs w:val="21"/>
        </w:rPr>
        <w:t>);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catch</w:t>
      </w:r>
      <w:proofErr w:type="gramEnd"/>
      <w:r>
        <w:rPr>
          <w:rFonts w:ascii="Courier New" w:hAnsi="Courier New" w:cs="Courier New" w:hint="eastAsia"/>
          <w:szCs w:val="21"/>
        </w:rPr>
        <w:t xml:space="preserve"> (</w:t>
      </w:r>
      <w:r w:rsidRPr="006D34EE">
        <w:rPr>
          <w:rFonts w:ascii="Courier New" w:hAnsi="Courier New" w:cs="Courier New"/>
          <w:szCs w:val="21"/>
        </w:rPr>
        <w:t>IndexOutOfBoundsException</w:t>
      </w:r>
      <w:r>
        <w:rPr>
          <w:rFonts w:ascii="Courier New" w:hAnsi="Courier New" w:cs="Courier New" w:hint="eastAsia"/>
          <w:szCs w:val="21"/>
        </w:rPr>
        <w:t xml:space="preserve"> e)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{</w:t>
      </w:r>
    </w:p>
    <w:p w:rsidR="006D34EE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szCs w:val="21"/>
        </w:rPr>
        <w:t>throw</w:t>
      </w:r>
      <w:proofErr w:type="gramEnd"/>
      <w:r>
        <w:rPr>
          <w:rFonts w:ascii="Courier New" w:hAnsi="Courier New" w:cs="Courier New" w:hint="eastAsia"/>
          <w:szCs w:val="21"/>
        </w:rPr>
        <w:t xml:space="preserve"> new MyException(</w:t>
      </w:r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Some error message.</w:t>
      </w:r>
      <w:r w:rsidRPr="0098684B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 xml:space="preserve">, </w:t>
      </w:r>
      <w:r w:rsidRPr="00777EE2">
        <w:rPr>
          <w:rFonts w:ascii="Courier New" w:hAnsi="Courier New" w:cs="Courier New" w:hint="eastAsia"/>
          <w:color w:val="FF0000"/>
          <w:szCs w:val="21"/>
        </w:rPr>
        <w:t>e</w:t>
      </w:r>
      <w:r>
        <w:rPr>
          <w:rFonts w:ascii="Courier New" w:hAnsi="Courier New" w:cs="Courier New" w:hint="eastAsia"/>
          <w:szCs w:val="21"/>
        </w:rPr>
        <w:t>);</w:t>
      </w:r>
    </w:p>
    <w:p w:rsidR="006D34EE" w:rsidRPr="00807F1A" w:rsidRDefault="006D34EE" w:rsidP="006D34E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5C4CBA" w:rsidRPr="00B51908" w:rsidRDefault="005C4CBA" w:rsidP="005C4CBA">
      <w:pPr>
        <w:rPr>
          <w:rFonts w:ascii="仿宋_GB2312" w:eastAsia="仿宋_GB2312" w:hAnsi="FrutigerNext LT Regular"/>
          <w:color w:val="3366FF"/>
          <w:sz w:val="24"/>
        </w:rPr>
      </w:pPr>
      <w:r>
        <w:rPr>
          <w:rFonts w:ascii="仿宋_GB2312" w:eastAsia="仿宋_GB2312" w:hAnsi="FrutigerNext LT Regular" w:hint="eastAsia"/>
          <w:color w:val="000000"/>
          <w:sz w:val="24"/>
        </w:rPr>
        <w:t xml:space="preserve">                                                      </w:t>
      </w:r>
      <w:r w:rsidR="00FF21BD">
        <w:rPr>
          <w:rFonts w:ascii="仿宋_GB2312" w:eastAsia="仿宋_GB2312" w:hAnsi="FrutigerNext LT Regular" w:hint="eastAsia"/>
          <w:color w:val="000000"/>
          <w:sz w:val="24"/>
        </w:rPr>
        <w:t xml:space="preserve">       </w:t>
      </w:r>
      <w:hyperlink w:anchor="_软件开发军规细则" w:history="1">
        <w:r w:rsidRPr="0074098C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FD6EAE" w:rsidRPr="00BA37C6" w:rsidRDefault="00FD6EAE" w:rsidP="00BA37C6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30" w:name="_循环代码必须进行上限保护"/>
      <w:bookmarkStart w:id="31" w:name="_循环变量必须进行上限或者下限保护"/>
      <w:bookmarkStart w:id="32" w:name="_消息发送失败之后，不再对内存进行释放"/>
      <w:bookmarkStart w:id="33" w:name="_对动态申请的内存不进行及时释放，造成内存块泄漏"/>
      <w:bookmarkStart w:id="34" w:name="_及时释放动态申请的资源，防止资源泄漏"/>
      <w:bookmarkStart w:id="35" w:name="_对于资源的操作（IO、数据库、FTP），务必要在finally块中释放"/>
      <w:bookmarkStart w:id="36" w:name="_对于资源（非资源池方式）的操作（IO、数据库、FTP），务必要在fin"/>
      <w:bookmarkStart w:id="37" w:name="_Toc454872408"/>
      <w:bookmarkEnd w:id="30"/>
      <w:bookmarkEnd w:id="31"/>
      <w:bookmarkEnd w:id="32"/>
      <w:bookmarkEnd w:id="33"/>
      <w:bookmarkEnd w:id="34"/>
      <w:bookmarkEnd w:id="35"/>
      <w:bookmarkEnd w:id="36"/>
      <w:r w:rsidRPr="00BA37C6">
        <w:rPr>
          <w:rFonts w:ascii="华文细黑" w:eastAsia="华文细黑" w:hAnsi="华文细黑" w:cs="Arial" w:hint="eastAsia"/>
          <w:b w:val="0"/>
          <w:sz w:val="28"/>
          <w:szCs w:val="28"/>
        </w:rPr>
        <w:t>对于资源</w:t>
      </w:r>
      <w:r w:rsidR="00FC07F5">
        <w:rPr>
          <w:rFonts w:ascii="华文细黑" w:eastAsia="华文细黑" w:hAnsi="华文细黑" w:cs="Arial" w:hint="eastAsia"/>
          <w:b w:val="0"/>
          <w:sz w:val="28"/>
          <w:szCs w:val="28"/>
        </w:rPr>
        <w:t>（非资源池方式）</w:t>
      </w:r>
      <w:r w:rsidRPr="00BA37C6">
        <w:rPr>
          <w:rFonts w:ascii="华文细黑" w:eastAsia="华文细黑" w:hAnsi="华文细黑" w:cs="Arial" w:hint="eastAsia"/>
          <w:b w:val="0"/>
          <w:sz w:val="28"/>
          <w:szCs w:val="28"/>
        </w:rPr>
        <w:t>的操作，在finally</w:t>
      </w:r>
      <w:r w:rsidR="00532CEC">
        <w:rPr>
          <w:rFonts w:ascii="华文细黑" w:eastAsia="华文细黑" w:hAnsi="华文细黑" w:cs="Arial" w:hint="eastAsia"/>
          <w:b w:val="0"/>
          <w:sz w:val="28"/>
          <w:szCs w:val="28"/>
        </w:rPr>
        <w:t>中释放对资源的占用</w:t>
      </w:r>
      <w:bookmarkEnd w:id="37"/>
    </w:p>
    <w:p w:rsidR="00276D9B" w:rsidRDefault="0045137F" w:rsidP="0062458C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4E74A0">
        <w:rPr>
          <w:rFonts w:hint="eastAsia"/>
        </w:rPr>
        <w:t>系统资源</w:t>
      </w:r>
      <w:r w:rsidR="00D6549D" w:rsidRPr="00D6549D">
        <w:rPr>
          <w:rFonts w:hint="eastAsia"/>
        </w:rPr>
        <w:t>（</w:t>
      </w:r>
      <w:r w:rsidR="00D6549D" w:rsidRPr="00D6549D">
        <w:rPr>
          <w:rFonts w:hint="eastAsia"/>
        </w:rPr>
        <w:t>IO</w:t>
      </w:r>
      <w:r w:rsidR="00D6549D" w:rsidRPr="00D6549D">
        <w:rPr>
          <w:rFonts w:hint="eastAsia"/>
        </w:rPr>
        <w:t>、数据库、</w:t>
      </w:r>
      <w:r w:rsidR="00D6549D" w:rsidRPr="00D6549D">
        <w:rPr>
          <w:rFonts w:hint="eastAsia"/>
        </w:rPr>
        <w:t>FTP</w:t>
      </w:r>
      <w:r w:rsidR="00D6549D">
        <w:rPr>
          <w:rFonts w:hint="eastAsia"/>
        </w:rPr>
        <w:t>……</w:t>
      </w:r>
      <w:r w:rsidR="00D6549D" w:rsidRPr="00D6549D">
        <w:rPr>
          <w:rFonts w:hint="eastAsia"/>
        </w:rPr>
        <w:t>）</w:t>
      </w:r>
      <w:r w:rsidR="004E74A0">
        <w:rPr>
          <w:rFonts w:hint="eastAsia"/>
        </w:rPr>
        <w:t>是有限的，</w:t>
      </w:r>
      <w:r w:rsidR="000407D2">
        <w:rPr>
          <w:rFonts w:hint="eastAsia"/>
        </w:rPr>
        <w:t>如果线程都占用着资源不释放，资源总会达到枯竭。</w:t>
      </w:r>
      <w:r w:rsidR="00603413">
        <w:rPr>
          <w:rFonts w:hint="eastAsia"/>
        </w:rPr>
        <w:t>Java</w:t>
      </w:r>
      <w:r w:rsidR="00603413">
        <w:rPr>
          <w:rFonts w:hint="eastAsia"/>
        </w:rPr>
        <w:t>虽然有自动回收机制，但</w:t>
      </w:r>
      <w:r w:rsidR="00603413">
        <w:rPr>
          <w:rFonts w:hint="eastAsia"/>
        </w:rPr>
        <w:t>IO</w:t>
      </w:r>
      <w:r w:rsidR="00603413">
        <w:rPr>
          <w:rFonts w:hint="eastAsia"/>
        </w:rPr>
        <w:t>等资源</w:t>
      </w:r>
      <w:r w:rsidR="00690B06">
        <w:rPr>
          <w:rFonts w:hint="eastAsia"/>
        </w:rPr>
        <w:t>在</w:t>
      </w:r>
      <w:r w:rsidR="00603413">
        <w:rPr>
          <w:rFonts w:hint="eastAsia"/>
        </w:rPr>
        <w:t>底层可能是非</w:t>
      </w:r>
      <w:r w:rsidR="00603413">
        <w:rPr>
          <w:rFonts w:hint="eastAsia"/>
        </w:rPr>
        <w:t>Java</w:t>
      </w:r>
      <w:r w:rsidR="00603413">
        <w:rPr>
          <w:rFonts w:hint="eastAsia"/>
        </w:rPr>
        <w:t>的</w:t>
      </w:r>
      <w:r w:rsidR="00603413">
        <w:rPr>
          <w:rFonts w:hint="eastAsia"/>
        </w:rPr>
        <w:t>native</w:t>
      </w:r>
      <w:r w:rsidR="00603413">
        <w:rPr>
          <w:rFonts w:hint="eastAsia"/>
        </w:rPr>
        <w:t>函数实现</w:t>
      </w:r>
      <w:r w:rsidR="00834654">
        <w:rPr>
          <w:rFonts w:hint="eastAsia"/>
        </w:rPr>
        <w:t>资源申请和分配</w:t>
      </w:r>
      <w:r w:rsidR="00603413">
        <w:rPr>
          <w:rFonts w:hint="eastAsia"/>
        </w:rPr>
        <w:t>，这些资源实际是非托管资源，自动回收机制无法</w:t>
      </w:r>
      <w:proofErr w:type="gramStart"/>
      <w:r w:rsidR="005C7A0C">
        <w:rPr>
          <w:rFonts w:hint="eastAsia"/>
        </w:rPr>
        <w:t>回收非</w:t>
      </w:r>
      <w:proofErr w:type="gramEnd"/>
      <w:r w:rsidR="005C7A0C">
        <w:rPr>
          <w:rFonts w:hint="eastAsia"/>
        </w:rPr>
        <w:t>托管资源，所以需要编码手动</w:t>
      </w:r>
      <w:r w:rsidR="0078616C">
        <w:rPr>
          <w:rFonts w:hint="eastAsia"/>
        </w:rPr>
        <w:t>释放</w:t>
      </w:r>
      <w:r w:rsidR="005C7A0C">
        <w:rPr>
          <w:rFonts w:hint="eastAsia"/>
        </w:rPr>
        <w:t>。</w:t>
      </w:r>
      <w:r w:rsidR="00303966">
        <w:rPr>
          <w:rFonts w:ascii="宋体" w:hAnsiTheme="minorHAnsi" w:cs="宋体" w:hint="eastAsia"/>
          <w:color w:val="000000"/>
          <w:sz w:val="20"/>
        </w:rPr>
        <w:t>建议对于流的关闭，</w:t>
      </w:r>
      <w:r w:rsidR="00E47999">
        <w:rPr>
          <w:rFonts w:ascii="宋体" w:hAnsiTheme="minorHAnsi" w:cs="宋体" w:hint="eastAsia"/>
          <w:color w:val="000000"/>
          <w:sz w:val="20"/>
        </w:rPr>
        <w:t>各产品</w:t>
      </w:r>
      <w:r w:rsidR="00303966">
        <w:rPr>
          <w:rFonts w:ascii="宋体" w:hAnsiTheme="minorHAnsi" w:cs="宋体" w:hint="eastAsia"/>
          <w:color w:val="000000"/>
          <w:sz w:val="20"/>
        </w:rPr>
        <w:t>使用</w:t>
      </w:r>
      <w:r w:rsidR="00E47999">
        <w:rPr>
          <w:rFonts w:ascii="宋体" w:hAnsiTheme="minorHAnsi" w:cs="宋体" w:hint="eastAsia"/>
          <w:color w:val="000000"/>
          <w:sz w:val="20"/>
        </w:rPr>
        <w:t>各自的</w:t>
      </w:r>
      <w:r w:rsidR="00303966">
        <w:rPr>
          <w:rFonts w:ascii="宋体" w:hAnsiTheme="minorHAnsi" w:cs="宋体" w:hint="eastAsia"/>
          <w:color w:val="000000"/>
          <w:sz w:val="20"/>
        </w:rPr>
        <w:t>工具方法操作。</w:t>
      </w:r>
    </w:p>
    <w:p w:rsidR="00BA37C6" w:rsidRPr="00E43365" w:rsidRDefault="00BA37C6" w:rsidP="00BA37C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错误：</w:t>
      </w:r>
    </w:p>
    <w:p w:rsidR="00825103" w:rsidRPr="00E43365" w:rsidRDefault="003922F3" w:rsidP="00BA37C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3922F3">
        <w:rPr>
          <w:rFonts w:ascii="Courier New" w:hAnsi="Courier New" w:cs="Courier New"/>
          <w:szCs w:val="21"/>
        </w:rPr>
        <w:t>BufferedOutputStream out = null;</w:t>
      </w:r>
    </w:p>
    <w:p w:rsidR="00825103" w:rsidRPr="00E43365" w:rsidRDefault="00825103" w:rsidP="00BA37C6">
      <w:pPr>
        <w:shd w:val="clear" w:color="auto" w:fill="E6E6E6"/>
        <w:spacing w:after="0"/>
        <w:jc w:val="both"/>
        <w:rPr>
          <w:szCs w:val="21"/>
        </w:rPr>
      </w:pPr>
      <w:proofErr w:type="gramStart"/>
      <w:r w:rsidRPr="00E43365">
        <w:rPr>
          <w:szCs w:val="21"/>
        </w:rPr>
        <w:t>try</w:t>
      </w:r>
      <w:proofErr w:type="gramEnd"/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{ </w:t>
      </w:r>
    </w:p>
    <w:p w:rsidR="00825103" w:rsidRPr="00E43365" w:rsidRDefault="00825103" w:rsidP="0084743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FileOutputStream fos = new </w:t>
      </w:r>
      <w:proofErr w:type="gramStart"/>
      <w:r w:rsidRPr="00E43365">
        <w:rPr>
          <w:rFonts w:ascii="Courier New" w:hAnsi="Courier New" w:cs="Courier New"/>
          <w:szCs w:val="21"/>
        </w:rPr>
        <w:t>FileOutputStream(</w:t>
      </w:r>
      <w:proofErr w:type="gramEnd"/>
      <w:r w:rsidRPr="00E43365">
        <w:rPr>
          <w:rFonts w:ascii="Courier New" w:hAnsi="Courier New" w:cs="Courier New"/>
          <w:szCs w:val="21"/>
        </w:rPr>
        <w:t xml:space="preserve">"dest2"); </w:t>
      </w:r>
    </w:p>
    <w:p w:rsidR="00825103" w:rsidRPr="00E43365" w:rsidRDefault="00825103" w:rsidP="0084743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/>
          <w:szCs w:val="21"/>
        </w:rPr>
        <w:t>out</w:t>
      </w:r>
      <w:proofErr w:type="gramEnd"/>
      <w:r w:rsidRPr="00E43365">
        <w:rPr>
          <w:rFonts w:ascii="Courier New" w:hAnsi="Courier New" w:cs="Courier New"/>
          <w:szCs w:val="21"/>
        </w:rPr>
        <w:t xml:space="preserve"> = new BufferedOutputStream(fos); </w:t>
      </w:r>
    </w:p>
    <w:p w:rsidR="00825103" w:rsidRPr="00E43365" w:rsidRDefault="00825103" w:rsidP="0084743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...... </w:t>
      </w:r>
    </w:p>
    <w:p w:rsidR="00825103" w:rsidRPr="00E43365" w:rsidRDefault="00825103" w:rsidP="0084743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>out.close(); //</w:t>
      </w:r>
      <w:r w:rsidRPr="00E43365">
        <w:rPr>
          <w:rFonts w:ascii="Courier New" w:hAnsi="Courier New" w:cs="Courier New" w:hint="eastAsia"/>
          <w:szCs w:val="21"/>
        </w:rPr>
        <w:t>在关闭操作前代码抛出异常的情况下，关闭操作不被执行</w:t>
      </w:r>
      <w:r w:rsidRPr="00E43365">
        <w:rPr>
          <w:rFonts w:ascii="Courier New" w:hAnsi="Courier New" w:cs="Courier New"/>
          <w:szCs w:val="21"/>
        </w:rPr>
        <w:t xml:space="preserve">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}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/>
          <w:szCs w:val="21"/>
        </w:rPr>
        <w:t>catch</w:t>
      </w:r>
      <w:proofErr w:type="gramEnd"/>
      <w:r w:rsidRPr="00E43365">
        <w:rPr>
          <w:rFonts w:ascii="Courier New" w:hAnsi="Courier New" w:cs="Courier New"/>
          <w:szCs w:val="21"/>
        </w:rPr>
        <w:t xml:space="preserve"> (FileNotFoundException e)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{ </w:t>
      </w:r>
    </w:p>
    <w:p w:rsidR="00825103" w:rsidRPr="00E43365" w:rsidRDefault="00825103" w:rsidP="0084743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// TODO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}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/>
          <w:szCs w:val="21"/>
        </w:rPr>
        <w:t>catch</w:t>
      </w:r>
      <w:proofErr w:type="gramEnd"/>
      <w:r w:rsidRPr="00E43365">
        <w:rPr>
          <w:rFonts w:ascii="Courier New" w:hAnsi="Courier New" w:cs="Courier New"/>
          <w:szCs w:val="21"/>
        </w:rPr>
        <w:t xml:space="preserve"> (IOException e)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{ </w:t>
      </w:r>
    </w:p>
    <w:p w:rsidR="00825103" w:rsidRPr="00E43365" w:rsidRDefault="00825103" w:rsidP="0084743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// TODO </w:t>
      </w:r>
    </w:p>
    <w:p w:rsidR="00825103" w:rsidRPr="00E43365" w:rsidRDefault="00825103" w:rsidP="0082510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>}</w:t>
      </w:r>
    </w:p>
    <w:p w:rsidR="00825103" w:rsidRPr="00E43365" w:rsidRDefault="00825103" w:rsidP="00BA37C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BA37C6" w:rsidRPr="00E43365" w:rsidRDefault="00BA37C6" w:rsidP="00BA37C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正确：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8A466B">
        <w:rPr>
          <w:rFonts w:ascii="Courier New" w:hAnsi="Courier New" w:cs="Courier New"/>
          <w:szCs w:val="21"/>
        </w:rPr>
        <w:t>BufferedOutputStream out = null;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szCs w:val="21"/>
        </w:rPr>
      </w:pPr>
      <w:proofErr w:type="gramStart"/>
      <w:r w:rsidRPr="00E43365">
        <w:rPr>
          <w:szCs w:val="21"/>
        </w:rPr>
        <w:t>try</w:t>
      </w:r>
      <w:proofErr w:type="gramEnd"/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{ </w:t>
      </w:r>
    </w:p>
    <w:p w:rsidR="00213FDE" w:rsidRPr="00E43365" w:rsidRDefault="00213FDE" w:rsidP="00213FD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FileOutputStream fos = new </w:t>
      </w:r>
      <w:proofErr w:type="gramStart"/>
      <w:r w:rsidRPr="00E43365">
        <w:rPr>
          <w:rFonts w:ascii="Courier New" w:hAnsi="Courier New" w:cs="Courier New"/>
          <w:szCs w:val="21"/>
        </w:rPr>
        <w:t>FileOutputStream(</w:t>
      </w:r>
      <w:proofErr w:type="gramEnd"/>
      <w:r w:rsidRPr="00E43365">
        <w:rPr>
          <w:rFonts w:ascii="Courier New" w:hAnsi="Courier New" w:cs="Courier New"/>
          <w:szCs w:val="21"/>
        </w:rPr>
        <w:t xml:space="preserve">"dest2"); </w:t>
      </w:r>
    </w:p>
    <w:p w:rsidR="00213FDE" w:rsidRPr="00E43365" w:rsidRDefault="00213FDE" w:rsidP="00213FD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/>
          <w:szCs w:val="21"/>
        </w:rPr>
        <w:t>out</w:t>
      </w:r>
      <w:proofErr w:type="gramEnd"/>
      <w:r w:rsidRPr="00E43365">
        <w:rPr>
          <w:rFonts w:ascii="Courier New" w:hAnsi="Courier New" w:cs="Courier New"/>
          <w:szCs w:val="21"/>
        </w:rPr>
        <w:t xml:space="preserve"> = new BufferedOutputStream(fos); </w:t>
      </w:r>
    </w:p>
    <w:p w:rsidR="00213FDE" w:rsidRPr="00E43365" w:rsidRDefault="00213FDE" w:rsidP="00213FD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......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}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/>
          <w:szCs w:val="21"/>
        </w:rPr>
        <w:t>catch</w:t>
      </w:r>
      <w:proofErr w:type="gramEnd"/>
      <w:r w:rsidRPr="00E43365">
        <w:rPr>
          <w:rFonts w:ascii="Courier New" w:hAnsi="Courier New" w:cs="Courier New"/>
          <w:szCs w:val="21"/>
        </w:rPr>
        <w:t xml:space="preserve"> (FileNotFoundException e)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{ </w:t>
      </w:r>
    </w:p>
    <w:p w:rsidR="00213FDE" w:rsidRPr="00E43365" w:rsidRDefault="00213FDE" w:rsidP="00213FD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// TODO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}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/>
          <w:szCs w:val="21"/>
        </w:rPr>
        <w:lastRenderedPageBreak/>
        <w:t>catch</w:t>
      </w:r>
      <w:proofErr w:type="gramEnd"/>
      <w:r w:rsidRPr="00E43365">
        <w:rPr>
          <w:rFonts w:ascii="Courier New" w:hAnsi="Courier New" w:cs="Courier New"/>
          <w:szCs w:val="21"/>
        </w:rPr>
        <w:t xml:space="preserve"> (IOException e)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{ </w:t>
      </w:r>
    </w:p>
    <w:p w:rsidR="00213FDE" w:rsidRPr="00E43365" w:rsidRDefault="00213FDE" w:rsidP="00213FDE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 xml:space="preserve">// TODO </w:t>
      </w:r>
    </w:p>
    <w:p w:rsidR="00213FDE" w:rsidRPr="00E43365" w:rsidRDefault="00213FDE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/>
          <w:szCs w:val="21"/>
        </w:rPr>
        <w:t>}</w:t>
      </w:r>
    </w:p>
    <w:p w:rsidR="005651A4" w:rsidRPr="00E43365" w:rsidRDefault="005651A4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E43365">
        <w:rPr>
          <w:rFonts w:ascii="Courier New" w:hAnsi="Courier New" w:cs="Courier New" w:hint="eastAsia"/>
          <w:szCs w:val="21"/>
        </w:rPr>
        <w:t>finally</w:t>
      </w:r>
      <w:proofErr w:type="gramEnd"/>
    </w:p>
    <w:p w:rsidR="005651A4" w:rsidRPr="00E43365" w:rsidRDefault="005651A4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{</w:t>
      </w:r>
    </w:p>
    <w:p w:rsidR="00956D5C" w:rsidRPr="00E43365" w:rsidRDefault="00956D5C" w:rsidP="00220997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// </w:t>
      </w:r>
      <w:r w:rsidR="00982235">
        <w:rPr>
          <w:rFonts w:ascii="Courier New" w:hAnsi="Courier New" w:cs="Courier New" w:hint="eastAsia"/>
          <w:szCs w:val="21"/>
        </w:rPr>
        <w:t>关闭流</w:t>
      </w:r>
      <w:r w:rsidR="00286DA3">
        <w:rPr>
          <w:rFonts w:ascii="Courier New" w:hAnsi="Courier New" w:cs="Courier New" w:hint="eastAsia"/>
          <w:szCs w:val="21"/>
        </w:rPr>
        <w:t>操作</w:t>
      </w:r>
    </w:p>
    <w:p w:rsidR="005651A4" w:rsidRPr="00E43365" w:rsidRDefault="005651A4" w:rsidP="00213FD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}</w:t>
      </w:r>
    </w:p>
    <w:p w:rsidR="00BA37C6" w:rsidRPr="00E43365" w:rsidRDefault="00323DB5" w:rsidP="00FF21BD">
      <w:pPr>
        <w:ind w:firstLineChars="3400" w:firstLine="7140"/>
      </w:pPr>
      <w:hyperlink w:anchor="_top" w:history="1">
        <w:r w:rsidR="00BA37C6" w:rsidRPr="00E43365">
          <w:rPr>
            <w:rStyle w:val="aff"/>
            <w:rFonts w:ascii="仿宋_GB2312" w:eastAsia="仿宋_GB2312" w:hAnsi="FrutigerNext LT Regular" w:hint="eastAsia"/>
            <w:sz w:val="24"/>
          </w:rPr>
          <w:t xml:space="preserve"> 【返回首页】</w:t>
        </w:r>
      </w:hyperlink>
    </w:p>
    <w:p w:rsidR="00C7542D" w:rsidRPr="00A87433" w:rsidRDefault="00A87433" w:rsidP="00A87433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38" w:name="_将字符串转换为数字时必须处理NumberFormatException"/>
      <w:bookmarkStart w:id="39" w:name="_Toc454872409"/>
      <w:bookmarkEnd w:id="38"/>
      <w:r w:rsidRPr="00A87433">
        <w:rPr>
          <w:rFonts w:ascii="华文细黑" w:eastAsia="华文细黑" w:hAnsi="华文细黑" w:cs="Arial" w:hint="eastAsia"/>
          <w:b w:val="0"/>
          <w:sz w:val="28"/>
          <w:szCs w:val="28"/>
        </w:rPr>
        <w:t>将字符串转换为数字时必须处理</w:t>
      </w:r>
      <w:r w:rsidRPr="00A87433">
        <w:rPr>
          <w:rFonts w:ascii="华文细黑" w:eastAsia="华文细黑" w:hAnsi="华文细黑" w:cs="Arial"/>
          <w:b w:val="0"/>
          <w:sz w:val="28"/>
          <w:szCs w:val="28"/>
        </w:rPr>
        <w:t>NumberFormatException</w:t>
      </w:r>
      <w:r w:rsidRPr="00A87433">
        <w:rPr>
          <w:rFonts w:ascii="华文细黑" w:eastAsia="华文细黑" w:hAnsi="华文细黑" w:cs="Arial" w:hint="eastAsia"/>
          <w:b w:val="0"/>
          <w:sz w:val="28"/>
          <w:szCs w:val="28"/>
        </w:rPr>
        <w:t>异常</w:t>
      </w:r>
      <w:bookmarkEnd w:id="39"/>
    </w:p>
    <w:p w:rsidR="003F7438" w:rsidRDefault="00D57620" w:rsidP="00A432B8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67142C">
        <w:rPr>
          <w:rFonts w:hint="eastAsia"/>
        </w:rPr>
        <w:t>在字符串转换成数字时</w:t>
      </w:r>
      <w:r w:rsidR="008E46B0">
        <w:rPr>
          <w:rFonts w:hint="eastAsia"/>
        </w:rPr>
        <w:t>可能抛异常，</w:t>
      </w:r>
      <w:r w:rsidR="00EC175F">
        <w:rPr>
          <w:rFonts w:hint="eastAsia"/>
        </w:rPr>
        <w:t>对于转换时不能</w:t>
      </w:r>
      <w:r w:rsidR="005F6B2C">
        <w:rPr>
          <w:rFonts w:hint="eastAsia"/>
        </w:rPr>
        <w:t>保证</w:t>
      </w:r>
      <w:r w:rsidR="00EC175F">
        <w:rPr>
          <w:rFonts w:hint="eastAsia"/>
        </w:rPr>
        <w:t>该字符串一定为数字时，</w:t>
      </w:r>
      <w:r w:rsidR="00E17B96">
        <w:rPr>
          <w:rFonts w:hint="eastAsia"/>
        </w:rPr>
        <w:t>必须</w:t>
      </w:r>
      <w:r w:rsidR="00EC175F">
        <w:rPr>
          <w:rFonts w:hint="eastAsia"/>
        </w:rPr>
        <w:t>对该异常进行捕获并根据业务需要进行相应的处理。</w:t>
      </w:r>
      <w:r w:rsidR="00D01653">
        <w:rPr>
          <w:rFonts w:ascii="Courier New" w:hAnsi="Courier New" w:cs="Courier New" w:hint="eastAsia"/>
        </w:rPr>
        <w:t>BFM</w:t>
      </w:r>
      <w:r w:rsidR="00D01653">
        <w:rPr>
          <w:rFonts w:ascii="Courier New" w:hAnsi="Courier New" w:cs="Courier New" w:hint="eastAsia"/>
        </w:rPr>
        <w:t>统一使用封装好的工具类</w:t>
      </w:r>
      <w:r w:rsidR="00D01653" w:rsidRPr="00B2332B">
        <w:rPr>
          <w:rFonts w:ascii="Courier New" w:hAnsi="Courier New" w:cs="Courier New"/>
        </w:rPr>
        <w:t>NumberParser</w:t>
      </w:r>
      <w:r w:rsidR="00D01653">
        <w:rPr>
          <w:rFonts w:ascii="Courier New" w:hAnsi="Courier New" w:cs="Courier New" w:hint="eastAsia"/>
        </w:rPr>
        <w:t>，工具</w:t>
      </w:r>
      <w:proofErr w:type="gramStart"/>
      <w:r w:rsidR="00D01653">
        <w:rPr>
          <w:rFonts w:ascii="Courier New" w:hAnsi="Courier New" w:cs="Courier New" w:hint="eastAsia"/>
        </w:rPr>
        <w:t>类内部</w:t>
      </w:r>
      <w:proofErr w:type="gramEnd"/>
      <w:r w:rsidR="00D01653">
        <w:rPr>
          <w:rFonts w:ascii="Courier New" w:hAnsi="Courier New" w:cs="Courier New" w:hint="eastAsia"/>
        </w:rPr>
        <w:t>已经完成上述处理，不允许额外另行实现。</w:t>
      </w:r>
    </w:p>
    <w:p w:rsidR="00B2332B" w:rsidRP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错误：</w:t>
      </w:r>
      <w:r w:rsidRPr="00E43365">
        <w:rPr>
          <w:rFonts w:ascii="Courier New" w:hAnsi="Courier New" w:cs="Courier New"/>
          <w:szCs w:val="21"/>
        </w:rPr>
        <w:t xml:space="preserve"> </w:t>
      </w:r>
    </w:p>
    <w:p w:rsidR="00B2332B" w:rsidRP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B2332B">
        <w:rPr>
          <w:rFonts w:ascii="Courier New" w:hAnsi="Courier New" w:cs="Courier New"/>
          <w:szCs w:val="21"/>
        </w:rPr>
        <w:t>try</w:t>
      </w:r>
      <w:proofErr w:type="gramEnd"/>
      <w:r w:rsidRPr="00B2332B">
        <w:rPr>
          <w:rFonts w:ascii="Courier New" w:hAnsi="Courier New" w:cs="Courier New"/>
          <w:szCs w:val="21"/>
        </w:rPr>
        <w:t xml:space="preserve"> </w:t>
      </w:r>
    </w:p>
    <w:p w:rsidR="00B2332B" w:rsidRP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B2332B">
        <w:rPr>
          <w:rFonts w:ascii="Courier New" w:hAnsi="Courier New" w:cs="Courier New"/>
          <w:szCs w:val="21"/>
        </w:rPr>
        <w:t xml:space="preserve">{ </w:t>
      </w:r>
    </w:p>
    <w:p w:rsidR="00A8169B" w:rsidRPr="00B2332B" w:rsidRDefault="00A8169B" w:rsidP="00A8169B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int</w:t>
      </w:r>
      <w:proofErr w:type="gramEnd"/>
      <w:r>
        <w:rPr>
          <w:rFonts w:ascii="Courier New" w:hAnsi="Courier New" w:cs="Courier New" w:hint="eastAsia"/>
          <w:szCs w:val="21"/>
        </w:rPr>
        <w:t xml:space="preserve"> </w:t>
      </w:r>
      <w:r w:rsidR="00B2332B" w:rsidRPr="00B2332B">
        <w:rPr>
          <w:rFonts w:ascii="Courier New" w:hAnsi="Courier New" w:cs="Courier New"/>
          <w:szCs w:val="21"/>
        </w:rPr>
        <w:t xml:space="preserve">value = Integer.valueOf(number); </w:t>
      </w:r>
    </w:p>
    <w:p w:rsidR="00B2332B" w:rsidRPr="00B2332B" w:rsidRDefault="00A8169B" w:rsidP="00B2332B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B2332B">
        <w:rPr>
          <w:rFonts w:ascii="Courier New" w:hAnsi="Courier New" w:cs="Courier New"/>
          <w:szCs w:val="21"/>
        </w:rPr>
        <w:t>//TODO</w:t>
      </w:r>
    </w:p>
    <w:p w:rsidR="00B2332B" w:rsidRP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B2332B">
        <w:rPr>
          <w:rFonts w:ascii="Courier New" w:hAnsi="Courier New" w:cs="Courier New"/>
          <w:szCs w:val="21"/>
        </w:rPr>
        <w:t xml:space="preserve">} </w:t>
      </w:r>
    </w:p>
    <w:p w:rsidR="00B2332B" w:rsidRP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B2332B">
        <w:rPr>
          <w:rFonts w:ascii="Courier New" w:hAnsi="Courier New" w:cs="Courier New"/>
          <w:szCs w:val="21"/>
        </w:rPr>
        <w:t>catch</w:t>
      </w:r>
      <w:proofErr w:type="gramEnd"/>
      <w:r w:rsidRPr="00B2332B">
        <w:rPr>
          <w:rFonts w:ascii="Courier New" w:hAnsi="Courier New" w:cs="Courier New"/>
          <w:szCs w:val="21"/>
        </w:rPr>
        <w:t xml:space="preserve"> (NumberFormatException e) </w:t>
      </w:r>
    </w:p>
    <w:p w:rsidR="00B2332B" w:rsidRP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B2332B">
        <w:rPr>
          <w:rFonts w:ascii="Courier New" w:hAnsi="Courier New" w:cs="Courier New"/>
          <w:szCs w:val="21"/>
        </w:rPr>
        <w:t xml:space="preserve">{ </w:t>
      </w:r>
    </w:p>
    <w:p w:rsidR="00B2332B" w:rsidRPr="00B2332B" w:rsidRDefault="00B2332B" w:rsidP="00B2332B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B2332B">
        <w:rPr>
          <w:rFonts w:ascii="Courier New" w:hAnsi="Courier New" w:cs="Courier New"/>
          <w:szCs w:val="21"/>
        </w:rPr>
        <w:t xml:space="preserve">//TODO </w:t>
      </w:r>
    </w:p>
    <w:p w:rsidR="00D10669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color w:val="000000"/>
          <w:szCs w:val="21"/>
        </w:rPr>
      </w:pPr>
      <w:r w:rsidRPr="00B2332B">
        <w:rPr>
          <w:rFonts w:ascii="Courier New" w:hAnsi="Courier New" w:cs="Courier New"/>
          <w:szCs w:val="21"/>
        </w:rPr>
        <w:t>}</w:t>
      </w:r>
    </w:p>
    <w:p w:rsidR="00B2332B" w:rsidRDefault="00B2332B" w:rsidP="001247DA">
      <w:pPr>
        <w:shd w:val="clear" w:color="auto" w:fill="E6E6E6"/>
        <w:spacing w:after="0"/>
        <w:jc w:val="both"/>
        <w:rPr>
          <w:rFonts w:ascii="Courier New" w:hAnsi="Courier New" w:cs="Courier New"/>
          <w:color w:val="000000"/>
          <w:szCs w:val="21"/>
        </w:rPr>
      </w:pPr>
    </w:p>
    <w:p w:rsidR="00B2332B" w:rsidRPr="00E43365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B2332B" w:rsidRDefault="00B2332B" w:rsidP="00B2332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正确：</w:t>
      </w:r>
    </w:p>
    <w:p w:rsidR="00B2332B" w:rsidRPr="00B2332B" w:rsidRDefault="00B2332B" w:rsidP="001247D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int</w:t>
      </w:r>
      <w:proofErr w:type="gramEnd"/>
      <w:r>
        <w:rPr>
          <w:rFonts w:ascii="Courier New" w:hAnsi="Courier New" w:cs="Courier New" w:hint="eastAsia"/>
          <w:szCs w:val="21"/>
        </w:rPr>
        <w:t xml:space="preserve"> </w:t>
      </w:r>
      <w:r w:rsidRPr="00B2332B">
        <w:rPr>
          <w:rFonts w:ascii="Courier New" w:hAnsi="Courier New" w:cs="Courier New"/>
          <w:szCs w:val="21"/>
        </w:rPr>
        <w:t>value = NumberParser.string2Integer(number, 0);</w:t>
      </w:r>
    </w:p>
    <w:p w:rsidR="00C7542D" w:rsidRPr="00001750" w:rsidRDefault="00323DB5" w:rsidP="00565D33">
      <w:pPr>
        <w:ind w:firstLineChars="3400" w:firstLine="7140"/>
        <w:jc w:val="both"/>
      </w:pPr>
      <w:hyperlink w:anchor="_top" w:history="1">
        <w:r w:rsidR="00565D33" w:rsidRPr="00E43365">
          <w:rPr>
            <w:rStyle w:val="aff"/>
            <w:rFonts w:ascii="仿宋_GB2312" w:eastAsia="仿宋_GB2312" w:hAnsi="FrutigerNext LT Regular" w:hint="eastAsia"/>
            <w:sz w:val="24"/>
          </w:rPr>
          <w:t xml:space="preserve"> 【返回首页】</w:t>
        </w:r>
      </w:hyperlink>
    </w:p>
    <w:p w:rsidR="00A87433" w:rsidRPr="007C0748" w:rsidRDefault="00DC47B1" w:rsidP="007C0748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40" w:name="_对于对外开放的接口，接口提供者需要对接口的入参的合法性做校验；调用外部"/>
      <w:bookmarkStart w:id="41" w:name="_Toc454872410"/>
      <w:bookmarkEnd w:id="40"/>
      <w:r>
        <w:rPr>
          <w:rFonts w:ascii="华文细黑" w:eastAsia="华文细黑" w:hAnsi="华文细黑" w:cs="Arial" w:hint="eastAsia"/>
          <w:b w:val="0"/>
          <w:sz w:val="28"/>
          <w:szCs w:val="28"/>
        </w:rPr>
        <w:t>不采用防御式编程，默认</w:t>
      </w:r>
      <w:r w:rsidR="00DF6AD6">
        <w:rPr>
          <w:rFonts w:ascii="华文细黑" w:eastAsia="华文细黑" w:hAnsi="华文细黑" w:cs="Arial" w:hint="eastAsia"/>
          <w:b w:val="0"/>
          <w:sz w:val="28"/>
          <w:szCs w:val="28"/>
        </w:rPr>
        <w:t>由</w:t>
      </w:r>
      <w:r>
        <w:rPr>
          <w:rFonts w:ascii="华文细黑" w:eastAsia="华文细黑" w:hAnsi="华文细黑" w:cs="Arial" w:hint="eastAsia"/>
          <w:b w:val="0"/>
          <w:sz w:val="28"/>
          <w:szCs w:val="28"/>
        </w:rPr>
        <w:t>函数调用</w:t>
      </w:r>
      <w:r w:rsidR="00DF6AD6">
        <w:rPr>
          <w:rFonts w:ascii="华文细黑" w:eastAsia="华文细黑" w:hAnsi="华文细黑" w:cs="Arial" w:hint="eastAsia"/>
          <w:b w:val="0"/>
          <w:sz w:val="28"/>
          <w:szCs w:val="28"/>
        </w:rPr>
        <w:t>、使用者保证</w:t>
      </w:r>
      <w:r>
        <w:rPr>
          <w:rFonts w:ascii="华文细黑" w:eastAsia="华文细黑" w:hAnsi="华文细黑" w:cs="Arial" w:hint="eastAsia"/>
          <w:b w:val="0"/>
          <w:sz w:val="28"/>
          <w:szCs w:val="28"/>
        </w:rPr>
        <w:t>参数</w:t>
      </w:r>
      <w:r w:rsidR="00334D84">
        <w:rPr>
          <w:rFonts w:ascii="华文细黑" w:eastAsia="华文细黑" w:hAnsi="华文细黑" w:cs="Arial" w:hint="eastAsia"/>
          <w:b w:val="0"/>
          <w:sz w:val="28"/>
          <w:szCs w:val="28"/>
        </w:rPr>
        <w:t>及</w:t>
      </w:r>
      <w:r w:rsidR="00DF6AD6">
        <w:rPr>
          <w:rFonts w:ascii="华文细黑" w:eastAsia="华文细黑" w:hAnsi="华文细黑" w:cs="Arial" w:hint="eastAsia"/>
          <w:b w:val="0"/>
          <w:sz w:val="28"/>
          <w:szCs w:val="28"/>
        </w:rPr>
        <w:t>返回值的合法、有效性</w:t>
      </w:r>
      <w:bookmarkEnd w:id="41"/>
    </w:p>
    <w:p w:rsidR="003F7438" w:rsidRDefault="00322A99" w:rsidP="00A432B8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521310">
        <w:rPr>
          <w:rFonts w:hint="eastAsia"/>
        </w:rPr>
        <w:t>对于方法调用的返回值，任何返回都有可能，在使用返回值前需要进行合法性校验</w:t>
      </w:r>
      <w:r>
        <w:rPr>
          <w:rFonts w:hint="eastAsia"/>
        </w:rPr>
        <w:t>。</w:t>
      </w:r>
    </w:p>
    <w:p w:rsidR="003F7438" w:rsidRDefault="00521310" w:rsidP="00A432B8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对于方法调用的输入，任何输入都有可能，在使用输入参数前需要进行合法性校验。</w:t>
      </w:r>
    </w:p>
    <w:p w:rsidR="00A923B3" w:rsidRPr="00E43365" w:rsidRDefault="00A923B3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错误：</w:t>
      </w:r>
    </w:p>
    <w:p w:rsidR="00A923B3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UserInfo userInfo = </w:t>
      </w:r>
      <w:proofErr w:type="gramStart"/>
      <w:r>
        <w:rPr>
          <w:rFonts w:ascii="Courier New" w:hAnsi="Courier New" w:cs="Courier New" w:hint="eastAsia"/>
          <w:szCs w:val="21"/>
        </w:rPr>
        <w:t>UserManager.getInstance.getUser(</w:t>
      </w:r>
      <w:proofErr w:type="gramEnd"/>
      <w:r>
        <w:rPr>
          <w:rFonts w:ascii="Courier New" w:hAnsi="Courier New" w:cs="Courier New" w:hint="eastAsia"/>
          <w:szCs w:val="21"/>
        </w:rPr>
        <w:t>userName);</w:t>
      </w:r>
    </w:p>
    <w:p w:rsidR="00372DBB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userInfo.getPassword(); // </w:t>
      </w:r>
      <w:r>
        <w:rPr>
          <w:rFonts w:ascii="Courier New" w:hAnsi="Courier New" w:cs="Courier New" w:hint="eastAsia"/>
          <w:szCs w:val="21"/>
        </w:rPr>
        <w:t>没有判断获取的</w:t>
      </w:r>
      <w:r>
        <w:rPr>
          <w:rFonts w:ascii="Courier New" w:hAnsi="Courier New" w:cs="Courier New" w:hint="eastAsia"/>
          <w:szCs w:val="21"/>
        </w:rPr>
        <w:t>UserInfo</w:t>
      </w:r>
      <w:r>
        <w:rPr>
          <w:rFonts w:ascii="Courier New" w:hAnsi="Courier New" w:cs="Courier New" w:hint="eastAsia"/>
          <w:szCs w:val="21"/>
        </w:rPr>
        <w:t>对象是否为</w:t>
      </w:r>
      <w:r>
        <w:rPr>
          <w:rFonts w:ascii="Courier New" w:hAnsi="Courier New" w:cs="Courier New" w:hint="eastAsia"/>
          <w:szCs w:val="21"/>
        </w:rPr>
        <w:t>null</w:t>
      </w:r>
    </w:p>
    <w:p w:rsidR="00372DBB" w:rsidRPr="00E43365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A923B3" w:rsidRDefault="00A923B3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lastRenderedPageBreak/>
        <w:t>正确：</w:t>
      </w:r>
    </w:p>
    <w:p w:rsidR="00372DBB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UserInfo userInfo = </w:t>
      </w:r>
      <w:proofErr w:type="gramStart"/>
      <w:r>
        <w:rPr>
          <w:rFonts w:ascii="Courier New" w:hAnsi="Courier New" w:cs="Courier New" w:hint="eastAsia"/>
          <w:szCs w:val="21"/>
        </w:rPr>
        <w:t>UserManager.getInstance.getUser(</w:t>
      </w:r>
      <w:proofErr w:type="gramEnd"/>
      <w:r>
        <w:rPr>
          <w:rFonts w:ascii="Courier New" w:hAnsi="Courier New" w:cs="Courier New" w:hint="eastAsia"/>
          <w:szCs w:val="21"/>
        </w:rPr>
        <w:t>userName);</w:t>
      </w:r>
    </w:p>
    <w:p w:rsidR="00372DBB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if</w:t>
      </w:r>
      <w:proofErr w:type="gramEnd"/>
      <w:r>
        <w:rPr>
          <w:rFonts w:ascii="Courier New" w:hAnsi="Courier New" w:cs="Courier New" w:hint="eastAsia"/>
          <w:szCs w:val="21"/>
        </w:rPr>
        <w:t xml:space="preserve"> (null != userInfo)</w:t>
      </w:r>
    </w:p>
    <w:p w:rsidR="00372DBB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372DBB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szCs w:val="21"/>
        </w:rPr>
        <w:t>userInfo.getPassword(</w:t>
      </w:r>
      <w:proofErr w:type="gramEnd"/>
      <w:r>
        <w:rPr>
          <w:rFonts w:ascii="Courier New" w:hAnsi="Courier New" w:cs="Courier New" w:hint="eastAsia"/>
          <w:szCs w:val="21"/>
        </w:rPr>
        <w:t>);</w:t>
      </w:r>
    </w:p>
    <w:p w:rsidR="00372DBB" w:rsidRDefault="00372DBB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772F6E" w:rsidRDefault="00772F6E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772F6E" w:rsidRPr="00E43365" w:rsidRDefault="00DF6AD6" w:rsidP="00772F6E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下面的场景</w:t>
      </w:r>
      <w:r w:rsidR="00772F6E" w:rsidRPr="00E43365">
        <w:rPr>
          <w:rFonts w:ascii="Courier New" w:hAnsi="Courier New" w:cs="Courier New" w:hint="eastAsia"/>
          <w:szCs w:val="21"/>
        </w:rPr>
        <w:t>：</w:t>
      </w:r>
    </w:p>
    <w:p w:rsidR="00772F6E" w:rsidRDefault="001279AD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String getUserPassword(UserInfo userInfo)</w:t>
      </w:r>
    </w:p>
    <w:p w:rsidR="001279AD" w:rsidRDefault="001279AD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1279AD" w:rsidRDefault="001279AD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return userInfo.getPassword(); //</w:t>
      </w:r>
      <w:r>
        <w:rPr>
          <w:rFonts w:ascii="Courier New" w:hAnsi="Courier New" w:cs="Courier New" w:hint="eastAsia"/>
          <w:szCs w:val="21"/>
        </w:rPr>
        <w:t>没有判断传入的</w:t>
      </w:r>
      <w:r>
        <w:rPr>
          <w:rFonts w:ascii="Courier New" w:hAnsi="Courier New" w:cs="Courier New" w:hint="eastAsia"/>
          <w:szCs w:val="21"/>
        </w:rPr>
        <w:t>UserInfo</w:t>
      </w:r>
      <w:r>
        <w:rPr>
          <w:rFonts w:ascii="Courier New" w:hAnsi="Courier New" w:cs="Courier New" w:hint="eastAsia"/>
          <w:szCs w:val="21"/>
        </w:rPr>
        <w:t>对象是否为</w:t>
      </w:r>
      <w:r>
        <w:rPr>
          <w:rFonts w:ascii="Courier New" w:hAnsi="Courier New" w:cs="Courier New" w:hint="eastAsia"/>
          <w:szCs w:val="21"/>
        </w:rPr>
        <w:t>null</w:t>
      </w:r>
    </w:p>
    <w:p w:rsidR="001279AD" w:rsidRDefault="001279AD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1279AD" w:rsidRDefault="001279AD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1279AD" w:rsidRDefault="00DF6AD6" w:rsidP="001279AD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不强制要求做这样的判断</w:t>
      </w:r>
      <w:r w:rsidR="001279AD" w:rsidRPr="00E43365">
        <w:rPr>
          <w:rFonts w:ascii="Courier New" w:hAnsi="Courier New" w:cs="Courier New" w:hint="eastAsia"/>
          <w:szCs w:val="21"/>
        </w:rPr>
        <w:t>：</w:t>
      </w:r>
    </w:p>
    <w:p w:rsidR="00D81BCA" w:rsidRDefault="00D81BCA" w:rsidP="00D81BC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String getUserPassword(UserInfo userInfo)</w:t>
      </w:r>
    </w:p>
    <w:p w:rsidR="00D81BCA" w:rsidRDefault="00D81BCA" w:rsidP="00D81BCA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  <w:r w:rsidR="00230DD2">
        <w:rPr>
          <w:rFonts w:ascii="Courier New" w:hAnsi="Courier New" w:cs="Courier New"/>
          <w:szCs w:val="21"/>
        </w:rPr>
        <w:br/>
      </w:r>
      <w:r w:rsidR="00230DD2">
        <w:rPr>
          <w:rFonts w:ascii="Courier New" w:hAnsi="Courier New" w:cs="Courier New" w:hint="eastAsia"/>
          <w:szCs w:val="21"/>
        </w:rPr>
        <w:t xml:space="preserve">    </w:t>
      </w:r>
      <w:proofErr w:type="gramStart"/>
      <w:r w:rsidR="00230DD2">
        <w:rPr>
          <w:rFonts w:ascii="Courier New" w:hAnsi="Courier New" w:cs="Courier New" w:hint="eastAsia"/>
          <w:szCs w:val="21"/>
        </w:rPr>
        <w:t>if</w:t>
      </w:r>
      <w:proofErr w:type="gramEnd"/>
      <w:r w:rsidR="00230DD2">
        <w:rPr>
          <w:rFonts w:ascii="Courier New" w:hAnsi="Courier New" w:cs="Courier New" w:hint="eastAsia"/>
          <w:szCs w:val="21"/>
        </w:rPr>
        <w:t xml:space="preserve"> (null != userInfo)</w:t>
      </w:r>
    </w:p>
    <w:p w:rsidR="00230DD2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230DD2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szCs w:val="21"/>
        </w:rPr>
        <w:t>return</w:t>
      </w:r>
      <w:proofErr w:type="gramEnd"/>
      <w:r>
        <w:rPr>
          <w:rFonts w:ascii="Courier New" w:hAnsi="Courier New" w:cs="Courier New" w:hint="eastAsia"/>
          <w:szCs w:val="21"/>
        </w:rPr>
        <w:t xml:space="preserve"> userInfo.getPassword();</w:t>
      </w:r>
    </w:p>
    <w:p w:rsidR="00230DD2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D81BCA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else</w:t>
      </w:r>
      <w:proofErr w:type="gramEnd"/>
    </w:p>
    <w:p w:rsidR="00230DD2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230DD2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// TODO</w:t>
      </w:r>
    </w:p>
    <w:p w:rsidR="00230DD2" w:rsidRDefault="00230DD2" w:rsidP="00230DD2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1279AD" w:rsidRPr="001247DA" w:rsidRDefault="00D81BCA" w:rsidP="00A923B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A923B3" w:rsidRPr="00001750" w:rsidRDefault="00323DB5" w:rsidP="00A923B3">
      <w:pPr>
        <w:ind w:firstLineChars="3400" w:firstLine="7140"/>
        <w:jc w:val="both"/>
      </w:pPr>
      <w:hyperlink w:anchor="_top" w:history="1">
        <w:r w:rsidR="00A923B3" w:rsidRPr="00E43365">
          <w:rPr>
            <w:rStyle w:val="aff"/>
            <w:rFonts w:ascii="仿宋_GB2312" w:eastAsia="仿宋_GB2312" w:hAnsi="FrutigerNext LT Regular" w:hint="eastAsia"/>
            <w:sz w:val="24"/>
          </w:rPr>
          <w:t xml:space="preserve"> 【返回首页】</w:t>
        </w:r>
      </w:hyperlink>
    </w:p>
    <w:p w:rsidR="00BC03DA" w:rsidRDefault="00A41065" w:rsidP="00A41065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42" w:name="_访问数组或集合对象时，需要判断数组和集合的大小，防止数组越界"/>
      <w:bookmarkStart w:id="43" w:name="_Toc454872411"/>
      <w:bookmarkEnd w:id="42"/>
      <w:r w:rsidRPr="00A41065">
        <w:rPr>
          <w:rFonts w:ascii="华文细黑" w:eastAsia="华文细黑" w:hAnsi="华文细黑" w:cs="Arial" w:hint="eastAsia"/>
          <w:b w:val="0"/>
          <w:sz w:val="28"/>
          <w:szCs w:val="28"/>
        </w:rPr>
        <w:t>访问数组或集合对象时，需要判断数组和集合的大小，防止数组越界</w:t>
      </w:r>
      <w:bookmarkEnd w:id="43"/>
    </w:p>
    <w:p w:rsidR="003F7438" w:rsidRDefault="00D57620" w:rsidP="00A432B8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6B3193">
        <w:rPr>
          <w:rFonts w:hint="eastAsia"/>
        </w:rPr>
        <w:t>如果再没有判断数据或集合的大小下直接访问，可能因为数据并没有期望的大小而引发数据越界异常</w:t>
      </w:r>
      <w:r w:rsidR="008E46B0">
        <w:rPr>
          <w:rFonts w:hint="eastAsia"/>
        </w:rPr>
        <w:t>。</w:t>
      </w:r>
    </w:p>
    <w:p w:rsidR="007E0244" w:rsidRPr="007E0244" w:rsidRDefault="007E0244" w:rsidP="00A11C5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A11C53" w:rsidRPr="00E43365" w:rsidRDefault="00A11C53" w:rsidP="00A11C5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错误：</w:t>
      </w:r>
    </w:p>
    <w:p w:rsidR="009449A6" w:rsidRPr="009449A6" w:rsidRDefault="009449A6" w:rsidP="009449A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9449A6">
        <w:rPr>
          <w:rFonts w:ascii="Courier New" w:hAnsi="Courier New" w:cs="Courier New"/>
          <w:szCs w:val="21"/>
        </w:rPr>
        <w:t>public</w:t>
      </w:r>
      <w:proofErr w:type="gramEnd"/>
      <w:r w:rsidRPr="009449A6">
        <w:rPr>
          <w:rFonts w:ascii="Courier New" w:hAnsi="Courier New" w:cs="Courier New"/>
          <w:szCs w:val="21"/>
        </w:rPr>
        <w:t xml:space="preserve"> void checkArray(String name) </w:t>
      </w:r>
    </w:p>
    <w:p w:rsidR="009449A6" w:rsidRPr="009449A6" w:rsidRDefault="009449A6" w:rsidP="009449A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 xml:space="preserve">{ </w:t>
      </w:r>
    </w:p>
    <w:p w:rsidR="009449A6" w:rsidRPr="009449A6" w:rsidRDefault="009449A6" w:rsidP="009449A6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 xml:space="preserve">// </w:t>
      </w:r>
      <w:r w:rsidRPr="009449A6">
        <w:rPr>
          <w:rFonts w:ascii="Courier New" w:hAnsi="Courier New" w:cs="Courier New" w:hint="eastAsia"/>
          <w:szCs w:val="21"/>
        </w:rPr>
        <w:t>获取一个数组对象</w:t>
      </w:r>
      <w:r w:rsidRPr="009449A6">
        <w:rPr>
          <w:rFonts w:ascii="Courier New" w:hAnsi="Courier New" w:cs="Courier New"/>
          <w:szCs w:val="21"/>
        </w:rPr>
        <w:t xml:space="preserve"> </w:t>
      </w:r>
    </w:p>
    <w:p w:rsidR="009449A6" w:rsidRPr="009449A6" w:rsidRDefault="009449A6" w:rsidP="009449A6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 w:rsidRPr="009449A6">
        <w:rPr>
          <w:rFonts w:ascii="Courier New" w:hAnsi="Courier New" w:cs="Courier New"/>
          <w:szCs w:val="21"/>
        </w:rPr>
        <w:t>String[</w:t>
      </w:r>
      <w:proofErr w:type="gramEnd"/>
      <w:r w:rsidRPr="009449A6">
        <w:rPr>
          <w:rFonts w:ascii="Courier New" w:hAnsi="Courier New" w:cs="Courier New"/>
          <w:szCs w:val="21"/>
        </w:rPr>
        <w:t xml:space="preserve">] cIds = ContentService.queryByName(name); </w:t>
      </w:r>
    </w:p>
    <w:p w:rsidR="009449A6" w:rsidRPr="009449A6" w:rsidRDefault="009449A6" w:rsidP="009449A6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 w:rsidRPr="009449A6">
        <w:rPr>
          <w:rFonts w:ascii="Courier New" w:hAnsi="Courier New" w:cs="Courier New"/>
          <w:szCs w:val="21"/>
        </w:rPr>
        <w:t>if(</w:t>
      </w:r>
      <w:proofErr w:type="gramEnd"/>
      <w:r w:rsidRPr="009449A6">
        <w:rPr>
          <w:rFonts w:ascii="Courier New" w:hAnsi="Courier New" w:cs="Courier New"/>
          <w:szCs w:val="21"/>
        </w:rPr>
        <w:t xml:space="preserve">null != cIds) </w:t>
      </w:r>
    </w:p>
    <w:p w:rsidR="009449A6" w:rsidRPr="009449A6" w:rsidRDefault="009449A6" w:rsidP="009449A6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 xml:space="preserve">{ </w:t>
      </w:r>
    </w:p>
    <w:p w:rsidR="009449A6" w:rsidRPr="009449A6" w:rsidRDefault="009449A6" w:rsidP="009449A6">
      <w:pPr>
        <w:shd w:val="clear" w:color="auto" w:fill="E6E6E6"/>
        <w:spacing w:after="0"/>
        <w:ind w:firstLineChars="400" w:firstLine="840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 xml:space="preserve">// </w:t>
      </w:r>
      <w:r w:rsidRPr="009449A6">
        <w:rPr>
          <w:rFonts w:ascii="Courier New" w:hAnsi="Courier New" w:cs="Courier New" w:hint="eastAsia"/>
          <w:szCs w:val="21"/>
        </w:rPr>
        <w:t>只是考虑到</w:t>
      </w:r>
      <w:r w:rsidRPr="009449A6">
        <w:rPr>
          <w:rFonts w:ascii="Courier New" w:hAnsi="Courier New" w:cs="Courier New"/>
          <w:szCs w:val="21"/>
        </w:rPr>
        <w:t>cids</w:t>
      </w:r>
      <w:r w:rsidRPr="009449A6">
        <w:rPr>
          <w:rFonts w:ascii="Courier New" w:hAnsi="Courier New" w:cs="Courier New" w:hint="eastAsia"/>
          <w:szCs w:val="21"/>
        </w:rPr>
        <w:t>有可能为</w:t>
      </w:r>
      <w:r w:rsidRPr="009449A6">
        <w:rPr>
          <w:rFonts w:ascii="Courier New" w:hAnsi="Courier New" w:cs="Courier New"/>
          <w:szCs w:val="21"/>
        </w:rPr>
        <w:t>null</w:t>
      </w:r>
      <w:r w:rsidRPr="009449A6">
        <w:rPr>
          <w:rFonts w:ascii="Courier New" w:hAnsi="Courier New" w:cs="Courier New" w:hint="eastAsia"/>
          <w:szCs w:val="21"/>
        </w:rPr>
        <w:t>的情况，但是</w:t>
      </w:r>
      <w:r w:rsidRPr="009449A6">
        <w:rPr>
          <w:rFonts w:ascii="Courier New" w:hAnsi="Courier New" w:cs="Courier New"/>
          <w:szCs w:val="21"/>
        </w:rPr>
        <w:t>cids</w:t>
      </w:r>
      <w:r w:rsidRPr="009449A6">
        <w:rPr>
          <w:rFonts w:ascii="Courier New" w:hAnsi="Courier New" w:cs="Courier New" w:hint="eastAsia"/>
          <w:szCs w:val="21"/>
        </w:rPr>
        <w:t>完全有可能是个</w:t>
      </w:r>
      <w:r w:rsidRPr="009449A6">
        <w:rPr>
          <w:rFonts w:ascii="Courier New" w:hAnsi="Courier New" w:cs="Courier New"/>
          <w:szCs w:val="21"/>
        </w:rPr>
        <w:t>0</w:t>
      </w:r>
      <w:r w:rsidRPr="009449A6">
        <w:rPr>
          <w:rFonts w:ascii="Courier New" w:hAnsi="Courier New" w:cs="Courier New" w:hint="eastAsia"/>
          <w:szCs w:val="21"/>
        </w:rPr>
        <w:t>长度的数组，</w:t>
      </w:r>
      <w:r w:rsidRPr="009449A6">
        <w:rPr>
          <w:rFonts w:ascii="Courier New" w:hAnsi="Courier New" w:cs="Courier New" w:hint="eastAsia"/>
          <w:szCs w:val="21"/>
        </w:rPr>
        <w:lastRenderedPageBreak/>
        <w:t>因此</w:t>
      </w:r>
      <w:r w:rsidRPr="009449A6">
        <w:rPr>
          <w:rFonts w:ascii="Courier New" w:hAnsi="Courier New" w:cs="Courier New"/>
          <w:szCs w:val="21"/>
        </w:rPr>
        <w:t>cIds[0]</w:t>
      </w:r>
      <w:r w:rsidRPr="009449A6">
        <w:rPr>
          <w:rFonts w:ascii="Courier New" w:hAnsi="Courier New" w:cs="Courier New" w:hint="eastAsia"/>
          <w:szCs w:val="21"/>
        </w:rPr>
        <w:t>有可能数组下标越界</w:t>
      </w:r>
      <w:r w:rsidRPr="009449A6">
        <w:rPr>
          <w:rFonts w:ascii="Courier New" w:hAnsi="Courier New" w:cs="Courier New"/>
          <w:szCs w:val="21"/>
        </w:rPr>
        <w:t xml:space="preserve"> </w:t>
      </w:r>
    </w:p>
    <w:p w:rsidR="009449A6" w:rsidRPr="009449A6" w:rsidRDefault="009449A6" w:rsidP="009449A6">
      <w:pPr>
        <w:shd w:val="clear" w:color="auto" w:fill="E6E6E6"/>
        <w:spacing w:after="0"/>
        <w:ind w:firstLineChars="350" w:firstLine="735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>String cid</w:t>
      </w:r>
      <w:r w:rsidR="008451ED">
        <w:rPr>
          <w:rFonts w:ascii="Courier New" w:hAnsi="Courier New" w:cs="Courier New" w:hint="eastAsia"/>
          <w:szCs w:val="21"/>
        </w:rPr>
        <w:t xml:space="preserve"> </w:t>
      </w:r>
      <w:r w:rsidRPr="009449A6">
        <w:rPr>
          <w:rFonts w:ascii="Courier New" w:hAnsi="Courier New" w:cs="Courier New"/>
          <w:szCs w:val="21"/>
        </w:rPr>
        <w:t>=</w:t>
      </w:r>
      <w:r w:rsidR="008451ED">
        <w:rPr>
          <w:rFonts w:ascii="Courier New" w:hAnsi="Courier New" w:cs="Courier New" w:hint="eastAsia"/>
          <w:szCs w:val="21"/>
        </w:rPr>
        <w:t xml:space="preserve"> </w:t>
      </w:r>
      <w:proofErr w:type="gramStart"/>
      <w:r w:rsidRPr="009449A6">
        <w:rPr>
          <w:rFonts w:ascii="Courier New" w:hAnsi="Courier New" w:cs="Courier New"/>
          <w:szCs w:val="21"/>
        </w:rPr>
        <w:t>cIds[</w:t>
      </w:r>
      <w:proofErr w:type="gramEnd"/>
      <w:r w:rsidRPr="009449A6">
        <w:rPr>
          <w:rFonts w:ascii="Courier New" w:hAnsi="Courier New" w:cs="Courier New"/>
          <w:szCs w:val="21"/>
        </w:rPr>
        <w:t xml:space="preserve">0]; </w:t>
      </w:r>
    </w:p>
    <w:p w:rsidR="009449A6" w:rsidRPr="009449A6" w:rsidRDefault="009449A6" w:rsidP="009449A6">
      <w:pPr>
        <w:shd w:val="clear" w:color="auto" w:fill="E6E6E6"/>
        <w:spacing w:after="0"/>
        <w:ind w:firstLineChars="350" w:firstLine="735"/>
        <w:jc w:val="both"/>
        <w:rPr>
          <w:rFonts w:ascii="Courier New" w:hAnsi="Courier New" w:cs="Courier New"/>
          <w:szCs w:val="21"/>
        </w:rPr>
      </w:pPr>
      <w:proofErr w:type="gramStart"/>
      <w:r w:rsidRPr="009449A6">
        <w:rPr>
          <w:rFonts w:ascii="Courier New" w:hAnsi="Courier New" w:cs="Courier New"/>
          <w:szCs w:val="21"/>
        </w:rPr>
        <w:t>cid.toCharArray(</w:t>
      </w:r>
      <w:proofErr w:type="gramEnd"/>
      <w:r w:rsidRPr="009449A6">
        <w:rPr>
          <w:rFonts w:ascii="Courier New" w:hAnsi="Courier New" w:cs="Courier New"/>
          <w:szCs w:val="21"/>
        </w:rPr>
        <w:t xml:space="preserve">); </w:t>
      </w:r>
    </w:p>
    <w:p w:rsidR="009449A6" w:rsidRPr="009449A6" w:rsidRDefault="009449A6" w:rsidP="009449A6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 xml:space="preserve">} </w:t>
      </w:r>
    </w:p>
    <w:p w:rsidR="00A11C53" w:rsidRDefault="009449A6" w:rsidP="009449A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9449A6">
        <w:rPr>
          <w:rFonts w:ascii="Courier New" w:hAnsi="Courier New" w:cs="Courier New"/>
          <w:szCs w:val="21"/>
        </w:rPr>
        <w:t>}</w:t>
      </w:r>
    </w:p>
    <w:p w:rsidR="00A11C53" w:rsidRPr="00E43365" w:rsidRDefault="00A11C53" w:rsidP="00A11C5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A11C53" w:rsidRDefault="00A11C53" w:rsidP="00A11C53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正确：</w:t>
      </w:r>
    </w:p>
    <w:p w:rsidR="00D51710" w:rsidRPr="00D51710" w:rsidRDefault="00D51710" w:rsidP="00D51710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D51710">
        <w:rPr>
          <w:rFonts w:ascii="Courier New" w:hAnsi="Courier New" w:cs="Courier New"/>
          <w:szCs w:val="21"/>
        </w:rPr>
        <w:t>public</w:t>
      </w:r>
      <w:proofErr w:type="gramEnd"/>
      <w:r w:rsidRPr="00D51710">
        <w:rPr>
          <w:rFonts w:ascii="Courier New" w:hAnsi="Courier New" w:cs="Courier New"/>
          <w:szCs w:val="21"/>
        </w:rPr>
        <w:t xml:space="preserve"> void checkArray(String name) </w:t>
      </w:r>
    </w:p>
    <w:p w:rsidR="00D51710" w:rsidRPr="00D51710" w:rsidRDefault="00D51710" w:rsidP="00D51710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D51710">
        <w:rPr>
          <w:rFonts w:ascii="Courier New" w:hAnsi="Courier New" w:cs="Courier New"/>
          <w:szCs w:val="21"/>
        </w:rPr>
        <w:t xml:space="preserve">{ </w:t>
      </w:r>
    </w:p>
    <w:p w:rsidR="00D51710" w:rsidRPr="00D51710" w:rsidRDefault="00D51710" w:rsidP="00D51710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D51710">
        <w:rPr>
          <w:rFonts w:ascii="Courier New" w:hAnsi="Courier New" w:cs="Courier New"/>
          <w:szCs w:val="21"/>
        </w:rPr>
        <w:t xml:space="preserve">// </w:t>
      </w:r>
      <w:r w:rsidRPr="00D51710">
        <w:rPr>
          <w:rFonts w:ascii="Courier New" w:hAnsi="Courier New" w:cs="Courier New" w:hint="eastAsia"/>
          <w:szCs w:val="21"/>
        </w:rPr>
        <w:t>获取一个数组对象</w:t>
      </w:r>
      <w:r w:rsidRPr="00D51710">
        <w:rPr>
          <w:rFonts w:ascii="Courier New" w:hAnsi="Courier New" w:cs="Courier New"/>
          <w:szCs w:val="21"/>
        </w:rPr>
        <w:t xml:space="preserve"> </w:t>
      </w:r>
    </w:p>
    <w:p w:rsidR="00D51710" w:rsidRPr="00D51710" w:rsidRDefault="00D51710" w:rsidP="00D51710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 w:rsidRPr="00D51710">
        <w:rPr>
          <w:rFonts w:ascii="Courier New" w:hAnsi="Courier New" w:cs="Courier New"/>
          <w:szCs w:val="21"/>
        </w:rPr>
        <w:t>String[</w:t>
      </w:r>
      <w:proofErr w:type="gramEnd"/>
      <w:r w:rsidRPr="00D51710">
        <w:rPr>
          <w:rFonts w:ascii="Courier New" w:hAnsi="Courier New" w:cs="Courier New"/>
          <w:szCs w:val="21"/>
        </w:rPr>
        <w:t xml:space="preserve">] cIds = ContentService.queryByName(name); </w:t>
      </w:r>
    </w:p>
    <w:p w:rsidR="00D51710" w:rsidRPr="00D51710" w:rsidRDefault="00D51710" w:rsidP="00D51710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proofErr w:type="gramStart"/>
      <w:r w:rsidRPr="00D51710">
        <w:rPr>
          <w:rFonts w:ascii="Courier New" w:hAnsi="Courier New" w:cs="Courier New"/>
          <w:szCs w:val="21"/>
        </w:rPr>
        <w:t>if(</w:t>
      </w:r>
      <w:proofErr w:type="gramEnd"/>
      <w:r w:rsidRPr="00D51710">
        <w:rPr>
          <w:rFonts w:ascii="Courier New" w:hAnsi="Courier New" w:cs="Courier New"/>
          <w:szCs w:val="21"/>
        </w:rPr>
        <w:t xml:space="preserve">null != cIds &amp;&amp; cIds.length &gt; 0) </w:t>
      </w:r>
    </w:p>
    <w:p w:rsidR="00D51710" w:rsidRPr="00D51710" w:rsidRDefault="00D51710" w:rsidP="00D51710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D51710">
        <w:rPr>
          <w:rFonts w:ascii="Courier New" w:hAnsi="Courier New" w:cs="Courier New"/>
          <w:szCs w:val="21"/>
        </w:rPr>
        <w:t xml:space="preserve">{ </w:t>
      </w:r>
    </w:p>
    <w:p w:rsidR="00D51710" w:rsidRPr="00D51710" w:rsidRDefault="00D51710" w:rsidP="00D51710">
      <w:pPr>
        <w:shd w:val="clear" w:color="auto" w:fill="E6E6E6"/>
        <w:spacing w:after="0"/>
        <w:ind w:firstLineChars="400" w:firstLine="840"/>
        <w:jc w:val="both"/>
        <w:rPr>
          <w:rFonts w:ascii="Courier New" w:hAnsi="Courier New" w:cs="Courier New"/>
          <w:szCs w:val="21"/>
        </w:rPr>
      </w:pPr>
      <w:r w:rsidRPr="00D51710">
        <w:rPr>
          <w:rFonts w:ascii="Courier New" w:hAnsi="Courier New" w:cs="Courier New"/>
          <w:szCs w:val="21"/>
        </w:rPr>
        <w:t>String cid</w:t>
      </w:r>
      <w:r w:rsidR="008451ED">
        <w:rPr>
          <w:rFonts w:ascii="Courier New" w:hAnsi="Courier New" w:cs="Courier New" w:hint="eastAsia"/>
          <w:szCs w:val="21"/>
        </w:rPr>
        <w:t xml:space="preserve"> </w:t>
      </w:r>
      <w:r w:rsidRPr="00D51710">
        <w:rPr>
          <w:rFonts w:ascii="Courier New" w:hAnsi="Courier New" w:cs="Courier New"/>
          <w:szCs w:val="21"/>
        </w:rPr>
        <w:t>=</w:t>
      </w:r>
      <w:r w:rsidR="008451ED">
        <w:rPr>
          <w:rFonts w:ascii="Courier New" w:hAnsi="Courier New" w:cs="Courier New" w:hint="eastAsia"/>
          <w:szCs w:val="21"/>
        </w:rPr>
        <w:t xml:space="preserve"> </w:t>
      </w:r>
      <w:proofErr w:type="gramStart"/>
      <w:r w:rsidRPr="00D51710">
        <w:rPr>
          <w:rFonts w:ascii="Courier New" w:hAnsi="Courier New" w:cs="Courier New"/>
          <w:szCs w:val="21"/>
        </w:rPr>
        <w:t>cIds[</w:t>
      </w:r>
      <w:proofErr w:type="gramEnd"/>
      <w:r w:rsidRPr="00D51710">
        <w:rPr>
          <w:rFonts w:ascii="Courier New" w:hAnsi="Courier New" w:cs="Courier New"/>
          <w:szCs w:val="21"/>
        </w:rPr>
        <w:t xml:space="preserve">0]; </w:t>
      </w:r>
    </w:p>
    <w:p w:rsidR="00D51710" w:rsidRPr="00D51710" w:rsidRDefault="00D51710" w:rsidP="00D51710">
      <w:pPr>
        <w:shd w:val="clear" w:color="auto" w:fill="E6E6E6"/>
        <w:spacing w:after="0"/>
        <w:ind w:firstLineChars="400" w:firstLine="840"/>
        <w:jc w:val="both"/>
        <w:rPr>
          <w:rFonts w:ascii="Courier New" w:hAnsi="Courier New" w:cs="Courier New"/>
          <w:szCs w:val="21"/>
        </w:rPr>
      </w:pPr>
      <w:proofErr w:type="gramStart"/>
      <w:r w:rsidRPr="00D51710">
        <w:rPr>
          <w:rFonts w:ascii="Courier New" w:hAnsi="Courier New" w:cs="Courier New"/>
          <w:szCs w:val="21"/>
        </w:rPr>
        <w:t>cid.toCharArray(</w:t>
      </w:r>
      <w:proofErr w:type="gramEnd"/>
      <w:r w:rsidRPr="00D51710">
        <w:rPr>
          <w:rFonts w:ascii="Courier New" w:hAnsi="Courier New" w:cs="Courier New"/>
          <w:szCs w:val="21"/>
        </w:rPr>
        <w:t xml:space="preserve">); </w:t>
      </w:r>
    </w:p>
    <w:p w:rsidR="00D51710" w:rsidRDefault="00D51710" w:rsidP="00D51710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 w:rsidRPr="00D51710">
        <w:rPr>
          <w:rFonts w:ascii="Courier New" w:hAnsi="Courier New" w:cs="Courier New"/>
          <w:szCs w:val="21"/>
        </w:rPr>
        <w:t xml:space="preserve">} </w:t>
      </w:r>
    </w:p>
    <w:p w:rsidR="00D51710" w:rsidRDefault="00D51710" w:rsidP="00D51710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8B31BB" w:rsidRPr="00FC2BE5" w:rsidRDefault="008B31BB" w:rsidP="008B31BB">
      <w:pPr>
        <w:ind w:left="6720" w:firstLine="420"/>
        <w:jc w:val="both"/>
        <w:rPr>
          <w:rStyle w:val="aff"/>
        </w:rPr>
      </w:pPr>
      <w:r w:rsidRPr="008B31BB">
        <w:rPr>
          <w:rStyle w:val="aff"/>
          <w:rFonts w:ascii="仿宋_GB2312" w:eastAsia="仿宋_GB2312" w:hAnsi="FrutigerNext LT Regular" w:hint="eastAsia"/>
          <w:sz w:val="24"/>
        </w:rPr>
        <w:t>【</w:t>
      </w:r>
      <w:hyperlink w:anchor="_top" w:history="1">
        <w:r w:rsidRPr="00FC2BE5">
          <w:rPr>
            <w:rStyle w:val="aff"/>
            <w:rFonts w:ascii="仿宋_GB2312" w:eastAsia="仿宋_GB2312" w:hAnsi="FrutigerNext LT Regular" w:hint="eastAsia"/>
            <w:sz w:val="24"/>
          </w:rPr>
          <w:t>返回首页</w:t>
        </w:r>
      </w:hyperlink>
      <w:r w:rsidRPr="008B31BB">
        <w:rPr>
          <w:rStyle w:val="aff"/>
          <w:rFonts w:ascii="仿宋_GB2312" w:eastAsia="仿宋_GB2312" w:hAnsi="FrutigerNext LT Regular" w:hint="eastAsia"/>
          <w:sz w:val="24"/>
        </w:rPr>
        <w:t>】</w:t>
      </w:r>
    </w:p>
    <w:p w:rsidR="000C60D9" w:rsidRPr="008B31BB" w:rsidRDefault="0007366F" w:rsidP="008B31BB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44" w:name="_能够定义在方法中的变量不要定义为类成员变量，防止多线程并发引起的变量篡"/>
      <w:bookmarkStart w:id="45" w:name="_存在多线程并发修改的变量不要定义为类成员变量，尽量使用参数进行传递"/>
      <w:bookmarkStart w:id="46" w:name="_Toc454872412"/>
      <w:bookmarkEnd w:id="44"/>
      <w:bookmarkEnd w:id="45"/>
      <w:r w:rsidRPr="008B31BB">
        <w:rPr>
          <w:rFonts w:ascii="华文细黑" w:eastAsia="华文细黑" w:hAnsi="华文细黑" w:cs="Arial" w:hint="eastAsia"/>
          <w:b w:val="0"/>
          <w:sz w:val="28"/>
          <w:szCs w:val="28"/>
        </w:rPr>
        <w:t>存在多线程并发修改的变量不要定义为类成员变量，</w:t>
      </w:r>
      <w:r w:rsidR="00916E5B" w:rsidRPr="008B31BB">
        <w:rPr>
          <w:rFonts w:ascii="华文细黑" w:eastAsia="华文细黑" w:hAnsi="华文细黑" w:cs="Arial" w:hint="eastAsia"/>
          <w:b w:val="0"/>
          <w:sz w:val="28"/>
          <w:szCs w:val="28"/>
        </w:rPr>
        <w:t>尽量使用参数</w:t>
      </w:r>
      <w:r w:rsidR="004F5560" w:rsidRPr="008B31BB">
        <w:rPr>
          <w:rFonts w:ascii="华文细黑" w:eastAsia="华文细黑" w:hAnsi="华文细黑" w:cs="Arial" w:hint="eastAsia"/>
          <w:b w:val="0"/>
          <w:sz w:val="28"/>
          <w:szCs w:val="28"/>
        </w:rPr>
        <w:t>进行传递</w:t>
      </w:r>
      <w:bookmarkEnd w:id="46"/>
    </w:p>
    <w:p w:rsidR="003F7438" w:rsidRDefault="009C02F2" w:rsidP="009E5E8D">
      <w:pPr>
        <w:tabs>
          <w:tab w:val="left" w:pos="8647"/>
        </w:tabs>
        <w:ind w:rightChars="9" w:right="19"/>
        <w:jc w:val="both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BD7C03">
        <w:rPr>
          <w:rFonts w:hint="eastAsia"/>
        </w:rPr>
        <w:t>多线程场景下，如果两个线程操作同一个实例，都对类中的成员进行操作，</w:t>
      </w:r>
      <w:r w:rsidR="000627C2">
        <w:rPr>
          <w:rFonts w:hint="eastAsia"/>
        </w:rPr>
        <w:t>则实例中该成员是不可预期的</w:t>
      </w:r>
      <w:r>
        <w:rPr>
          <w:rFonts w:hint="eastAsia"/>
        </w:rPr>
        <w:t>。</w:t>
      </w:r>
    </w:p>
    <w:p w:rsidR="006D03B1" w:rsidRPr="00E43365" w:rsidRDefault="006D03B1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错误：</w:t>
      </w:r>
    </w:p>
    <w:p w:rsidR="00940AD8" w:rsidRDefault="00940AD8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class UserManager</w:t>
      </w:r>
    </w:p>
    <w:p w:rsidR="00940AD8" w:rsidRDefault="00940AD8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940AD8" w:rsidRDefault="00940AD8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</w:t>
      </w:r>
      <w:r>
        <w:rPr>
          <w:rFonts w:ascii="Courier New" w:hAnsi="Courier New" w:cs="Courier New"/>
          <w:szCs w:val="21"/>
        </w:rPr>
        <w:t>private</w:t>
      </w:r>
      <w:r>
        <w:rPr>
          <w:rFonts w:ascii="Courier New" w:hAnsi="Courier New" w:cs="Courier New" w:hint="eastAsia"/>
          <w:szCs w:val="21"/>
        </w:rPr>
        <w:t xml:space="preserve"> static UserInfo user;</w:t>
      </w:r>
      <w:r w:rsidR="008B2BDE">
        <w:rPr>
          <w:rFonts w:ascii="Courier New" w:hAnsi="Courier New" w:cs="Courier New" w:hint="eastAsia"/>
          <w:szCs w:val="21"/>
        </w:rPr>
        <w:t xml:space="preserve"> // </w:t>
      </w:r>
      <w:r w:rsidR="008B2BDE">
        <w:rPr>
          <w:rFonts w:ascii="Courier New" w:hAnsi="Courier New" w:cs="Courier New" w:hint="eastAsia"/>
          <w:szCs w:val="21"/>
        </w:rPr>
        <w:t>定义为静态成员变量</w:t>
      </w:r>
      <w:r w:rsidR="001152E0">
        <w:rPr>
          <w:rFonts w:ascii="Courier New" w:hAnsi="Courier New" w:cs="Courier New" w:hint="eastAsia"/>
          <w:szCs w:val="21"/>
        </w:rPr>
        <w:t>，</w:t>
      </w:r>
      <w:r w:rsidR="004178AE">
        <w:rPr>
          <w:rFonts w:ascii="Courier New" w:hAnsi="Courier New" w:cs="Courier New" w:hint="eastAsia"/>
          <w:szCs w:val="21"/>
        </w:rPr>
        <w:t>可能</w:t>
      </w:r>
      <w:r w:rsidR="001152E0">
        <w:rPr>
          <w:rFonts w:ascii="Courier New" w:hAnsi="Courier New" w:cs="Courier New" w:hint="eastAsia"/>
          <w:szCs w:val="21"/>
        </w:rPr>
        <w:t>引</w:t>
      </w:r>
      <w:r w:rsidR="004178AE">
        <w:rPr>
          <w:rFonts w:ascii="Courier New" w:hAnsi="Courier New" w:cs="Courier New" w:hint="eastAsia"/>
          <w:szCs w:val="21"/>
        </w:rPr>
        <w:t>起</w:t>
      </w:r>
      <w:r w:rsidR="001152E0">
        <w:rPr>
          <w:rFonts w:ascii="Courier New" w:hAnsi="Courier New" w:cs="Courier New" w:hint="eastAsia"/>
          <w:szCs w:val="21"/>
        </w:rPr>
        <w:t>多线程并发</w:t>
      </w:r>
      <w:r w:rsidR="00234BC2">
        <w:rPr>
          <w:rFonts w:ascii="Courier New" w:hAnsi="Courier New" w:cs="Courier New" w:hint="eastAsia"/>
          <w:szCs w:val="21"/>
        </w:rPr>
        <w:t>问题</w:t>
      </w:r>
    </w:p>
    <w:p w:rsidR="00227FF4" w:rsidRPr="008909FC" w:rsidRDefault="00227FF4" w:rsidP="00227FF4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</w:t>
      </w:r>
      <w:r w:rsidRPr="008909FC">
        <w:rPr>
          <w:rFonts w:ascii="Courier New" w:hAnsi="Courier New" w:cs="Courier New"/>
          <w:szCs w:val="21"/>
        </w:rPr>
        <w:t xml:space="preserve">...... </w:t>
      </w:r>
    </w:p>
    <w:p w:rsidR="001152E0" w:rsidRDefault="001152E0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</w:t>
      </w: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static int insertUser()</w:t>
      </w:r>
    </w:p>
    <w:p w:rsidR="001152E0" w:rsidRDefault="001152E0" w:rsidP="00227FF4">
      <w:pPr>
        <w:shd w:val="clear" w:color="auto" w:fill="E6E6E6"/>
        <w:spacing w:after="0"/>
        <w:ind w:firstLineChars="250" w:firstLine="525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{ </w:t>
      </w:r>
    </w:p>
    <w:p w:rsidR="001152E0" w:rsidRDefault="001152E0" w:rsidP="001152E0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 w:rsidR="00A44CCE">
        <w:rPr>
          <w:rFonts w:ascii="Courier New" w:hAnsi="Courier New" w:cs="Courier New"/>
          <w:szCs w:val="21"/>
        </w:rPr>
        <w:t>return</w:t>
      </w:r>
      <w:proofErr w:type="gramEnd"/>
      <w:r w:rsidR="00A44CCE">
        <w:rPr>
          <w:rFonts w:ascii="Courier New" w:hAnsi="Courier New" w:cs="Courier New" w:hint="eastAsia"/>
          <w:szCs w:val="21"/>
        </w:rPr>
        <w:t xml:space="preserve"> </w:t>
      </w:r>
      <w:r w:rsidR="00DC44E3">
        <w:rPr>
          <w:rFonts w:ascii="Courier New" w:hAnsi="Courier New" w:cs="Courier New" w:hint="eastAsia"/>
          <w:szCs w:val="21"/>
        </w:rPr>
        <w:t>new U</w:t>
      </w:r>
      <w:r>
        <w:rPr>
          <w:rFonts w:ascii="Courier New" w:hAnsi="Courier New" w:cs="Courier New" w:hint="eastAsia"/>
          <w:szCs w:val="21"/>
        </w:rPr>
        <w:t>serDao.insert(user);</w:t>
      </w:r>
    </w:p>
    <w:p w:rsidR="001152E0" w:rsidRDefault="001152E0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227FF4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}</w:t>
      </w:r>
    </w:p>
    <w:p w:rsidR="001152E0" w:rsidRDefault="00227FF4" w:rsidP="00227FF4">
      <w:pPr>
        <w:shd w:val="clear" w:color="auto" w:fill="E6E6E6"/>
        <w:spacing w:after="0"/>
        <w:ind w:firstLineChars="250" w:firstLine="525"/>
        <w:jc w:val="both"/>
        <w:rPr>
          <w:rFonts w:ascii="Courier New" w:hAnsi="Courier New" w:cs="Courier New"/>
          <w:szCs w:val="21"/>
        </w:rPr>
      </w:pPr>
      <w:r w:rsidRPr="008909FC">
        <w:rPr>
          <w:rFonts w:ascii="Courier New" w:hAnsi="Courier New" w:cs="Courier New"/>
          <w:szCs w:val="21"/>
        </w:rPr>
        <w:t>......</w:t>
      </w:r>
    </w:p>
    <w:p w:rsidR="00940AD8" w:rsidRDefault="00940AD8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</w:t>
      </w:r>
      <w:proofErr w:type="gramStart"/>
      <w:r>
        <w:rPr>
          <w:rFonts w:ascii="Courier New" w:hAnsi="Courier New" w:cs="Courier New" w:hint="eastAsia"/>
          <w:szCs w:val="21"/>
        </w:rPr>
        <w:t>private</w:t>
      </w:r>
      <w:proofErr w:type="gramEnd"/>
      <w:r>
        <w:rPr>
          <w:rFonts w:ascii="Courier New" w:hAnsi="Courier New" w:cs="Courier New" w:hint="eastAsia"/>
          <w:szCs w:val="21"/>
        </w:rPr>
        <w:t xml:space="preserve"> static setUserInfo(UserInfo user)</w:t>
      </w:r>
    </w:p>
    <w:p w:rsidR="00940AD8" w:rsidRDefault="00940AD8" w:rsidP="00464E12">
      <w:pPr>
        <w:shd w:val="clear" w:color="auto" w:fill="E6E6E6"/>
        <w:spacing w:after="0"/>
        <w:ind w:firstLineChars="250" w:firstLine="525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940AD8" w:rsidRDefault="00940AD8" w:rsidP="00940AD8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464E12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UserManager.user = user;</w:t>
      </w:r>
    </w:p>
    <w:p w:rsidR="00940AD8" w:rsidRDefault="00940AD8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464E12"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}</w:t>
      </w:r>
    </w:p>
    <w:p w:rsidR="006D03B1" w:rsidRDefault="00940AD8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} </w:t>
      </w:r>
    </w:p>
    <w:p w:rsidR="00BB3E8A" w:rsidRDefault="00BB3E8A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BB3E8A" w:rsidRPr="00E43365" w:rsidRDefault="00BB3E8A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6D03B1" w:rsidRDefault="006D03B1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lastRenderedPageBreak/>
        <w:t>正确：</w:t>
      </w:r>
    </w:p>
    <w:p w:rsidR="00D13C0B" w:rsidRDefault="00D13C0B" w:rsidP="00D13C0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class UserManager</w:t>
      </w:r>
    </w:p>
    <w:p w:rsidR="00D13C0B" w:rsidRDefault="00D13C0B" w:rsidP="00D13C0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D13C0B" w:rsidRPr="008909FC" w:rsidRDefault="00D13C0B" w:rsidP="00D13C0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</w:t>
      </w:r>
      <w:r w:rsidRPr="008909FC">
        <w:rPr>
          <w:rFonts w:ascii="Courier New" w:hAnsi="Courier New" w:cs="Courier New"/>
          <w:szCs w:val="21"/>
        </w:rPr>
        <w:t xml:space="preserve">...... </w:t>
      </w:r>
    </w:p>
    <w:p w:rsidR="00D13C0B" w:rsidRDefault="00D13C0B" w:rsidP="00D13C0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public static int insertUser(</w:t>
      </w:r>
      <w:r w:rsidR="001252D2">
        <w:rPr>
          <w:rFonts w:ascii="Courier New" w:hAnsi="Courier New" w:cs="Courier New" w:hint="eastAsia"/>
          <w:szCs w:val="21"/>
        </w:rPr>
        <w:t>UserInfo user</w:t>
      </w:r>
      <w:r>
        <w:rPr>
          <w:rFonts w:ascii="Courier New" w:hAnsi="Courier New" w:cs="Courier New" w:hint="eastAsia"/>
          <w:szCs w:val="21"/>
        </w:rPr>
        <w:t>)</w:t>
      </w:r>
      <w:r w:rsidR="00075E1A">
        <w:rPr>
          <w:rFonts w:ascii="Courier New" w:hAnsi="Courier New" w:cs="Courier New" w:hint="eastAsia"/>
          <w:szCs w:val="21"/>
        </w:rPr>
        <w:t xml:space="preserve"> // </w:t>
      </w:r>
      <w:r w:rsidR="00075E1A">
        <w:rPr>
          <w:rFonts w:ascii="Courier New" w:hAnsi="Courier New" w:cs="Courier New" w:hint="eastAsia"/>
          <w:szCs w:val="21"/>
        </w:rPr>
        <w:t>通过接口参数传入</w:t>
      </w:r>
    </w:p>
    <w:p w:rsidR="00D13C0B" w:rsidRDefault="00D13C0B" w:rsidP="00D13C0B">
      <w:pPr>
        <w:shd w:val="clear" w:color="auto" w:fill="E6E6E6"/>
        <w:spacing w:after="0"/>
        <w:ind w:firstLineChars="250" w:firstLine="525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{ </w:t>
      </w:r>
    </w:p>
    <w:p w:rsidR="00D13C0B" w:rsidRDefault="00D13C0B" w:rsidP="00D13C0B">
      <w:pPr>
        <w:shd w:val="clear" w:color="auto" w:fill="E6E6E6"/>
        <w:spacing w:after="0"/>
        <w:ind w:firstLineChars="200"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proofErr w:type="gramStart"/>
      <w:r w:rsidR="00A44CCE">
        <w:rPr>
          <w:rFonts w:ascii="Courier New" w:hAnsi="Courier New" w:cs="Courier New"/>
          <w:szCs w:val="21"/>
        </w:rPr>
        <w:t>return</w:t>
      </w:r>
      <w:proofErr w:type="gramEnd"/>
      <w:r w:rsidR="00A44CCE">
        <w:rPr>
          <w:rFonts w:ascii="Courier New" w:hAnsi="Courier New" w:cs="Courier New" w:hint="eastAsia"/>
          <w:szCs w:val="21"/>
        </w:rPr>
        <w:t xml:space="preserve"> </w:t>
      </w:r>
      <w:r w:rsidR="00DC44E3">
        <w:rPr>
          <w:rFonts w:ascii="Courier New" w:hAnsi="Courier New" w:cs="Courier New" w:hint="eastAsia"/>
          <w:szCs w:val="21"/>
        </w:rPr>
        <w:t>new U</w:t>
      </w:r>
      <w:r>
        <w:rPr>
          <w:rFonts w:ascii="Courier New" w:hAnsi="Courier New" w:cs="Courier New" w:hint="eastAsia"/>
          <w:szCs w:val="21"/>
        </w:rPr>
        <w:t>serDao.insert(user);</w:t>
      </w:r>
    </w:p>
    <w:p w:rsidR="00D13C0B" w:rsidRDefault="00D13C0B" w:rsidP="00D13C0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}</w:t>
      </w:r>
    </w:p>
    <w:p w:rsidR="00D13C0B" w:rsidRDefault="00D13C0B" w:rsidP="00D13C0B">
      <w:pPr>
        <w:shd w:val="clear" w:color="auto" w:fill="E6E6E6"/>
        <w:spacing w:after="0"/>
        <w:ind w:firstLineChars="250" w:firstLine="525"/>
        <w:jc w:val="both"/>
        <w:rPr>
          <w:rFonts w:ascii="Courier New" w:hAnsi="Courier New" w:cs="Courier New"/>
          <w:szCs w:val="21"/>
        </w:rPr>
      </w:pPr>
      <w:r w:rsidRPr="008909FC">
        <w:rPr>
          <w:rFonts w:ascii="Courier New" w:hAnsi="Courier New" w:cs="Courier New"/>
          <w:szCs w:val="21"/>
        </w:rPr>
        <w:t>......</w:t>
      </w:r>
    </w:p>
    <w:p w:rsidR="00D13C0B" w:rsidRDefault="00D13C0B" w:rsidP="00D13C0B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} </w:t>
      </w:r>
    </w:p>
    <w:p w:rsidR="00B85C07" w:rsidRDefault="00B85C07" w:rsidP="006D03B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6D03B1" w:rsidRPr="00001750" w:rsidRDefault="00323DB5" w:rsidP="006D03B1">
      <w:pPr>
        <w:ind w:firstLineChars="3450" w:firstLine="7245"/>
        <w:jc w:val="both"/>
      </w:pPr>
      <w:hyperlink w:anchor="_军规细则" w:history="1">
        <w:r w:rsidR="006D03B1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565D33" w:rsidRPr="000B1C1C" w:rsidRDefault="000B1C1C" w:rsidP="000B1C1C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47" w:name="_放在容器中的对象确保覆写equals()和hashCode()方法，相"/>
      <w:bookmarkStart w:id="48" w:name="_放在Collection中的对象确保覆写equals()和hashCo"/>
      <w:bookmarkStart w:id="49" w:name="_Toc454872413"/>
      <w:bookmarkEnd w:id="47"/>
      <w:bookmarkEnd w:id="48"/>
      <w:r w:rsidRPr="000B1C1C">
        <w:rPr>
          <w:rFonts w:ascii="华文细黑" w:eastAsia="华文细黑" w:hAnsi="华文细黑" w:cs="Arial" w:hint="eastAsia"/>
          <w:b w:val="0"/>
          <w:sz w:val="28"/>
          <w:szCs w:val="28"/>
        </w:rPr>
        <w:t>放在</w:t>
      </w:r>
      <w:r w:rsidR="002E6719">
        <w:rPr>
          <w:rFonts w:ascii="华文细黑" w:eastAsia="华文细黑" w:hAnsi="华文细黑" w:cs="Arial" w:hint="eastAsia"/>
          <w:b w:val="0"/>
          <w:sz w:val="28"/>
          <w:szCs w:val="28"/>
        </w:rPr>
        <w:t>Set或者Map容器key</w:t>
      </w:r>
      <w:r w:rsidRPr="000B1C1C">
        <w:rPr>
          <w:rFonts w:ascii="华文细黑" w:eastAsia="华文细黑" w:hAnsi="华文细黑" w:cs="Arial" w:hint="eastAsia"/>
          <w:b w:val="0"/>
          <w:sz w:val="28"/>
          <w:szCs w:val="28"/>
        </w:rPr>
        <w:t>中的对象</w:t>
      </w:r>
      <w:proofErr w:type="gramStart"/>
      <w:r w:rsidRPr="000B1C1C">
        <w:rPr>
          <w:rFonts w:ascii="华文细黑" w:eastAsia="华文细黑" w:hAnsi="华文细黑" w:cs="Arial" w:hint="eastAsia"/>
          <w:b w:val="0"/>
          <w:sz w:val="28"/>
          <w:szCs w:val="28"/>
        </w:rPr>
        <w:t>确保覆写</w:t>
      </w:r>
      <w:proofErr w:type="gramEnd"/>
      <w:r w:rsidRPr="000B1C1C">
        <w:rPr>
          <w:rFonts w:ascii="华文细黑" w:eastAsia="华文细黑" w:hAnsi="华文细黑" w:cs="Arial"/>
          <w:b w:val="0"/>
          <w:sz w:val="28"/>
          <w:szCs w:val="28"/>
        </w:rPr>
        <w:t>equals()</w:t>
      </w:r>
      <w:r w:rsidRPr="000B1C1C">
        <w:rPr>
          <w:rFonts w:ascii="华文细黑" w:eastAsia="华文细黑" w:hAnsi="华文细黑" w:cs="Arial" w:hint="eastAsia"/>
          <w:b w:val="0"/>
          <w:sz w:val="28"/>
          <w:szCs w:val="28"/>
        </w:rPr>
        <w:t>和</w:t>
      </w:r>
      <w:r w:rsidRPr="000B1C1C">
        <w:rPr>
          <w:rFonts w:ascii="华文细黑" w:eastAsia="华文细黑" w:hAnsi="华文细黑" w:cs="Arial"/>
          <w:b w:val="0"/>
          <w:sz w:val="28"/>
          <w:szCs w:val="28"/>
        </w:rPr>
        <w:t>hashCode()</w:t>
      </w:r>
      <w:r w:rsidRPr="000B1C1C">
        <w:rPr>
          <w:rFonts w:ascii="华文细黑" w:eastAsia="华文细黑" w:hAnsi="华文细黑" w:cs="Arial" w:hint="eastAsia"/>
          <w:b w:val="0"/>
          <w:sz w:val="28"/>
          <w:szCs w:val="28"/>
        </w:rPr>
        <w:t>方法</w:t>
      </w:r>
      <w:bookmarkEnd w:id="49"/>
    </w:p>
    <w:p w:rsidR="003F7438" w:rsidRDefault="00D57620" w:rsidP="002E6719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2834EB" w:rsidRPr="002834EB">
        <w:rPr>
          <w:rFonts w:hint="eastAsia"/>
        </w:rPr>
        <w:t>Set</w:t>
      </w:r>
      <w:r w:rsidR="002834EB" w:rsidRPr="002834EB">
        <w:rPr>
          <w:rFonts w:hint="eastAsia"/>
        </w:rPr>
        <w:t>或者</w:t>
      </w:r>
      <w:r w:rsidR="002834EB" w:rsidRPr="002834EB">
        <w:rPr>
          <w:rFonts w:hint="eastAsia"/>
        </w:rPr>
        <w:t>Map</w:t>
      </w:r>
      <w:r w:rsidR="002834EB" w:rsidRPr="002834EB">
        <w:rPr>
          <w:rFonts w:hint="eastAsia"/>
        </w:rPr>
        <w:t>容器</w:t>
      </w:r>
      <w:r w:rsidR="002834EB" w:rsidRPr="002834EB">
        <w:rPr>
          <w:rFonts w:hint="eastAsia"/>
        </w:rPr>
        <w:t>key</w:t>
      </w:r>
      <w:r w:rsidR="002834EB" w:rsidRPr="002834EB">
        <w:rPr>
          <w:rFonts w:hint="eastAsia"/>
        </w:rPr>
        <w:t>中的对象</w:t>
      </w:r>
      <w:r w:rsidR="008119FA">
        <w:rPr>
          <w:rFonts w:hint="eastAsia"/>
        </w:rPr>
        <w:t>都是通过</w:t>
      </w:r>
      <w:r w:rsidR="008119FA">
        <w:rPr>
          <w:rFonts w:hint="eastAsia"/>
        </w:rPr>
        <w:t>hashCode</w:t>
      </w:r>
      <w:r w:rsidR="008119FA">
        <w:rPr>
          <w:rFonts w:hint="eastAsia"/>
        </w:rPr>
        <w:t>和</w:t>
      </w:r>
      <w:r w:rsidR="008119FA">
        <w:rPr>
          <w:rFonts w:hint="eastAsia"/>
        </w:rPr>
        <w:t>equals</w:t>
      </w:r>
      <w:r w:rsidR="008119FA">
        <w:rPr>
          <w:rFonts w:hint="eastAsia"/>
        </w:rPr>
        <w:t>方法进行存取的，</w:t>
      </w:r>
      <w:r w:rsidR="002834EB">
        <w:rPr>
          <w:rFonts w:hint="eastAsia"/>
        </w:rPr>
        <w:t>如果不进行覆写，则不能正确的进行读取操作</w:t>
      </w:r>
      <w:r w:rsidR="008E46B0">
        <w:rPr>
          <w:rFonts w:hint="eastAsia"/>
        </w:rPr>
        <w:t>。</w:t>
      </w:r>
    </w:p>
    <w:p w:rsidR="00E96C0F" w:rsidRPr="00E43365" w:rsidRDefault="00E96C0F" w:rsidP="00E96C0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错误：</w:t>
      </w:r>
    </w:p>
    <w:p w:rsidR="002834EB" w:rsidRDefault="002834EB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class UserInfo()</w:t>
      </w:r>
    </w:p>
    <w:p w:rsidR="002834EB" w:rsidRDefault="002834EB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private</w:t>
      </w:r>
      <w:proofErr w:type="gramEnd"/>
      <w:r>
        <w:rPr>
          <w:rFonts w:ascii="Courier New" w:hAnsi="Courier New" w:cs="Courier New" w:hint="eastAsia"/>
          <w:szCs w:val="21"/>
        </w:rPr>
        <w:t xml:space="preserve"> String name;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UserInfo(String name)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proofErr w:type="gramStart"/>
      <w:r>
        <w:rPr>
          <w:rFonts w:ascii="Courier New" w:hAnsi="Courier New" w:cs="Courier New"/>
          <w:szCs w:val="21"/>
        </w:rPr>
        <w:t>this</w:t>
      </w:r>
      <w:r>
        <w:rPr>
          <w:rFonts w:ascii="Courier New" w:hAnsi="Courier New" w:cs="Courier New" w:hint="eastAsia"/>
          <w:szCs w:val="21"/>
        </w:rPr>
        <w:t>.setName(</w:t>
      </w:r>
      <w:proofErr w:type="gramEnd"/>
      <w:r>
        <w:rPr>
          <w:rFonts w:ascii="Courier New" w:hAnsi="Courier New" w:cs="Courier New" w:hint="eastAsia"/>
          <w:szCs w:val="21"/>
        </w:rPr>
        <w:t>name);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void setName(String name)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>
        <w:rPr>
          <w:rFonts w:ascii="Courier New" w:hAnsi="Courier New" w:cs="Courier New"/>
          <w:szCs w:val="21"/>
        </w:rPr>
        <w:t>this</w:t>
      </w:r>
      <w:r>
        <w:rPr>
          <w:rFonts w:ascii="Courier New" w:hAnsi="Courier New" w:cs="Courier New" w:hint="eastAsia"/>
          <w:szCs w:val="21"/>
        </w:rPr>
        <w:t>.name = name;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String getName()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proofErr w:type="gramStart"/>
      <w:r>
        <w:rPr>
          <w:rFonts w:ascii="Courier New" w:hAnsi="Courier New" w:cs="Courier New"/>
          <w:szCs w:val="21"/>
        </w:rPr>
        <w:t>return</w:t>
      </w:r>
      <w:proofErr w:type="gramEnd"/>
      <w:r>
        <w:rPr>
          <w:rFonts w:ascii="Courier New" w:hAnsi="Courier New" w:cs="Courier New" w:hint="eastAsia"/>
          <w:szCs w:val="21"/>
        </w:rPr>
        <w:t xml:space="preserve"> this.name;</w:t>
      </w:r>
    </w:p>
    <w:p w:rsidR="002834EB" w:rsidRDefault="002834EB" w:rsidP="002834EB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2834EB" w:rsidRDefault="002834EB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2834EB" w:rsidRDefault="002834EB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8909FC" w:rsidRPr="008909FC" w:rsidRDefault="008909FC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8909FC">
        <w:rPr>
          <w:rFonts w:ascii="Courier New" w:hAnsi="Courier New" w:cs="Courier New"/>
          <w:szCs w:val="21"/>
        </w:rPr>
        <w:t xml:space="preserve">...... </w:t>
      </w:r>
    </w:p>
    <w:p w:rsidR="008909FC" w:rsidRPr="008909FC" w:rsidRDefault="00704724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Set</w:t>
      </w:r>
      <w:r w:rsidR="008909FC" w:rsidRPr="008909FC">
        <w:rPr>
          <w:rFonts w:ascii="Courier New" w:hAnsi="Courier New" w:cs="Courier New"/>
          <w:szCs w:val="21"/>
        </w:rPr>
        <w:t>&lt;</w:t>
      </w:r>
      <w:r w:rsidR="002B4F17">
        <w:rPr>
          <w:rFonts w:ascii="Courier New" w:hAnsi="Courier New" w:cs="Courier New" w:hint="eastAsia"/>
          <w:szCs w:val="21"/>
        </w:rPr>
        <w:t>UserInfo</w:t>
      </w:r>
      <w:r w:rsidR="008909FC" w:rsidRPr="008909FC">
        <w:rPr>
          <w:rFonts w:ascii="Courier New" w:hAnsi="Courier New" w:cs="Courier New"/>
          <w:szCs w:val="21"/>
        </w:rPr>
        <w:t>&gt; set = new HashSet&lt;</w:t>
      </w:r>
      <w:r w:rsidR="002B4F17">
        <w:rPr>
          <w:rFonts w:ascii="Courier New" w:hAnsi="Courier New" w:cs="Courier New" w:hint="eastAsia"/>
          <w:szCs w:val="21"/>
        </w:rPr>
        <w:t>UserInfo</w:t>
      </w:r>
      <w:proofErr w:type="gramStart"/>
      <w:r w:rsidR="008909FC" w:rsidRPr="008909FC">
        <w:rPr>
          <w:rFonts w:ascii="Courier New" w:hAnsi="Courier New" w:cs="Courier New"/>
          <w:szCs w:val="21"/>
        </w:rPr>
        <w:t>&gt;(</w:t>
      </w:r>
      <w:proofErr w:type="gramEnd"/>
      <w:r w:rsidR="008909FC" w:rsidRPr="008909FC">
        <w:rPr>
          <w:rFonts w:ascii="Courier New" w:hAnsi="Courier New" w:cs="Courier New"/>
          <w:szCs w:val="21"/>
        </w:rPr>
        <w:t xml:space="preserve">); </w:t>
      </w:r>
    </w:p>
    <w:p w:rsidR="008909FC" w:rsidRDefault="002B4F17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UserInfo</w:t>
      </w:r>
      <w:r w:rsidRPr="00315DA7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user</w:t>
      </w:r>
      <w:r w:rsidR="008909FC" w:rsidRPr="008909FC">
        <w:rPr>
          <w:rFonts w:ascii="Courier New" w:hAnsi="Courier New" w:cs="Courier New"/>
          <w:szCs w:val="21"/>
        </w:rPr>
        <w:t xml:space="preserve"> = new </w:t>
      </w:r>
      <w:proofErr w:type="gramStart"/>
      <w:r>
        <w:rPr>
          <w:rFonts w:ascii="Courier New" w:hAnsi="Courier New" w:cs="Courier New" w:hint="eastAsia"/>
          <w:szCs w:val="21"/>
        </w:rPr>
        <w:t>UserInfo</w:t>
      </w:r>
      <w:r w:rsidR="008909FC" w:rsidRPr="008909FC">
        <w:rPr>
          <w:rFonts w:ascii="Courier New" w:hAnsi="Courier New" w:cs="Courier New"/>
          <w:szCs w:val="21"/>
        </w:rPr>
        <w:t>(</w:t>
      </w:r>
      <w:proofErr w:type="gramEnd"/>
      <w:r w:rsidR="008909FC" w:rsidRPr="008909FC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13712345678</w:t>
      </w:r>
      <w:r w:rsidR="008909FC" w:rsidRPr="008909FC">
        <w:rPr>
          <w:rFonts w:ascii="Courier New" w:hAnsi="Courier New" w:cs="Courier New"/>
          <w:szCs w:val="21"/>
        </w:rPr>
        <w:t xml:space="preserve">"); </w:t>
      </w:r>
    </w:p>
    <w:p w:rsidR="00704724" w:rsidRPr="008909FC" w:rsidRDefault="00704724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UserInfo</w:t>
      </w:r>
      <w:r w:rsidRPr="00315DA7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user2</w:t>
      </w:r>
      <w:r w:rsidRPr="008909FC">
        <w:rPr>
          <w:rFonts w:ascii="Courier New" w:hAnsi="Courier New" w:cs="Courier New"/>
          <w:szCs w:val="21"/>
        </w:rPr>
        <w:t xml:space="preserve"> = new </w:t>
      </w:r>
      <w:proofErr w:type="gramStart"/>
      <w:r>
        <w:rPr>
          <w:rFonts w:ascii="Courier New" w:hAnsi="Courier New" w:cs="Courier New" w:hint="eastAsia"/>
          <w:szCs w:val="21"/>
        </w:rPr>
        <w:t>UserInfo</w:t>
      </w:r>
      <w:r w:rsidRPr="008909FC">
        <w:rPr>
          <w:rFonts w:ascii="Courier New" w:hAnsi="Courier New" w:cs="Courier New"/>
          <w:szCs w:val="21"/>
        </w:rPr>
        <w:t>(</w:t>
      </w:r>
      <w:proofErr w:type="gramEnd"/>
      <w:r w:rsidRPr="008909FC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13712345678</w:t>
      </w:r>
      <w:r>
        <w:rPr>
          <w:rFonts w:ascii="Courier New" w:hAnsi="Courier New" w:cs="Courier New"/>
          <w:szCs w:val="21"/>
        </w:rPr>
        <w:t xml:space="preserve">"); </w:t>
      </w:r>
    </w:p>
    <w:p w:rsidR="008909FC" w:rsidRDefault="008909FC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8909FC">
        <w:rPr>
          <w:rFonts w:ascii="Courier New" w:hAnsi="Courier New" w:cs="Courier New"/>
          <w:szCs w:val="21"/>
        </w:rPr>
        <w:t>set.add(</w:t>
      </w:r>
      <w:proofErr w:type="gramEnd"/>
      <w:r w:rsidR="00CF3015">
        <w:rPr>
          <w:rFonts w:ascii="Courier New" w:hAnsi="Courier New" w:cs="Courier New" w:hint="eastAsia"/>
          <w:szCs w:val="21"/>
        </w:rPr>
        <w:t>user</w:t>
      </w:r>
      <w:r w:rsidRPr="008909FC">
        <w:rPr>
          <w:rFonts w:ascii="Courier New" w:hAnsi="Courier New" w:cs="Courier New"/>
          <w:szCs w:val="21"/>
        </w:rPr>
        <w:t xml:space="preserve">); </w:t>
      </w:r>
    </w:p>
    <w:p w:rsidR="007B077F" w:rsidRDefault="00704724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8909FC">
        <w:rPr>
          <w:rFonts w:ascii="Courier New" w:hAnsi="Courier New" w:cs="Courier New"/>
          <w:szCs w:val="21"/>
        </w:rPr>
        <w:t>set</w:t>
      </w:r>
      <w:r>
        <w:rPr>
          <w:rFonts w:ascii="Courier New" w:hAnsi="Courier New" w:cs="Courier New" w:hint="eastAsia"/>
          <w:szCs w:val="21"/>
        </w:rPr>
        <w:t>.add(user2); //</w:t>
      </w:r>
      <w:r w:rsidR="007B077F">
        <w:rPr>
          <w:rFonts w:ascii="Courier New" w:hAnsi="Courier New" w:cs="Courier New" w:hint="eastAsia"/>
          <w:szCs w:val="21"/>
        </w:rPr>
        <w:t xml:space="preserve"> set</w:t>
      </w:r>
      <w:r w:rsidR="007B077F">
        <w:rPr>
          <w:rFonts w:ascii="Courier New" w:hAnsi="Courier New" w:cs="Courier New" w:hint="eastAsia"/>
          <w:szCs w:val="21"/>
        </w:rPr>
        <w:t>中存在两个</w:t>
      </w:r>
      <w:r w:rsidR="007B077F">
        <w:rPr>
          <w:rFonts w:ascii="Courier New" w:hAnsi="Courier New" w:cs="Courier New" w:hint="eastAsia"/>
          <w:szCs w:val="21"/>
        </w:rPr>
        <w:t>13712345678</w:t>
      </w:r>
      <w:r w:rsidR="007B077F">
        <w:rPr>
          <w:rFonts w:ascii="Courier New" w:hAnsi="Courier New" w:cs="Courier New" w:hint="eastAsia"/>
          <w:szCs w:val="21"/>
        </w:rPr>
        <w:t>用户</w:t>
      </w:r>
    </w:p>
    <w:p w:rsidR="008909FC" w:rsidRPr="008909FC" w:rsidRDefault="008909FC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8909FC">
        <w:rPr>
          <w:rFonts w:ascii="Courier New" w:hAnsi="Courier New" w:cs="Courier New"/>
          <w:szCs w:val="21"/>
        </w:rPr>
        <w:t xml:space="preserve">...... </w:t>
      </w:r>
    </w:p>
    <w:p w:rsidR="0016208A" w:rsidRPr="00E43365" w:rsidRDefault="0016208A" w:rsidP="008909FC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E96C0F" w:rsidRDefault="00E96C0F" w:rsidP="00E96C0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正确：</w:t>
      </w:r>
    </w:p>
    <w:p w:rsidR="00704724" w:rsidRDefault="00704724" w:rsidP="00704724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class UserInfo()</w:t>
      </w:r>
    </w:p>
    <w:p w:rsidR="00704724" w:rsidRDefault="00704724" w:rsidP="00704724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private</w:t>
      </w:r>
      <w:proofErr w:type="gramEnd"/>
      <w:r>
        <w:rPr>
          <w:rFonts w:ascii="Courier New" w:hAnsi="Courier New" w:cs="Courier New" w:hint="eastAsia"/>
          <w:szCs w:val="21"/>
        </w:rPr>
        <w:t xml:space="preserve"> String name;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UserInfo(String name)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proofErr w:type="gramStart"/>
      <w:r>
        <w:rPr>
          <w:rFonts w:ascii="Courier New" w:hAnsi="Courier New" w:cs="Courier New"/>
          <w:szCs w:val="21"/>
        </w:rPr>
        <w:t>this</w:t>
      </w:r>
      <w:r>
        <w:rPr>
          <w:rFonts w:ascii="Courier New" w:hAnsi="Courier New" w:cs="Courier New" w:hint="eastAsia"/>
          <w:szCs w:val="21"/>
        </w:rPr>
        <w:t>.setName(</w:t>
      </w:r>
      <w:proofErr w:type="gramEnd"/>
      <w:r>
        <w:rPr>
          <w:rFonts w:ascii="Courier New" w:hAnsi="Courier New" w:cs="Courier New" w:hint="eastAsia"/>
          <w:szCs w:val="21"/>
        </w:rPr>
        <w:t>name);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 w:hint="eastAsia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void setName(String name)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>
        <w:rPr>
          <w:rFonts w:ascii="Courier New" w:hAnsi="Courier New" w:cs="Courier New"/>
          <w:szCs w:val="21"/>
        </w:rPr>
        <w:t>this</w:t>
      </w:r>
      <w:r>
        <w:rPr>
          <w:rFonts w:ascii="Courier New" w:hAnsi="Courier New" w:cs="Courier New" w:hint="eastAsia"/>
          <w:szCs w:val="21"/>
        </w:rPr>
        <w:t>.name = name;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proofErr w:type="gramStart"/>
      <w:r>
        <w:rPr>
          <w:rFonts w:ascii="Courier New" w:hAnsi="Courier New" w:cs="Courier New"/>
          <w:szCs w:val="21"/>
        </w:rPr>
        <w:t>public</w:t>
      </w:r>
      <w:proofErr w:type="gramEnd"/>
      <w:r>
        <w:rPr>
          <w:rFonts w:ascii="Courier New" w:hAnsi="Courier New" w:cs="Courier New" w:hint="eastAsia"/>
          <w:szCs w:val="21"/>
        </w:rPr>
        <w:t xml:space="preserve"> String getName()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{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proofErr w:type="gramStart"/>
      <w:r>
        <w:rPr>
          <w:rFonts w:ascii="Courier New" w:hAnsi="Courier New" w:cs="Courier New"/>
          <w:szCs w:val="21"/>
        </w:rPr>
        <w:t>return</w:t>
      </w:r>
      <w:proofErr w:type="gramEnd"/>
      <w:r>
        <w:rPr>
          <w:rFonts w:ascii="Courier New" w:hAnsi="Courier New" w:cs="Courier New" w:hint="eastAsia"/>
          <w:szCs w:val="21"/>
        </w:rPr>
        <w:t xml:space="preserve"> this.name;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}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szCs w:val="21"/>
        </w:rPr>
      </w:pPr>
    </w:p>
    <w:p w:rsidR="00704724" w:rsidRP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proofErr w:type="gramStart"/>
      <w:r w:rsidRPr="00704724">
        <w:rPr>
          <w:rFonts w:ascii="Courier New" w:hAnsi="Courier New" w:cs="Courier New"/>
          <w:color w:val="FF0000"/>
          <w:szCs w:val="21"/>
        </w:rPr>
        <w:t>public</w:t>
      </w:r>
      <w:proofErr w:type="gramEnd"/>
      <w:r w:rsidRPr="00704724">
        <w:rPr>
          <w:rFonts w:ascii="Courier New" w:hAnsi="Courier New" w:cs="Courier New" w:hint="eastAsia"/>
          <w:color w:val="FF0000"/>
          <w:szCs w:val="21"/>
        </w:rPr>
        <w:t xml:space="preserve"> int hashCode()</w:t>
      </w:r>
    </w:p>
    <w:p w:rsidR="00704724" w:rsidRP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 w:rsidRPr="00704724">
        <w:rPr>
          <w:rFonts w:ascii="Courier New" w:hAnsi="Courier New" w:cs="Courier New" w:hint="eastAsia"/>
          <w:color w:val="FF0000"/>
          <w:szCs w:val="21"/>
        </w:rPr>
        <w:t>{</w:t>
      </w:r>
    </w:p>
    <w:p w:rsidR="00704724" w:rsidRP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 w:rsidRPr="00704724">
        <w:rPr>
          <w:rFonts w:ascii="Courier New" w:hAnsi="Courier New" w:cs="Courier New" w:hint="eastAsia"/>
          <w:color w:val="FF0000"/>
          <w:szCs w:val="21"/>
        </w:rPr>
        <w:t xml:space="preserve">  </w:t>
      </w:r>
      <w:proofErr w:type="gramStart"/>
      <w:r w:rsidRPr="00704724">
        <w:rPr>
          <w:rFonts w:ascii="Courier New" w:hAnsi="Courier New" w:cs="Courier New"/>
          <w:color w:val="FF0000"/>
          <w:szCs w:val="21"/>
        </w:rPr>
        <w:t>return</w:t>
      </w:r>
      <w:proofErr w:type="gramEnd"/>
      <w:r w:rsidRPr="00704724">
        <w:rPr>
          <w:rFonts w:ascii="Courier New" w:hAnsi="Courier New" w:cs="Courier New" w:hint="eastAsia"/>
          <w:color w:val="FF0000"/>
          <w:szCs w:val="21"/>
        </w:rPr>
        <w:t xml:space="preserve"> this.name * 31;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 w:rsidRPr="00704724">
        <w:rPr>
          <w:rFonts w:ascii="Courier New" w:hAnsi="Courier New" w:cs="Courier New" w:hint="eastAsia"/>
          <w:color w:val="FF0000"/>
          <w:szCs w:val="21"/>
        </w:rPr>
        <w:t>}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proofErr w:type="gramStart"/>
      <w:r>
        <w:rPr>
          <w:rFonts w:ascii="Courier New" w:hAnsi="Courier New" w:cs="Courier New"/>
          <w:color w:val="FF0000"/>
          <w:szCs w:val="21"/>
        </w:rPr>
        <w:t>public</w:t>
      </w:r>
      <w:proofErr w:type="gramEnd"/>
      <w:r>
        <w:rPr>
          <w:rFonts w:ascii="Courier New" w:hAnsi="Courier New" w:cs="Courier New" w:hint="eastAsia"/>
          <w:color w:val="FF0000"/>
          <w:szCs w:val="21"/>
        </w:rPr>
        <w:t xml:space="preserve"> </w:t>
      </w:r>
      <w:r>
        <w:rPr>
          <w:rFonts w:ascii="Courier New" w:hAnsi="Courier New" w:cs="Courier New"/>
          <w:color w:val="FF0000"/>
          <w:szCs w:val="21"/>
        </w:rPr>
        <w:t>boolean</w:t>
      </w:r>
      <w:r>
        <w:rPr>
          <w:rFonts w:ascii="Courier New" w:hAnsi="Courier New" w:cs="Courier New" w:hint="eastAsia"/>
          <w:color w:val="FF0000"/>
          <w:szCs w:val="21"/>
        </w:rPr>
        <w:t xml:space="preserve"> equals(Object </w:t>
      </w:r>
      <w:r w:rsidR="00800A50">
        <w:rPr>
          <w:rFonts w:ascii="Courier New" w:hAnsi="Courier New" w:cs="Courier New" w:hint="eastAsia"/>
          <w:color w:val="FF0000"/>
          <w:szCs w:val="21"/>
        </w:rPr>
        <w:t>obj</w:t>
      </w:r>
      <w:r>
        <w:rPr>
          <w:rFonts w:ascii="Courier New" w:hAnsi="Courier New" w:cs="Courier New" w:hint="eastAsia"/>
          <w:color w:val="FF0000"/>
          <w:szCs w:val="21"/>
        </w:rPr>
        <w:t>)</w:t>
      </w:r>
    </w:p>
    <w:p w:rsid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{</w:t>
      </w: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</w:t>
      </w:r>
      <w:r w:rsidR="00800A50" w:rsidRPr="007B077F">
        <w:rPr>
          <w:rFonts w:ascii="Courier New" w:hAnsi="Courier New" w:cs="Courier New"/>
          <w:color w:val="FF0000"/>
          <w:szCs w:val="21"/>
        </w:rPr>
        <w:t xml:space="preserve"> </w:t>
      </w:r>
      <w:proofErr w:type="gramStart"/>
      <w:r w:rsidR="00800A50" w:rsidRPr="007B077F">
        <w:rPr>
          <w:rFonts w:ascii="Courier New" w:hAnsi="Courier New" w:cs="Courier New"/>
          <w:color w:val="FF0000"/>
          <w:szCs w:val="21"/>
        </w:rPr>
        <w:t>if</w:t>
      </w:r>
      <w:proofErr w:type="gramEnd"/>
      <w:r w:rsidR="00800A50" w:rsidRPr="007B077F">
        <w:rPr>
          <w:rFonts w:ascii="Courier New" w:hAnsi="Courier New" w:cs="Courier New"/>
          <w:color w:val="FF0000"/>
          <w:szCs w:val="21"/>
        </w:rPr>
        <w:t xml:space="preserve"> (null == obj)</w:t>
      </w: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 </w:t>
      </w:r>
      <w:r w:rsidR="00800A50" w:rsidRPr="007B077F">
        <w:rPr>
          <w:rFonts w:ascii="Courier New" w:hAnsi="Courier New" w:cs="Courier New"/>
          <w:color w:val="FF0000"/>
          <w:szCs w:val="21"/>
        </w:rPr>
        <w:t>{</w:t>
      </w: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    </w:t>
      </w:r>
      <w:proofErr w:type="gramStart"/>
      <w:r w:rsidR="00800A50" w:rsidRPr="007B077F">
        <w:rPr>
          <w:rFonts w:ascii="Courier New" w:hAnsi="Courier New" w:cs="Courier New"/>
          <w:color w:val="FF0000"/>
          <w:szCs w:val="21"/>
        </w:rPr>
        <w:t>return</w:t>
      </w:r>
      <w:proofErr w:type="gramEnd"/>
      <w:r w:rsidR="00800A50" w:rsidRPr="007B077F">
        <w:rPr>
          <w:rFonts w:ascii="Courier New" w:hAnsi="Courier New" w:cs="Courier New"/>
          <w:color w:val="FF0000"/>
          <w:szCs w:val="21"/>
        </w:rPr>
        <w:t xml:space="preserve"> </w:t>
      </w:r>
      <w:r w:rsidR="00800A50" w:rsidRPr="007B077F">
        <w:rPr>
          <w:rFonts w:ascii="Courier New" w:hAnsi="Courier New" w:cs="Courier New" w:hint="eastAsia"/>
          <w:color w:val="FF0000"/>
          <w:szCs w:val="21"/>
        </w:rPr>
        <w:t>false</w:t>
      </w:r>
      <w:r w:rsidR="00800A50" w:rsidRPr="007B077F">
        <w:rPr>
          <w:rFonts w:ascii="Courier New" w:hAnsi="Courier New" w:cs="Courier New"/>
          <w:color w:val="FF0000"/>
          <w:szCs w:val="21"/>
        </w:rPr>
        <w:t>;</w:t>
      </w: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 </w:t>
      </w:r>
      <w:r w:rsidR="00800A50" w:rsidRPr="007B077F">
        <w:rPr>
          <w:rFonts w:ascii="Courier New" w:hAnsi="Courier New" w:cs="Courier New"/>
          <w:color w:val="FF0000"/>
          <w:szCs w:val="21"/>
        </w:rPr>
        <w:t>}</w:t>
      </w:r>
    </w:p>
    <w:p w:rsidR="00800A50" w:rsidRPr="007B077F" w:rsidRDefault="00800A50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 </w:t>
      </w:r>
      <w:proofErr w:type="gramStart"/>
      <w:r w:rsidR="00800A50" w:rsidRPr="007B077F">
        <w:rPr>
          <w:rFonts w:ascii="Courier New" w:hAnsi="Courier New" w:cs="Courier New"/>
          <w:color w:val="FF0000"/>
          <w:szCs w:val="21"/>
        </w:rPr>
        <w:t>if</w:t>
      </w:r>
      <w:proofErr w:type="gramEnd"/>
      <w:r w:rsidR="00800A50" w:rsidRPr="007B077F">
        <w:rPr>
          <w:rFonts w:ascii="Courier New" w:hAnsi="Courier New" w:cs="Courier New"/>
          <w:color w:val="FF0000"/>
          <w:szCs w:val="21"/>
        </w:rPr>
        <w:t xml:space="preserve"> (!(obj instanceof </w:t>
      </w:r>
      <w:r w:rsidR="00800A50" w:rsidRPr="007B077F">
        <w:rPr>
          <w:rFonts w:ascii="Courier New" w:hAnsi="Courier New" w:cs="Courier New" w:hint="eastAsia"/>
          <w:color w:val="FF0000"/>
          <w:szCs w:val="21"/>
        </w:rPr>
        <w:t>UserInfo</w:t>
      </w:r>
      <w:r w:rsidR="00800A50" w:rsidRPr="007B077F">
        <w:rPr>
          <w:rFonts w:ascii="Courier New" w:hAnsi="Courier New" w:cs="Courier New"/>
          <w:color w:val="FF0000"/>
          <w:szCs w:val="21"/>
        </w:rPr>
        <w:t>))</w:t>
      </w: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 </w:t>
      </w:r>
      <w:r w:rsidR="00800A50" w:rsidRPr="007B077F">
        <w:rPr>
          <w:rFonts w:ascii="Courier New" w:hAnsi="Courier New" w:cs="Courier New"/>
          <w:color w:val="FF0000"/>
          <w:szCs w:val="21"/>
        </w:rPr>
        <w:t>{</w:t>
      </w:r>
    </w:p>
    <w:p w:rsidR="00800A50" w:rsidRPr="007B077F" w:rsidRDefault="007B077F" w:rsidP="007B077F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       </w:t>
      </w:r>
      <w:proofErr w:type="gramStart"/>
      <w:r w:rsidR="00800A50" w:rsidRPr="007B077F">
        <w:rPr>
          <w:rFonts w:ascii="Courier New" w:hAnsi="Courier New" w:cs="Courier New"/>
          <w:color w:val="FF0000"/>
          <w:szCs w:val="21"/>
        </w:rPr>
        <w:t>return</w:t>
      </w:r>
      <w:proofErr w:type="gramEnd"/>
      <w:r w:rsidR="00800A50" w:rsidRPr="007B077F">
        <w:rPr>
          <w:rFonts w:ascii="Courier New" w:hAnsi="Courier New" w:cs="Courier New"/>
          <w:color w:val="FF0000"/>
          <w:szCs w:val="21"/>
        </w:rPr>
        <w:t xml:space="preserve"> </w:t>
      </w:r>
      <w:r w:rsidR="00800A50" w:rsidRPr="007B077F">
        <w:rPr>
          <w:rFonts w:ascii="Courier New" w:hAnsi="Courier New" w:cs="Courier New" w:hint="eastAsia"/>
          <w:color w:val="FF0000"/>
          <w:szCs w:val="21"/>
        </w:rPr>
        <w:t>false</w:t>
      </w:r>
      <w:r w:rsidR="00800A50" w:rsidRPr="007B077F">
        <w:rPr>
          <w:rFonts w:ascii="Courier New" w:hAnsi="Courier New" w:cs="Courier New"/>
          <w:color w:val="FF0000"/>
          <w:szCs w:val="21"/>
        </w:rPr>
        <w:t>;</w:t>
      </w:r>
    </w:p>
    <w:p w:rsidR="00800A50" w:rsidRPr="007B077F" w:rsidRDefault="00800A50" w:rsidP="00800A50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 w:rsidRPr="007B077F">
        <w:rPr>
          <w:rFonts w:ascii="Courier New" w:hAnsi="Courier New" w:cs="Courier New"/>
          <w:color w:val="FF0000"/>
          <w:szCs w:val="21"/>
        </w:rPr>
        <w:t xml:space="preserve">    }</w:t>
      </w:r>
    </w:p>
    <w:p w:rsidR="00800A50" w:rsidRPr="007B077F" w:rsidRDefault="00800A50" w:rsidP="00800A50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</w:p>
    <w:p w:rsidR="00800A50" w:rsidRDefault="00800A50" w:rsidP="00800A50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 w:rsidRPr="007B077F">
        <w:rPr>
          <w:rFonts w:ascii="Courier New" w:hAnsi="Courier New" w:cs="Courier New" w:hint="eastAsia"/>
          <w:color w:val="FF0000"/>
          <w:szCs w:val="21"/>
        </w:rPr>
        <w:lastRenderedPageBreak/>
        <w:t xml:space="preserve">    </w:t>
      </w:r>
      <w:proofErr w:type="gramStart"/>
      <w:r w:rsidRPr="007B077F">
        <w:rPr>
          <w:rFonts w:ascii="Courier New" w:hAnsi="Courier New" w:cs="Courier New"/>
          <w:color w:val="FF0000"/>
          <w:szCs w:val="21"/>
        </w:rPr>
        <w:t>return</w:t>
      </w:r>
      <w:proofErr w:type="gramEnd"/>
      <w:r w:rsidRPr="007B077F">
        <w:rPr>
          <w:rFonts w:ascii="Courier New" w:hAnsi="Courier New" w:cs="Courier New" w:hint="eastAsia"/>
          <w:color w:val="FF0000"/>
          <w:szCs w:val="21"/>
        </w:rPr>
        <w:t xml:space="preserve"> </w:t>
      </w:r>
      <w:r w:rsidRPr="00704724">
        <w:rPr>
          <w:rFonts w:ascii="Courier New" w:hAnsi="Courier New" w:cs="Courier New" w:hint="eastAsia"/>
          <w:color w:val="FF0000"/>
          <w:szCs w:val="21"/>
        </w:rPr>
        <w:t>this.name</w:t>
      </w:r>
      <w:r>
        <w:rPr>
          <w:rFonts w:ascii="Courier New" w:hAnsi="Courier New" w:cs="Courier New" w:hint="eastAsia"/>
          <w:color w:val="FF0000"/>
          <w:szCs w:val="21"/>
        </w:rPr>
        <w:t>.equals(((</w:t>
      </w:r>
      <w:r w:rsidRPr="007B077F">
        <w:rPr>
          <w:rFonts w:ascii="Courier New" w:hAnsi="Courier New" w:cs="Courier New" w:hint="eastAsia"/>
          <w:color w:val="FF0000"/>
          <w:szCs w:val="21"/>
        </w:rPr>
        <w:t>UserInfo</w:t>
      </w:r>
      <w:r>
        <w:rPr>
          <w:rFonts w:ascii="Courier New" w:hAnsi="Courier New" w:cs="Courier New" w:hint="eastAsia"/>
          <w:color w:val="FF0000"/>
          <w:szCs w:val="21"/>
        </w:rPr>
        <w:t>)obj).name);</w:t>
      </w:r>
    </w:p>
    <w:p w:rsidR="00704724" w:rsidRPr="00704724" w:rsidRDefault="00704724" w:rsidP="00704724">
      <w:pPr>
        <w:shd w:val="clear" w:color="auto" w:fill="E6E6E6"/>
        <w:spacing w:after="0"/>
        <w:ind w:firstLine="420"/>
        <w:jc w:val="both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}</w:t>
      </w:r>
    </w:p>
    <w:p w:rsidR="00704724" w:rsidRPr="007B077F" w:rsidRDefault="00704724" w:rsidP="00704724">
      <w:pPr>
        <w:shd w:val="clear" w:color="auto" w:fill="E6E6E6"/>
        <w:spacing w:after="0"/>
        <w:jc w:val="both"/>
        <w:rPr>
          <w:rFonts w:ascii="Courier New" w:hAnsi="Courier New" w:cs="Courier New"/>
          <w:color w:val="FF0000"/>
          <w:szCs w:val="21"/>
        </w:rPr>
      </w:pPr>
      <w:r w:rsidRPr="007B077F">
        <w:rPr>
          <w:rFonts w:ascii="Courier New" w:hAnsi="Courier New" w:cs="Courier New" w:hint="eastAsia"/>
          <w:color w:val="FF0000"/>
          <w:szCs w:val="21"/>
        </w:rPr>
        <w:t>}</w:t>
      </w:r>
    </w:p>
    <w:p w:rsidR="00315DA7" w:rsidRPr="00315DA7" w:rsidRDefault="00315DA7" w:rsidP="00315DA7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315DA7">
        <w:rPr>
          <w:rFonts w:ascii="Courier New" w:hAnsi="Courier New" w:cs="Courier New"/>
          <w:szCs w:val="21"/>
        </w:rPr>
        <w:t xml:space="preserve">...... </w:t>
      </w:r>
    </w:p>
    <w:p w:rsidR="007B077F" w:rsidRPr="008909FC" w:rsidRDefault="007B077F" w:rsidP="007B077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Set</w:t>
      </w:r>
      <w:r w:rsidRPr="008909FC">
        <w:rPr>
          <w:rFonts w:ascii="Courier New" w:hAnsi="Courier New" w:cs="Courier New"/>
          <w:szCs w:val="21"/>
        </w:rPr>
        <w:t>&lt;</w:t>
      </w:r>
      <w:r>
        <w:rPr>
          <w:rFonts w:ascii="Courier New" w:hAnsi="Courier New" w:cs="Courier New" w:hint="eastAsia"/>
          <w:szCs w:val="21"/>
        </w:rPr>
        <w:t>UserInfo</w:t>
      </w:r>
      <w:r w:rsidRPr="008909FC">
        <w:rPr>
          <w:rFonts w:ascii="Courier New" w:hAnsi="Courier New" w:cs="Courier New"/>
          <w:szCs w:val="21"/>
        </w:rPr>
        <w:t>&gt; set = new HashSet&lt;</w:t>
      </w:r>
      <w:r>
        <w:rPr>
          <w:rFonts w:ascii="Courier New" w:hAnsi="Courier New" w:cs="Courier New" w:hint="eastAsia"/>
          <w:szCs w:val="21"/>
        </w:rPr>
        <w:t>UserInfo</w:t>
      </w:r>
      <w:proofErr w:type="gramStart"/>
      <w:r w:rsidRPr="008909FC">
        <w:rPr>
          <w:rFonts w:ascii="Courier New" w:hAnsi="Courier New" w:cs="Courier New"/>
          <w:szCs w:val="21"/>
        </w:rPr>
        <w:t>&gt;(</w:t>
      </w:r>
      <w:proofErr w:type="gramEnd"/>
      <w:r w:rsidRPr="008909FC">
        <w:rPr>
          <w:rFonts w:ascii="Courier New" w:hAnsi="Courier New" w:cs="Courier New"/>
          <w:szCs w:val="21"/>
        </w:rPr>
        <w:t xml:space="preserve">); </w:t>
      </w:r>
    </w:p>
    <w:p w:rsidR="007B077F" w:rsidRDefault="007B077F" w:rsidP="007B077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UserInfo</w:t>
      </w:r>
      <w:r w:rsidRPr="00315DA7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user</w:t>
      </w:r>
      <w:r w:rsidRPr="008909FC">
        <w:rPr>
          <w:rFonts w:ascii="Courier New" w:hAnsi="Courier New" w:cs="Courier New"/>
          <w:szCs w:val="21"/>
        </w:rPr>
        <w:t xml:space="preserve"> = new </w:t>
      </w:r>
      <w:proofErr w:type="gramStart"/>
      <w:r>
        <w:rPr>
          <w:rFonts w:ascii="Courier New" w:hAnsi="Courier New" w:cs="Courier New" w:hint="eastAsia"/>
          <w:szCs w:val="21"/>
        </w:rPr>
        <w:t>UserInfo</w:t>
      </w:r>
      <w:r w:rsidRPr="008909FC">
        <w:rPr>
          <w:rFonts w:ascii="Courier New" w:hAnsi="Courier New" w:cs="Courier New"/>
          <w:szCs w:val="21"/>
        </w:rPr>
        <w:t>(</w:t>
      </w:r>
      <w:proofErr w:type="gramEnd"/>
      <w:r w:rsidRPr="008909FC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13712345678</w:t>
      </w:r>
      <w:r w:rsidRPr="008909FC">
        <w:rPr>
          <w:rFonts w:ascii="Courier New" w:hAnsi="Courier New" w:cs="Courier New"/>
          <w:szCs w:val="21"/>
        </w:rPr>
        <w:t xml:space="preserve">"); </w:t>
      </w:r>
    </w:p>
    <w:p w:rsidR="007B077F" w:rsidRPr="008909FC" w:rsidRDefault="007B077F" w:rsidP="007B077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UserInfo</w:t>
      </w:r>
      <w:r w:rsidRPr="00315DA7"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user2</w:t>
      </w:r>
      <w:r w:rsidRPr="008909FC">
        <w:rPr>
          <w:rFonts w:ascii="Courier New" w:hAnsi="Courier New" w:cs="Courier New"/>
          <w:szCs w:val="21"/>
        </w:rPr>
        <w:t xml:space="preserve"> = new </w:t>
      </w:r>
      <w:proofErr w:type="gramStart"/>
      <w:r>
        <w:rPr>
          <w:rFonts w:ascii="Courier New" w:hAnsi="Courier New" w:cs="Courier New" w:hint="eastAsia"/>
          <w:szCs w:val="21"/>
        </w:rPr>
        <w:t>UserInfo</w:t>
      </w:r>
      <w:r w:rsidRPr="008909FC">
        <w:rPr>
          <w:rFonts w:ascii="Courier New" w:hAnsi="Courier New" w:cs="Courier New"/>
          <w:szCs w:val="21"/>
        </w:rPr>
        <w:t>(</w:t>
      </w:r>
      <w:proofErr w:type="gramEnd"/>
      <w:r w:rsidRPr="008909FC">
        <w:rPr>
          <w:rFonts w:ascii="Courier New" w:hAnsi="Courier New" w:cs="Courier New"/>
          <w:szCs w:val="21"/>
        </w:rPr>
        <w:t>"</w:t>
      </w:r>
      <w:r>
        <w:rPr>
          <w:rFonts w:ascii="Courier New" w:hAnsi="Courier New" w:cs="Courier New" w:hint="eastAsia"/>
          <w:szCs w:val="21"/>
        </w:rPr>
        <w:t>13712345678</w:t>
      </w:r>
      <w:r>
        <w:rPr>
          <w:rFonts w:ascii="Courier New" w:hAnsi="Courier New" w:cs="Courier New"/>
          <w:szCs w:val="21"/>
        </w:rPr>
        <w:t xml:space="preserve">"); </w:t>
      </w:r>
    </w:p>
    <w:p w:rsidR="007B077F" w:rsidRDefault="007B077F" w:rsidP="007B077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8909FC">
        <w:rPr>
          <w:rFonts w:ascii="Courier New" w:hAnsi="Courier New" w:cs="Courier New"/>
          <w:szCs w:val="21"/>
        </w:rPr>
        <w:t>set.add(</w:t>
      </w:r>
      <w:proofErr w:type="gramEnd"/>
      <w:r>
        <w:rPr>
          <w:rFonts w:ascii="Courier New" w:hAnsi="Courier New" w:cs="Courier New" w:hint="eastAsia"/>
          <w:szCs w:val="21"/>
        </w:rPr>
        <w:t>user</w:t>
      </w:r>
      <w:r w:rsidRPr="008909FC">
        <w:rPr>
          <w:rFonts w:ascii="Courier New" w:hAnsi="Courier New" w:cs="Courier New"/>
          <w:szCs w:val="21"/>
        </w:rPr>
        <w:t xml:space="preserve">); </w:t>
      </w:r>
    </w:p>
    <w:p w:rsidR="007B077F" w:rsidRDefault="007B077F" w:rsidP="007B077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8909FC">
        <w:rPr>
          <w:rFonts w:ascii="Courier New" w:hAnsi="Courier New" w:cs="Courier New"/>
          <w:szCs w:val="21"/>
        </w:rPr>
        <w:t>set</w:t>
      </w:r>
      <w:r>
        <w:rPr>
          <w:rFonts w:ascii="Courier New" w:hAnsi="Courier New" w:cs="Courier New" w:hint="eastAsia"/>
          <w:szCs w:val="21"/>
        </w:rPr>
        <w:t>.add(user2);  // set</w:t>
      </w:r>
      <w:r>
        <w:rPr>
          <w:rFonts w:ascii="Courier New" w:hAnsi="Courier New" w:cs="Courier New" w:hint="eastAsia"/>
          <w:szCs w:val="21"/>
        </w:rPr>
        <w:t>中只会存在一个</w:t>
      </w:r>
      <w:r>
        <w:rPr>
          <w:rFonts w:ascii="Courier New" w:hAnsi="Courier New" w:cs="Courier New" w:hint="eastAsia"/>
          <w:szCs w:val="21"/>
        </w:rPr>
        <w:t>13712345678</w:t>
      </w:r>
      <w:r>
        <w:rPr>
          <w:rFonts w:ascii="Courier New" w:hAnsi="Courier New" w:cs="Courier New" w:hint="eastAsia"/>
          <w:szCs w:val="21"/>
        </w:rPr>
        <w:t>的用户</w:t>
      </w:r>
    </w:p>
    <w:p w:rsidR="00315DA7" w:rsidRPr="00315DA7" w:rsidRDefault="00315DA7" w:rsidP="007B077F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315DA7">
        <w:rPr>
          <w:rFonts w:ascii="Courier New" w:hAnsi="Courier New" w:cs="Courier New"/>
          <w:szCs w:val="21"/>
        </w:rPr>
        <w:t xml:space="preserve">...... </w:t>
      </w:r>
    </w:p>
    <w:p w:rsidR="00E96C0F" w:rsidRPr="00001750" w:rsidRDefault="00323DB5" w:rsidP="00315DA7">
      <w:pPr>
        <w:ind w:firstLineChars="3450" w:firstLine="7245"/>
        <w:jc w:val="both"/>
      </w:pPr>
      <w:hyperlink w:anchor="_top" w:history="1">
        <w:r w:rsidR="00E96C0F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ED0706" w:rsidRPr="000B1C1C" w:rsidRDefault="00ED0706" w:rsidP="00ED0706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50" w:name="_使用集合类时注意是否是线程安全的"/>
      <w:bookmarkStart w:id="51" w:name="_Toc454872414"/>
      <w:bookmarkEnd w:id="50"/>
      <w:r>
        <w:rPr>
          <w:rFonts w:ascii="华文细黑" w:eastAsia="华文细黑" w:hAnsi="华文细黑" w:cs="Arial" w:hint="eastAsia"/>
          <w:b w:val="0"/>
          <w:sz w:val="28"/>
          <w:szCs w:val="28"/>
        </w:rPr>
        <w:t>使用集合类时注意是否是线程安全</w:t>
      </w:r>
      <w:r w:rsidR="00454D07">
        <w:rPr>
          <w:rFonts w:ascii="华文细黑" w:eastAsia="华文细黑" w:hAnsi="华文细黑" w:cs="Arial" w:hint="eastAsia"/>
          <w:b w:val="0"/>
          <w:sz w:val="28"/>
          <w:szCs w:val="28"/>
        </w:rPr>
        <w:t>的</w:t>
      </w:r>
      <w:bookmarkEnd w:id="51"/>
    </w:p>
    <w:p w:rsidR="00ED0706" w:rsidRDefault="00ED0706" w:rsidP="00ED0706">
      <w:pPr>
        <w:pStyle w:val="a0"/>
        <w:numPr>
          <w:ilvl w:val="0"/>
          <w:numId w:val="0"/>
        </w:numPr>
        <w:ind w:leftChars="-67" w:hangingChars="67" w:hanging="141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B04D35">
        <w:rPr>
          <w:rFonts w:hint="eastAsia"/>
        </w:rPr>
        <w:t>Java</w:t>
      </w:r>
      <w:r w:rsidR="00B04D35">
        <w:rPr>
          <w:rFonts w:hint="eastAsia"/>
        </w:rPr>
        <w:t>的集合类中，有线程安全的，也有线程不安全的，前者有</w:t>
      </w:r>
      <w:r w:rsidR="00B04D35">
        <w:rPr>
          <w:rFonts w:hint="eastAsia"/>
        </w:rPr>
        <w:t>HashTable</w:t>
      </w:r>
      <w:r w:rsidR="00B04D35">
        <w:rPr>
          <w:rFonts w:hint="eastAsia"/>
        </w:rPr>
        <w:t>、</w:t>
      </w:r>
      <w:r w:rsidR="00B04D35">
        <w:rPr>
          <w:rFonts w:hint="eastAsia"/>
        </w:rPr>
        <w:t>Vector</w:t>
      </w:r>
      <w:r w:rsidR="00B04D35">
        <w:rPr>
          <w:rFonts w:hint="eastAsia"/>
        </w:rPr>
        <w:t>等，后者有</w:t>
      </w:r>
      <w:r w:rsidR="00B04D35" w:rsidRPr="00D53F49">
        <w:t>HashMap</w:t>
      </w:r>
      <w:r w:rsidR="00B04D35" w:rsidRPr="00D53F49">
        <w:rPr>
          <w:rFonts w:hint="eastAsia"/>
        </w:rPr>
        <w:t>、</w:t>
      </w:r>
      <w:r w:rsidR="00B04D35">
        <w:t>HashSet</w:t>
      </w:r>
      <w:r w:rsidR="00B04D35">
        <w:rPr>
          <w:rFonts w:hint="eastAsia"/>
        </w:rPr>
        <w:t>、</w:t>
      </w:r>
      <w:r w:rsidR="00B04D35">
        <w:t>ArrayList</w:t>
      </w:r>
      <w:r w:rsidR="00B04D35">
        <w:rPr>
          <w:rFonts w:hint="eastAsia"/>
        </w:rPr>
        <w:t>、</w:t>
      </w:r>
      <w:r w:rsidR="00B04D35">
        <w:t>LinkedList</w:t>
      </w:r>
      <w:r w:rsidR="00B04D35">
        <w:rPr>
          <w:rFonts w:hint="eastAsia"/>
        </w:rPr>
        <w:t>等。在编码时，多线程下应使用线程安全的类，或者使用</w:t>
      </w:r>
      <w:r w:rsidR="00B04D35" w:rsidRPr="00784059">
        <w:t>synchronized</w:t>
      </w:r>
      <w:r w:rsidR="00B04D35">
        <w:rPr>
          <w:rFonts w:hint="eastAsia"/>
        </w:rPr>
        <w:t>加锁，或使用</w:t>
      </w:r>
      <w:r w:rsidR="00B04D35" w:rsidRPr="00FD5523">
        <w:t>java.util.concurr</w:t>
      </w:r>
      <w:r w:rsidR="00B04D35" w:rsidRPr="00521A21">
        <w:t>ent</w:t>
      </w:r>
      <w:r w:rsidR="00B04D35" w:rsidRPr="00521A21">
        <w:rPr>
          <w:rFonts w:hint="eastAsia"/>
        </w:rPr>
        <w:t>包中的对应类，或使用</w:t>
      </w:r>
      <w:r w:rsidR="00B04D35" w:rsidRPr="00521A21">
        <w:t>java.util.Collections</w:t>
      </w:r>
      <w:r w:rsidR="00B04D35">
        <w:rPr>
          <w:rFonts w:hint="eastAsia"/>
        </w:rPr>
        <w:t>的</w:t>
      </w:r>
      <w:r w:rsidR="00B04D35" w:rsidRPr="00FD5523">
        <w:t>synchronizedList</w:t>
      </w:r>
      <w:r w:rsidR="00B04D35" w:rsidRPr="00FD5523">
        <w:rPr>
          <w:rFonts w:hint="eastAsia"/>
        </w:rPr>
        <w:t>()</w:t>
      </w:r>
      <w:r w:rsidR="00B04D35" w:rsidRPr="00FD5523">
        <w:rPr>
          <w:rFonts w:hint="eastAsia"/>
        </w:rPr>
        <w:t>、</w:t>
      </w:r>
      <w:r w:rsidR="00B04D35" w:rsidRPr="00FD5523">
        <w:t>synchronizedMap</w:t>
      </w:r>
      <w:r w:rsidR="00B04D35" w:rsidRPr="00FD5523">
        <w:rPr>
          <w:rFonts w:hint="eastAsia"/>
        </w:rPr>
        <w:t>()</w:t>
      </w:r>
      <w:r w:rsidR="00B04D35" w:rsidRPr="00FD5523">
        <w:rPr>
          <w:rFonts w:hint="eastAsia"/>
        </w:rPr>
        <w:t>对集合进行包装，</w:t>
      </w:r>
      <w:r w:rsidR="00B04D35">
        <w:rPr>
          <w:rFonts w:hint="eastAsia"/>
        </w:rPr>
        <w:t>而单线程下可使用线程不安全类以提升性能。</w:t>
      </w:r>
    </w:p>
    <w:p w:rsidR="00ED0706" w:rsidRPr="00E43365" w:rsidRDefault="00ED0706" w:rsidP="00ED070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错误：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C11C89">
        <w:rPr>
          <w:rFonts w:ascii="Courier New" w:hAnsi="Courier New" w:cs="Courier New"/>
          <w:szCs w:val="21"/>
        </w:rPr>
        <w:t>public</w:t>
      </w:r>
      <w:proofErr w:type="gramEnd"/>
      <w:r w:rsidRPr="00C11C89">
        <w:rPr>
          <w:rFonts w:ascii="Courier New" w:hAnsi="Courier New" w:cs="Courier New"/>
          <w:szCs w:val="21"/>
        </w:rPr>
        <w:t xml:space="preserve"> class SomeJob extends Thread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>{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</w:t>
      </w:r>
      <w:proofErr w:type="gramStart"/>
      <w:r w:rsidRPr="00C11C89">
        <w:rPr>
          <w:rFonts w:ascii="Courier New" w:hAnsi="Courier New" w:cs="Courier New"/>
          <w:szCs w:val="21"/>
        </w:rPr>
        <w:t>private</w:t>
      </w:r>
      <w:proofErr w:type="gramEnd"/>
      <w:r w:rsidRPr="00C11C89">
        <w:rPr>
          <w:rFonts w:ascii="Courier New" w:hAnsi="Courier New" w:cs="Courier New"/>
          <w:szCs w:val="21"/>
        </w:rPr>
        <w:t xml:space="preserve"> </w:t>
      </w:r>
      <w:r w:rsidR="00FA6C67">
        <w:rPr>
          <w:rFonts w:ascii="Courier New" w:hAnsi="Courier New" w:cs="Courier New" w:hint="eastAsia"/>
          <w:szCs w:val="21"/>
        </w:rPr>
        <w:t xml:space="preserve">static </w:t>
      </w:r>
      <w:r w:rsidRPr="00C11C89">
        <w:rPr>
          <w:rFonts w:ascii="Courier New" w:hAnsi="Courier New" w:cs="Courier New"/>
          <w:szCs w:val="21"/>
        </w:rPr>
        <w:t>Map&lt;String, Integer&gt; 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 xml:space="preserve"> = new HashMap&lt;String, Integer&gt;();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</w:t>
      </w:r>
      <w:proofErr w:type="gramStart"/>
      <w:r w:rsidRPr="00C11C89">
        <w:rPr>
          <w:rFonts w:ascii="Courier New" w:hAnsi="Courier New" w:cs="Courier New"/>
          <w:szCs w:val="21"/>
        </w:rPr>
        <w:t>public</w:t>
      </w:r>
      <w:proofErr w:type="gramEnd"/>
      <w:r w:rsidRPr="00C11C89">
        <w:rPr>
          <w:rFonts w:ascii="Courier New" w:hAnsi="Courier New" w:cs="Courier New"/>
          <w:szCs w:val="21"/>
        </w:rPr>
        <w:t xml:space="preserve"> void run()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{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</w:t>
      </w:r>
      <w:proofErr w:type="gramStart"/>
      <w:r w:rsidRPr="00C11C89">
        <w:rPr>
          <w:rFonts w:ascii="Courier New" w:hAnsi="Courier New" w:cs="Courier New"/>
          <w:szCs w:val="21"/>
        </w:rPr>
        <w:t>for</w:t>
      </w:r>
      <w:proofErr w:type="gramEnd"/>
      <w:r w:rsidRPr="00C11C89">
        <w:rPr>
          <w:rFonts w:ascii="Courier New" w:hAnsi="Courier New" w:cs="Courier New"/>
          <w:szCs w:val="21"/>
        </w:rPr>
        <w:t xml:space="preserve"> (String key : </w:t>
      </w:r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>.keySet())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{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    </w:t>
      </w:r>
      <w:proofErr w:type="gramStart"/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>.put(</w:t>
      </w:r>
      <w:proofErr w:type="gramEnd"/>
      <w:r w:rsidRPr="00C11C89">
        <w:rPr>
          <w:rFonts w:ascii="Courier New" w:hAnsi="Courier New" w:cs="Courier New"/>
          <w:szCs w:val="21"/>
        </w:rPr>
        <w:t xml:space="preserve">key, </w:t>
      </w:r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>.get(key) + 1);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}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}</w:t>
      </w:r>
    </w:p>
    <w:p w:rsidR="00ED0706" w:rsidRDefault="00C11C89" w:rsidP="001836A1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>}</w:t>
      </w:r>
      <w:r w:rsidR="00ED0706" w:rsidRPr="008909FC">
        <w:rPr>
          <w:rFonts w:ascii="Courier New" w:hAnsi="Courier New" w:cs="Courier New"/>
          <w:szCs w:val="21"/>
        </w:rPr>
        <w:t xml:space="preserve"> </w:t>
      </w:r>
    </w:p>
    <w:p w:rsidR="00ED0706" w:rsidRPr="00E43365" w:rsidRDefault="00ED0706" w:rsidP="00ED070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ED0706" w:rsidRDefault="00ED0706" w:rsidP="00ED0706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E43365">
        <w:rPr>
          <w:rFonts w:ascii="Courier New" w:hAnsi="Courier New" w:cs="Courier New" w:hint="eastAsia"/>
          <w:szCs w:val="21"/>
        </w:rPr>
        <w:t>正确：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proofErr w:type="gramStart"/>
      <w:r w:rsidRPr="00C11C89">
        <w:rPr>
          <w:rFonts w:ascii="Courier New" w:hAnsi="Courier New" w:cs="Courier New"/>
          <w:szCs w:val="21"/>
        </w:rPr>
        <w:t>public</w:t>
      </w:r>
      <w:proofErr w:type="gramEnd"/>
      <w:r w:rsidRPr="00C11C89">
        <w:rPr>
          <w:rFonts w:ascii="Courier New" w:hAnsi="Courier New" w:cs="Courier New"/>
          <w:szCs w:val="21"/>
        </w:rPr>
        <w:t xml:space="preserve"> class SomeJob extends Thread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>{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</w:t>
      </w:r>
      <w:proofErr w:type="gramStart"/>
      <w:r w:rsidRPr="00C11C89">
        <w:rPr>
          <w:rFonts w:ascii="Courier New" w:hAnsi="Courier New" w:cs="Courier New"/>
          <w:szCs w:val="21"/>
        </w:rPr>
        <w:t>private</w:t>
      </w:r>
      <w:proofErr w:type="gramEnd"/>
      <w:r w:rsidRPr="00C11C89">
        <w:rPr>
          <w:rFonts w:ascii="Courier New" w:hAnsi="Courier New" w:cs="Courier New"/>
          <w:szCs w:val="21"/>
        </w:rPr>
        <w:t xml:space="preserve"> Map&lt;String, Integer&gt; </w:t>
      </w:r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="001836A1" w:rsidRPr="00C11C89">
        <w:rPr>
          <w:rFonts w:ascii="Courier New" w:hAnsi="Courier New" w:cs="Courier New"/>
          <w:szCs w:val="21"/>
        </w:rPr>
        <w:t xml:space="preserve"> </w:t>
      </w:r>
      <w:r w:rsidRPr="00C11C89">
        <w:rPr>
          <w:rFonts w:ascii="Courier New" w:hAnsi="Courier New" w:cs="Courier New"/>
          <w:szCs w:val="21"/>
        </w:rPr>
        <w:t>= new HashMap&lt;String, Integer&gt;();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</w:t>
      </w:r>
      <w:proofErr w:type="gramStart"/>
      <w:r w:rsidRPr="00C11C89">
        <w:rPr>
          <w:rFonts w:ascii="Courier New" w:hAnsi="Courier New" w:cs="Courier New"/>
          <w:szCs w:val="21"/>
        </w:rPr>
        <w:t>public</w:t>
      </w:r>
      <w:proofErr w:type="gramEnd"/>
      <w:r w:rsidRPr="00C11C89">
        <w:rPr>
          <w:rFonts w:ascii="Courier New" w:hAnsi="Courier New" w:cs="Courier New"/>
          <w:szCs w:val="21"/>
        </w:rPr>
        <w:t xml:space="preserve"> void run()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lastRenderedPageBreak/>
        <w:t xml:space="preserve">    {</w:t>
      </w:r>
    </w:p>
    <w:p w:rsidR="00C11C89" w:rsidRPr="00964270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color w:val="FF0000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</w:t>
      </w:r>
      <w:proofErr w:type="gramStart"/>
      <w:r w:rsidRPr="00964270">
        <w:rPr>
          <w:rFonts w:ascii="Courier New" w:hAnsi="Courier New" w:cs="Courier New"/>
          <w:color w:val="FF0000"/>
          <w:szCs w:val="21"/>
        </w:rPr>
        <w:t>synchronized</w:t>
      </w:r>
      <w:proofErr w:type="gramEnd"/>
      <w:r w:rsidRPr="00964270">
        <w:rPr>
          <w:rFonts w:ascii="Courier New" w:hAnsi="Courier New" w:cs="Courier New"/>
          <w:color w:val="FF0000"/>
          <w:szCs w:val="21"/>
        </w:rPr>
        <w:t xml:space="preserve"> (</w:t>
      </w:r>
      <w:r w:rsidR="001836A1" w:rsidRPr="00964270">
        <w:rPr>
          <w:rFonts w:ascii="Courier New" w:hAnsi="Courier New" w:cs="Courier New"/>
          <w:color w:val="FF0000"/>
          <w:szCs w:val="21"/>
        </w:rPr>
        <w:t>count</w:t>
      </w:r>
      <w:r w:rsidR="001836A1" w:rsidRPr="00964270">
        <w:rPr>
          <w:rFonts w:ascii="Courier New" w:hAnsi="Courier New" w:cs="Courier New" w:hint="eastAsia"/>
          <w:color w:val="FF0000"/>
          <w:szCs w:val="21"/>
        </w:rPr>
        <w:t>er</w:t>
      </w:r>
      <w:r w:rsidRPr="00964270">
        <w:rPr>
          <w:rFonts w:ascii="Courier New" w:hAnsi="Courier New" w:cs="Courier New"/>
          <w:color w:val="FF0000"/>
          <w:szCs w:val="21"/>
        </w:rPr>
        <w:t>)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{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    </w:t>
      </w:r>
      <w:proofErr w:type="gramStart"/>
      <w:r w:rsidRPr="00C11C89">
        <w:rPr>
          <w:rFonts w:ascii="Courier New" w:hAnsi="Courier New" w:cs="Courier New"/>
          <w:szCs w:val="21"/>
        </w:rPr>
        <w:t>for</w:t>
      </w:r>
      <w:proofErr w:type="gramEnd"/>
      <w:r w:rsidRPr="00C11C89">
        <w:rPr>
          <w:rFonts w:ascii="Courier New" w:hAnsi="Courier New" w:cs="Courier New"/>
          <w:szCs w:val="21"/>
        </w:rPr>
        <w:t xml:space="preserve"> (String key : </w:t>
      </w:r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>.keySet())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    {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        </w:t>
      </w:r>
      <w:proofErr w:type="gramStart"/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>.put(</w:t>
      </w:r>
      <w:proofErr w:type="gramEnd"/>
      <w:r w:rsidRPr="00C11C89">
        <w:rPr>
          <w:rFonts w:ascii="Courier New" w:hAnsi="Courier New" w:cs="Courier New"/>
          <w:szCs w:val="21"/>
        </w:rPr>
        <w:t xml:space="preserve">key, </w:t>
      </w:r>
      <w:r w:rsidR="001836A1" w:rsidRPr="00C11C89">
        <w:rPr>
          <w:rFonts w:ascii="Courier New" w:hAnsi="Courier New" w:cs="Courier New"/>
          <w:szCs w:val="21"/>
        </w:rPr>
        <w:t>count</w:t>
      </w:r>
      <w:r w:rsidR="001836A1">
        <w:rPr>
          <w:rFonts w:ascii="Courier New" w:hAnsi="Courier New" w:cs="Courier New" w:hint="eastAsia"/>
          <w:szCs w:val="21"/>
        </w:rPr>
        <w:t>er</w:t>
      </w:r>
      <w:r w:rsidRPr="00C11C89">
        <w:rPr>
          <w:rFonts w:ascii="Courier New" w:hAnsi="Courier New" w:cs="Courier New"/>
          <w:szCs w:val="21"/>
        </w:rPr>
        <w:t>.get(key) + 1);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    }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    }</w:t>
      </w:r>
    </w:p>
    <w:p w:rsidR="00C11C89" w:rsidRPr="00C11C89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 xml:space="preserve">    }</w:t>
      </w:r>
    </w:p>
    <w:p w:rsidR="00ED0706" w:rsidRDefault="00C11C89" w:rsidP="00C11C89">
      <w:pPr>
        <w:shd w:val="clear" w:color="auto" w:fill="E6E6E6"/>
        <w:spacing w:after="0"/>
        <w:jc w:val="both"/>
        <w:rPr>
          <w:rFonts w:ascii="Courier New" w:hAnsi="Courier New" w:cs="Courier New"/>
          <w:szCs w:val="21"/>
        </w:rPr>
      </w:pPr>
      <w:r w:rsidRPr="00C11C89">
        <w:rPr>
          <w:rFonts w:ascii="Courier New" w:hAnsi="Courier New" w:cs="Courier New"/>
          <w:szCs w:val="21"/>
        </w:rPr>
        <w:t>}</w:t>
      </w:r>
    </w:p>
    <w:p w:rsidR="00E80411" w:rsidRPr="00001750" w:rsidRDefault="00323DB5" w:rsidP="00E80411">
      <w:pPr>
        <w:ind w:firstLineChars="3450" w:firstLine="7245"/>
        <w:jc w:val="both"/>
      </w:pPr>
      <w:hyperlink w:anchor="_top" w:history="1">
        <w:r w:rsidR="00E80411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49326A" w:rsidRPr="000B1C1C" w:rsidRDefault="00FA6223" w:rsidP="0049326A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52" w:name="_命名规范性"/>
      <w:bookmarkStart w:id="53" w:name="_Toc454872415"/>
      <w:bookmarkEnd w:id="52"/>
      <w:r>
        <w:rPr>
          <w:rFonts w:ascii="华文细黑" w:eastAsia="华文细黑" w:hAnsi="华文细黑" w:cs="Arial" w:hint="eastAsia"/>
          <w:b w:val="0"/>
          <w:sz w:val="28"/>
          <w:szCs w:val="28"/>
        </w:rPr>
        <w:t>命名规范性</w:t>
      </w:r>
      <w:bookmarkEnd w:id="53"/>
    </w:p>
    <w:p w:rsidR="00631483" w:rsidRDefault="0049326A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740F19" w:rsidRPr="00740F19">
        <w:rPr>
          <w:rFonts w:hint="eastAsia"/>
        </w:rPr>
        <w:t>在代码中，类、方法、变量、常量等的名称是帮助理解代码最直观的要素。命名良好、逻辑简洁的代码可以达到自注释的目的，通过阅读代码就可以基本理解业务逻辑，减少编写和维护注释的工作量。在编码时必须重视命名的规范性，名称应该简洁、容易理解，能够准确表达所命名对象的含义。临时变量的名称应该符合常用的习惯（如for循环的整形循环子一般使用i、j）。</w:t>
      </w:r>
    </w:p>
    <w:p w:rsidR="008A35BD" w:rsidRPr="006B295A" w:rsidRDefault="008A35BD" w:rsidP="008A35BD">
      <w:pPr>
        <w:pStyle w:val="21"/>
      </w:pPr>
      <w:r>
        <w:rPr>
          <w:rFonts w:hint="eastAsia"/>
        </w:rPr>
        <w:t>下面就是一个命名规范性不好的例子：</w:t>
      </w:r>
    </w:p>
    <w:p w:rsidR="008A35BD" w:rsidRDefault="008A35BD" w:rsidP="008A35BD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notifyProduct(Integer productId)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>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(productId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PARAM_NULL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ID is null"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8A35BD" w:rsidRDefault="008A35BD" w:rsidP="008A35BD">
      <w:pPr>
        <w:pStyle w:val="affc"/>
        <w:rPr>
          <w:kern w:val="0"/>
        </w:rPr>
      </w:pP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ProductService prodSrv = (ProductService)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ProductServiceStruct product = </w:t>
      </w:r>
      <w:proofErr w:type="gramStart"/>
      <w:r>
        <w:rPr>
          <w:kern w:val="0"/>
        </w:rPr>
        <w:t>prodSrv.queryProduct(</w:t>
      </w:r>
      <w:proofErr w:type="gramEnd"/>
      <w:r>
        <w:rPr>
          <w:kern w:val="0"/>
        </w:rPr>
        <w:t>productId);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PARAM_ERROR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not exist"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8A35BD" w:rsidRDefault="008A35BD" w:rsidP="008A35BD">
      <w:pPr>
        <w:pStyle w:val="affc"/>
        <w:rPr>
          <w:kern w:val="0"/>
        </w:rPr>
      </w:pP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 xml:space="preserve">().getConfig1())           </w:t>
      </w:r>
      <w:r w:rsidRPr="00D232A8">
        <w:rPr>
          <w:rStyle w:val="-Char"/>
        </w:rPr>
        <w:t>// getConfig1</w:t>
      </w:r>
      <w:r w:rsidRPr="00D232A8">
        <w:rPr>
          <w:rStyle w:val="-Char"/>
        </w:rPr>
        <w:t>没有具体含义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NotifyService sss1 = (NotifyService)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NotifyService.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kern w:val="0"/>
        </w:rPr>
        <w:t>sss1.notifyProduct(</w:t>
      </w:r>
      <w:proofErr w:type="gramEnd"/>
      <w:r>
        <w:rPr>
          <w:kern w:val="0"/>
        </w:rPr>
        <w:t>product);</w:t>
      </w:r>
    </w:p>
    <w:p w:rsidR="008A35BD" w:rsidRDefault="008A35BD" w:rsidP="008A35BD">
      <w:pPr>
        <w:pStyle w:val="affc"/>
        <w:rPr>
          <w:kern w:val="0"/>
        </w:rPr>
      </w:pP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 xml:space="preserve">().getNotifyWisg())    </w:t>
      </w:r>
      <w:r w:rsidRPr="00D232A8">
        <w:rPr>
          <w:rStyle w:val="-Char"/>
        </w:rPr>
        <w:t>// getNotifyWisg</w:t>
      </w:r>
      <w:r w:rsidRPr="00D232A8">
        <w:rPr>
          <w:rStyle w:val="-Char"/>
        </w:rPr>
        <w:t>名称和实际含义不一致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    MdspProductExtService sss2 = (MdspProductExtService)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MdspProductExtService.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lastRenderedPageBreak/>
        <w:t xml:space="preserve">            List&lt;MdspProductExt&gt; eee1 = </w:t>
      </w:r>
      <w:proofErr w:type="gramStart"/>
      <w:r>
        <w:rPr>
          <w:kern w:val="0"/>
        </w:rPr>
        <w:t>sss2.queryProductExtInfo(</w:t>
      </w:r>
      <w:proofErr w:type="gramEnd"/>
      <w:r>
        <w:rPr>
          <w:kern w:val="0"/>
        </w:rPr>
        <w:t>productId);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kern w:val="0"/>
        </w:rPr>
        <w:t>sss1.notifyProductExtInfo(</w:t>
      </w:r>
      <w:proofErr w:type="gramEnd"/>
      <w:r>
        <w:rPr>
          <w:kern w:val="0"/>
        </w:rPr>
        <w:t>eee1);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}</w:t>
      </w:r>
    </w:p>
    <w:p w:rsidR="008A35BD" w:rsidRDefault="008A35BD" w:rsidP="008A35BD">
      <w:pPr>
        <w:pStyle w:val="-"/>
        <w:rPr>
          <w:kern w:val="0"/>
        </w:rPr>
      </w:pPr>
      <w:r>
        <w:rPr>
          <w:kern w:val="0"/>
        </w:rPr>
        <w:t xml:space="preserve">        // sss1</w:t>
      </w:r>
      <w:r>
        <w:rPr>
          <w:kern w:val="0"/>
        </w:rPr>
        <w:t>、</w:t>
      </w:r>
      <w:r>
        <w:rPr>
          <w:kern w:val="0"/>
        </w:rPr>
        <w:t>sss2</w:t>
      </w:r>
      <w:r>
        <w:rPr>
          <w:kern w:val="0"/>
        </w:rPr>
        <w:t>、</w:t>
      </w:r>
      <w:r>
        <w:rPr>
          <w:kern w:val="0"/>
        </w:rPr>
        <w:t>eee1</w:t>
      </w:r>
      <w:r>
        <w:rPr>
          <w:kern w:val="0"/>
        </w:rPr>
        <w:t>没有任何含义，理解困难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8A35BD" w:rsidRDefault="008A35BD" w:rsidP="008A35BD">
      <w:pPr>
        <w:pStyle w:val="affc"/>
      </w:pPr>
      <w:r>
        <w:rPr>
          <w:kern w:val="0"/>
        </w:rPr>
        <w:t>}</w:t>
      </w:r>
    </w:p>
    <w:p w:rsidR="008A35BD" w:rsidRPr="00406331" w:rsidRDefault="008A35BD" w:rsidP="008A35BD">
      <w:pPr>
        <w:pStyle w:val="21"/>
      </w:pPr>
      <w:r>
        <w:rPr>
          <w:rFonts w:hint="eastAsia"/>
        </w:rPr>
        <w:t>如果采用规范、能表达含义的名称，代码就变得非常容易理解：</w:t>
      </w:r>
    </w:p>
    <w:p w:rsidR="008A35BD" w:rsidRDefault="008A35BD" w:rsidP="008A35BD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notifyProduct(Integer productId)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>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(productId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PARAM_NULL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ID is null"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8A35BD" w:rsidRDefault="008A35BD" w:rsidP="008A35BD">
      <w:pPr>
        <w:pStyle w:val="affc"/>
        <w:rPr>
          <w:kern w:val="0"/>
        </w:rPr>
      </w:pP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ProductService prodSrv = (ProductService)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ProductServiceStruct product = </w:t>
      </w:r>
      <w:proofErr w:type="gramStart"/>
      <w:r>
        <w:rPr>
          <w:kern w:val="0"/>
        </w:rPr>
        <w:t>prodSrv.queryProduct(</w:t>
      </w:r>
      <w:proofErr w:type="gramEnd"/>
      <w:r>
        <w:rPr>
          <w:kern w:val="0"/>
        </w:rPr>
        <w:t>productId);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PARAM_ERROR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not exist"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8A35BD" w:rsidRDefault="008A35BD" w:rsidP="008A35BD">
      <w:pPr>
        <w:pStyle w:val="affc"/>
        <w:rPr>
          <w:kern w:val="0"/>
        </w:rPr>
      </w:pP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>().isNeedNotifyProduct())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NotifyService notifySrv = (NotifyService)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NotifyService.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kern w:val="0"/>
        </w:rPr>
        <w:t>notifySrv.notifyProduct(</w:t>
      </w:r>
      <w:proofErr w:type="gramEnd"/>
      <w:r>
        <w:rPr>
          <w:kern w:val="0"/>
        </w:rPr>
        <w:t>product);</w:t>
      </w:r>
    </w:p>
    <w:p w:rsidR="008A35BD" w:rsidRDefault="008A35BD" w:rsidP="008A35BD">
      <w:pPr>
        <w:pStyle w:val="affc"/>
        <w:rPr>
          <w:kern w:val="0"/>
        </w:rPr>
      </w:pP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>().isNeedNotifyProductExtInfo())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{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    MdspProductExtService prodExtSrv = (MdspProductExtService)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MdspProductExtService.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    List&lt;MdspProductExt&gt; prodExtInfos = </w:t>
      </w:r>
      <w:proofErr w:type="gramStart"/>
      <w:r>
        <w:rPr>
          <w:kern w:val="0"/>
        </w:rPr>
        <w:t>prodExtSrv.queryProductExtInfo(</w:t>
      </w:r>
      <w:proofErr w:type="gramEnd"/>
      <w:r>
        <w:rPr>
          <w:kern w:val="0"/>
        </w:rPr>
        <w:t>productId);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kern w:val="0"/>
        </w:rPr>
        <w:t>notifySrv.notifyProductExtInfo(</w:t>
      </w:r>
      <w:proofErr w:type="gramEnd"/>
      <w:r>
        <w:rPr>
          <w:kern w:val="0"/>
        </w:rPr>
        <w:t>prodExtInfos);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    }</w:t>
      </w:r>
    </w:p>
    <w:p w:rsidR="008A35BD" w:rsidRDefault="008A35BD" w:rsidP="008A35BD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8A35BD" w:rsidRDefault="008A35BD" w:rsidP="008A35BD">
      <w:pPr>
        <w:pStyle w:val="affc"/>
      </w:pPr>
      <w:r>
        <w:rPr>
          <w:kern w:val="0"/>
        </w:rPr>
        <w:t>}</w:t>
      </w:r>
    </w:p>
    <w:p w:rsidR="008A35BD" w:rsidRDefault="00323DB5" w:rsidP="00873FD8">
      <w:pPr>
        <w:pStyle w:val="TableHeading"/>
      </w:pPr>
      <w:hyperlink w:anchor="_top" w:history="1">
        <w:r w:rsidR="00FD5D28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A67E19" w:rsidRPr="000B1C1C" w:rsidRDefault="00E750EB" w:rsidP="00A67E19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54" w:name="_注释规范性"/>
      <w:bookmarkStart w:id="55" w:name="_Toc454872416"/>
      <w:bookmarkEnd w:id="54"/>
      <w:r>
        <w:rPr>
          <w:rFonts w:ascii="华文细黑" w:eastAsia="华文细黑" w:hAnsi="华文细黑" w:cs="Arial" w:hint="eastAsia"/>
          <w:b w:val="0"/>
          <w:sz w:val="28"/>
          <w:szCs w:val="28"/>
        </w:rPr>
        <w:t>注释</w:t>
      </w:r>
      <w:r w:rsidR="00A67E19">
        <w:rPr>
          <w:rFonts w:ascii="华文细黑" w:eastAsia="华文细黑" w:hAnsi="华文细黑" w:cs="Arial" w:hint="eastAsia"/>
          <w:b w:val="0"/>
          <w:sz w:val="28"/>
          <w:szCs w:val="28"/>
        </w:rPr>
        <w:t>规范性</w:t>
      </w:r>
      <w:bookmarkEnd w:id="55"/>
    </w:p>
    <w:p w:rsidR="00937B49" w:rsidRPr="00937B49" w:rsidRDefault="00A67E19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937B49" w:rsidRPr="00937B49">
        <w:rPr>
          <w:rFonts w:hint="eastAsia"/>
        </w:rPr>
        <w:t>注释是帮助理解代码的重要资料，缺少必要的注释，可能需要浪费大量的时间阅读、调试代码，才能真正理解代码的逻辑，造成巨大的浪费，也会给维护代码带来很多困难。但注释也不是越多约好，在没有必要写注释的地方写冗余注释，或者不规范、甚至和代码逻辑不一致的注释，会给理解代码造成严重的干扰，不如不写。</w:t>
      </w:r>
    </w:p>
    <w:p w:rsidR="00937B49" w:rsidRPr="00937B49" w:rsidRDefault="00937B49" w:rsidP="00873FD8">
      <w:pPr>
        <w:pStyle w:val="TableHeading"/>
      </w:pPr>
      <w:r w:rsidRPr="00937B49">
        <w:rPr>
          <w:rFonts w:hint="eastAsia"/>
        </w:rPr>
        <w:lastRenderedPageBreak/>
        <w:t>类注释和方法注释应该按照编程规范的规定编写。方法注释需要说明方法入参含义、取值范围、可否为空、是否会</w:t>
      </w:r>
      <w:proofErr w:type="gramStart"/>
      <w:r w:rsidRPr="00937B49">
        <w:rPr>
          <w:rFonts w:hint="eastAsia"/>
        </w:rPr>
        <w:t>被方法</w:t>
      </w:r>
      <w:proofErr w:type="gramEnd"/>
      <w:r w:rsidRPr="00937B49">
        <w:rPr>
          <w:rFonts w:hint="eastAsia"/>
        </w:rPr>
        <w:t>修改，以及方法返回值的含义、能否为空等情况。</w:t>
      </w:r>
    </w:p>
    <w:p w:rsidR="00A67E19" w:rsidRDefault="00937B49" w:rsidP="00873FD8">
      <w:pPr>
        <w:pStyle w:val="TableHeading"/>
      </w:pPr>
      <w:r w:rsidRPr="00937B49">
        <w:rPr>
          <w:rFonts w:hint="eastAsia"/>
        </w:rPr>
        <w:t>对于方法中的注释，建议通过良好的命名规范、代码结构和统一的缩进风格，尽量使代码自注释，只在代码无法完全表达业务逻辑的地方添加必要的注释。以代码为主，注释为辅。修改代码时应同步修改注释，杜绝注释和代码不一致的情况。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>/**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color w:val="7F7F9F"/>
          <w:kern w:val="0"/>
        </w:rPr>
        <w:t>&lt;</w:t>
      </w:r>
      <w:r>
        <w:rPr>
          <w:color w:val="7F7F9F"/>
          <w:kern w:val="0"/>
        </w:rPr>
        <w:t>一句话功能简述</w:t>
      </w:r>
      <w:r>
        <w:rPr>
          <w:color w:val="7F7F9F"/>
          <w:kern w:val="0"/>
        </w:rPr>
        <w:t>&gt;</w:t>
      </w:r>
      <w:r>
        <w:rPr>
          <w:kern w:val="0"/>
        </w:rPr>
        <w:t>。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color w:val="7F7F9F"/>
          <w:kern w:val="0"/>
        </w:rPr>
        <w:t>&lt;</w:t>
      </w:r>
      <w:r>
        <w:rPr>
          <w:color w:val="7F7F9F"/>
          <w:kern w:val="0"/>
        </w:rPr>
        <w:t>功能详细描述</w:t>
      </w:r>
      <w:r>
        <w:rPr>
          <w:color w:val="7F7F9F"/>
          <w:kern w:val="0"/>
        </w:rPr>
        <w:t>&gt;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 w:rsidRPr="00354F7B">
        <w:rPr>
          <w:rStyle w:val="-Char"/>
        </w:rPr>
        <w:t xml:space="preserve">// </w:t>
      </w:r>
      <w:r>
        <w:rPr>
          <w:rStyle w:val="-Char"/>
        </w:rPr>
        <w:t>没有</w:t>
      </w:r>
      <w:r>
        <w:rPr>
          <w:rStyle w:val="-Char"/>
          <w:rFonts w:hint="eastAsia"/>
        </w:rPr>
        <w:t>方法</w:t>
      </w:r>
      <w:r w:rsidRPr="00354F7B">
        <w:rPr>
          <w:rStyle w:val="-Char"/>
        </w:rPr>
        <w:t>注释，应该将自动生成的注释模板删除，添加有意义的类注释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*/</w:t>
      </w:r>
    </w:p>
    <w:p w:rsidR="004E597E" w:rsidRDefault="004E597E" w:rsidP="004E597E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sendMsg()</w:t>
      </w:r>
    </w:p>
    <w:p w:rsidR="004E597E" w:rsidRDefault="004E597E" w:rsidP="004E597E">
      <w:pPr>
        <w:pStyle w:val="affc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4E597E" w:rsidRDefault="004E597E" w:rsidP="004E597E">
      <w:pPr>
        <w:pStyle w:val="affc"/>
        <w:rPr>
          <w:kern w:val="0"/>
        </w:rPr>
      </w:pPr>
      <w:r>
        <w:rPr>
          <w:rFonts w:hint="eastAsia"/>
          <w:color w:val="000000"/>
          <w:kern w:val="0"/>
        </w:rPr>
        <w:t xml:space="preserve">    </w:t>
      </w:r>
      <w:r>
        <w:rPr>
          <w:color w:val="000000"/>
          <w:kern w:val="0"/>
        </w:rPr>
        <w:t>...</w:t>
      </w:r>
    </w:p>
    <w:p w:rsidR="004E597E" w:rsidRDefault="004E597E" w:rsidP="004E597E">
      <w:pPr>
        <w:pStyle w:val="affc"/>
      </w:pPr>
      <w:r>
        <w:rPr>
          <w:color w:val="000000"/>
          <w:kern w:val="0"/>
        </w:rPr>
        <w:t>}</w:t>
      </w:r>
    </w:p>
    <w:p w:rsidR="004E597E" w:rsidRDefault="004E597E" w:rsidP="004E597E">
      <w:pPr>
        <w:pStyle w:val="21"/>
      </w:pP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>/**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根据内容</w:t>
      </w:r>
      <w:r>
        <w:rPr>
          <w:kern w:val="0"/>
        </w:rPr>
        <w:t>ID</w:t>
      </w:r>
      <w:r>
        <w:rPr>
          <w:kern w:val="0"/>
        </w:rPr>
        <w:t>和产品类型查询产品列表。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contentId </w:t>
      </w:r>
      <w:r>
        <w:rPr>
          <w:kern w:val="0"/>
        </w:rPr>
        <w:t>内容</w:t>
      </w:r>
      <w:r>
        <w:rPr>
          <w:kern w:val="0"/>
        </w:rPr>
        <w:t xml:space="preserve">ID    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能否为</w:t>
      </w:r>
      <w:r w:rsidRPr="00484708">
        <w:rPr>
          <w:rStyle w:val="-Char"/>
        </w:rPr>
        <w:t>null</w:t>
      </w:r>
      <w:r w:rsidRPr="00484708">
        <w:rPr>
          <w:rStyle w:val="-Char"/>
        </w:rPr>
        <w:t>？如果为</w:t>
      </w:r>
      <w:r w:rsidRPr="00484708">
        <w:rPr>
          <w:rStyle w:val="-Char"/>
        </w:rPr>
        <w:t>null</w:t>
      </w:r>
      <w:r w:rsidRPr="00484708">
        <w:rPr>
          <w:rStyle w:val="-Char"/>
        </w:rPr>
        <w:t>如何处理？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productType </w:t>
      </w:r>
      <w:r>
        <w:rPr>
          <w:kern w:val="0"/>
        </w:rPr>
        <w:t>产品类型</w:t>
      </w:r>
      <w:r>
        <w:rPr>
          <w:kern w:val="0"/>
        </w:rPr>
        <w:t xml:space="preserve">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都有哪些类型？能否为</w:t>
      </w:r>
      <w:r w:rsidRPr="00484708">
        <w:rPr>
          <w:rStyle w:val="-Char"/>
        </w:rPr>
        <w:t>null</w:t>
      </w:r>
      <w:r w:rsidRPr="00484708">
        <w:rPr>
          <w:rStyle w:val="-Char"/>
        </w:rPr>
        <w:t>？为</w:t>
      </w:r>
      <w:r w:rsidRPr="00484708">
        <w:rPr>
          <w:rStyle w:val="-Char"/>
        </w:rPr>
        <w:t>null</w:t>
      </w:r>
      <w:r w:rsidRPr="00484708">
        <w:rPr>
          <w:rStyle w:val="-Char"/>
        </w:rPr>
        <w:t>如何处理？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产品列表</w:t>
      </w:r>
      <w:r>
        <w:rPr>
          <w:kern w:val="0"/>
        </w:rPr>
        <w:t xml:space="preserve">             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如果没有查到，是返回空</w:t>
      </w:r>
      <w:r w:rsidRPr="00484708">
        <w:rPr>
          <w:rStyle w:val="-Char"/>
        </w:rPr>
        <w:t>List</w:t>
      </w:r>
      <w:r w:rsidRPr="00484708">
        <w:rPr>
          <w:rStyle w:val="-Char"/>
        </w:rPr>
        <w:t>还是返回</w:t>
      </w:r>
      <w:r w:rsidRPr="00484708">
        <w:rPr>
          <w:rStyle w:val="-Char"/>
        </w:rPr>
        <w:t>null</w:t>
      </w:r>
      <w:r w:rsidRPr="00484708">
        <w:rPr>
          <w:rStyle w:val="-Char"/>
        </w:rPr>
        <w:t>？</w:t>
      </w:r>
    </w:p>
    <w:p w:rsidR="004E597E" w:rsidRDefault="004E597E" w:rsidP="004E597E">
      <w:pPr>
        <w:pStyle w:val="affc"/>
        <w:rPr>
          <w:kern w:val="0"/>
        </w:rPr>
      </w:pPr>
      <w:r>
        <w:rPr>
          <w:kern w:val="0"/>
        </w:rPr>
        <w:t xml:space="preserve"> */</w:t>
      </w:r>
    </w:p>
    <w:p w:rsidR="004E597E" w:rsidRDefault="004E597E" w:rsidP="004E597E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List&lt;ProductServiceStruct&gt; queryProduct(String contentId, String productType)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>{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...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</w:t>
      </w:r>
      <w:r>
        <w:rPr>
          <w:i/>
          <w:iCs/>
          <w:color w:val="0000C0"/>
          <w:kern w:val="0"/>
        </w:rPr>
        <w:t>PRODUCT_TYPE_SUB</w:t>
      </w:r>
      <w:r>
        <w:rPr>
          <w:color w:val="000000"/>
          <w:kern w:val="0"/>
        </w:rPr>
        <w:t>.equals(productType))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{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查询点播类产品</w:t>
      </w:r>
    </w:p>
    <w:p w:rsidR="004E597E" w:rsidRDefault="004E597E" w:rsidP="004E597E">
      <w:pPr>
        <w:pStyle w:val="-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kern w:val="0"/>
        </w:rPr>
        <w:t xml:space="preserve">// </w:t>
      </w:r>
      <w:r>
        <w:rPr>
          <w:kern w:val="0"/>
        </w:rPr>
        <w:t>注释和代码不一致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querySubProduct(contentId);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}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...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;</w:t>
      </w:r>
    </w:p>
    <w:p w:rsidR="004E597E" w:rsidRDefault="004E597E" w:rsidP="004E597E">
      <w:pPr>
        <w:pStyle w:val="affc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4E597E" w:rsidRDefault="004E597E" w:rsidP="004E597E">
      <w:pPr>
        <w:pStyle w:val="affc"/>
        <w:rPr>
          <w:kern w:val="0"/>
        </w:rPr>
      </w:pPr>
    </w:p>
    <w:p w:rsidR="004E597E" w:rsidRDefault="004E597E" w:rsidP="004E597E">
      <w:pPr>
        <w:pStyle w:val="affc"/>
        <w:rPr>
          <w:kern w:val="0"/>
        </w:rPr>
      </w:pPr>
      <w:r>
        <w:rPr>
          <w:color w:val="3F5FBF"/>
          <w:kern w:val="0"/>
        </w:rPr>
        <w:t>/**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color w:val="3F5FBF"/>
          <w:kern w:val="0"/>
        </w:rPr>
        <w:t>根据内容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查询订购类产品列表。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3F5FBF"/>
          <w:kern w:val="0"/>
        </w:rPr>
        <w:t xml:space="preserve"> * 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color w:val="3F5FBF"/>
          <w:kern w:val="0"/>
        </w:rPr>
        <w:t xml:space="preserve"> contentId </w:t>
      </w:r>
      <w:r>
        <w:rPr>
          <w:color w:val="3F5FBF"/>
          <w:kern w:val="0"/>
        </w:rPr>
        <w:t>内容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，不能为</w:t>
      </w:r>
      <w:r>
        <w:rPr>
          <w:color w:val="3F5FBF"/>
          <w:kern w:val="0"/>
        </w:rPr>
        <w:t>null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产品列表，如果没有返回空</w:t>
      </w:r>
      <w:r>
        <w:rPr>
          <w:color w:val="3F5FBF"/>
          <w:kern w:val="0"/>
        </w:rPr>
        <w:t>List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3F5FBF"/>
          <w:kern w:val="0"/>
        </w:rPr>
        <w:lastRenderedPageBreak/>
        <w:t xml:space="preserve"> */</w:t>
      </w:r>
    </w:p>
    <w:p w:rsidR="004E597E" w:rsidRDefault="004E597E" w:rsidP="004E597E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List&lt;ProductServiceStruct&gt; querySubProduct(String contentId)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>{</w:t>
      </w:r>
    </w:p>
    <w:p w:rsidR="004E597E" w:rsidRDefault="004E597E" w:rsidP="004E597E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rFonts w:hint="eastAsia"/>
          <w:color w:val="000000"/>
          <w:kern w:val="0"/>
        </w:rPr>
        <w:t xml:space="preserve"> ...</w:t>
      </w:r>
      <w:r>
        <w:rPr>
          <w:color w:val="000000"/>
          <w:kern w:val="0"/>
        </w:rPr>
        <w:t>;</w:t>
      </w:r>
    </w:p>
    <w:p w:rsidR="004E597E" w:rsidRDefault="004E597E" w:rsidP="004E597E">
      <w:pPr>
        <w:pStyle w:val="affc"/>
      </w:pPr>
      <w:r>
        <w:rPr>
          <w:color w:val="000000"/>
          <w:kern w:val="0"/>
        </w:rPr>
        <w:t>}</w:t>
      </w:r>
    </w:p>
    <w:p w:rsidR="00A67E19" w:rsidRDefault="00323DB5" w:rsidP="00873FD8">
      <w:pPr>
        <w:pStyle w:val="TableHeading"/>
      </w:pPr>
      <w:hyperlink w:anchor="_top" w:history="1">
        <w:r w:rsidR="00A67E19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A67E19" w:rsidRPr="000B1C1C" w:rsidRDefault="00185BB9" w:rsidP="00A67E19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56" w:name="_日志规范性"/>
      <w:bookmarkStart w:id="57" w:name="_Toc454872417"/>
      <w:bookmarkEnd w:id="56"/>
      <w:r>
        <w:rPr>
          <w:rFonts w:ascii="华文细黑" w:eastAsia="华文细黑" w:hAnsi="华文细黑" w:cs="Arial" w:hint="eastAsia"/>
          <w:b w:val="0"/>
          <w:sz w:val="28"/>
          <w:szCs w:val="28"/>
        </w:rPr>
        <w:t>日志</w:t>
      </w:r>
      <w:r w:rsidR="00A67E19">
        <w:rPr>
          <w:rFonts w:ascii="华文细黑" w:eastAsia="华文细黑" w:hAnsi="华文细黑" w:cs="Arial" w:hint="eastAsia"/>
          <w:b w:val="0"/>
          <w:sz w:val="28"/>
          <w:szCs w:val="28"/>
        </w:rPr>
        <w:t>规范性</w:t>
      </w:r>
      <w:bookmarkEnd w:id="57"/>
    </w:p>
    <w:p w:rsidR="001913A4" w:rsidRPr="001913A4" w:rsidRDefault="00A67E19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1913A4" w:rsidRPr="001913A4">
        <w:rPr>
          <w:rFonts w:hint="eastAsia"/>
        </w:rPr>
        <w:t>日志是定位问题时最重要的依据，业务流程中缺少必要的日志会给定位问题带来很多麻烦，甚至可能造成问题完全无法定位。</w:t>
      </w:r>
    </w:p>
    <w:p w:rsidR="001913A4" w:rsidRPr="001913A4" w:rsidRDefault="001913A4" w:rsidP="00873FD8">
      <w:pPr>
        <w:pStyle w:val="TableHeading"/>
      </w:pPr>
      <w:r w:rsidRPr="001913A4">
        <w:rPr>
          <w:rFonts w:hint="eastAsia"/>
        </w:rPr>
        <w:t>异常产生后，必须在日志中以</w:t>
      </w:r>
      <w:r w:rsidR="00AE7B16">
        <w:t>WARN</w:t>
      </w:r>
      <w:r w:rsidRPr="001913A4">
        <w:rPr>
          <w:rFonts w:hint="eastAsia"/>
        </w:rPr>
        <w:t>或以上级别记录异常</w:t>
      </w:r>
      <w:proofErr w:type="gramStart"/>
      <w:r w:rsidRPr="001913A4">
        <w:rPr>
          <w:rFonts w:hint="eastAsia"/>
        </w:rPr>
        <w:t>栈</w:t>
      </w:r>
      <w:proofErr w:type="gramEnd"/>
      <w:r w:rsidR="004303AD" w:rsidRPr="004303AD">
        <w:rPr>
          <w:rFonts w:hint="eastAsia"/>
          <w:b/>
          <w:color w:val="FF0000"/>
        </w:rPr>
        <w:t>（</w:t>
      </w:r>
      <w:r w:rsidR="004303AD">
        <w:rPr>
          <w:rFonts w:hint="eastAsia"/>
          <w:b/>
          <w:color w:val="FF0000"/>
        </w:rPr>
        <w:t>不会引起</w:t>
      </w:r>
      <w:r w:rsidR="004303AD">
        <w:rPr>
          <w:b/>
          <w:color w:val="FF0000"/>
        </w:rPr>
        <w:t>程序</w:t>
      </w:r>
      <w:r w:rsidR="004303AD">
        <w:rPr>
          <w:rFonts w:hint="eastAsia"/>
          <w:b/>
          <w:color w:val="FF0000"/>
        </w:rPr>
        <w:t>中断</w:t>
      </w:r>
      <w:r w:rsidR="004303AD">
        <w:rPr>
          <w:b/>
          <w:color w:val="FF0000"/>
        </w:rPr>
        <w:t>的使用WARN，</w:t>
      </w:r>
      <w:r w:rsidR="006E0B78">
        <w:rPr>
          <w:rFonts w:hint="eastAsia"/>
          <w:b/>
          <w:color w:val="FF0000"/>
        </w:rPr>
        <w:t>会</w:t>
      </w:r>
      <w:r w:rsidR="006E0B78">
        <w:rPr>
          <w:b/>
          <w:color w:val="FF0000"/>
        </w:rPr>
        <w:t>引起程序中断，需要往上层抛出的异常使用ERROR</w:t>
      </w:r>
      <w:r w:rsidR="004303AD" w:rsidRPr="004303AD">
        <w:rPr>
          <w:b/>
          <w:color w:val="FF0000"/>
        </w:rPr>
        <w:t>）</w:t>
      </w:r>
      <w:r w:rsidRPr="001913A4">
        <w:rPr>
          <w:rFonts w:hint="eastAsia"/>
        </w:rPr>
        <w:t>，否则会导致异常</w:t>
      </w:r>
      <w:proofErr w:type="gramStart"/>
      <w:r w:rsidRPr="001913A4">
        <w:rPr>
          <w:rFonts w:hint="eastAsia"/>
        </w:rPr>
        <w:t>栈</w:t>
      </w:r>
      <w:proofErr w:type="gramEnd"/>
      <w:r w:rsidRPr="001913A4">
        <w:rPr>
          <w:rFonts w:hint="eastAsia"/>
        </w:rPr>
        <w:t>丢失</w:t>
      </w:r>
      <w:r w:rsidR="004303AD" w:rsidRPr="004303AD">
        <w:rPr>
          <w:rFonts w:hint="eastAsia"/>
          <w:b/>
          <w:color w:val="FF0000"/>
        </w:rPr>
        <w:t>（需要</w:t>
      </w:r>
      <w:r w:rsidR="004303AD" w:rsidRPr="004303AD">
        <w:rPr>
          <w:b/>
          <w:color w:val="FF0000"/>
        </w:rPr>
        <w:t>注意不要包含敏感信息，</w:t>
      </w:r>
      <w:r w:rsidR="004303AD" w:rsidRPr="004303AD">
        <w:rPr>
          <w:rFonts w:hint="eastAsia"/>
          <w:b/>
          <w:color w:val="FF0000"/>
        </w:rPr>
        <w:t>敏感</w:t>
      </w:r>
      <w:r w:rsidR="004303AD" w:rsidRPr="004303AD">
        <w:rPr>
          <w:b/>
          <w:color w:val="FF0000"/>
        </w:rPr>
        <w:t>异常要封装后再抛出）</w:t>
      </w:r>
      <w:r w:rsidRPr="001913A4">
        <w:rPr>
          <w:rFonts w:hint="eastAsia"/>
        </w:rPr>
        <w:t>，无法确认异常产生的位置。并不需要在每次捕获异常时都记录异常日志，这样可能导致</w:t>
      </w:r>
      <w:proofErr w:type="gramStart"/>
      <w:r w:rsidRPr="001913A4">
        <w:rPr>
          <w:rFonts w:hint="eastAsia"/>
        </w:rPr>
        <w:t>异常被</w:t>
      </w:r>
      <w:proofErr w:type="gramEnd"/>
      <w:r w:rsidRPr="001913A4">
        <w:rPr>
          <w:rFonts w:hint="eastAsia"/>
        </w:rPr>
        <w:t>多次重复记录，影响问题的定位。但异常发生后其异常</w:t>
      </w:r>
      <w:proofErr w:type="gramStart"/>
      <w:r w:rsidRPr="001913A4">
        <w:rPr>
          <w:rFonts w:hint="eastAsia"/>
        </w:rPr>
        <w:t>栈</w:t>
      </w:r>
      <w:proofErr w:type="gramEnd"/>
      <w:r w:rsidRPr="001913A4">
        <w:rPr>
          <w:rFonts w:hint="eastAsia"/>
        </w:rPr>
        <w:t>必须至少被记录一次。</w:t>
      </w:r>
    </w:p>
    <w:p w:rsidR="00A67E19" w:rsidRDefault="001913A4" w:rsidP="00873FD8">
      <w:pPr>
        <w:pStyle w:val="TableHeading"/>
      </w:pPr>
      <w:r w:rsidRPr="001913A4">
        <w:rPr>
          <w:rFonts w:hint="eastAsia"/>
        </w:rPr>
        <w:t>和注释一样，日志也不是越多越好。无用的冗余日志不但不能帮助定位问题，还会干扰问题的定位。而错误的日志更是会误导问题，必须杜绝。</w:t>
      </w:r>
    </w:p>
    <w:p w:rsidR="00CE6365" w:rsidRDefault="006A38CF" w:rsidP="00873FD8">
      <w:pPr>
        <w:pStyle w:val="TableHeading"/>
      </w:pPr>
      <w:r>
        <w:rPr>
          <w:rFonts w:hint="eastAsia"/>
        </w:rPr>
        <w:t>捕获异常的地方一定要记录日志。谁捕获谁记日志</w:t>
      </w:r>
      <w:r w:rsidR="00CE6365">
        <w:rPr>
          <w:rFonts w:hint="eastAsia"/>
        </w:rPr>
        <w:t>，一旦捕获必须打日志</w:t>
      </w:r>
    </w:p>
    <w:p w:rsidR="009B5A24" w:rsidRPr="000B4375" w:rsidRDefault="009B5A24" w:rsidP="00800106">
      <w:pPr>
        <w:pStyle w:val="21"/>
        <w:jc w:val="left"/>
      </w:pPr>
      <w:r>
        <w:rPr>
          <w:rFonts w:hint="eastAsia"/>
        </w:rPr>
        <w:t>下面的例子虽然打印了很多日志，但基本上都是无用的日志，难以帮助定位问题。甚至还有错误的日志会干扰问题的定位：</w:t>
      </w:r>
    </w:p>
    <w:p w:rsidR="009B5A24" w:rsidRDefault="009B5A24" w:rsidP="009B5A24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saveProduct1(ProductServiceStruct product)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>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.debug(</w:t>
      </w:r>
      <w:proofErr w:type="gramEnd"/>
      <w:r>
        <w:rPr>
          <w:color w:val="2A00FF"/>
          <w:kern w:val="0"/>
        </w:rPr>
        <w:t>"enter method: addProduct()"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.debug(</w:t>
      </w:r>
      <w:proofErr w:type="gramEnd"/>
      <w:r>
        <w:rPr>
          <w:color w:val="2A00FF"/>
          <w:kern w:val="0"/>
        </w:rPr>
        <w:t>"check product status"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(product.getProduct().getProductStatus() != ProductFieldEnum.ProductStatus.</w:t>
      </w:r>
      <w:r>
        <w:rPr>
          <w:i/>
          <w:iCs/>
          <w:color w:val="0000C0"/>
          <w:kern w:val="0"/>
        </w:rPr>
        <w:t>RELEASE</w:t>
      </w:r>
      <w:r>
        <w:rPr>
          <w:kern w:val="0"/>
        </w:rPr>
        <w:t>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.debug(</w:t>
      </w:r>
      <w:proofErr w:type="gramEnd"/>
      <w:r>
        <w:rPr>
          <w:color w:val="2A00FF"/>
          <w:kern w:val="0"/>
        </w:rPr>
        <w:t>"check tariff"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BooleanResult result = </w:t>
      </w:r>
      <w:proofErr w:type="gramStart"/>
      <w:r>
        <w:rPr>
          <w:kern w:val="0"/>
        </w:rPr>
        <w:t>checkTariff(</w:t>
      </w:r>
      <w:proofErr w:type="gramEnd"/>
      <w:r>
        <w:rPr>
          <w:kern w:val="0"/>
        </w:rPr>
        <w:t>product.getTariffs());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(!result.getResult())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.debug(</w:t>
      </w:r>
      <w:proofErr w:type="gramEnd"/>
      <w:r>
        <w:rPr>
          <w:color w:val="2A00FF"/>
          <w:kern w:val="0"/>
        </w:rPr>
        <w:t>"before add product"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ProductService prodSrv = (ProductService)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kern w:val="0"/>
        </w:rPr>
        <w:t>prodSrv.addProduct(</w:t>
      </w:r>
      <w:proofErr w:type="gramEnd"/>
      <w:r>
        <w:rPr>
          <w:kern w:val="0"/>
        </w:rPr>
        <w:t>product);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lastRenderedPageBreak/>
        <w:t xml:space="preserve">    }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(BMEException e)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未记录异常</w:t>
      </w:r>
      <w:proofErr w:type="gramStart"/>
      <w:r>
        <w:rPr>
          <w:kern w:val="0"/>
        </w:rPr>
        <w:t>栈</w:t>
      </w:r>
      <w:proofErr w:type="gramEnd"/>
      <w:r>
        <w:rPr>
          <w:kern w:val="0"/>
        </w:rPr>
        <w:t>，无法定位问题根源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.debug(</w:t>
      </w:r>
      <w:proofErr w:type="gramEnd"/>
      <w:r>
        <w:rPr>
          <w:color w:val="2A00FF"/>
          <w:kern w:val="0"/>
        </w:rPr>
        <w:t>"after add product"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"exit method: updateProduct()"</w:t>
      </w:r>
      <w:r>
        <w:rPr>
          <w:kern w:val="0"/>
        </w:rPr>
        <w:t xml:space="preserve">);  </w:t>
      </w:r>
      <w:r w:rsidRPr="00651202">
        <w:rPr>
          <w:rStyle w:val="-Char"/>
        </w:rPr>
        <w:t xml:space="preserve">// </w:t>
      </w:r>
      <w:r w:rsidRPr="00651202">
        <w:rPr>
          <w:rStyle w:val="-Char"/>
        </w:rPr>
        <w:t>错误的日志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>}</w:t>
      </w:r>
    </w:p>
    <w:p w:rsidR="009B5A24" w:rsidRDefault="009B5A24" w:rsidP="009B5A24">
      <w:pPr>
        <w:pStyle w:val="21"/>
        <w:rPr>
          <w:kern w:val="0"/>
        </w:rPr>
      </w:pPr>
      <w:r>
        <w:rPr>
          <w:rFonts w:hint="eastAsia"/>
          <w:kern w:val="0"/>
        </w:rPr>
        <w:t>而下面的例子日志打印的不多，但都是关键信息，可以很好的帮助定位问题：</w:t>
      </w:r>
    </w:p>
    <w:p w:rsidR="009B5A24" w:rsidRDefault="009B5A24" w:rsidP="009B5A24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saveProduct2(ProductServiceStruct product)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>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(product.getProduct().getProductStatus() != ProductFieldEnum.ProductStatus.</w:t>
      </w:r>
      <w:r>
        <w:rPr>
          <w:i/>
          <w:iCs/>
          <w:color w:val="0000C0"/>
          <w:kern w:val="0"/>
        </w:rPr>
        <w:t>RELEASE</w:t>
      </w:r>
      <w:r>
        <w:rPr>
          <w:kern w:val="0"/>
        </w:rPr>
        <w:t>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.error(</w:t>
      </w:r>
      <w:proofErr w:type="gramEnd"/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product</w:t>
      </w:r>
      <w:proofErr w:type="gramEnd"/>
      <w:r>
        <w:rPr>
          <w:color w:val="2A00FF"/>
          <w:kern w:val="0"/>
        </w:rPr>
        <w:t xml:space="preserve"> status "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+ </w:t>
      </w:r>
      <w:proofErr w:type="gramStart"/>
      <w:r>
        <w:rPr>
          <w:kern w:val="0"/>
        </w:rPr>
        <w:t>product.getProduct(</w:t>
      </w:r>
      <w:proofErr w:type="gramEnd"/>
      <w:r>
        <w:rPr>
          <w:kern w:val="0"/>
        </w:rPr>
        <w:t>).getProductStatus()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+ </w:t>
      </w:r>
      <w:proofErr w:type="gramStart"/>
      <w:r>
        <w:rPr>
          <w:color w:val="2A00FF"/>
          <w:kern w:val="0"/>
        </w:rPr>
        <w:t>" error</w:t>
      </w:r>
      <w:proofErr w:type="gramEnd"/>
      <w:r>
        <w:rPr>
          <w:color w:val="2A00FF"/>
          <w:kern w:val="0"/>
        </w:rPr>
        <w:t>, expect "</w:t>
      </w:r>
      <w:r>
        <w:rPr>
          <w:kern w:val="0"/>
        </w:rPr>
        <w:t xml:space="preserve"> + ProductFieldEnum.ProductStatus.</w:t>
      </w:r>
      <w:r>
        <w:rPr>
          <w:i/>
          <w:iCs/>
          <w:color w:val="0000C0"/>
          <w:kern w:val="0"/>
        </w:rPr>
        <w:t>RELEASE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BooleanResult result = </w:t>
      </w:r>
      <w:proofErr w:type="gramStart"/>
      <w:r>
        <w:rPr>
          <w:kern w:val="0"/>
        </w:rPr>
        <w:t>checkTariff(</w:t>
      </w:r>
      <w:proofErr w:type="gramEnd"/>
      <w:r>
        <w:rPr>
          <w:kern w:val="0"/>
        </w:rPr>
        <w:t>product.getTariffs());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(!result.getResult())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.error(</w:t>
      </w:r>
      <w:proofErr w:type="gramEnd"/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check</w:t>
      </w:r>
      <w:proofErr w:type="gramEnd"/>
      <w:r>
        <w:rPr>
          <w:color w:val="2A00FF"/>
          <w:kern w:val="0"/>
        </w:rPr>
        <w:t xml:space="preserve"> product tariff error "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+ </w:t>
      </w:r>
      <w:proofErr w:type="gramStart"/>
      <w:r>
        <w:rPr>
          <w:kern w:val="0"/>
        </w:rPr>
        <w:t>result.getResultCode()</w:t>
      </w:r>
      <w:proofErr w:type="gramEnd"/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+ </w:t>
      </w:r>
      <w:r>
        <w:rPr>
          <w:color w:val="2A00FF"/>
          <w:kern w:val="0"/>
        </w:rPr>
        <w:t>": "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        + </w:t>
      </w:r>
      <w:proofErr w:type="gramStart"/>
      <w:r>
        <w:rPr>
          <w:kern w:val="0"/>
        </w:rPr>
        <w:t>result.getResultDesc(</w:t>
      </w:r>
      <w:proofErr w:type="gramEnd"/>
      <w:r>
        <w:rPr>
          <w:kern w:val="0"/>
        </w:rPr>
        <w:t>));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ProductService prodSrv = (ProductService)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kern w:val="0"/>
        </w:rPr>
        <w:t>prodSrv.addProduct(</w:t>
      </w:r>
      <w:proofErr w:type="gramEnd"/>
      <w:r>
        <w:rPr>
          <w:kern w:val="0"/>
        </w:rPr>
        <w:t>product);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(BMEException e)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color w:val="0000C0"/>
          <w:kern w:val="0"/>
        </w:rPr>
        <w:t>log</w:t>
      </w:r>
      <w:r>
        <w:rPr>
          <w:kern w:val="0"/>
        </w:rPr>
        <w:t>.error(</w:t>
      </w:r>
      <w:proofErr w:type="gramEnd"/>
      <w:r>
        <w:rPr>
          <w:color w:val="2A00FF"/>
          <w:kern w:val="0"/>
        </w:rPr>
        <w:t>"add product error"</w:t>
      </w:r>
      <w:r>
        <w:rPr>
          <w:kern w:val="0"/>
        </w:rPr>
        <w:t>, e);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, e);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9B5A24" w:rsidRDefault="009B5A24" w:rsidP="009B5A24">
      <w:pPr>
        <w:pStyle w:val="affc"/>
        <w:rPr>
          <w:kern w:val="0"/>
        </w:rPr>
      </w:pPr>
      <w:r>
        <w:rPr>
          <w:kern w:val="0"/>
        </w:rPr>
        <w:lastRenderedPageBreak/>
        <w:t>}</w:t>
      </w:r>
    </w:p>
    <w:p w:rsidR="00A67E19" w:rsidRDefault="00323DB5" w:rsidP="00873FD8">
      <w:pPr>
        <w:pStyle w:val="TableHeading"/>
      </w:pPr>
      <w:hyperlink w:anchor="_top" w:history="1">
        <w:r w:rsidR="00A67E19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A67E19" w:rsidRPr="000B1C1C" w:rsidRDefault="00E9565E" w:rsidP="00A67E19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58" w:name="_魔鬼数字"/>
      <w:bookmarkStart w:id="59" w:name="_Toc454872418"/>
      <w:bookmarkEnd w:id="58"/>
      <w:r>
        <w:rPr>
          <w:rFonts w:ascii="华文细黑" w:eastAsia="华文细黑" w:hAnsi="华文细黑" w:cs="Arial" w:hint="eastAsia"/>
          <w:b w:val="0"/>
          <w:sz w:val="28"/>
          <w:szCs w:val="28"/>
        </w:rPr>
        <w:t>魔鬼数字</w:t>
      </w:r>
      <w:bookmarkEnd w:id="59"/>
    </w:p>
    <w:p w:rsidR="004B24B2" w:rsidRPr="004B24B2" w:rsidRDefault="00A67E19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4B24B2" w:rsidRPr="004B24B2">
        <w:rPr>
          <w:rFonts w:hint="eastAsia"/>
        </w:rPr>
        <w:t>在代码中使用魔鬼数字（没有具体含义的数字、字符串等）将会导致代码难以理解，应该将数字定义为名称有意义的常量。</w:t>
      </w:r>
    </w:p>
    <w:p w:rsidR="004B24B2" w:rsidRPr="004B24B2" w:rsidRDefault="004B24B2" w:rsidP="00873FD8">
      <w:pPr>
        <w:pStyle w:val="TableHeading"/>
      </w:pPr>
      <w:r w:rsidRPr="004B24B2">
        <w:rPr>
          <w:rFonts w:hint="eastAsia"/>
        </w:rPr>
        <w:t>将数字定义为常量的最终目的是为了使代码更容易理解，所以并不是只要将数字定义为常量就不是魔鬼数字了。如果常量的名称没有意义，无法帮助理解代码，同样是一种魔鬼数字。</w:t>
      </w:r>
    </w:p>
    <w:p w:rsidR="00A67E19" w:rsidRDefault="004B24B2" w:rsidP="00873FD8">
      <w:pPr>
        <w:pStyle w:val="TableHeading"/>
      </w:pPr>
      <w:r w:rsidRPr="004B24B2">
        <w:rPr>
          <w:rFonts w:hint="eastAsia"/>
        </w:rPr>
        <w:t>在个别情况下，将数字定义为常量反而会导致代码更难以理解，此时就不应该强求将数字定义为常量。</w:t>
      </w:r>
    </w:p>
    <w:p w:rsidR="00EE6710" w:rsidRDefault="00EE6710" w:rsidP="00EE6710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addProduct(ProductServiceStruct product)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>{</w:t>
      </w:r>
    </w:p>
    <w:p w:rsidR="00EE6710" w:rsidRDefault="00EE6710" w:rsidP="00EE6710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魔鬼数字，无法理解</w:t>
      </w:r>
      <w:r>
        <w:rPr>
          <w:kern w:val="0"/>
        </w:rPr>
        <w:t>3</w:t>
      </w:r>
      <w:r>
        <w:rPr>
          <w:kern w:val="0"/>
        </w:rPr>
        <w:t>具体代表产品的什么状态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(product.getProduct().getProductStatus() != 3)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E6710" w:rsidRDefault="00EE6710" w:rsidP="00EE6710">
      <w:pPr>
        <w:pStyle w:val="affc"/>
        <w:rPr>
          <w:kern w:val="0"/>
        </w:rPr>
      </w:pP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BooleanResult result = </w:t>
      </w:r>
      <w:proofErr w:type="gramStart"/>
      <w:r>
        <w:rPr>
          <w:kern w:val="0"/>
        </w:rPr>
        <w:t>checkTariff(</w:t>
      </w:r>
      <w:proofErr w:type="gramEnd"/>
      <w:r>
        <w:rPr>
          <w:kern w:val="0"/>
        </w:rPr>
        <w:t>product.getTariffs());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(!result.getResult())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E6710" w:rsidRPr="006E52D3" w:rsidRDefault="00EE6710" w:rsidP="00EE6710">
      <w:pPr>
        <w:pStyle w:val="affc"/>
      </w:pPr>
      <w:r>
        <w:rPr>
          <w:kern w:val="0"/>
        </w:rPr>
        <w:t>}</w:t>
      </w:r>
    </w:p>
    <w:p w:rsidR="00EE6710" w:rsidRDefault="00EE6710" w:rsidP="00EE6710">
      <w:pPr>
        <w:pStyle w:val="21"/>
      </w:pPr>
    </w:p>
    <w:p w:rsidR="00EE6710" w:rsidRDefault="00EE6710" w:rsidP="00EE6710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addProduct2(ProductServiceStruct product)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>{</w:t>
      </w:r>
    </w:p>
    <w:p w:rsidR="00EE6710" w:rsidRDefault="00EE6710" w:rsidP="00EE6710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仍然是魔鬼数字，无法理解</w:t>
      </w:r>
      <w:r>
        <w:rPr>
          <w:kern w:val="0"/>
        </w:rPr>
        <w:t>NUM_THREE</w:t>
      </w:r>
      <w:r>
        <w:rPr>
          <w:kern w:val="0"/>
        </w:rPr>
        <w:t>具体代表产品的什么状态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(product.getProduct().getProductStatus() != </w:t>
      </w:r>
      <w:r>
        <w:rPr>
          <w:i/>
          <w:iCs/>
          <w:color w:val="0000C0"/>
          <w:kern w:val="0"/>
        </w:rPr>
        <w:t>NUM_THREE</w:t>
      </w:r>
      <w:r>
        <w:rPr>
          <w:kern w:val="0"/>
        </w:rPr>
        <w:t>)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E6710" w:rsidRDefault="00EE6710" w:rsidP="00EE6710">
      <w:pPr>
        <w:pStyle w:val="affc"/>
        <w:rPr>
          <w:kern w:val="0"/>
        </w:rPr>
      </w:pP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BooleanResult result = </w:t>
      </w:r>
      <w:proofErr w:type="gramStart"/>
      <w:r>
        <w:rPr>
          <w:kern w:val="0"/>
        </w:rPr>
        <w:t>checkTariff(</w:t>
      </w:r>
      <w:proofErr w:type="gramEnd"/>
      <w:r>
        <w:rPr>
          <w:kern w:val="0"/>
        </w:rPr>
        <w:t>product.getTariffs());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(!result.getResult())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throw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E6710" w:rsidRDefault="00EE6710" w:rsidP="00EE6710">
      <w:pPr>
        <w:pStyle w:val="affc"/>
      </w:pPr>
      <w:r>
        <w:rPr>
          <w:kern w:val="0"/>
        </w:rPr>
        <w:t>}</w:t>
      </w:r>
    </w:p>
    <w:p w:rsidR="00EE6710" w:rsidRDefault="00EE6710" w:rsidP="00EE6710">
      <w:pPr>
        <w:pStyle w:val="21"/>
      </w:pPr>
      <w:r>
        <w:rPr>
          <w:rFonts w:hint="eastAsia"/>
        </w:rPr>
        <w:t>下面的例子中虽然将数字定义为了常量，但代码却并不容易理解：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>/**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lastRenderedPageBreak/>
        <w:t xml:space="preserve"> * </w:t>
      </w:r>
      <w:r>
        <w:rPr>
          <w:kern w:val="0"/>
        </w:rPr>
        <w:t>获取将子窗口绘制在父窗口中间时，子窗口的坐标。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parentWindow </w:t>
      </w:r>
      <w:r>
        <w:rPr>
          <w:kern w:val="0"/>
        </w:rPr>
        <w:t>父窗口的位置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clientWindow </w:t>
      </w:r>
      <w:r>
        <w:rPr>
          <w:kern w:val="0"/>
        </w:rPr>
        <w:t>子窗口的位置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子窗口在父窗口中间时的坐标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*/</w:t>
      </w:r>
    </w:p>
    <w:p w:rsidR="00EE6710" w:rsidRDefault="00EE6710" w:rsidP="00EE6710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Point getDrawCenter1(Rect parentWindow, Rect clientWindow)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>{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Point drawCenter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Point(</w:t>
      </w:r>
      <w:proofErr w:type="gramEnd"/>
      <w:r>
        <w:rPr>
          <w:color w:val="000000"/>
          <w:kern w:val="0"/>
        </w:rPr>
        <w:t>);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 xml:space="preserve">) / </w:t>
      </w:r>
      <w:r>
        <w:rPr>
          <w:i/>
          <w:iCs/>
          <w:color w:val="0000C0"/>
          <w:kern w:val="0"/>
        </w:rPr>
        <w:t>HALF_SIZE_DIV</w:t>
      </w:r>
      <w:r>
        <w:rPr>
          <w:color w:val="000000"/>
          <w:kern w:val="0"/>
        </w:rPr>
        <w:t>;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 xml:space="preserve">) / </w:t>
      </w:r>
      <w:r>
        <w:rPr>
          <w:i/>
          <w:iCs/>
          <w:color w:val="0000C0"/>
          <w:kern w:val="0"/>
        </w:rPr>
        <w:t>HALF_SIZE_DIV</w:t>
      </w:r>
      <w:r>
        <w:rPr>
          <w:color w:val="000000"/>
          <w:kern w:val="0"/>
        </w:rPr>
        <w:t>;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drawCenter;</w:t>
      </w:r>
    </w:p>
    <w:p w:rsidR="00EE6710" w:rsidRDefault="00EE6710" w:rsidP="00EE6710">
      <w:pPr>
        <w:pStyle w:val="affc"/>
      </w:pPr>
      <w:r>
        <w:rPr>
          <w:color w:val="000000"/>
          <w:kern w:val="0"/>
        </w:rPr>
        <w:t>}</w:t>
      </w:r>
    </w:p>
    <w:p w:rsidR="00EE6710" w:rsidRDefault="00EE6710" w:rsidP="00EE6710">
      <w:pPr>
        <w:pStyle w:val="21"/>
      </w:pPr>
      <w:r>
        <w:rPr>
          <w:rFonts w:hint="eastAsia"/>
        </w:rPr>
        <w:t>直接使用数字，代码反而更容易理解：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>/**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获取将子窗口绘制在父窗口中间时，子窗口的坐标。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parentWindow </w:t>
      </w:r>
      <w:r>
        <w:rPr>
          <w:kern w:val="0"/>
        </w:rPr>
        <w:t>父窗口的位置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clientWindow </w:t>
      </w:r>
      <w:r>
        <w:rPr>
          <w:kern w:val="0"/>
        </w:rPr>
        <w:t>子窗口的位置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子窗口在父窗口中间时的坐标</w:t>
      </w:r>
    </w:p>
    <w:p w:rsidR="00EE6710" w:rsidRDefault="00EE6710" w:rsidP="00EE6710">
      <w:pPr>
        <w:pStyle w:val="affc"/>
        <w:rPr>
          <w:kern w:val="0"/>
        </w:rPr>
      </w:pPr>
      <w:r>
        <w:rPr>
          <w:kern w:val="0"/>
        </w:rPr>
        <w:t xml:space="preserve"> */</w:t>
      </w:r>
    </w:p>
    <w:p w:rsidR="00EE6710" w:rsidRDefault="00EE6710" w:rsidP="00EE6710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Point getDrawCenter2(Rect parentWindow, Rect clientWindow)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>{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Point drawCenter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Point(</w:t>
      </w:r>
      <w:proofErr w:type="gramEnd"/>
      <w:r>
        <w:rPr>
          <w:color w:val="000000"/>
          <w:kern w:val="0"/>
        </w:rPr>
        <w:t>);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>) / 2;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>) / 2;</w:t>
      </w:r>
    </w:p>
    <w:p w:rsidR="00EE6710" w:rsidRDefault="00EE6710" w:rsidP="00EE6710">
      <w:pPr>
        <w:pStyle w:val="affc"/>
        <w:rPr>
          <w:kern w:val="0"/>
        </w:rPr>
      </w:pPr>
      <w:r>
        <w:rPr>
          <w:color w:val="000000"/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color w:val="000000"/>
          <w:kern w:val="0"/>
        </w:rPr>
        <w:t xml:space="preserve"> drawCenter;</w:t>
      </w:r>
    </w:p>
    <w:p w:rsidR="00EE6710" w:rsidRDefault="00EE6710" w:rsidP="00EE6710">
      <w:pPr>
        <w:pStyle w:val="affc"/>
      </w:pPr>
      <w:r>
        <w:rPr>
          <w:color w:val="000000"/>
          <w:kern w:val="0"/>
        </w:rPr>
        <w:t>}</w:t>
      </w:r>
    </w:p>
    <w:p w:rsidR="00A67E19" w:rsidRDefault="00323DB5" w:rsidP="00873FD8">
      <w:pPr>
        <w:pStyle w:val="TableHeading"/>
      </w:pPr>
      <w:hyperlink w:anchor="_top" w:history="1">
        <w:r w:rsidR="00A67E19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A67E19" w:rsidRPr="000B1C1C" w:rsidRDefault="000804AE" w:rsidP="00A67E19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0" w:name="_空指针异常"/>
      <w:bookmarkStart w:id="61" w:name="_Toc454872419"/>
      <w:bookmarkEnd w:id="60"/>
      <w:r>
        <w:rPr>
          <w:rFonts w:ascii="华文细黑" w:eastAsia="华文细黑" w:hAnsi="华文细黑" w:cs="Arial" w:hint="eastAsia"/>
          <w:b w:val="0"/>
          <w:sz w:val="28"/>
          <w:szCs w:val="28"/>
        </w:rPr>
        <w:t>空指针异常</w:t>
      </w:r>
      <w:bookmarkEnd w:id="61"/>
    </w:p>
    <w:p w:rsidR="00D1293B" w:rsidRPr="00D1293B" w:rsidRDefault="00A67E19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D1293B" w:rsidRPr="00D1293B">
        <w:rPr>
          <w:rFonts w:hint="eastAsia"/>
        </w:rPr>
        <w:t>空指针异常是编码过程中最常见的异常，在使用一个对象的时候，如果对象可能为空，需要先判断对象是否为空，再使用这个对象。</w:t>
      </w:r>
    </w:p>
    <w:p w:rsidR="00A67E19" w:rsidRDefault="00D1293B" w:rsidP="00873FD8">
      <w:pPr>
        <w:pStyle w:val="TableHeading"/>
      </w:pPr>
      <w:r w:rsidRPr="00D1293B">
        <w:rPr>
          <w:rFonts w:hint="eastAsia"/>
        </w:rPr>
        <w:t>在进行常量和变量的相等判断时，建议将常量定义为Java对象封装类型（如将int类型的常量定义为Integer类型），这样在比较时可以将常量放在左边，调用equals方法进行比较，可以省去不必要的判空。</w:t>
      </w:r>
    </w:p>
    <w:p w:rsidR="00E74F09" w:rsidRDefault="00E74F09" w:rsidP="00E74F09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NullPointer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>{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static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Integer </w:t>
      </w:r>
      <w:r>
        <w:rPr>
          <w:i/>
          <w:iCs/>
          <w:color w:val="0000C0"/>
          <w:kern w:val="0"/>
        </w:rPr>
        <w:t>RESULT_CODE_OK</w:t>
      </w:r>
      <w:r>
        <w:rPr>
          <w:kern w:val="0"/>
        </w:rPr>
        <w:t xml:space="preserve"> = 0;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static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Result </w:t>
      </w:r>
      <w:r>
        <w:rPr>
          <w:i/>
          <w:iCs/>
          <w:color w:val="0000C0"/>
          <w:kern w:val="0"/>
        </w:rPr>
        <w:t>RESULT_OK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Result();</w:t>
      </w:r>
    </w:p>
    <w:p w:rsidR="00E74F09" w:rsidRDefault="00E74F09" w:rsidP="00E74F09">
      <w:pPr>
        <w:pStyle w:val="affc"/>
        <w:rPr>
          <w:kern w:val="0"/>
        </w:rPr>
      </w:pP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printResult(Integer resultCode)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lastRenderedPageBreak/>
        <w:t xml:space="preserve">    {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Result result = </w:t>
      </w:r>
      <w:proofErr w:type="gramStart"/>
      <w:r>
        <w:rPr>
          <w:kern w:val="0"/>
        </w:rPr>
        <w:t>getResult(</w:t>
      </w:r>
      <w:proofErr w:type="gramEnd"/>
      <w:r>
        <w:rPr>
          <w:kern w:val="0"/>
        </w:rPr>
        <w:t>resultCode);</w:t>
      </w:r>
    </w:p>
    <w:p w:rsidR="00E74F09" w:rsidRDefault="00E74F09" w:rsidP="00E74F09">
      <w:pPr>
        <w:pStyle w:val="affc"/>
        <w:rPr>
          <w:kern w:val="0"/>
        </w:rPr>
      </w:pPr>
    </w:p>
    <w:p w:rsidR="00E74F09" w:rsidRDefault="00E74F09" w:rsidP="00E74F09">
      <w:pPr>
        <w:pStyle w:val="-"/>
        <w:rPr>
          <w:kern w:val="0"/>
        </w:rPr>
      </w:pPr>
      <w:r>
        <w:rPr>
          <w:kern w:val="0"/>
        </w:rPr>
        <w:t xml:space="preserve">        // result</w:t>
      </w:r>
      <w:r>
        <w:rPr>
          <w:kern w:val="0"/>
        </w:rPr>
        <w:t>可能为</w:t>
      </w:r>
      <w:r>
        <w:rPr>
          <w:kern w:val="0"/>
        </w:rPr>
        <w:t>null</w:t>
      </w:r>
      <w:r>
        <w:rPr>
          <w:kern w:val="0"/>
        </w:rPr>
        <w:t>，造成空指针异常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(result.isValid())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{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kern w:val="0"/>
        </w:rPr>
        <w:t>print(</w:t>
      </w:r>
      <w:proofErr w:type="gramEnd"/>
      <w:r>
        <w:rPr>
          <w:kern w:val="0"/>
        </w:rPr>
        <w:t>result);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}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74F09" w:rsidRDefault="00E74F09" w:rsidP="00E74F09">
      <w:pPr>
        <w:pStyle w:val="affc"/>
        <w:rPr>
          <w:kern w:val="0"/>
        </w:rPr>
      </w:pP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Result getResult(Integer resultCode)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E74F09" w:rsidRDefault="00E74F09" w:rsidP="00E74F09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即使</w:t>
      </w:r>
      <w:r>
        <w:rPr>
          <w:kern w:val="0"/>
        </w:rPr>
        <w:t>resultCode</w:t>
      </w:r>
      <w:r>
        <w:rPr>
          <w:kern w:val="0"/>
        </w:rPr>
        <w:t>为</w:t>
      </w:r>
      <w:r>
        <w:rPr>
          <w:kern w:val="0"/>
        </w:rPr>
        <w:t>null</w:t>
      </w:r>
      <w:r>
        <w:rPr>
          <w:kern w:val="0"/>
        </w:rPr>
        <w:t>，仍然可以正确执行，减少额外的判空语句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kern w:val="0"/>
        </w:rPr>
        <w:t xml:space="preserve"> (</w:t>
      </w:r>
      <w:r>
        <w:rPr>
          <w:i/>
          <w:iCs/>
          <w:color w:val="0000C0"/>
          <w:kern w:val="0"/>
        </w:rPr>
        <w:t>RESULT_CODE_OK</w:t>
      </w:r>
      <w:r>
        <w:rPr>
          <w:kern w:val="0"/>
        </w:rPr>
        <w:t>.equals(resultCode))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{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i/>
          <w:iCs/>
          <w:color w:val="0000C0"/>
          <w:kern w:val="0"/>
        </w:rPr>
        <w:t>RESULT_OK</w:t>
      </w:r>
      <w:r>
        <w:rPr>
          <w:kern w:val="0"/>
        </w:rPr>
        <w:t>;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}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return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74F09" w:rsidRDefault="00E74F09" w:rsidP="00E74F09">
      <w:pPr>
        <w:pStyle w:val="affc"/>
        <w:rPr>
          <w:kern w:val="0"/>
        </w:rPr>
      </w:pP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print(Result result)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E74F09" w:rsidRDefault="00E74F09" w:rsidP="00E74F09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E74F09" w:rsidRDefault="00E74F09" w:rsidP="00E74F09">
      <w:pPr>
        <w:pStyle w:val="affc"/>
      </w:pPr>
      <w:r>
        <w:rPr>
          <w:kern w:val="0"/>
        </w:rPr>
        <w:t>}</w:t>
      </w:r>
    </w:p>
    <w:p w:rsidR="00A67E19" w:rsidRDefault="00323DB5" w:rsidP="00873FD8">
      <w:pPr>
        <w:pStyle w:val="TableHeading"/>
      </w:pPr>
      <w:hyperlink w:anchor="_top" w:history="1">
        <w:r w:rsidR="00A67E19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A67E19" w:rsidRPr="000B1C1C" w:rsidRDefault="009466B9" w:rsidP="00A67E19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2" w:name="_循环体性能"/>
      <w:bookmarkStart w:id="63" w:name="_Toc454872420"/>
      <w:bookmarkEnd w:id="62"/>
      <w:r>
        <w:rPr>
          <w:rFonts w:ascii="华文细黑" w:eastAsia="华文细黑" w:hAnsi="华文细黑" w:cs="Arial" w:hint="eastAsia"/>
          <w:b w:val="0"/>
          <w:sz w:val="28"/>
          <w:szCs w:val="28"/>
        </w:rPr>
        <w:t>循环体性能</w:t>
      </w:r>
      <w:bookmarkEnd w:id="63"/>
    </w:p>
    <w:p w:rsidR="009466B9" w:rsidRPr="009466B9" w:rsidRDefault="00A67E19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9466B9" w:rsidRPr="009466B9">
        <w:rPr>
          <w:rFonts w:hint="eastAsia"/>
        </w:rPr>
        <w:t>循环体是软件中最容易造成性能问题的地方，所以在进行循环体编码时务必考虑性能问题。</w:t>
      </w:r>
    </w:p>
    <w:p w:rsidR="009466B9" w:rsidRPr="009466B9" w:rsidRDefault="009466B9" w:rsidP="00873FD8">
      <w:pPr>
        <w:pStyle w:val="TableHeading"/>
      </w:pPr>
      <w:r w:rsidRPr="009466B9">
        <w:rPr>
          <w:rFonts w:hint="eastAsia"/>
        </w:rPr>
        <w:t>在循环体内重复使用且不会变化的资源（如变量、文件对象、数据库连接等），应该在循环体开始前构造并初始化，避免在循环体内重复和构造初始化造成CPU资源的浪费。</w:t>
      </w:r>
    </w:p>
    <w:p w:rsidR="00A67E19" w:rsidRDefault="009466B9" w:rsidP="00873FD8">
      <w:pPr>
        <w:pStyle w:val="TableHeading"/>
      </w:pPr>
      <w:r w:rsidRPr="009466B9">
        <w:rPr>
          <w:rFonts w:hint="eastAsia"/>
        </w:rPr>
        <w:t>除非业务场景需要，避免在循环体内构造try...catch块，因为每次进入、退出try...catch块都会消耗一定的CPU资源，将try...catch块放在循环体之外可以节省大量的执行时间。</w:t>
      </w:r>
    </w:p>
    <w:p w:rsidR="00714D4A" w:rsidRDefault="00714D4A" w:rsidP="00714D4A">
      <w:pPr>
        <w:pStyle w:val="affc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addProducts(List&lt;ProductServiceStruct&gt; prodList)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>{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kern w:val="0"/>
        </w:rPr>
        <w:t xml:space="preserve"> (ProductServiceStruct product : prodList)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{</w:t>
      </w:r>
    </w:p>
    <w:p w:rsidR="00714D4A" w:rsidRDefault="00714D4A" w:rsidP="00714D4A">
      <w:pPr>
        <w:pStyle w:val="-"/>
        <w:rPr>
          <w:kern w:val="0"/>
        </w:rPr>
      </w:pPr>
      <w:r>
        <w:rPr>
          <w:kern w:val="0"/>
        </w:rPr>
        <w:t xml:space="preserve">        // prodSrv</w:t>
      </w:r>
      <w:r>
        <w:rPr>
          <w:kern w:val="0"/>
        </w:rPr>
        <w:t>在每次循环时都会重新获取，造成不必要的资源消耗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ProductService prodSrv = (ProductService) </w:t>
      </w:r>
      <w:proofErr w:type="gramStart"/>
      <w:r>
        <w:rPr>
          <w:kern w:val="0"/>
        </w:rPr>
        <w:t>ServiceLocator.</w:t>
      </w:r>
      <w:r>
        <w:rPr>
          <w:i/>
          <w:iCs/>
          <w:kern w:val="0"/>
        </w:rPr>
        <w:t>findService</w:t>
      </w:r>
      <w:r>
        <w:rPr>
          <w:kern w:val="0"/>
        </w:rPr>
        <w:t>(</w:t>
      </w:r>
      <w:proofErr w:type="gramEnd"/>
      <w:r>
        <w:rPr>
          <w:kern w:val="0"/>
        </w:rPr>
        <w:t>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714D4A" w:rsidRDefault="00714D4A" w:rsidP="00714D4A">
      <w:pPr>
        <w:pStyle w:val="affc"/>
        <w:rPr>
          <w:kern w:val="0"/>
        </w:rPr>
      </w:pPr>
    </w:p>
    <w:p w:rsidR="00714D4A" w:rsidRDefault="00714D4A" w:rsidP="00714D4A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避免在循环体内</w:t>
      </w:r>
      <w:r>
        <w:rPr>
          <w:kern w:val="0"/>
        </w:rPr>
        <w:t>try...catch</w:t>
      </w:r>
      <w:r>
        <w:rPr>
          <w:kern w:val="0"/>
        </w:rPr>
        <w:t>，放在循环体之外可以节省执行时间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lastRenderedPageBreak/>
        <w:t xml:space="preserve">        </w:t>
      </w:r>
      <w:proofErr w:type="gramStart"/>
      <w:r>
        <w:rPr>
          <w:b/>
          <w:bCs/>
          <w:color w:val="7F0055"/>
          <w:kern w:val="0"/>
        </w:rPr>
        <w:t>try</w:t>
      </w:r>
      <w:proofErr w:type="gramEnd"/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{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    </w:t>
      </w:r>
      <w:proofErr w:type="gramStart"/>
      <w:r>
        <w:rPr>
          <w:kern w:val="0"/>
        </w:rPr>
        <w:t>prodSrv.addProduct(</w:t>
      </w:r>
      <w:proofErr w:type="gramEnd"/>
      <w:r>
        <w:rPr>
          <w:kern w:val="0"/>
        </w:rPr>
        <w:t>product);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}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</w:t>
      </w:r>
      <w:proofErr w:type="gramStart"/>
      <w:r>
        <w:rPr>
          <w:b/>
          <w:bCs/>
          <w:color w:val="7F0055"/>
          <w:kern w:val="0"/>
        </w:rPr>
        <w:t>catch</w:t>
      </w:r>
      <w:proofErr w:type="gramEnd"/>
      <w:r>
        <w:rPr>
          <w:kern w:val="0"/>
        </w:rPr>
        <w:t xml:space="preserve"> (BMEException e)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{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    </w:t>
      </w:r>
      <w:r>
        <w:rPr>
          <w:rFonts w:hint="eastAsia"/>
          <w:kern w:val="0"/>
        </w:rPr>
        <w:t>...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    }</w:t>
      </w:r>
    </w:p>
    <w:p w:rsidR="00714D4A" w:rsidRDefault="00714D4A" w:rsidP="00714D4A">
      <w:pPr>
        <w:pStyle w:val="affc"/>
        <w:rPr>
          <w:kern w:val="0"/>
        </w:rPr>
      </w:pPr>
      <w:r>
        <w:rPr>
          <w:kern w:val="0"/>
        </w:rPr>
        <w:t xml:space="preserve">    }</w:t>
      </w:r>
    </w:p>
    <w:p w:rsidR="00714D4A" w:rsidRDefault="00714D4A" w:rsidP="00714D4A">
      <w:pPr>
        <w:pStyle w:val="affc"/>
      </w:pPr>
      <w:r>
        <w:rPr>
          <w:kern w:val="0"/>
        </w:rPr>
        <w:t>}</w:t>
      </w:r>
    </w:p>
    <w:p w:rsidR="00A67E19" w:rsidRDefault="00323DB5" w:rsidP="00873FD8">
      <w:pPr>
        <w:pStyle w:val="TableHeading"/>
        <w:rPr>
          <w:rStyle w:val="aff"/>
          <w:rFonts w:ascii="仿宋_GB2312" w:eastAsia="仿宋_GB2312" w:hAnsi="FrutigerNext LT Regular"/>
          <w:sz w:val="24"/>
        </w:rPr>
      </w:pPr>
      <w:hyperlink w:anchor="_top" w:history="1">
        <w:r w:rsidR="00A67E19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4B34A5" w:rsidRDefault="004B34A5" w:rsidP="00873FD8">
      <w:pPr>
        <w:pStyle w:val="TableHeading"/>
        <w:rPr>
          <w:rStyle w:val="aff"/>
          <w:rFonts w:ascii="仿宋_GB2312" w:eastAsia="仿宋_GB2312" w:hAnsi="FrutigerNext LT Regular"/>
          <w:sz w:val="24"/>
        </w:rPr>
      </w:pPr>
    </w:p>
    <w:p w:rsidR="004B34A5" w:rsidRPr="000B1C1C" w:rsidRDefault="00034263" w:rsidP="004B34A5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4" w:name="_Toc454872421"/>
      <w:r>
        <w:rPr>
          <w:rFonts w:ascii="华文细黑" w:eastAsia="华文细黑" w:hAnsi="华文细黑" w:cs="Arial" w:hint="eastAsia"/>
          <w:b w:val="0"/>
          <w:sz w:val="28"/>
          <w:szCs w:val="28"/>
        </w:rPr>
        <w:t>尽量</w:t>
      </w:r>
      <w:r>
        <w:rPr>
          <w:rFonts w:ascii="华文细黑" w:eastAsia="华文细黑" w:hAnsi="华文细黑" w:cs="Arial"/>
          <w:b w:val="0"/>
          <w:sz w:val="28"/>
          <w:szCs w:val="28"/>
        </w:rPr>
        <w:t>避免使用</w:t>
      </w:r>
      <w:r w:rsidR="004B34A5">
        <w:rPr>
          <w:rFonts w:ascii="华文细黑" w:eastAsia="华文细黑" w:hAnsi="华文细黑" w:cs="Arial" w:hint="eastAsia"/>
          <w:b w:val="0"/>
          <w:sz w:val="28"/>
          <w:szCs w:val="28"/>
        </w:rPr>
        <w:t>递归算法</w:t>
      </w:r>
      <w:bookmarkEnd w:id="64"/>
    </w:p>
    <w:p w:rsidR="004B34A5" w:rsidRPr="009466B9" w:rsidRDefault="004B34A5" w:rsidP="004B34A5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F65132">
        <w:rPr>
          <w:rFonts w:hint="eastAsia"/>
        </w:rPr>
        <w:t>递归</w:t>
      </w:r>
      <w:r w:rsidR="00F65132">
        <w:t>算法</w:t>
      </w:r>
      <w:r w:rsidR="00DC4E5F">
        <w:rPr>
          <w:rFonts w:hint="eastAsia"/>
        </w:rPr>
        <w:t>存在</w:t>
      </w:r>
      <w:r w:rsidR="00DC4E5F">
        <w:t>资源消耗过大，可能陷入</w:t>
      </w:r>
      <w:r w:rsidR="00DC4E5F">
        <w:rPr>
          <w:rFonts w:hint="eastAsia"/>
        </w:rPr>
        <w:t>死</w:t>
      </w:r>
      <w:r w:rsidR="00DC4E5F">
        <w:t>循环，造成</w:t>
      </w:r>
      <w:proofErr w:type="gramStart"/>
      <w:r w:rsidR="00534DF4">
        <w:rPr>
          <w:rFonts w:hint="eastAsia"/>
        </w:rPr>
        <w:t>栈</w:t>
      </w:r>
      <w:r w:rsidR="00DC4E5F">
        <w:t>溢出</w:t>
      </w:r>
      <w:r w:rsidR="00534DF4">
        <w:rPr>
          <w:rFonts w:hint="eastAsia"/>
        </w:rPr>
        <w:t>或</w:t>
      </w:r>
      <w:r w:rsidR="00534DF4">
        <w:t>堆冲突</w:t>
      </w:r>
      <w:proofErr w:type="gramEnd"/>
      <w:r w:rsidR="00DC4E5F">
        <w:t>，耗光数据库连接等问题。在实际的代码编写中应尽量避免使用递归算法</w:t>
      </w:r>
      <w:r w:rsidRPr="009466B9">
        <w:rPr>
          <w:rFonts w:hint="eastAsia"/>
        </w:rPr>
        <w:t>。</w:t>
      </w:r>
      <w:r w:rsidR="00034263">
        <w:rPr>
          <w:rFonts w:hint="eastAsia"/>
        </w:rPr>
        <w:t>或者</w:t>
      </w:r>
      <w:r w:rsidR="00034263">
        <w:t>设置合理的递归深度进行控制。</w:t>
      </w:r>
    </w:p>
    <w:p w:rsidR="004B34A5" w:rsidRDefault="004B34A5" w:rsidP="004B34A5">
      <w:pPr>
        <w:pStyle w:val="TableHeading"/>
      </w:pPr>
    </w:p>
    <w:p w:rsidR="00534DF4" w:rsidRDefault="00534DF4" w:rsidP="004B34A5">
      <w:pPr>
        <w:pStyle w:val="TableHeading"/>
      </w:pPr>
      <w:r>
        <w:rPr>
          <w:rFonts w:hint="eastAsia"/>
        </w:rPr>
        <w:t>可能存在</w:t>
      </w:r>
      <w:r>
        <w:t>问题的递归算法</w:t>
      </w:r>
      <w:r w:rsidR="000F6F8E">
        <w:rPr>
          <w:rFonts w:hint="eastAsia"/>
        </w:rPr>
        <w:t>，</w:t>
      </w:r>
      <w:r w:rsidR="000F6F8E">
        <w:t>当其中的后缀系统级配置项</w:t>
      </w:r>
      <w:r w:rsidR="000F6F8E" w:rsidRPr="005662DC">
        <w:t>accessCodeRandomRangeBegin</w:t>
      </w:r>
      <w:r w:rsidR="000F6F8E">
        <w:rPr>
          <w:rFonts w:hint="eastAsia"/>
        </w:rPr>
        <w:t>和</w:t>
      </w:r>
      <w:r w:rsidR="000F6F8E" w:rsidRPr="005662DC">
        <w:t>accessCodeRandomRangeEnd</w:t>
      </w:r>
      <w:r w:rsidR="000F6F8E">
        <w:rPr>
          <w:rFonts w:hint="eastAsia"/>
        </w:rPr>
        <w:t>的</w:t>
      </w:r>
      <w:r w:rsidR="000F6F8E">
        <w:t>间隔比较短时，可能会造成无限递归</w:t>
      </w:r>
      <w:r>
        <w:t>：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</w:t>
      </w:r>
      <w:proofErr w:type="gramStart"/>
      <w:r w:rsidRPr="005662DC">
        <w:rPr>
          <w:kern w:val="0"/>
        </w:rPr>
        <w:t>private</w:t>
      </w:r>
      <w:proofErr w:type="gramEnd"/>
      <w:r w:rsidRPr="005662DC">
        <w:rPr>
          <w:kern w:val="0"/>
        </w:rPr>
        <w:t xml:space="preserve"> String generatAccesscode(Carrier carrier, UserID userID)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{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log.info(</w:t>
      </w:r>
      <w:proofErr w:type="gramEnd"/>
      <w:r w:rsidRPr="005662DC">
        <w:rPr>
          <w:kern w:val="0"/>
        </w:rPr>
        <w:t>"enter generatAccesscode", "carrier", carrier);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rFonts w:hint="eastAsia"/>
          <w:kern w:val="0"/>
        </w:rPr>
        <w:t xml:space="preserve">        //</w:t>
      </w:r>
      <w:r w:rsidRPr="005662DC">
        <w:rPr>
          <w:rFonts w:hint="eastAsia"/>
          <w:kern w:val="0"/>
        </w:rPr>
        <w:t>前缀子网级可以配置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String accessCodeForSubProd = </w:t>
      </w:r>
      <w:proofErr w:type="gramStart"/>
      <w:r w:rsidRPr="005662DC">
        <w:rPr>
          <w:kern w:val="0"/>
        </w:rPr>
        <w:t>carrier.getExt(</w:t>
      </w:r>
      <w:proofErr w:type="gramEnd"/>
      <w:r w:rsidRPr="005662DC">
        <w:rPr>
          <w:kern w:val="0"/>
        </w:rPr>
        <w:t>).get("accessCodeForSubProd");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if</w:t>
      </w:r>
      <w:proofErr w:type="gramEnd"/>
      <w:r w:rsidRPr="005662DC">
        <w:rPr>
          <w:kern w:val="0"/>
        </w:rPr>
        <w:t xml:space="preserve"> (null == accessCodeForSubProd)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{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    </w:t>
      </w:r>
      <w:proofErr w:type="gramStart"/>
      <w:r w:rsidRPr="005662DC">
        <w:rPr>
          <w:kern w:val="0"/>
        </w:rPr>
        <w:t>accessCodeForSubProd</w:t>
      </w:r>
      <w:proofErr w:type="gramEnd"/>
      <w:r w:rsidRPr="005662DC">
        <w:rPr>
          <w:kern w:val="0"/>
        </w:rPr>
        <w:t xml:space="preserve"> = carrier.getExt().get("ACCESSCODEFORSUBPROD");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}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rFonts w:hint="eastAsia"/>
          <w:kern w:val="0"/>
        </w:rPr>
        <w:t xml:space="preserve">        //</w:t>
      </w:r>
      <w:r w:rsidRPr="005662DC">
        <w:rPr>
          <w:rFonts w:hint="eastAsia"/>
          <w:kern w:val="0"/>
        </w:rPr>
        <w:t>后缀系统级配置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int</w:t>
      </w:r>
      <w:proofErr w:type="gramEnd"/>
      <w:r w:rsidRPr="005662DC">
        <w:rPr>
          <w:kern w:val="0"/>
        </w:rPr>
        <w:t xml:space="preserve"> accessCodeRandomRangeBegin = ConfigManage.getIntValue("accessCodeRandomRangeBegin", 10000);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int</w:t>
      </w:r>
      <w:proofErr w:type="gramEnd"/>
      <w:r w:rsidRPr="005662DC">
        <w:rPr>
          <w:kern w:val="0"/>
        </w:rPr>
        <w:t xml:space="preserve"> accessCodeRandomRangeEnd = ConfigManage.getIntValue("accessCodeRandomRangeEnd", 19000);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Random random = new </w:t>
      </w:r>
      <w:proofErr w:type="gramStart"/>
      <w:r w:rsidRPr="005662DC">
        <w:rPr>
          <w:kern w:val="0"/>
        </w:rPr>
        <w:t>Random(</w:t>
      </w:r>
      <w:proofErr w:type="gramEnd"/>
      <w:r w:rsidRPr="005662DC">
        <w:rPr>
          <w:kern w:val="0"/>
        </w:rPr>
        <w:t>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int</w:t>
      </w:r>
      <w:proofErr w:type="gramEnd"/>
      <w:r w:rsidRPr="005662DC">
        <w:rPr>
          <w:kern w:val="0"/>
        </w:rPr>
        <w:t xml:space="preserve"> accessCodeRandom =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    </w:t>
      </w:r>
      <w:proofErr w:type="gramStart"/>
      <w:r w:rsidRPr="005662DC">
        <w:rPr>
          <w:kern w:val="0"/>
        </w:rPr>
        <w:t>random.nextInt(</w:t>
      </w:r>
      <w:proofErr w:type="gramEnd"/>
      <w:r w:rsidRPr="005662DC">
        <w:rPr>
          <w:kern w:val="0"/>
        </w:rPr>
        <w:t>accessCodeRandomRangeEnd) % (accessCodeRandomRangeEnd - accessCodeRandomRangeBegin + 1)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        + </w:t>
      </w:r>
      <w:proofErr w:type="gramStart"/>
      <w:r w:rsidRPr="005662DC">
        <w:rPr>
          <w:kern w:val="0"/>
        </w:rPr>
        <w:t>accessCodeRandomRangeBegin</w:t>
      </w:r>
      <w:proofErr w:type="gramEnd"/>
      <w:r w:rsidRPr="005662DC">
        <w:rPr>
          <w:kern w:val="0"/>
        </w:rPr>
        <w:t>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String accessCode = accessCodeForSubProd + accessCodeRandom;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//TokenExt tokenExt = </w:t>
      </w:r>
      <w:proofErr w:type="gramStart"/>
      <w:r w:rsidRPr="005662DC">
        <w:rPr>
          <w:kern w:val="0"/>
        </w:rPr>
        <w:t>mtnTokenService.queryTokenExtByToken(</w:t>
      </w:r>
      <w:proofErr w:type="gramEnd"/>
      <w:r w:rsidRPr="005662DC">
        <w:rPr>
          <w:kern w:val="0"/>
        </w:rPr>
        <w:t>null, accessCode);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boolean</w:t>
      </w:r>
      <w:proofErr w:type="gramEnd"/>
      <w:r w:rsidRPr="005662DC">
        <w:rPr>
          <w:kern w:val="0"/>
        </w:rPr>
        <w:t xml:space="preserve"> isContainAccessCode = isContainAccessCode(carrier, userID, accessCode);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if</w:t>
      </w:r>
      <w:proofErr w:type="gramEnd"/>
      <w:r w:rsidRPr="005662DC">
        <w:rPr>
          <w:kern w:val="0"/>
        </w:rPr>
        <w:t xml:space="preserve"> (isContainAccessCode)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{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rFonts w:hint="eastAsia"/>
          <w:kern w:val="0"/>
        </w:rPr>
        <w:t xml:space="preserve">            //</w:t>
      </w:r>
      <w:r w:rsidRPr="005662DC">
        <w:rPr>
          <w:rFonts w:hint="eastAsia"/>
          <w:kern w:val="0"/>
        </w:rPr>
        <w:t>自身调用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    </w:t>
      </w:r>
      <w:proofErr w:type="gramStart"/>
      <w:r w:rsidRPr="005662DC">
        <w:rPr>
          <w:kern w:val="0"/>
        </w:rPr>
        <w:t>log.info(</w:t>
      </w:r>
      <w:proofErr w:type="gramEnd"/>
      <w:r w:rsidRPr="005662DC">
        <w:rPr>
          <w:kern w:val="0"/>
        </w:rPr>
        <w:t>"enter cycle generatAccesscode");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    </w:t>
      </w:r>
      <w:proofErr w:type="gramStart"/>
      <w:r w:rsidRPr="005662DC">
        <w:rPr>
          <w:kern w:val="0"/>
        </w:rPr>
        <w:t>accessCode</w:t>
      </w:r>
      <w:proofErr w:type="gramEnd"/>
      <w:r w:rsidRPr="005662DC">
        <w:rPr>
          <w:kern w:val="0"/>
        </w:rPr>
        <w:t xml:space="preserve"> = generatAccesscode(carrier, userID);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}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log.info(</w:t>
      </w:r>
      <w:proofErr w:type="gramEnd"/>
      <w:r w:rsidRPr="005662DC">
        <w:rPr>
          <w:kern w:val="0"/>
        </w:rPr>
        <w:t>"out generatAccesscode", "generatAccesscode", accessCode);</w:t>
      </w:r>
    </w:p>
    <w:p w:rsidR="005662DC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    </w:t>
      </w:r>
      <w:proofErr w:type="gramStart"/>
      <w:r w:rsidRPr="005662DC">
        <w:rPr>
          <w:kern w:val="0"/>
        </w:rPr>
        <w:t>return</w:t>
      </w:r>
      <w:proofErr w:type="gramEnd"/>
      <w:r w:rsidRPr="005662DC">
        <w:rPr>
          <w:kern w:val="0"/>
        </w:rPr>
        <w:t xml:space="preserve"> accessCode;</w:t>
      </w:r>
    </w:p>
    <w:p w:rsidR="004B34A5" w:rsidRPr="005662DC" w:rsidRDefault="005662DC" w:rsidP="000F6F8E">
      <w:pPr>
        <w:pStyle w:val="affc"/>
        <w:shd w:val="clear" w:color="auto" w:fill="D9D9D9" w:themeFill="background1" w:themeFillShade="D9"/>
        <w:rPr>
          <w:kern w:val="0"/>
        </w:rPr>
      </w:pPr>
      <w:r w:rsidRPr="005662DC">
        <w:rPr>
          <w:kern w:val="0"/>
        </w:rPr>
        <w:t xml:space="preserve">    }</w:t>
      </w:r>
    </w:p>
    <w:p w:rsidR="005662DC" w:rsidRDefault="005662DC" w:rsidP="004B34A5">
      <w:pPr>
        <w:pStyle w:val="TableHeading"/>
      </w:pPr>
    </w:p>
    <w:p w:rsidR="004B34A5" w:rsidRDefault="00323DB5" w:rsidP="004B34A5">
      <w:pPr>
        <w:pStyle w:val="TableHeading"/>
      </w:pPr>
      <w:hyperlink w:anchor="_top" w:history="1">
        <w:r w:rsidR="004B34A5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4B34A5" w:rsidRDefault="004B34A5" w:rsidP="00873FD8">
      <w:pPr>
        <w:pStyle w:val="TableHeading"/>
      </w:pPr>
    </w:p>
    <w:p w:rsidR="00A67E19" w:rsidRPr="000B1C1C" w:rsidRDefault="004221EC" w:rsidP="00A67E19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5" w:name="_数据类重载toString()方法"/>
      <w:bookmarkStart w:id="66" w:name="_Toc454872422"/>
      <w:bookmarkEnd w:id="65"/>
      <w:r>
        <w:rPr>
          <w:rFonts w:ascii="华文细黑" w:eastAsia="华文细黑" w:hAnsi="华文细黑" w:cs="Arial" w:hint="eastAsia"/>
          <w:b w:val="0"/>
          <w:sz w:val="28"/>
          <w:szCs w:val="28"/>
        </w:rPr>
        <w:t>数据类重载toString()方法</w:t>
      </w:r>
      <w:bookmarkEnd w:id="66"/>
    </w:p>
    <w:p w:rsidR="00A67E19" w:rsidRDefault="00A67E19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0D78A2" w:rsidRPr="000D78A2">
        <w:rPr>
          <w:rFonts w:hint="eastAsia"/>
        </w:rPr>
        <w:t>数据类如果没有重载toString()方法，在记录日志的时候会无法记录数据对象的属性值，给定位问题带来困难。</w:t>
      </w:r>
    </w:p>
    <w:p w:rsidR="00626CEF" w:rsidRDefault="008049BE" w:rsidP="00873FD8">
      <w:pPr>
        <w:pStyle w:val="TableHeading"/>
      </w:pPr>
      <w:r>
        <w:rPr>
          <w:rFonts w:hint="eastAsia"/>
        </w:rPr>
        <w:tab/>
      </w:r>
      <w:r w:rsidR="00411672">
        <w:rPr>
          <w:rFonts w:hint="eastAsia"/>
        </w:rPr>
        <w:t>按照</w:t>
      </w:r>
      <w:r w:rsidR="00411672">
        <w:t>目前SIS的实现</w:t>
      </w:r>
      <w:r w:rsidR="00411672">
        <w:rPr>
          <w:rFonts w:hint="eastAsia"/>
        </w:rPr>
        <w:t>分成</w:t>
      </w:r>
      <w:r w:rsidR="00411672">
        <w:t>两种情况：</w:t>
      </w:r>
    </w:p>
    <w:p w:rsidR="00411672" w:rsidRDefault="00411672" w:rsidP="00873FD8">
      <w:pPr>
        <w:pStyle w:val="TableHeading"/>
        <w:numPr>
          <w:ilvl w:val="0"/>
          <w:numId w:val="31"/>
        </w:numPr>
      </w:pPr>
      <w:r>
        <w:t>不包含敏感字段的数据</w:t>
      </w:r>
      <w:r>
        <w:rPr>
          <w:rFonts w:hint="eastAsia"/>
        </w:rPr>
        <w:t>类。</w:t>
      </w:r>
    </w:p>
    <w:p w:rsidR="00411672" w:rsidRDefault="0035321B" w:rsidP="00873FD8">
      <w:pPr>
        <w:pStyle w:val="TableHeading"/>
      </w:pPr>
      <w:r>
        <w:rPr>
          <w:noProof/>
        </w:rPr>
        <w:drawing>
          <wp:inline distT="0" distB="0" distL="0" distR="0">
            <wp:extent cx="4943475" cy="1781175"/>
            <wp:effectExtent l="19050" t="1905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1672" w:rsidRPr="00AF6661" w:rsidRDefault="00B0596D" w:rsidP="00873FD8">
      <w:pPr>
        <w:pStyle w:val="TableHeading"/>
        <w:numPr>
          <w:ilvl w:val="0"/>
          <w:numId w:val="31"/>
        </w:numPr>
        <w:rPr>
          <w:b/>
          <w:color w:val="FF0000"/>
        </w:rPr>
      </w:pPr>
      <w:r w:rsidRPr="00923033">
        <w:rPr>
          <w:rFonts w:hint="eastAsia"/>
        </w:rPr>
        <w:t>包含</w:t>
      </w:r>
      <w:r w:rsidRPr="00923033">
        <w:t>敏感字段的数据类</w:t>
      </w:r>
    </w:p>
    <w:p w:rsidR="00923033" w:rsidRDefault="00F57A91" w:rsidP="00F57A91">
      <w:pPr>
        <w:pStyle w:val="affd"/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5502910" cy="845820"/>
            <wp:effectExtent l="19050" t="1905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45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4682">
        <w:rPr>
          <w:rFonts w:hint="eastAsia"/>
          <w:b/>
          <w:color w:val="FF0000"/>
        </w:rPr>
        <w:t>或者</w:t>
      </w:r>
    </w:p>
    <w:p w:rsidR="00D84682" w:rsidRPr="00181822" w:rsidRDefault="00D84682" w:rsidP="00F57A91">
      <w:pPr>
        <w:pStyle w:val="affd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502910" cy="977265"/>
            <wp:effectExtent l="19050" t="1905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97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033" w:rsidRPr="00411672" w:rsidRDefault="00923033" w:rsidP="00873FD8">
      <w:pPr>
        <w:pStyle w:val="TableHeading"/>
      </w:pPr>
    </w:p>
    <w:p w:rsidR="00A67E19" w:rsidRDefault="00323DB5" w:rsidP="00873FD8">
      <w:pPr>
        <w:pStyle w:val="TableHeading"/>
      </w:pPr>
      <w:hyperlink w:anchor="_top" w:history="1">
        <w:r w:rsidR="00A67E19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254340" w:rsidRPr="000B1C1C" w:rsidRDefault="00FD15D6" w:rsidP="00254340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7" w:name="_Toc454872423"/>
      <w:r>
        <w:rPr>
          <w:rFonts w:ascii="华文细黑" w:eastAsia="华文细黑" w:hAnsi="华文细黑" w:cs="Arial" w:hint="eastAsia"/>
          <w:b w:val="0"/>
          <w:sz w:val="28"/>
          <w:szCs w:val="28"/>
        </w:rPr>
        <w:t>重复代码的</w:t>
      </w:r>
      <w:r>
        <w:rPr>
          <w:rFonts w:ascii="华文细黑" w:eastAsia="华文细黑" w:hAnsi="华文细黑" w:cs="Arial"/>
          <w:b w:val="0"/>
          <w:sz w:val="28"/>
          <w:szCs w:val="28"/>
        </w:rPr>
        <w:t>处理</w:t>
      </w:r>
      <w:bookmarkEnd w:id="67"/>
    </w:p>
    <w:p w:rsidR="00254340" w:rsidRDefault="00254340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E26ED6">
        <w:rPr>
          <w:rFonts w:hint="eastAsia"/>
        </w:rPr>
        <w:t>代码</w:t>
      </w:r>
      <w:r w:rsidR="00E26ED6">
        <w:t>重复率也是代码质量的一个评定标准，如果存在</w:t>
      </w:r>
      <w:r w:rsidR="003A6119">
        <w:rPr>
          <w:rFonts w:hint="eastAsia"/>
        </w:rPr>
        <w:t>6行</w:t>
      </w:r>
      <w:r w:rsidR="003A6119">
        <w:t>以上的带有业务逻辑的代码重复，建议抽取公共的方法</w:t>
      </w:r>
      <w:r w:rsidRPr="000D78A2">
        <w:rPr>
          <w:rFonts w:hint="eastAsia"/>
        </w:rPr>
        <w:t>。</w:t>
      </w:r>
      <w:r w:rsidR="003A6119">
        <w:rPr>
          <w:rFonts w:hint="eastAsia"/>
        </w:rPr>
        <w:t>常量</w:t>
      </w:r>
      <w:r w:rsidR="003A6119">
        <w:t>如果在</w:t>
      </w:r>
      <w:r w:rsidR="003A6119">
        <w:rPr>
          <w:rFonts w:hint="eastAsia"/>
        </w:rPr>
        <w:t>2个</w:t>
      </w:r>
      <w:r w:rsidR="003A6119">
        <w:t>类以上有使用，建议抽取到公共的常量类，不包含上下文中的key。</w:t>
      </w:r>
    </w:p>
    <w:p w:rsidR="00894F28" w:rsidRPr="002845CF" w:rsidRDefault="00894F28" w:rsidP="00873FD8">
      <w:pPr>
        <w:pStyle w:val="TableHeading"/>
      </w:pPr>
      <w:r>
        <w:rPr>
          <w:rFonts w:hint="eastAsia"/>
        </w:rPr>
        <w:t>定制</w:t>
      </w:r>
      <w:r>
        <w:t>Flow中的step</w:t>
      </w:r>
      <w:r>
        <w:rPr>
          <w:rFonts w:hint="eastAsia"/>
        </w:rPr>
        <w:t>时</w:t>
      </w:r>
      <w:r>
        <w:t>，要</w:t>
      </w:r>
      <w:r>
        <w:rPr>
          <w:rFonts w:hint="eastAsia"/>
        </w:rPr>
        <w:t>遵守</w:t>
      </w:r>
      <w:r>
        <w:t>步骤原子化原则。</w:t>
      </w:r>
      <w:r w:rsidRPr="00894F28">
        <w:rPr>
          <w:rFonts w:hint="eastAsia"/>
        </w:rPr>
        <w:t>基线流程（flow）被定制时，应该不涉及到步骤(step)的修改，只涉及步骤(step)的新增和删除。反之定制流程(flow)被收编时，也须满足同样原则。</w:t>
      </w:r>
      <w:r>
        <w:rPr>
          <w:rFonts w:hint="eastAsia"/>
        </w:rPr>
        <w:t>如果</w:t>
      </w:r>
      <w:r>
        <w:t>有实在不能满足的可以拿出来讨论。</w:t>
      </w:r>
    </w:p>
    <w:p w:rsidR="00254340" w:rsidRPr="00411672" w:rsidRDefault="00254340" w:rsidP="00873FD8">
      <w:pPr>
        <w:pStyle w:val="TableHeading"/>
      </w:pPr>
    </w:p>
    <w:p w:rsidR="00254340" w:rsidRDefault="00323DB5" w:rsidP="00873FD8">
      <w:pPr>
        <w:pStyle w:val="TableHeading"/>
        <w:rPr>
          <w:rStyle w:val="aff"/>
          <w:rFonts w:ascii="仿宋_GB2312" w:eastAsia="仿宋_GB2312" w:hAnsi="FrutigerNext LT Regular"/>
          <w:sz w:val="24"/>
        </w:rPr>
      </w:pPr>
      <w:hyperlink w:anchor="_top" w:history="1">
        <w:r w:rsidR="00254340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3756CC" w:rsidRDefault="003756CC" w:rsidP="00873FD8">
      <w:pPr>
        <w:pStyle w:val="TableHeading"/>
      </w:pPr>
    </w:p>
    <w:p w:rsidR="003756CC" w:rsidRPr="000B1C1C" w:rsidRDefault="00647651" w:rsidP="003756CC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8" w:name="_Toc454872424"/>
      <w:r>
        <w:rPr>
          <w:rFonts w:ascii="华文细黑" w:eastAsia="华文细黑" w:hAnsi="华文细黑" w:cs="Arial" w:hint="eastAsia"/>
          <w:b w:val="0"/>
          <w:sz w:val="28"/>
          <w:szCs w:val="28"/>
        </w:rPr>
        <w:t>其它注意</w:t>
      </w:r>
      <w:r>
        <w:rPr>
          <w:rFonts w:ascii="华文细黑" w:eastAsia="华文细黑" w:hAnsi="华文细黑" w:cs="Arial"/>
          <w:b w:val="0"/>
          <w:sz w:val="28"/>
          <w:szCs w:val="28"/>
        </w:rPr>
        <w:t>事项</w:t>
      </w:r>
      <w:bookmarkEnd w:id="68"/>
    </w:p>
    <w:p w:rsidR="003756CC" w:rsidRPr="002845CF" w:rsidRDefault="003756CC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】可见</w:t>
      </w:r>
      <w:r>
        <w:t>《</w:t>
      </w:r>
      <w:r w:rsidRPr="003756CC">
        <w:rPr>
          <w:rFonts w:hint="eastAsia"/>
        </w:rPr>
        <w:t>Java语言编程规范 上卷 综合篇V2.0.docx</w:t>
      </w:r>
      <w:r>
        <w:t>》。</w:t>
      </w:r>
    </w:p>
    <w:p w:rsidR="003756CC" w:rsidRDefault="001C05A9" w:rsidP="00873FD8">
      <w:pPr>
        <w:pStyle w:val="TableHeading"/>
      </w:pPr>
      <w:r>
        <w:rPr>
          <w:rFonts w:hint="eastAsia"/>
        </w:rPr>
        <w:t>重点关注</w:t>
      </w:r>
      <w:r>
        <w:t>以下几条</w:t>
      </w:r>
      <w:r>
        <w:rPr>
          <w:rFonts w:hint="eastAsia"/>
        </w:rPr>
        <w:t>原则</w:t>
      </w:r>
      <w:r>
        <w:t>：</w:t>
      </w:r>
      <w:r w:rsidR="00CA4EF5">
        <w:rPr>
          <w:rFonts w:hint="eastAsia"/>
        </w:rPr>
        <w:t xml:space="preserve"> </w:t>
      </w:r>
    </w:p>
    <w:p w:rsidR="001C05A9" w:rsidRDefault="0046504D" w:rsidP="00873FD8">
      <w:pPr>
        <w:pStyle w:val="TableHeading"/>
      </w:pPr>
      <w:r>
        <w:t>2.</w:t>
      </w:r>
      <w:r>
        <w:rPr>
          <w:rFonts w:hint="eastAsia"/>
        </w:rPr>
        <w:t>原则4</w:t>
      </w:r>
      <w:r w:rsidR="001C05A9">
        <w:rPr>
          <w:rFonts w:hint="eastAsia"/>
        </w:rPr>
        <w:t>：</w:t>
      </w:r>
      <w:r w:rsidR="001C05A9" w:rsidRPr="001C05A9">
        <w:rPr>
          <w:rFonts w:hint="eastAsia"/>
        </w:rPr>
        <w:t>谨慎使用静态成员变量</w:t>
      </w:r>
    </w:p>
    <w:p w:rsidR="00035B05" w:rsidRDefault="000E0035" w:rsidP="00873FD8">
      <w:pPr>
        <w:pStyle w:val="TableHeading"/>
      </w:pPr>
      <w:r>
        <w:t>6</w:t>
      </w:r>
      <w:r w:rsidR="00035B05">
        <w:rPr>
          <w:rFonts w:hint="eastAsia"/>
        </w:rPr>
        <w:t>：</w:t>
      </w:r>
      <w:r w:rsidR="00035B05">
        <w:t>多线程并发</w:t>
      </w:r>
    </w:p>
    <w:p w:rsidR="00035B05" w:rsidRPr="001C05A9" w:rsidRDefault="000E0035" w:rsidP="00873FD8">
      <w:pPr>
        <w:pStyle w:val="TableHeading"/>
      </w:pPr>
      <w:r>
        <w:t>8</w:t>
      </w:r>
      <w:r w:rsidR="00035B05">
        <w:rPr>
          <w:rFonts w:hint="eastAsia"/>
        </w:rPr>
        <w:t>：性能</w:t>
      </w:r>
      <w:r w:rsidR="00035B05">
        <w:t>与资源管理</w:t>
      </w:r>
    </w:p>
    <w:p w:rsidR="003756CC" w:rsidRDefault="00323DB5" w:rsidP="00873FD8">
      <w:pPr>
        <w:pStyle w:val="TableHeading"/>
      </w:pPr>
      <w:hyperlink w:anchor="_top" w:history="1">
        <w:r w:rsidR="003756CC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254340" w:rsidRPr="00E80411" w:rsidRDefault="00254340" w:rsidP="00873FD8">
      <w:pPr>
        <w:pStyle w:val="TableHeading"/>
      </w:pPr>
    </w:p>
    <w:p w:rsidR="005F0356" w:rsidRPr="000B1C1C" w:rsidRDefault="005F0356" w:rsidP="005F0356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69" w:name="_Toc454872425"/>
      <w:r>
        <w:rPr>
          <w:rFonts w:ascii="华文细黑" w:eastAsia="华文细黑" w:hAnsi="华文细黑" w:cs="Arial" w:hint="eastAsia"/>
          <w:b w:val="0"/>
          <w:sz w:val="28"/>
          <w:szCs w:val="28"/>
        </w:rPr>
        <w:t>安全编程</w:t>
      </w:r>
      <w:r>
        <w:rPr>
          <w:rFonts w:ascii="华文细黑" w:eastAsia="华文细黑" w:hAnsi="华文细黑" w:cs="Arial"/>
          <w:b w:val="0"/>
          <w:sz w:val="28"/>
          <w:szCs w:val="28"/>
        </w:rPr>
        <w:t>相关规范</w:t>
      </w:r>
      <w:bookmarkEnd w:id="69"/>
    </w:p>
    <w:p w:rsidR="005F0356" w:rsidRPr="002845CF" w:rsidRDefault="005F0356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】可见</w:t>
      </w:r>
      <w:r>
        <w:t>《</w:t>
      </w:r>
      <w:r w:rsidRPr="005F0356">
        <w:rPr>
          <w:rFonts w:hint="eastAsia"/>
        </w:rPr>
        <w:t>Java语言编程规范_下卷_安全篇_V2.0.docx</w:t>
      </w:r>
      <w:r>
        <w:t>》。</w:t>
      </w:r>
    </w:p>
    <w:p w:rsidR="005F0356" w:rsidRPr="00411672" w:rsidRDefault="005F0356" w:rsidP="00873FD8">
      <w:pPr>
        <w:pStyle w:val="TableHeading"/>
      </w:pPr>
    </w:p>
    <w:p w:rsidR="005F0356" w:rsidRDefault="00323DB5" w:rsidP="00873FD8">
      <w:pPr>
        <w:pStyle w:val="TableHeading"/>
      </w:pPr>
      <w:hyperlink w:anchor="_top" w:history="1">
        <w:r w:rsidR="005F0356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5F0356" w:rsidRPr="00E80411" w:rsidRDefault="005F0356" w:rsidP="00873FD8">
      <w:pPr>
        <w:pStyle w:val="TableHeading"/>
      </w:pPr>
    </w:p>
    <w:p w:rsidR="00FD5D28" w:rsidRDefault="00FD5D28" w:rsidP="00873FD8">
      <w:pPr>
        <w:pStyle w:val="TableHeading"/>
      </w:pPr>
    </w:p>
    <w:p w:rsidR="00A87B09" w:rsidRPr="00E80411" w:rsidRDefault="00A87B09" w:rsidP="00A87B09">
      <w:pPr>
        <w:pStyle w:val="TableHeading"/>
      </w:pPr>
    </w:p>
    <w:p w:rsidR="008542F7" w:rsidRDefault="008542F7" w:rsidP="00873FD8">
      <w:pPr>
        <w:pStyle w:val="TableHeading"/>
      </w:pPr>
    </w:p>
    <w:p w:rsidR="00326D62" w:rsidRPr="000B1C1C" w:rsidRDefault="00326D62" w:rsidP="00326D62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70" w:name="_Toc454872427"/>
      <w:r>
        <w:rPr>
          <w:rFonts w:ascii="华文细黑" w:eastAsia="华文细黑" w:hAnsi="华文细黑" w:cs="Arial" w:hint="eastAsia"/>
          <w:b w:val="0"/>
          <w:sz w:val="28"/>
          <w:szCs w:val="28"/>
        </w:rPr>
        <w:t>升级脚本</w:t>
      </w:r>
      <w:r>
        <w:rPr>
          <w:rFonts w:ascii="华文细黑" w:eastAsia="华文细黑" w:hAnsi="华文细黑" w:cs="Arial"/>
          <w:b w:val="0"/>
          <w:sz w:val="28"/>
          <w:szCs w:val="28"/>
        </w:rPr>
        <w:t>（</w:t>
      </w:r>
      <w:r>
        <w:rPr>
          <w:rFonts w:ascii="华文细黑" w:eastAsia="华文细黑" w:hAnsi="华文细黑" w:cs="Arial" w:hint="eastAsia"/>
          <w:b w:val="0"/>
          <w:sz w:val="28"/>
          <w:szCs w:val="28"/>
        </w:rPr>
        <w:t>SQL</w:t>
      </w:r>
      <w:r>
        <w:rPr>
          <w:rFonts w:ascii="华文细黑" w:eastAsia="华文细黑" w:hAnsi="华文细黑" w:cs="Arial"/>
          <w:b w:val="0"/>
          <w:sz w:val="28"/>
          <w:szCs w:val="28"/>
        </w:rPr>
        <w:t>）</w:t>
      </w:r>
      <w:bookmarkEnd w:id="70"/>
    </w:p>
    <w:p w:rsidR="00326D62" w:rsidRDefault="00326D62" w:rsidP="00326D62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F825F0" w:rsidRDefault="00DF588C" w:rsidP="00DF588C">
      <w:pPr>
        <w:pStyle w:val="TableHeading"/>
        <w:numPr>
          <w:ilvl w:val="0"/>
          <w:numId w:val="33"/>
        </w:numPr>
      </w:pPr>
      <w:r>
        <w:rPr>
          <w:rFonts w:hint="eastAsia"/>
        </w:rPr>
        <w:t>所有</w:t>
      </w:r>
      <w:r>
        <w:t>SQL，存储过程等都必须支持可重复执行。</w:t>
      </w:r>
    </w:p>
    <w:p w:rsidR="007B3432" w:rsidRDefault="008C74C8" w:rsidP="00DF588C">
      <w:pPr>
        <w:pStyle w:val="TableHeading"/>
        <w:numPr>
          <w:ilvl w:val="0"/>
          <w:numId w:val="33"/>
        </w:numPr>
      </w:pPr>
      <w:r>
        <w:rPr>
          <w:rFonts w:hint="eastAsia"/>
        </w:rPr>
        <w:lastRenderedPageBreak/>
        <w:t>所有</w:t>
      </w:r>
      <w:r>
        <w:t>SQL、存储过程</w:t>
      </w:r>
      <w:r>
        <w:rPr>
          <w:rFonts w:hint="eastAsia"/>
        </w:rPr>
        <w:t>等都不能</w:t>
      </w:r>
      <w:r>
        <w:t>携带数据库用户名，不同db用户下执行的脚本写在各自的文件夹中。</w:t>
      </w:r>
      <w:r w:rsidR="00BB3C5C">
        <w:rPr>
          <w:rFonts w:hint="eastAsia"/>
        </w:rPr>
        <w:t>（sysdb</w:t>
      </w:r>
      <w:r w:rsidR="00BB3C5C">
        <w:t>，userdb）</w:t>
      </w:r>
    </w:p>
    <w:p w:rsidR="009D2726" w:rsidRDefault="009D2726" w:rsidP="009D2726">
      <w:pPr>
        <w:pStyle w:val="TableHeading"/>
        <w:numPr>
          <w:ilvl w:val="0"/>
          <w:numId w:val="33"/>
        </w:numPr>
      </w:pPr>
      <w:r w:rsidRPr="009D2726">
        <w:rPr>
          <w:rFonts w:hint="eastAsia"/>
        </w:rPr>
        <w:t>升级脚本不允许跨db用户访问</w:t>
      </w:r>
      <w:r>
        <w:rPr>
          <w:rFonts w:hint="eastAsia"/>
        </w:rPr>
        <w:t>。</w:t>
      </w:r>
    </w:p>
    <w:p w:rsidR="00937112" w:rsidRDefault="00937112" w:rsidP="00937112">
      <w:pPr>
        <w:pStyle w:val="TableHeading"/>
        <w:numPr>
          <w:ilvl w:val="0"/>
          <w:numId w:val="33"/>
        </w:numPr>
      </w:pPr>
      <w:r w:rsidRPr="00937112">
        <w:rPr>
          <w:rFonts w:hint="eastAsia"/>
        </w:rPr>
        <w:t>如果</w:t>
      </w:r>
      <w:r>
        <w:rPr>
          <w:rFonts w:hint="eastAsia"/>
        </w:rPr>
        <w:t>表</w:t>
      </w:r>
      <w:r w:rsidRPr="00937112">
        <w:rPr>
          <w:rFonts w:hint="eastAsia"/>
        </w:rPr>
        <w:t>新增字段有默认值</w:t>
      </w:r>
      <w:r>
        <w:rPr>
          <w:rFonts w:hint="eastAsia"/>
        </w:rPr>
        <w:t>，</w:t>
      </w:r>
      <w:r w:rsidRPr="00937112">
        <w:rPr>
          <w:rFonts w:hint="eastAsia"/>
        </w:rPr>
        <w:t>但是没有非空属性</w:t>
      </w:r>
      <w:r>
        <w:rPr>
          <w:rFonts w:hint="eastAsia"/>
        </w:rPr>
        <w:t>，</w:t>
      </w:r>
      <w:r w:rsidRPr="00937112">
        <w:rPr>
          <w:rFonts w:hint="eastAsia"/>
        </w:rPr>
        <w:t>速度非常慢</w:t>
      </w:r>
      <w:r>
        <w:rPr>
          <w:rFonts w:hint="eastAsia"/>
        </w:rPr>
        <w:t>，</w:t>
      </w:r>
      <w:r w:rsidRPr="00937112">
        <w:rPr>
          <w:rFonts w:hint="eastAsia"/>
        </w:rPr>
        <w:t>请在升级时关注此类操作</w:t>
      </w:r>
      <w:r>
        <w:rPr>
          <w:rFonts w:hint="eastAsia"/>
        </w:rPr>
        <w:t>，</w:t>
      </w:r>
      <w:r w:rsidRPr="00937112">
        <w:rPr>
          <w:rFonts w:hint="eastAsia"/>
        </w:rPr>
        <w:t>避免超时。</w:t>
      </w:r>
      <w:r w:rsidR="00453406">
        <w:rPr>
          <w:rFonts w:hint="eastAsia"/>
        </w:rPr>
        <w:t>具体</w:t>
      </w:r>
      <w:r w:rsidR="00453406">
        <w:t>见下图：</w:t>
      </w:r>
    </w:p>
    <w:p w:rsidR="009141C8" w:rsidRDefault="009141C8" w:rsidP="009141C8">
      <w:pPr>
        <w:pStyle w:val="TableHeading"/>
        <w:ind w:left="720"/>
      </w:pPr>
      <w:r w:rsidRPr="009141C8">
        <w:rPr>
          <w:noProof/>
          <w:bdr w:val="single" w:sz="4" w:space="0" w:color="auto"/>
          <w:shd w:val="clear" w:color="auto" w:fill="D9D9D9" w:themeFill="background1" w:themeFillShade="D9"/>
        </w:rPr>
        <w:drawing>
          <wp:inline distT="0" distB="0" distL="0" distR="0">
            <wp:extent cx="5502910" cy="524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8C" w:rsidRDefault="00EB1A0F" w:rsidP="00EB1A0F">
      <w:pPr>
        <w:pStyle w:val="TableHeading"/>
        <w:numPr>
          <w:ilvl w:val="0"/>
          <w:numId w:val="33"/>
        </w:numPr>
      </w:pPr>
      <w:proofErr w:type="gramStart"/>
      <w:r w:rsidRPr="00EB1A0F">
        <w:rPr>
          <w:rFonts w:hint="eastAsia"/>
        </w:rPr>
        <w:t>数据库回滚脚本</w:t>
      </w:r>
      <w:proofErr w:type="gramEnd"/>
      <w:r w:rsidRPr="00EB1A0F">
        <w:rPr>
          <w:rFonts w:hint="eastAsia"/>
        </w:rPr>
        <w:t>规则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>1）</w:t>
      </w:r>
      <w:proofErr w:type="gramStart"/>
      <w:r>
        <w:rPr>
          <w:rFonts w:hint="eastAsia"/>
        </w:rPr>
        <w:t>加表</w:t>
      </w:r>
      <w:proofErr w:type="gramEnd"/>
      <w:r>
        <w:rPr>
          <w:rFonts w:hint="eastAsia"/>
        </w:rPr>
        <w:t xml:space="preserve">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2）加字段 不允许非空字段 不回滚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3）改字段 不允许改类型，只允许增加长度 不回滚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4）改视图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5）加索引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6）加配置项 必须支持可重复升级 不回滚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7）修改配置项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8）加定时任务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9）修改定时任务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10）预置业务数据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lastRenderedPageBreak/>
        <w:t xml:space="preserve">11）大表清理的存储过程修改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12）修改序列  不回滚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13）加存储过程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 xml:space="preserve">14）修改存储过程 回滚 </w:t>
      </w:r>
    </w:p>
    <w:p w:rsidR="00EB1A0F" w:rsidRDefault="00EB1A0F" w:rsidP="00EB1A0F">
      <w:pPr>
        <w:pStyle w:val="TableHeading"/>
        <w:ind w:left="720"/>
      </w:pPr>
      <w:r>
        <w:rPr>
          <w:rFonts w:hint="eastAsia"/>
        </w:rPr>
        <w:t>15）加job 回滚</w:t>
      </w:r>
    </w:p>
    <w:p w:rsidR="00EB1A0F" w:rsidRDefault="00EB1A0F" w:rsidP="00C73B26">
      <w:pPr>
        <w:pStyle w:val="TableHeading"/>
      </w:pPr>
    </w:p>
    <w:p w:rsidR="007B3432" w:rsidRDefault="00576F1A" w:rsidP="00DF588C">
      <w:pPr>
        <w:pStyle w:val="TableHeading"/>
        <w:numPr>
          <w:ilvl w:val="0"/>
          <w:numId w:val="33"/>
        </w:numPr>
      </w:pPr>
      <w:r>
        <w:rPr>
          <w:rFonts w:hint="eastAsia"/>
        </w:rPr>
        <w:t>除了</w:t>
      </w:r>
      <w:r>
        <w:t>以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其它</w:t>
      </w:r>
      <w:r>
        <w:t>请参考</w:t>
      </w:r>
      <w:r>
        <w:rPr>
          <w:rFonts w:hint="eastAsia"/>
        </w:rPr>
        <w:t>“数据库</w:t>
      </w:r>
      <w:r>
        <w:t>”</w:t>
      </w:r>
      <w:r>
        <w:rPr>
          <w:rFonts w:hint="eastAsia"/>
        </w:rPr>
        <w:t>目录</w:t>
      </w:r>
      <w:proofErr w:type="gramStart"/>
      <w:r>
        <w:t>下其它</w:t>
      </w:r>
      <w:proofErr w:type="gramEnd"/>
      <w:r>
        <w:t>相关规范文档。</w:t>
      </w:r>
    </w:p>
    <w:p w:rsidR="00A02327" w:rsidRPr="002845CF" w:rsidRDefault="00A02327" w:rsidP="00576F1A">
      <w:pPr>
        <w:pStyle w:val="TableHeading"/>
        <w:ind w:left="720"/>
      </w:pPr>
    </w:p>
    <w:p w:rsidR="00326D62" w:rsidRPr="00411672" w:rsidRDefault="00326D62" w:rsidP="00326D62">
      <w:pPr>
        <w:pStyle w:val="TableHeading"/>
      </w:pPr>
    </w:p>
    <w:p w:rsidR="00326D62" w:rsidRDefault="00323DB5" w:rsidP="00326D62">
      <w:pPr>
        <w:pStyle w:val="TableHeading"/>
      </w:pPr>
      <w:hyperlink w:anchor="_top" w:history="1">
        <w:r w:rsidR="00326D62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8542F7" w:rsidRDefault="008542F7" w:rsidP="00873FD8">
      <w:pPr>
        <w:pStyle w:val="TableHeading"/>
      </w:pPr>
    </w:p>
    <w:p w:rsidR="00326D62" w:rsidRPr="000B1C1C" w:rsidRDefault="00A4031E" w:rsidP="00326D62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71" w:name="_Toc454872428"/>
      <w:r>
        <w:rPr>
          <w:rFonts w:ascii="华文细黑" w:eastAsia="华文细黑" w:hAnsi="华文细黑" w:cs="Arial" w:hint="eastAsia"/>
          <w:b w:val="0"/>
          <w:sz w:val="28"/>
          <w:szCs w:val="28"/>
        </w:rPr>
        <w:t>升级</w:t>
      </w:r>
      <w:r>
        <w:rPr>
          <w:rFonts w:ascii="华文细黑" w:eastAsia="华文细黑" w:hAnsi="华文细黑" w:cs="Arial"/>
          <w:b w:val="0"/>
          <w:sz w:val="28"/>
          <w:szCs w:val="28"/>
        </w:rPr>
        <w:t>脚本（</w:t>
      </w:r>
      <w:r>
        <w:rPr>
          <w:rFonts w:ascii="华文细黑" w:eastAsia="华文细黑" w:hAnsi="华文细黑" w:cs="Arial" w:hint="eastAsia"/>
          <w:b w:val="0"/>
          <w:sz w:val="28"/>
          <w:szCs w:val="28"/>
        </w:rPr>
        <w:t>Shell</w:t>
      </w:r>
      <w:r>
        <w:rPr>
          <w:rFonts w:ascii="华文细黑" w:eastAsia="华文细黑" w:hAnsi="华文细黑" w:cs="Arial"/>
          <w:b w:val="0"/>
          <w:sz w:val="28"/>
          <w:szCs w:val="28"/>
        </w:rPr>
        <w:t>）</w:t>
      </w:r>
      <w:bookmarkEnd w:id="71"/>
    </w:p>
    <w:p w:rsidR="00326D62" w:rsidRDefault="00326D62" w:rsidP="00326D62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A4031E" w:rsidRDefault="00031481" w:rsidP="00031481">
      <w:pPr>
        <w:pStyle w:val="TableHeading"/>
        <w:numPr>
          <w:ilvl w:val="0"/>
          <w:numId w:val="35"/>
        </w:numPr>
      </w:pPr>
      <w:r>
        <w:rPr>
          <w:rFonts w:hint="eastAsia"/>
        </w:rPr>
        <w:t>所有脚本</w:t>
      </w:r>
      <w:r>
        <w:t>必须支持可重复执行。</w:t>
      </w:r>
    </w:p>
    <w:p w:rsidR="006C5690" w:rsidRDefault="006C5690" w:rsidP="000B1D4B">
      <w:pPr>
        <w:pStyle w:val="TableHeading"/>
        <w:numPr>
          <w:ilvl w:val="0"/>
          <w:numId w:val="35"/>
        </w:numPr>
      </w:pPr>
      <w:r>
        <w:rPr>
          <w:rFonts w:hint="eastAsia"/>
        </w:rPr>
        <w:t>涉及</w:t>
      </w:r>
      <w:r>
        <w:t>配置文件（</w:t>
      </w:r>
      <w:r>
        <w:rPr>
          <w:rFonts w:hint="eastAsia"/>
        </w:rPr>
        <w:t>应用、</w:t>
      </w:r>
      <w:r>
        <w:t>web容器、</w:t>
      </w:r>
      <w:r>
        <w:rPr>
          <w:rFonts w:hint="eastAsia"/>
        </w:rPr>
        <w:t>操作系统</w:t>
      </w:r>
      <w:r>
        <w:t>等）</w:t>
      </w:r>
      <w:r>
        <w:rPr>
          <w:rFonts w:hint="eastAsia"/>
        </w:rPr>
        <w:t>的</w:t>
      </w:r>
      <w:r>
        <w:t>修改，需要事先</w:t>
      </w:r>
      <w:r>
        <w:rPr>
          <w:rFonts w:hint="eastAsia"/>
        </w:rPr>
        <w:t>收集</w:t>
      </w:r>
      <w:r>
        <w:t>现网、测试床、解决方案环境中的文件拿回来进行比对，做到兼容修改。</w:t>
      </w:r>
    </w:p>
    <w:p w:rsidR="000B1D4B" w:rsidRDefault="00573037" w:rsidP="000B1D4B">
      <w:pPr>
        <w:pStyle w:val="TableHeading"/>
        <w:numPr>
          <w:ilvl w:val="0"/>
          <w:numId w:val="35"/>
        </w:numPr>
      </w:pPr>
      <w:r>
        <w:rPr>
          <w:rFonts w:hint="eastAsia"/>
        </w:rPr>
        <w:t>脚本</w:t>
      </w:r>
      <w:r>
        <w:t>执行错误的情况下，一定要</w:t>
      </w:r>
      <w:r>
        <w:rPr>
          <w:rFonts w:hint="eastAsia"/>
        </w:rPr>
        <w:t>记录</w:t>
      </w:r>
      <w:r>
        <w:t>ERROR日志</w:t>
      </w:r>
      <w:r>
        <w:rPr>
          <w:rFonts w:hint="eastAsia"/>
        </w:rPr>
        <w:t>，</w:t>
      </w:r>
      <w:r>
        <w:t>并且return 1</w:t>
      </w:r>
      <w:r>
        <w:rPr>
          <w:rFonts w:hint="eastAsia"/>
        </w:rPr>
        <w:t>（标识</w:t>
      </w:r>
      <w:r>
        <w:t>脚本执行错误）</w:t>
      </w:r>
      <w:r>
        <w:rPr>
          <w:rFonts w:hint="eastAsia"/>
        </w:rPr>
        <w:t>。</w:t>
      </w:r>
    </w:p>
    <w:p w:rsidR="00B14F28" w:rsidRPr="006F1652" w:rsidRDefault="00B14F28" w:rsidP="000B1D4B">
      <w:pPr>
        <w:pStyle w:val="TableHeading"/>
        <w:numPr>
          <w:ilvl w:val="0"/>
          <w:numId w:val="35"/>
        </w:numPr>
        <w:rPr>
          <w:color w:val="FF0000"/>
        </w:rPr>
      </w:pPr>
      <w:r w:rsidRPr="006F1652">
        <w:rPr>
          <w:rFonts w:hint="eastAsia"/>
          <w:color w:val="FF0000"/>
        </w:rPr>
        <w:t>请</w:t>
      </w:r>
      <w:r w:rsidRPr="006F1652">
        <w:rPr>
          <w:color w:val="FF0000"/>
        </w:rPr>
        <w:t>大家补充。</w:t>
      </w:r>
    </w:p>
    <w:p w:rsidR="00326D62" w:rsidRPr="00411672" w:rsidRDefault="00326D62" w:rsidP="00326D62">
      <w:pPr>
        <w:pStyle w:val="TableHeading"/>
      </w:pPr>
    </w:p>
    <w:p w:rsidR="00326D62" w:rsidRDefault="00323DB5" w:rsidP="00326D62">
      <w:pPr>
        <w:pStyle w:val="TableHeading"/>
      </w:pPr>
      <w:hyperlink w:anchor="_top" w:history="1">
        <w:r w:rsidR="00326D62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8542F7" w:rsidRDefault="008542F7" w:rsidP="00873FD8">
      <w:pPr>
        <w:pStyle w:val="TableHeading"/>
      </w:pPr>
    </w:p>
    <w:p w:rsidR="008542F7" w:rsidRDefault="008542F7" w:rsidP="00873FD8">
      <w:pPr>
        <w:pStyle w:val="TableHeading"/>
      </w:pPr>
    </w:p>
    <w:p w:rsidR="00817B1E" w:rsidRPr="000B1C1C" w:rsidRDefault="00A440B3" w:rsidP="00817B1E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r>
        <w:rPr>
          <w:rFonts w:ascii="华文细黑" w:eastAsia="华文细黑" w:hAnsi="华文细黑" w:cs="Arial" w:hint="eastAsia"/>
          <w:b w:val="0"/>
          <w:sz w:val="28"/>
          <w:szCs w:val="28"/>
        </w:rPr>
        <w:t>异常</w:t>
      </w:r>
      <w:r>
        <w:rPr>
          <w:rFonts w:ascii="华文细黑" w:eastAsia="华文细黑" w:hAnsi="华文细黑" w:cs="Arial"/>
          <w:b w:val="0"/>
          <w:sz w:val="28"/>
          <w:szCs w:val="28"/>
        </w:rPr>
        <w:t>场景日志打印规范</w:t>
      </w:r>
    </w:p>
    <w:p w:rsidR="00817B1E" w:rsidRDefault="00817B1E" w:rsidP="00817B1E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817B1E" w:rsidRPr="00A315C9" w:rsidRDefault="00817B1E" w:rsidP="002A222B">
      <w:pPr>
        <w:pStyle w:val="TableHeading"/>
      </w:pPr>
      <w:r>
        <w:t>1</w:t>
      </w:r>
      <w:r>
        <w:rPr>
          <w:rFonts w:hint="eastAsia"/>
        </w:rPr>
        <w:t>、</w:t>
      </w:r>
      <w:r w:rsidR="009271A3" w:rsidRPr="009271A3">
        <w:rPr>
          <w:rFonts w:hint="eastAsia"/>
        </w:rPr>
        <w:t>打印异常除了打印异常堆栈还要把：入参</w:t>
      </w:r>
      <w:proofErr w:type="gramStart"/>
      <w:r w:rsidR="009271A3" w:rsidRPr="009271A3">
        <w:rPr>
          <w:rFonts w:hint="eastAsia"/>
        </w:rPr>
        <w:t>和出参</w:t>
      </w:r>
      <w:proofErr w:type="gramEnd"/>
      <w:r w:rsidR="009271A3" w:rsidRPr="009271A3">
        <w:rPr>
          <w:rFonts w:hint="eastAsia"/>
        </w:rPr>
        <w:t xml:space="preserve"> 等关键信息</w:t>
      </w:r>
      <w:r w:rsidR="009271A3">
        <w:rPr>
          <w:rFonts w:hint="eastAsia"/>
        </w:rPr>
        <w:t>用</w:t>
      </w:r>
      <w:r w:rsidR="009271A3">
        <w:t>ERROR级别</w:t>
      </w:r>
      <w:r w:rsidR="009271A3" w:rsidRPr="009271A3">
        <w:rPr>
          <w:rFonts w:hint="eastAsia"/>
        </w:rPr>
        <w:t>打印出来</w:t>
      </w:r>
      <w:r w:rsidR="009271A3">
        <w:rPr>
          <w:rFonts w:hint="eastAsia"/>
        </w:rPr>
        <w:t>，</w:t>
      </w:r>
      <w:r w:rsidR="009271A3">
        <w:t>同时也要注意安全规范，不要打印敏感信息</w:t>
      </w:r>
      <w:r>
        <w:rPr>
          <w:rFonts w:hint="eastAsia"/>
        </w:rPr>
        <w:t>。</w:t>
      </w:r>
    </w:p>
    <w:p w:rsidR="00817B1E" w:rsidRPr="002845CF" w:rsidRDefault="00817B1E" w:rsidP="00817B1E">
      <w:pPr>
        <w:pStyle w:val="TableHeading"/>
      </w:pPr>
      <w:r>
        <w:rPr>
          <w:rFonts w:hint="eastAsia"/>
        </w:rPr>
        <w:t xml:space="preserve">   </w:t>
      </w:r>
    </w:p>
    <w:p w:rsidR="00817B1E" w:rsidRPr="00411672" w:rsidRDefault="00817B1E" w:rsidP="00817B1E">
      <w:pPr>
        <w:pStyle w:val="TableHeading"/>
      </w:pPr>
    </w:p>
    <w:p w:rsidR="00817B1E" w:rsidRDefault="00323DB5" w:rsidP="00817B1E">
      <w:pPr>
        <w:pStyle w:val="TableHeading"/>
      </w:pPr>
      <w:hyperlink w:anchor="_top" w:history="1">
        <w:r w:rsidR="00817B1E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817B1E" w:rsidRDefault="00817B1E" w:rsidP="00817B1E">
      <w:pPr>
        <w:pStyle w:val="TableHeading"/>
      </w:pPr>
    </w:p>
    <w:p w:rsidR="00210055" w:rsidRPr="000B1C1C" w:rsidRDefault="007E1DBF" w:rsidP="00210055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r>
        <w:rPr>
          <w:rFonts w:ascii="华文细黑" w:eastAsia="华文细黑" w:hAnsi="华文细黑" w:cs="Arial" w:hint="eastAsia"/>
          <w:b w:val="0"/>
          <w:sz w:val="28"/>
          <w:szCs w:val="28"/>
        </w:rPr>
        <w:t>查询</w:t>
      </w:r>
      <w:r>
        <w:rPr>
          <w:rFonts w:ascii="华文细黑" w:eastAsia="华文细黑" w:hAnsi="华文细黑" w:cs="Arial"/>
          <w:b w:val="0"/>
          <w:sz w:val="28"/>
          <w:szCs w:val="28"/>
        </w:rPr>
        <w:t>场景数据大于</w:t>
      </w:r>
      <w:r>
        <w:rPr>
          <w:rFonts w:ascii="华文细黑" w:eastAsia="华文细黑" w:hAnsi="华文细黑" w:cs="Arial" w:hint="eastAsia"/>
          <w:b w:val="0"/>
          <w:sz w:val="28"/>
          <w:szCs w:val="28"/>
        </w:rPr>
        <w:t>1024时</w:t>
      </w:r>
      <w:r>
        <w:rPr>
          <w:rFonts w:ascii="华文细黑" w:eastAsia="华文细黑" w:hAnsi="华文细黑" w:cs="Arial"/>
          <w:b w:val="0"/>
          <w:sz w:val="28"/>
          <w:szCs w:val="28"/>
        </w:rPr>
        <w:t>注意事项</w:t>
      </w:r>
    </w:p>
    <w:p w:rsidR="00210055" w:rsidRDefault="00210055" w:rsidP="00210055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210055" w:rsidRDefault="004B5EA7" w:rsidP="00705FF5">
      <w:pPr>
        <w:pStyle w:val="TableHeading"/>
        <w:numPr>
          <w:ilvl w:val="0"/>
          <w:numId w:val="41"/>
        </w:numPr>
      </w:pPr>
      <w:r>
        <w:rPr>
          <w:rFonts w:hint="eastAsia"/>
        </w:rPr>
        <w:t>由于bme的查询最大记录默认是1024条记录，当table中超过1024条时，去</w:t>
      </w:r>
      <w:proofErr w:type="gramStart"/>
      <w:r>
        <w:rPr>
          <w:rFonts w:hint="eastAsia"/>
        </w:rPr>
        <w:t>查询全</w:t>
      </w:r>
      <w:proofErr w:type="gramEnd"/>
      <w:r>
        <w:rPr>
          <w:rFonts w:hint="eastAsia"/>
        </w:rPr>
        <w:t>量数据的时候，会始终只能获取前面的1024 条，导致查询记录不全，引入功能性问题</w:t>
      </w:r>
      <w:r w:rsidR="00210055">
        <w:rPr>
          <w:rFonts w:hint="eastAsia"/>
        </w:rPr>
        <w:t>。</w:t>
      </w:r>
    </w:p>
    <w:p w:rsidR="00705FF5" w:rsidRPr="00A315C9" w:rsidRDefault="00055091" w:rsidP="00705FF5">
      <w:pPr>
        <w:pStyle w:val="TableHeading"/>
        <w:numPr>
          <w:ilvl w:val="0"/>
          <w:numId w:val="41"/>
        </w:numPr>
      </w:pPr>
      <w:r>
        <w:rPr>
          <w:rFonts w:hint="eastAsia"/>
        </w:rPr>
        <w:t>约束</w:t>
      </w:r>
      <w:r>
        <w:t>：查询场景</w:t>
      </w:r>
      <w:r>
        <w:rPr>
          <w:rFonts w:hint="eastAsia"/>
        </w:rPr>
        <w:t>尽量</w:t>
      </w:r>
      <w:proofErr w:type="gramStart"/>
      <w:r>
        <w:t>带条件</w:t>
      </w:r>
      <w:proofErr w:type="gramEnd"/>
      <w:r>
        <w:rPr>
          <w:rFonts w:hint="eastAsia"/>
        </w:rPr>
        <w:t>或者</w:t>
      </w:r>
      <w:r>
        <w:t>分页查询，</w:t>
      </w:r>
      <w:r>
        <w:rPr>
          <w:rFonts w:hint="eastAsia"/>
        </w:rPr>
        <w:t>并且</w:t>
      </w:r>
      <w:r>
        <w:t>评估</w:t>
      </w:r>
      <w:r>
        <w:rPr>
          <w:rFonts w:hint="eastAsia"/>
        </w:rPr>
        <w:t>查询</w:t>
      </w:r>
      <w:r>
        <w:t>是否合理。</w:t>
      </w:r>
    </w:p>
    <w:p w:rsidR="00210055" w:rsidRPr="00411672" w:rsidRDefault="00210055" w:rsidP="00210055">
      <w:pPr>
        <w:pStyle w:val="TableHeading"/>
      </w:pPr>
      <w:r>
        <w:rPr>
          <w:rFonts w:hint="eastAsia"/>
        </w:rPr>
        <w:t xml:space="preserve">   </w:t>
      </w:r>
    </w:p>
    <w:p w:rsidR="00210055" w:rsidRDefault="00323DB5" w:rsidP="00210055">
      <w:pPr>
        <w:pStyle w:val="TableHeading"/>
      </w:pPr>
      <w:hyperlink w:anchor="_top" w:history="1">
        <w:r w:rsidR="00210055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8542F7" w:rsidRDefault="008542F7" w:rsidP="00873FD8">
      <w:pPr>
        <w:pStyle w:val="TableHeading"/>
      </w:pPr>
    </w:p>
    <w:p w:rsidR="000D0381" w:rsidRPr="000D0381" w:rsidRDefault="000D0381" w:rsidP="00873FD8">
      <w:pPr>
        <w:pStyle w:val="TableHeading"/>
        <w:rPr>
          <w:b/>
        </w:rPr>
      </w:pPr>
    </w:p>
    <w:p w:rsidR="000729DA" w:rsidRPr="000B1C1C" w:rsidRDefault="00E3609A" w:rsidP="00E3609A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r w:rsidRPr="00E3609A">
        <w:rPr>
          <w:rFonts w:ascii="华文细黑" w:eastAsia="华文细黑" w:hAnsi="华文细黑" w:cs="Arial" w:hint="eastAsia"/>
          <w:b w:val="0"/>
          <w:sz w:val="28"/>
          <w:szCs w:val="28"/>
        </w:rPr>
        <w:t>涉及IP地址配置</w:t>
      </w:r>
    </w:p>
    <w:p w:rsidR="000729DA" w:rsidRDefault="000729DA" w:rsidP="000729DA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E3609A" w:rsidRDefault="00E3609A" w:rsidP="00E3609A">
      <w:pPr>
        <w:pStyle w:val="TableHeading"/>
        <w:numPr>
          <w:ilvl w:val="0"/>
          <w:numId w:val="44"/>
        </w:numPr>
      </w:pPr>
      <w:r>
        <w:rPr>
          <w:rFonts w:hint="eastAsia"/>
        </w:rPr>
        <w:t>需要</w:t>
      </w:r>
      <w:proofErr w:type="gramStart"/>
      <w:r>
        <w:rPr>
          <w:rFonts w:hint="eastAsia"/>
        </w:rPr>
        <w:t>从现网搜集</w:t>
      </w:r>
      <w:proofErr w:type="gramEnd"/>
      <w:r>
        <w:rPr>
          <w:rFonts w:hint="eastAsia"/>
        </w:rPr>
        <w:t>包含源IP信息的配置文件或者数据库表；</w:t>
      </w:r>
    </w:p>
    <w:p w:rsidR="00E3609A" w:rsidRDefault="00E3609A" w:rsidP="00E3609A">
      <w:pPr>
        <w:pStyle w:val="TableHeading"/>
        <w:numPr>
          <w:ilvl w:val="0"/>
          <w:numId w:val="44"/>
        </w:numPr>
      </w:pPr>
      <w:r>
        <w:rPr>
          <w:rFonts w:hint="eastAsia"/>
        </w:rPr>
        <w:t>确认该IP地址应该配置为fabric平面的还是basic平面的；</w:t>
      </w:r>
    </w:p>
    <w:p w:rsidR="000729DA" w:rsidRPr="00A315C9" w:rsidRDefault="00E3609A" w:rsidP="00E3609A">
      <w:pPr>
        <w:pStyle w:val="TableHeading"/>
        <w:numPr>
          <w:ilvl w:val="0"/>
          <w:numId w:val="44"/>
        </w:numPr>
      </w:pPr>
      <w:r>
        <w:rPr>
          <w:rFonts w:hint="eastAsia"/>
        </w:rPr>
        <w:t>在升级指导书中增加傻瓜说明，比如检查源文件中的IP信息与数据库表中的某个IP是否一致，提示一线升级前检查，确保脚本读取的IP信息正确。</w:t>
      </w:r>
    </w:p>
    <w:p w:rsidR="000729DA" w:rsidRPr="00411672" w:rsidRDefault="000729DA" w:rsidP="000729DA">
      <w:pPr>
        <w:pStyle w:val="TableHeading"/>
      </w:pPr>
      <w:r>
        <w:rPr>
          <w:rFonts w:hint="eastAsia"/>
        </w:rPr>
        <w:t xml:space="preserve">   </w:t>
      </w:r>
    </w:p>
    <w:p w:rsidR="000729DA" w:rsidRDefault="00323DB5" w:rsidP="000729DA">
      <w:pPr>
        <w:pStyle w:val="TableHeading"/>
      </w:pPr>
      <w:hyperlink w:anchor="_top" w:history="1">
        <w:r w:rsidR="000729DA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  <w:bookmarkStart w:id="72" w:name="_GoBack"/>
      <w:bookmarkEnd w:id="72"/>
    </w:p>
    <w:p w:rsidR="000729DA" w:rsidRPr="00817B1E" w:rsidRDefault="000729DA" w:rsidP="000729DA">
      <w:pPr>
        <w:pStyle w:val="TableHeading"/>
      </w:pPr>
    </w:p>
    <w:p w:rsidR="000D0381" w:rsidRDefault="000D0381" w:rsidP="00873FD8">
      <w:pPr>
        <w:pStyle w:val="TableHeading"/>
      </w:pPr>
    </w:p>
    <w:p w:rsidR="000729DA" w:rsidRPr="00817B1E" w:rsidRDefault="000729DA" w:rsidP="00873FD8">
      <w:pPr>
        <w:pStyle w:val="TableHeading"/>
      </w:pPr>
    </w:p>
    <w:p w:rsidR="008542F7" w:rsidRDefault="00805F06" w:rsidP="008542F7">
      <w:pPr>
        <w:pStyle w:val="1"/>
        <w:keepNext/>
        <w:widowControl/>
        <w:numPr>
          <w:ilvl w:val="0"/>
          <w:numId w:val="9"/>
        </w:numPr>
        <w:autoSpaceDE w:val="0"/>
        <w:autoSpaceDN w:val="0"/>
        <w:spacing w:before="240" w:after="240"/>
        <w:jc w:val="both"/>
        <w:rPr>
          <w:rFonts w:ascii="华文细黑" w:eastAsia="华文细黑" w:hAnsi="华文细黑"/>
          <w:sz w:val="28"/>
          <w:szCs w:val="28"/>
        </w:rPr>
      </w:pPr>
      <w:bookmarkStart w:id="73" w:name="_Toc454872434"/>
      <w:r>
        <w:rPr>
          <w:rFonts w:ascii="华文细黑" w:eastAsia="华文细黑" w:hAnsi="华文细黑" w:hint="eastAsia"/>
          <w:sz w:val="28"/>
          <w:szCs w:val="28"/>
        </w:rPr>
        <w:t>常见问题</w:t>
      </w:r>
      <w:r>
        <w:rPr>
          <w:rFonts w:ascii="华文细黑" w:eastAsia="华文细黑" w:hAnsi="华文细黑"/>
          <w:sz w:val="28"/>
          <w:szCs w:val="28"/>
        </w:rPr>
        <w:t>及</w:t>
      </w:r>
      <w:r>
        <w:rPr>
          <w:rFonts w:ascii="华文细黑" w:eastAsia="华文细黑" w:hAnsi="华文细黑" w:hint="eastAsia"/>
          <w:sz w:val="28"/>
          <w:szCs w:val="28"/>
        </w:rPr>
        <w:t>典型</w:t>
      </w:r>
      <w:r>
        <w:rPr>
          <w:rFonts w:ascii="华文细黑" w:eastAsia="华文细黑" w:hAnsi="华文细黑"/>
          <w:sz w:val="28"/>
          <w:szCs w:val="28"/>
        </w:rPr>
        <w:t>案例</w:t>
      </w:r>
      <w:bookmarkEnd w:id="73"/>
    </w:p>
    <w:p w:rsidR="00434581" w:rsidRPr="000B1C1C" w:rsidRDefault="008D124B" w:rsidP="00434581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74" w:name="_Toc454872435"/>
      <w:r>
        <w:rPr>
          <w:rFonts w:ascii="华文细黑" w:eastAsia="华文细黑" w:hAnsi="华文细黑" w:cs="Arial" w:hint="eastAsia"/>
          <w:b w:val="0"/>
          <w:sz w:val="28"/>
          <w:szCs w:val="28"/>
        </w:rPr>
        <w:t>事务</w:t>
      </w:r>
      <w:bookmarkEnd w:id="74"/>
    </w:p>
    <w:p w:rsidR="00434581" w:rsidRDefault="00434581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E10233" w:rsidRDefault="00E10233" w:rsidP="00873FD8">
      <w:pPr>
        <w:pStyle w:val="TableHeading"/>
      </w:pPr>
      <w:r>
        <w:rPr>
          <w:rFonts w:hint="eastAsia"/>
        </w:rPr>
        <w:t>SIS涉及的事务配置文件：</w:t>
      </w:r>
    </w:p>
    <w:p w:rsidR="002D695D" w:rsidRDefault="00E10233" w:rsidP="00873FD8">
      <w:pPr>
        <w:pStyle w:val="TableHeading"/>
      </w:pPr>
      <w:r>
        <w:rPr>
          <w:rFonts w:hint="eastAsia"/>
        </w:rPr>
        <w:t>1、PMP：bme.common.service.xml，bme.domain.service.xml。</w:t>
      </w:r>
    </w:p>
    <w:p w:rsidR="00E10233" w:rsidRDefault="00E10233" w:rsidP="00873FD8">
      <w:pPr>
        <w:pStyle w:val="TableHeading"/>
      </w:pPr>
      <w:r>
        <w:rPr>
          <w:rFonts w:hint="eastAsia"/>
        </w:rPr>
        <w:t>2、SIS：global.datasource.xml，aop.service.xml，custom.aop.service.xml，framework.flow.service.xml</w:t>
      </w:r>
    </w:p>
    <w:p w:rsidR="000103FA" w:rsidRDefault="000103FA" w:rsidP="00873FD8">
      <w:pPr>
        <w:pStyle w:val="TableHeading"/>
      </w:pPr>
    </w:p>
    <w:p w:rsidR="00E10233" w:rsidRDefault="00E10233" w:rsidP="00873FD8">
      <w:pPr>
        <w:pStyle w:val="TableHeading"/>
      </w:pPr>
      <w:r>
        <w:rPr>
          <w:rFonts w:hint="eastAsia"/>
        </w:rPr>
        <w:t>1、对于需要批量提交的场景（一次操作涉及多张表，多个业务场景涉及到对</w:t>
      </w:r>
      <w:proofErr w:type="gramStart"/>
      <w:r>
        <w:rPr>
          <w:rFonts w:hint="eastAsia"/>
        </w:rPr>
        <w:t>同个表相同</w:t>
      </w:r>
      <w:proofErr w:type="gramEnd"/>
      <w:r>
        <w:rPr>
          <w:rFonts w:hint="eastAsia"/>
        </w:rPr>
        <w:t>字段的增删改的时候防止长时间等待或</w:t>
      </w:r>
      <w:proofErr w:type="gramStart"/>
      <w:r>
        <w:rPr>
          <w:rFonts w:hint="eastAsia"/>
        </w:rPr>
        <w:t>冲突锁表等</w:t>
      </w:r>
      <w:proofErr w:type="gramEnd"/>
      <w:r>
        <w:rPr>
          <w:rFonts w:hint="eastAsia"/>
        </w:rPr>
        <w:t>），一定要包含在同一个事务中，进行事务配置。</w:t>
      </w:r>
    </w:p>
    <w:p w:rsidR="000103FA" w:rsidRDefault="000103FA" w:rsidP="00873FD8">
      <w:pPr>
        <w:pStyle w:val="TableHeading"/>
      </w:pPr>
    </w:p>
    <w:p w:rsidR="000103FA" w:rsidRDefault="000103FA" w:rsidP="00873FD8">
      <w:pPr>
        <w:pStyle w:val="TableHeading"/>
      </w:pPr>
      <w:r>
        <w:rPr>
          <w:rFonts w:hint="eastAsia"/>
        </w:rPr>
        <w:t>案例</w:t>
      </w:r>
      <w:r>
        <w:t>：</w:t>
      </w:r>
      <w:r w:rsidR="00873FD8">
        <w:rPr>
          <w:rFonts w:hint="eastAsia"/>
        </w:rPr>
        <w:t>C0x：沙特</w:t>
      </w:r>
      <w:r w:rsidR="00873FD8">
        <w:t>mobily，</w:t>
      </w:r>
      <w:r w:rsidR="00873FD8">
        <w:rPr>
          <w:rFonts w:hint="eastAsia"/>
        </w:rPr>
        <w:t>埃及</w:t>
      </w:r>
      <w:r w:rsidR="00873FD8">
        <w:t>mobinil</w:t>
      </w:r>
      <w:r w:rsidR="00873FD8">
        <w:rPr>
          <w:rFonts w:hint="eastAsia"/>
        </w:rPr>
        <w:t>，孟加拉</w:t>
      </w:r>
      <w:r w:rsidR="00873FD8">
        <w:t>robi</w:t>
      </w:r>
    </w:p>
    <w:p w:rsidR="00873FD8" w:rsidRDefault="00873FD8" w:rsidP="00873FD8">
      <w:pPr>
        <w:pStyle w:val="TableHeading"/>
      </w:pPr>
      <w:r>
        <w:rPr>
          <w:rFonts w:hint="eastAsia"/>
        </w:rPr>
        <w:t>高并发</w:t>
      </w:r>
      <w:r>
        <w:t>接口涉及用户锁的表的</w:t>
      </w:r>
      <w:r>
        <w:rPr>
          <w:rFonts w:hint="eastAsia"/>
        </w:rPr>
        <w:t>批量</w:t>
      </w:r>
      <w:r>
        <w:t>删除和新增访问，由于</w:t>
      </w:r>
      <w:r>
        <w:rPr>
          <w:rFonts w:hint="eastAsia"/>
        </w:rPr>
        <w:t>存在</w:t>
      </w:r>
      <w:r>
        <w:t>操作同一条数据且没有配置事务</w:t>
      </w:r>
      <w:r>
        <w:rPr>
          <w:rFonts w:hint="eastAsia"/>
        </w:rPr>
        <w:t>，</w:t>
      </w:r>
      <w:r>
        <w:t>导致锁表，不释放</w:t>
      </w:r>
      <w:r>
        <w:rPr>
          <w:rFonts w:hint="eastAsia"/>
        </w:rPr>
        <w:t>数据库</w:t>
      </w:r>
      <w:r>
        <w:t>连接</w:t>
      </w:r>
      <w:r>
        <w:rPr>
          <w:rFonts w:hint="eastAsia"/>
        </w:rPr>
        <w:t>，</w:t>
      </w:r>
      <w:r>
        <w:t>导致连接数满</w:t>
      </w:r>
      <w:r>
        <w:rPr>
          <w:rFonts w:hint="eastAsia"/>
        </w:rPr>
        <w:t>，</w:t>
      </w:r>
      <w:r>
        <w:t>接口报错。</w:t>
      </w:r>
    </w:p>
    <w:p w:rsidR="000103FA" w:rsidRPr="000103FA" w:rsidRDefault="000103FA" w:rsidP="00873FD8">
      <w:pPr>
        <w:pStyle w:val="TableHeading"/>
      </w:pPr>
    </w:p>
    <w:p w:rsidR="00E10233" w:rsidRDefault="00E10233" w:rsidP="00873FD8">
      <w:pPr>
        <w:pStyle w:val="TableHeading"/>
      </w:pPr>
      <w:r>
        <w:rPr>
          <w:rFonts w:hint="eastAsia"/>
        </w:rPr>
        <w:t>2、SIS的DAO层基本上都是使用的BME的DAS，使用的是Spring的JTA分布式事务管理，使用tx标签配置的拦截器。</w:t>
      </w:r>
    </w:p>
    <w:p w:rsidR="00E10233" w:rsidRDefault="00E10233" w:rsidP="00873FD8">
      <w:pPr>
        <w:pStyle w:val="TableHeading"/>
      </w:pPr>
      <w:r>
        <w:rPr>
          <w:rFonts w:hint="eastAsia"/>
        </w:rPr>
        <w:t>3、还有其它的事务管理方式：使用JDBC方式进行事务处理，Java事务API（JTA；Java Transaction API）和它的同胞Java事务服务(JTS；Java Transaction Service)，为J2EE平台提供了分布式事务服务等等。</w:t>
      </w:r>
    </w:p>
    <w:p w:rsidR="00E10233" w:rsidRDefault="00E10233" w:rsidP="00873FD8">
      <w:pPr>
        <w:pStyle w:val="TableHeading"/>
      </w:pPr>
      <w:r>
        <w:rPr>
          <w:rFonts w:hint="eastAsia"/>
        </w:rPr>
        <w:t>4、Spring的事务管理还有其它配置方式：给每个BEAN配置一个事务代理；所有BEAN共享一个事务代理基类；普通的拦截器；全注解。</w:t>
      </w:r>
    </w:p>
    <w:p w:rsidR="00FC6F9E" w:rsidRPr="002845CF" w:rsidRDefault="00E10233" w:rsidP="00873FD8">
      <w:pPr>
        <w:pStyle w:val="TableHeading"/>
      </w:pPr>
      <w:r>
        <w:rPr>
          <w:rFonts w:hint="eastAsia"/>
        </w:rPr>
        <w:t>5、SIS建议使用2中的事务管理方式和配置方式，特殊情况下，可以考虑3和4中提到的事务管理方式和配置方式。</w:t>
      </w:r>
    </w:p>
    <w:p w:rsidR="00434581" w:rsidRPr="00411672" w:rsidRDefault="00434581" w:rsidP="00873FD8">
      <w:pPr>
        <w:pStyle w:val="TableHeading"/>
      </w:pPr>
    </w:p>
    <w:p w:rsidR="00434581" w:rsidRDefault="00323DB5" w:rsidP="00873FD8">
      <w:pPr>
        <w:pStyle w:val="TableHeading"/>
      </w:pPr>
      <w:hyperlink w:anchor="_top" w:history="1">
        <w:r w:rsidR="00434581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434581" w:rsidRDefault="00434581" w:rsidP="00873FD8">
      <w:pPr>
        <w:pStyle w:val="TableHeading"/>
      </w:pPr>
    </w:p>
    <w:p w:rsidR="00FC4105" w:rsidRDefault="00FC4105" w:rsidP="00873FD8">
      <w:pPr>
        <w:pStyle w:val="TableHeading"/>
      </w:pPr>
    </w:p>
    <w:p w:rsidR="00FC4105" w:rsidRPr="000B1C1C" w:rsidRDefault="00FC4105" w:rsidP="00FC4105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75" w:name="_Toc454872436"/>
      <w:r>
        <w:rPr>
          <w:rFonts w:ascii="华文细黑" w:eastAsia="华文细黑" w:hAnsi="华文细黑" w:cs="Arial" w:hint="eastAsia"/>
          <w:b w:val="0"/>
          <w:sz w:val="28"/>
          <w:szCs w:val="28"/>
        </w:rPr>
        <w:t>多线程</w:t>
      </w:r>
      <w:bookmarkEnd w:id="75"/>
    </w:p>
    <w:p w:rsidR="00FC4105" w:rsidRDefault="00FC4105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9A5C75" w:rsidRDefault="009A5C75" w:rsidP="00873FD8">
      <w:pPr>
        <w:pStyle w:val="TableHeading"/>
      </w:pPr>
      <w:r>
        <w:rPr>
          <w:rFonts w:hint="eastAsia"/>
        </w:rPr>
        <w:t>1、对公用的全局变量，静态变量或者缓存，如果是固定不会去修改的，在多线程处理中一定不能对其进行修改，如果要修改返回某个对象，需要进行Clone后再处理。</w:t>
      </w:r>
    </w:p>
    <w:p w:rsidR="00C6514D" w:rsidRDefault="00C6514D" w:rsidP="00873FD8">
      <w:pPr>
        <w:pStyle w:val="TableHeading"/>
      </w:pPr>
    </w:p>
    <w:p w:rsidR="00C6514D" w:rsidRDefault="00C6514D" w:rsidP="00873FD8">
      <w:pPr>
        <w:pStyle w:val="TableHeading"/>
      </w:pPr>
      <w:r>
        <w:rPr>
          <w:rFonts w:hint="eastAsia"/>
        </w:rPr>
        <w:t>案例：</w:t>
      </w:r>
    </w:p>
    <w:p w:rsidR="009A5C75" w:rsidRDefault="009A5C75" w:rsidP="00873FD8">
      <w:pPr>
        <w:pStyle w:val="TableHeading"/>
      </w:pPr>
      <w:r>
        <w:rPr>
          <w:rFonts w:hint="eastAsia"/>
        </w:rPr>
        <w:t>MTN：</w:t>
      </w:r>
      <w:proofErr w:type="gramStart"/>
      <w:r>
        <w:rPr>
          <w:rFonts w:hint="eastAsia"/>
        </w:rPr>
        <w:t>com.huawei.mdsp.sis.route.RouteContext.getRoute(</w:t>
      </w:r>
      <w:proofErr w:type="gramEnd"/>
      <w:r>
        <w:rPr>
          <w:rFonts w:hint="eastAsia"/>
        </w:rPr>
        <w:t>String)</w:t>
      </w:r>
    </w:p>
    <w:p w:rsidR="006D3D75" w:rsidRDefault="006D3D75" w:rsidP="00873FD8">
      <w:pPr>
        <w:pStyle w:val="TableHeading"/>
      </w:pPr>
    </w:p>
    <w:p w:rsidR="006D3D75" w:rsidRDefault="006D3D75" w:rsidP="00873FD8">
      <w:pPr>
        <w:pStyle w:val="TableHeading"/>
      </w:pPr>
      <w:r>
        <w:rPr>
          <w:rFonts w:hint="eastAsia"/>
        </w:rPr>
        <w:t>错误</w:t>
      </w:r>
      <w:r>
        <w:t>代码</w:t>
      </w:r>
      <w:r>
        <w:rPr>
          <w:rFonts w:hint="eastAsia"/>
        </w:rPr>
        <w:t>示例</w:t>
      </w:r>
      <w:r>
        <w:t>：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  <w:proofErr w:type="gramStart"/>
      <w:r>
        <w:t>public</w:t>
      </w:r>
      <w:proofErr w:type="gramEnd"/>
      <w:r>
        <w:t xml:space="preserve"> Route getRoute(String id)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{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Route route = </w:t>
      </w:r>
      <w:proofErr w:type="gramStart"/>
      <w:r>
        <w:t>getRoute(</w:t>
      </w:r>
      <w:proofErr w:type="gramEnd"/>
      <w:r>
        <w:t>calcInstNum(id));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gramStart"/>
      <w:r>
        <w:t>if</w:t>
      </w:r>
      <w:proofErr w:type="gramEnd"/>
      <w:r>
        <w:t xml:space="preserve"> (Constants.USERROUTEWAY_BY_NOSEG == ConfigManage.getIntValue(ConfigConstants.SysConf.USERROUTEWAY,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Constants.USERROUTEWAY_BY_MD5))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{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Route routeByID = </w:t>
      </w:r>
      <w:proofErr w:type="gramStart"/>
      <w:r>
        <w:t>getRouteByID(</w:t>
      </w:r>
      <w:proofErr w:type="gramEnd"/>
      <w:r>
        <w:t>id);</w:t>
      </w:r>
    </w:p>
    <w:p w:rsidR="006769FD" w:rsidRPr="00C5536A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r w:rsidRPr="00C5536A">
        <w:t>routeByID.setCbpNode(route.getCbpNode());</w:t>
      </w:r>
      <w:r w:rsidR="00AC59C8" w:rsidRPr="00CC4EFD">
        <w:rPr>
          <w:rFonts w:hint="eastAsia"/>
          <w:b/>
          <w:color w:val="FF0000"/>
        </w:rPr>
        <w:t>//这里</w:t>
      </w:r>
      <w:r w:rsidR="00AC59C8" w:rsidRPr="00CC4EFD">
        <w:rPr>
          <w:b/>
          <w:color w:val="FF0000"/>
        </w:rPr>
        <w:t>改变了缓存中对象的属性值。导致其它线程来获取时得到错误的值。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            //如果是伊朗子网，会设置多个用户库，则bmpdbnode需要设置成散列路由的方式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>
        <w:t>if</w:t>
      </w:r>
      <w:proofErr w:type="gramEnd"/>
      <w:r>
        <w:t xml:space="preserve"> (NEEDSETBMPNODE.equals(ConfigManage.getValue("setBmpDbNode", routeByID.getOperatorID())))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{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LOG.info(</w:t>
      </w:r>
      <w:proofErr w:type="gramEnd"/>
      <w:r>
        <w:t>"Iran's flow need set bmpnode again", "routeByID", routeByID, "md5idm", calcInstNum(id));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setBmpDbNode(</w:t>
      </w:r>
      <w:proofErr w:type="gramEnd"/>
      <w:r>
        <w:t>routeByID, calcInstNum(id));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LOG.info(</w:t>
      </w:r>
      <w:proofErr w:type="gramEnd"/>
      <w:r>
        <w:t>"set bmpnode end", "routeByID", routeByID);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}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>
        <w:t>return</w:t>
      </w:r>
      <w:proofErr w:type="gramEnd"/>
      <w:r>
        <w:t xml:space="preserve"> routeByID;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}</w:t>
      </w: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6769FD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gramStart"/>
      <w:r>
        <w:t>return</w:t>
      </w:r>
      <w:proofErr w:type="gramEnd"/>
      <w:r>
        <w:t xml:space="preserve"> route;</w:t>
      </w:r>
    </w:p>
    <w:p w:rsidR="006D3D75" w:rsidRDefault="006769FD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6D3D75" w:rsidRDefault="006D3D75" w:rsidP="00873FD8">
      <w:pPr>
        <w:pStyle w:val="TableHeading"/>
      </w:pPr>
    </w:p>
    <w:p w:rsidR="00273A57" w:rsidRDefault="00273A57" w:rsidP="00873FD8">
      <w:pPr>
        <w:pStyle w:val="TableHeading"/>
      </w:pPr>
      <w:r>
        <w:rPr>
          <w:rFonts w:hint="eastAsia"/>
        </w:rPr>
        <w:t>正确</w:t>
      </w:r>
      <w:r>
        <w:t>代码示例：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  <w:proofErr w:type="gramStart"/>
      <w:r>
        <w:t>public</w:t>
      </w:r>
      <w:proofErr w:type="gramEnd"/>
      <w:r>
        <w:t xml:space="preserve"> Route getRoute(String id)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{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 xml:space="preserve">        Route route = </w:t>
      </w:r>
      <w:proofErr w:type="gramStart"/>
      <w:r>
        <w:t>getRoute(</w:t>
      </w:r>
      <w:proofErr w:type="gramEnd"/>
      <w:r>
        <w:t>calcInstNum(id));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gramStart"/>
      <w:r>
        <w:t>if</w:t>
      </w:r>
      <w:proofErr w:type="gramEnd"/>
      <w:r>
        <w:t xml:space="preserve"> (Constants.USERROUTEWAY_BY_NOSEG == ConfigManage.getIntValue(ConfigConstants.SysConf.USERROUTEWAY,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Constants.USERROUTEWAY_BY_MD5))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{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Route routeByID = </w:t>
      </w:r>
      <w:proofErr w:type="gramStart"/>
      <w:r>
        <w:t>getRouteByID(</w:t>
      </w:r>
      <w:proofErr w:type="gramEnd"/>
      <w:r>
        <w:t>id);</w:t>
      </w:r>
    </w:p>
    <w:p w:rsidR="00BD53FE" w:rsidRPr="00220ACD" w:rsidRDefault="00BD53FE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color w:val="FF0000"/>
        </w:rPr>
      </w:pPr>
      <w:r>
        <w:tab/>
      </w:r>
      <w:r>
        <w:tab/>
      </w:r>
      <w:r>
        <w:tab/>
      </w:r>
      <w:r w:rsidRPr="00220ACD">
        <w:rPr>
          <w:rFonts w:hint="eastAsia"/>
          <w:b/>
          <w:color w:val="FF0000"/>
        </w:rPr>
        <w:t>/</w:t>
      </w:r>
      <w:r w:rsidRPr="00220ACD">
        <w:rPr>
          <w:b/>
          <w:color w:val="FF0000"/>
        </w:rPr>
        <w:t xml:space="preserve">/ </w:t>
      </w:r>
      <w:r w:rsidRPr="00220ACD">
        <w:rPr>
          <w:rFonts w:hint="eastAsia"/>
          <w:b/>
          <w:color w:val="FF0000"/>
        </w:rPr>
        <w:t>这里</w:t>
      </w:r>
      <w:r w:rsidRPr="00220ACD">
        <w:rPr>
          <w:b/>
          <w:color w:val="FF0000"/>
        </w:rPr>
        <w:t>从缓存</w:t>
      </w:r>
      <w:r w:rsidRPr="00220ACD">
        <w:rPr>
          <w:rFonts w:hint="eastAsia"/>
          <w:b/>
          <w:color w:val="FF0000"/>
        </w:rPr>
        <w:t>对象创建</w:t>
      </w:r>
      <w:r w:rsidRPr="00220ACD">
        <w:rPr>
          <w:b/>
          <w:color w:val="FF0000"/>
        </w:rPr>
        <w:t>了一个新对象进行处理，不会影响</w:t>
      </w:r>
      <w:r w:rsidRPr="00220ACD">
        <w:rPr>
          <w:rFonts w:hint="eastAsia"/>
          <w:b/>
          <w:color w:val="FF0000"/>
        </w:rPr>
        <w:t>其它</w:t>
      </w:r>
      <w:r w:rsidRPr="00220ACD">
        <w:rPr>
          <w:b/>
          <w:color w:val="FF0000"/>
        </w:rPr>
        <w:t>线程</w:t>
      </w:r>
      <w:r w:rsidRPr="00220ACD">
        <w:rPr>
          <w:rFonts w:hint="eastAsia"/>
          <w:b/>
          <w:color w:val="FF0000"/>
        </w:rPr>
        <w:t>从</w:t>
      </w:r>
      <w:r w:rsidRPr="00220ACD">
        <w:rPr>
          <w:b/>
          <w:color w:val="FF0000"/>
        </w:rPr>
        <w:t>缓存中取值</w:t>
      </w:r>
    </w:p>
    <w:p w:rsidR="0049311A" w:rsidRPr="00BD53FE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r w:rsidRPr="00BD53FE">
        <w:t xml:space="preserve">Route reSetRoute = new </w:t>
      </w:r>
      <w:proofErr w:type="gramStart"/>
      <w:r w:rsidRPr="00BD53FE">
        <w:t>Route(</w:t>
      </w:r>
      <w:proofErr w:type="gramEnd"/>
      <w:r w:rsidRPr="00BD53FE">
        <w:t>);</w:t>
      </w:r>
    </w:p>
    <w:p w:rsidR="0049311A" w:rsidRPr="001827C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 w:rsidRPr="001827CA">
        <w:t>convertRoute(</w:t>
      </w:r>
      <w:proofErr w:type="gramEnd"/>
      <w:r w:rsidRPr="001827CA">
        <w:t>routeByID, reSetRoute);</w:t>
      </w:r>
    </w:p>
    <w:p w:rsidR="0049311A" w:rsidRPr="001827C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827CA">
        <w:t xml:space="preserve">            </w:t>
      </w:r>
      <w:proofErr w:type="gramStart"/>
      <w:r w:rsidRPr="001827CA">
        <w:t>reSetRoute.setCbpNode(</w:t>
      </w:r>
      <w:proofErr w:type="gramEnd"/>
      <w:r w:rsidRPr="001827CA">
        <w:t>route.getCbpNode());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            //如果是伊朗子网，会设置多个用户库，则bmpdbnode需要设置成散列路由的方式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>
        <w:t>if</w:t>
      </w:r>
      <w:proofErr w:type="gramEnd"/>
      <w:r>
        <w:t xml:space="preserve"> (NEEDSETBMPNODE.equals(ConfigManage.getValue("setBmpDbNode", reSetRoute.getOperatorID())))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{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LOG.info(</w:t>
      </w:r>
      <w:proofErr w:type="gramEnd"/>
      <w:r>
        <w:t>"Iran's flow need set bmpnode again", "reSetRoute", reSetRoute, "md5idm", calcInstNum(id));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setBmpDbNode(</w:t>
      </w:r>
      <w:proofErr w:type="gramEnd"/>
      <w:r>
        <w:t>reSetRoute, calcInstNum(id));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    </w:t>
      </w:r>
      <w:proofErr w:type="gramStart"/>
      <w:r>
        <w:t>LOG.info(</w:t>
      </w:r>
      <w:proofErr w:type="gramEnd"/>
      <w:r>
        <w:t>"set bmpnode end", "reSetRoute", reSetRoute);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}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    </w:t>
      </w:r>
      <w:proofErr w:type="gramStart"/>
      <w:r>
        <w:t>return</w:t>
      </w:r>
      <w:proofErr w:type="gramEnd"/>
      <w:r>
        <w:t xml:space="preserve"> reSetRoute;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}</w:t>
      </w: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49311A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</w:t>
      </w:r>
      <w:proofErr w:type="gramStart"/>
      <w:r>
        <w:t>return</w:t>
      </w:r>
      <w:proofErr w:type="gramEnd"/>
      <w:r>
        <w:t xml:space="preserve"> route;</w:t>
      </w:r>
    </w:p>
    <w:p w:rsidR="00273A57" w:rsidRDefault="0049311A" w:rsidP="001B142F">
      <w:pPr>
        <w:pStyle w:val="Table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273A57" w:rsidRDefault="00273A57" w:rsidP="00873FD8">
      <w:pPr>
        <w:pStyle w:val="TableHeading"/>
      </w:pPr>
    </w:p>
    <w:p w:rsidR="009A5C75" w:rsidRDefault="009A5C75" w:rsidP="00873FD8">
      <w:pPr>
        <w:pStyle w:val="TableHeading"/>
      </w:pPr>
      <w:r>
        <w:rPr>
          <w:rFonts w:hint="eastAsia"/>
        </w:rPr>
        <w:t>2、对公用的全局变量，静态变量或者缓存，如果是需要去修改的，需增加同步机制。或者使用线程安全集合在多线程间共享可变数据，应首选java.util.concurrent包中提供的集合如ConcurrentHashMap、ConcurrentSkipListSet等。不仅线程安全而且性能更好。多线程操作同一个字符串相加，应采用StringBuffer，是线程安全的。</w:t>
      </w:r>
    </w:p>
    <w:p w:rsidR="00C6514D" w:rsidRDefault="00C6514D" w:rsidP="00873FD8">
      <w:pPr>
        <w:pStyle w:val="TableHeading"/>
      </w:pPr>
    </w:p>
    <w:p w:rsidR="00C6514D" w:rsidRDefault="00E82893" w:rsidP="00873FD8">
      <w:pPr>
        <w:pStyle w:val="TableHeading"/>
      </w:pPr>
      <w:r>
        <w:rPr>
          <w:rFonts w:hint="eastAsia"/>
        </w:rPr>
        <w:t>案例</w:t>
      </w:r>
      <w:r>
        <w:t>：</w:t>
      </w:r>
    </w:p>
    <w:p w:rsidR="009A5C75" w:rsidRDefault="009A5C75" w:rsidP="00873FD8">
      <w:pPr>
        <w:pStyle w:val="TableHeading"/>
      </w:pPr>
      <w:r>
        <w:rPr>
          <w:rFonts w:hint="eastAsia"/>
        </w:rPr>
        <w:t>C1X：</w:t>
      </w:r>
      <w:r w:rsidR="00FD4EE2" w:rsidRPr="004E2FF2">
        <w:rPr>
          <w:rFonts w:hint="eastAsia"/>
        </w:rPr>
        <w:t>同一订购关系工单处理并发处理时会出现</w:t>
      </w:r>
      <w:proofErr w:type="gramStart"/>
      <w:r w:rsidR="00FD4EE2" w:rsidRPr="004E2FF2">
        <w:rPr>
          <w:rFonts w:hint="eastAsia"/>
        </w:rPr>
        <w:t>乱序</w:t>
      </w:r>
      <w:r w:rsidR="00FD4EE2">
        <w:rPr>
          <w:rFonts w:hint="eastAsia"/>
        </w:rPr>
        <w:t>乱序</w:t>
      </w:r>
      <w:proofErr w:type="gramEnd"/>
      <w:r w:rsidR="00FD4EE2">
        <w:rPr>
          <w:rFonts w:hint="eastAsia"/>
        </w:rPr>
        <w:t>问题：</w:t>
      </w:r>
      <w:r>
        <w:rPr>
          <w:rFonts w:hint="eastAsia"/>
        </w:rPr>
        <w:t>com.huawei.mdsp.ccengine.workorder.utils.WorkOrderLock</w:t>
      </w:r>
    </w:p>
    <w:p w:rsidR="00FD7E18" w:rsidRDefault="00C6514D" w:rsidP="00873FD8">
      <w:pPr>
        <w:pStyle w:val="TableHeading"/>
      </w:pPr>
      <w:r>
        <w:rPr>
          <w:rFonts w:hint="eastAsia"/>
        </w:rPr>
        <w:t>在</w:t>
      </w:r>
      <w:proofErr w:type="gramStart"/>
      <w:r>
        <w:t>每次工</w:t>
      </w:r>
      <w:proofErr w:type="gramEnd"/>
      <w:r>
        <w:t>单处理的</w:t>
      </w:r>
      <w:r>
        <w:rPr>
          <w:rFonts w:hint="eastAsia"/>
        </w:rPr>
        <w:t>入口</w:t>
      </w:r>
      <w:r>
        <w:t>进行判断是否有</w:t>
      </w:r>
      <w:r>
        <w:rPr>
          <w:rFonts w:hint="eastAsia"/>
        </w:rPr>
        <w:t>相同</w:t>
      </w:r>
      <w:r>
        <w:t>订购关系</w:t>
      </w:r>
      <w:r>
        <w:rPr>
          <w:rFonts w:hint="eastAsia"/>
        </w:rPr>
        <w:t>时间</w:t>
      </w:r>
      <w:r>
        <w:t>上更加新的</w:t>
      </w:r>
      <w:r>
        <w:rPr>
          <w:rFonts w:hint="eastAsia"/>
        </w:rPr>
        <w:t>已经</w:t>
      </w:r>
      <w:r>
        <w:t>处理过了，如果处理过了这条工单就不处理了，其中使用了</w:t>
      </w:r>
      <w:r w:rsidRPr="00C6514D">
        <w:t>ConcurrentHashMap</w:t>
      </w:r>
      <w:r>
        <w:rPr>
          <w:rFonts w:hint="eastAsia"/>
        </w:rPr>
        <w:t>保存</w:t>
      </w:r>
      <w:r>
        <w:t>已经</w:t>
      </w:r>
      <w:r>
        <w:rPr>
          <w:rFonts w:hint="eastAsia"/>
        </w:rPr>
        <w:t>处理过</w:t>
      </w:r>
      <w:r>
        <w:t>的工单信息。</w:t>
      </w:r>
    </w:p>
    <w:p w:rsidR="00C6514D" w:rsidRPr="00C6514D" w:rsidRDefault="00C6514D" w:rsidP="00873FD8">
      <w:pPr>
        <w:pStyle w:val="TableHeading"/>
      </w:pPr>
    </w:p>
    <w:p w:rsidR="009A5C75" w:rsidRDefault="009A5C75" w:rsidP="00873FD8">
      <w:pPr>
        <w:pStyle w:val="TableHeading"/>
      </w:pPr>
      <w:r>
        <w:rPr>
          <w:rFonts w:hint="eastAsia"/>
        </w:rPr>
        <w:t>3、禁止不加控制的创建新线程，Java虚拟机能够管理的线程数量有限，不加控制的创建新线程可能会导致Java虚拟机崩溃。建议使用JAVA自带的ThreadPoolExecutor或者spring的org.springframework.scheduling.concurrent.ThreadPoolTaskExecutor来管理线程资源。</w:t>
      </w:r>
    </w:p>
    <w:p w:rsidR="0054449A" w:rsidRDefault="0054449A" w:rsidP="00873FD8">
      <w:pPr>
        <w:pStyle w:val="TableHeading"/>
      </w:pPr>
      <w:r>
        <w:rPr>
          <w:rFonts w:hint="eastAsia"/>
        </w:rPr>
        <w:t>可以</w:t>
      </w:r>
      <w:r>
        <w:t>自行在工程中</w:t>
      </w:r>
      <w:proofErr w:type="gramStart"/>
      <w:r>
        <w:t>找</w:t>
      </w:r>
      <w:r>
        <w:rPr>
          <w:rFonts w:hint="eastAsia"/>
        </w:rPr>
        <w:t>相关</w:t>
      </w:r>
      <w:proofErr w:type="gramEnd"/>
      <w:r>
        <w:t>的配置和代码，比如：</w:t>
      </w:r>
    </w:p>
    <w:p w:rsidR="0054449A" w:rsidRDefault="0054449A" w:rsidP="00873FD8">
      <w:pPr>
        <w:pStyle w:val="TableHeading"/>
      </w:pPr>
      <w:r w:rsidRPr="0054449A">
        <w:lastRenderedPageBreak/>
        <w:t>thread.service.xml</w:t>
      </w:r>
    </w:p>
    <w:p w:rsidR="0054449A" w:rsidRPr="0054449A" w:rsidRDefault="0054449A" w:rsidP="00873FD8">
      <w:pPr>
        <w:pStyle w:val="TableHeading"/>
      </w:pPr>
      <w:r w:rsidRPr="0054449A">
        <w:t>com.huawei.sis.framework.workorder.executor.WorkOrderExecutor</w:t>
      </w:r>
    </w:p>
    <w:p w:rsidR="0054449A" w:rsidRDefault="0054449A" w:rsidP="00873FD8">
      <w:pPr>
        <w:pStyle w:val="TableHeading"/>
      </w:pPr>
      <w:r w:rsidRPr="0054449A">
        <w:t>com.huawei.sis.framework.workorder.executor.WorkOrderSpareExecutor</w:t>
      </w:r>
    </w:p>
    <w:p w:rsidR="00541216" w:rsidRPr="0054449A" w:rsidRDefault="00541216" w:rsidP="00873FD8">
      <w:pPr>
        <w:pStyle w:val="TableHeading"/>
      </w:pPr>
    </w:p>
    <w:p w:rsidR="009A5C75" w:rsidRDefault="009A5C75" w:rsidP="00873FD8">
      <w:pPr>
        <w:pStyle w:val="TableHeading"/>
      </w:pPr>
      <w:r>
        <w:rPr>
          <w:rFonts w:hint="eastAsia"/>
        </w:rPr>
        <w:t>4、创建新线程时需指定线程名。指定</w:t>
      </w:r>
      <w:proofErr w:type="gramStart"/>
      <w:r>
        <w:rPr>
          <w:rFonts w:hint="eastAsia"/>
        </w:rPr>
        <w:t>线程名</w:t>
      </w:r>
      <w:proofErr w:type="gramEnd"/>
      <w:r>
        <w:rPr>
          <w:rFonts w:hint="eastAsia"/>
        </w:rPr>
        <w:t>可以给问题定位带来很多方便。日志或者dump中会包含线程的名称，而缺省的</w:t>
      </w:r>
      <w:proofErr w:type="gramStart"/>
      <w:r>
        <w:rPr>
          <w:rFonts w:hint="eastAsia"/>
        </w:rPr>
        <w:t>线程名</w:t>
      </w:r>
      <w:proofErr w:type="gramEnd"/>
      <w:r>
        <w:rPr>
          <w:rFonts w:hint="eastAsia"/>
        </w:rPr>
        <w:t>Thread-n无法区分出是哪个线程，给问题定位带来不便。</w:t>
      </w:r>
    </w:p>
    <w:p w:rsidR="00541216" w:rsidRDefault="004846FB" w:rsidP="00873FD8">
      <w:pPr>
        <w:pStyle w:val="TableHeading"/>
      </w:pPr>
      <w:r>
        <w:rPr>
          <w:rFonts w:hint="eastAsia"/>
        </w:rPr>
        <w:t>使用</w:t>
      </w:r>
      <w:r>
        <w:t>Thread</w:t>
      </w:r>
      <w:r>
        <w:rPr>
          <w:rFonts w:hint="eastAsia"/>
        </w:rPr>
        <w:t>，</w:t>
      </w:r>
      <w:r>
        <w:t>在创建的时候加上名称</w:t>
      </w:r>
      <w:r w:rsidR="001044E9">
        <w:rPr>
          <w:rFonts w:hint="eastAsia"/>
        </w:rPr>
        <w:t xml:space="preserve">，new </w:t>
      </w:r>
      <w:r w:rsidR="001044E9" w:rsidRPr="001044E9">
        <w:t>Thread(Runnable target, String name)</w:t>
      </w:r>
      <w:r w:rsidR="001044E9">
        <w:rPr>
          <w:rFonts w:hint="eastAsia"/>
        </w:rPr>
        <w:t>；</w:t>
      </w:r>
      <w:r w:rsidR="001044E9">
        <w:t>或者使用setName的方法。</w:t>
      </w:r>
    </w:p>
    <w:p w:rsidR="00541216" w:rsidRDefault="001044E9" w:rsidP="00873FD8">
      <w:pPr>
        <w:pStyle w:val="TableHeading"/>
      </w:pPr>
      <w:r>
        <w:rPr>
          <w:rFonts w:hint="eastAsia"/>
        </w:rPr>
        <w:t>如果</w:t>
      </w:r>
      <w:r>
        <w:t>是使用线程</w:t>
      </w:r>
      <w:proofErr w:type="gramStart"/>
      <w:r>
        <w:t>池执行</w:t>
      </w:r>
      <w:proofErr w:type="gramEnd"/>
      <w:r>
        <w:t>runnable的</w:t>
      </w:r>
      <w:r>
        <w:rPr>
          <w:rFonts w:hint="eastAsia"/>
        </w:rPr>
        <w:t>线程</w:t>
      </w:r>
      <w:r>
        <w:t>，可以在线程</w:t>
      </w:r>
      <w:r>
        <w:rPr>
          <w:rFonts w:hint="eastAsia"/>
        </w:rPr>
        <w:t>的</w:t>
      </w:r>
      <w:r>
        <w:t>run方法入口增加</w:t>
      </w:r>
      <w:r w:rsidRPr="001044E9">
        <w:t>Thread.</w:t>
      </w:r>
      <w:proofErr w:type="gramStart"/>
      <w:r w:rsidRPr="001044E9">
        <w:t>currentThread(</w:t>
      </w:r>
      <w:proofErr w:type="gramEnd"/>
      <w:r w:rsidRPr="001044E9">
        <w:t>).setName("</w:t>
      </w:r>
      <w:r>
        <w:t>threadName</w:t>
      </w:r>
      <w:r w:rsidRPr="001044E9">
        <w:t>");</w:t>
      </w:r>
    </w:p>
    <w:p w:rsidR="00541216" w:rsidRDefault="00541216" w:rsidP="00873FD8">
      <w:pPr>
        <w:pStyle w:val="TableHeading"/>
      </w:pPr>
    </w:p>
    <w:p w:rsidR="009A5C75" w:rsidRDefault="009A5C75" w:rsidP="00873FD8">
      <w:pPr>
        <w:pStyle w:val="TableHeading"/>
      </w:pPr>
      <w:r>
        <w:rPr>
          <w:rFonts w:hint="eastAsia"/>
        </w:rPr>
        <w:t>5、当对TP又要求的实时接口，如果流程中有使用到线程池，除了要注意以上第三点之外，还要看在线程池中处理的业务逻辑的耗时，如果耗时很长，主线程会因为</w:t>
      </w:r>
      <w:proofErr w:type="gramStart"/>
      <w:r>
        <w:rPr>
          <w:rFonts w:hint="eastAsia"/>
        </w:rPr>
        <w:t>线程池满而</w:t>
      </w:r>
      <w:proofErr w:type="gramEnd"/>
      <w:r>
        <w:rPr>
          <w:rFonts w:hint="eastAsia"/>
        </w:rPr>
        <w:t>在排队等待加入线程队列，造成接口的响应时长变大，影响TPS。如果耗时很长的话需要进行优化尽量减少线程执行需要的时间。</w:t>
      </w:r>
    </w:p>
    <w:p w:rsidR="00C21A85" w:rsidRDefault="00C21A85" w:rsidP="00873FD8">
      <w:pPr>
        <w:pStyle w:val="TableHeading"/>
      </w:pPr>
    </w:p>
    <w:p w:rsidR="00C21A85" w:rsidRDefault="00C21A85" w:rsidP="00873FD8">
      <w:pPr>
        <w:pStyle w:val="TableHeading"/>
      </w:pPr>
      <w:r>
        <w:rPr>
          <w:rFonts w:hint="eastAsia"/>
        </w:rPr>
        <w:t>案例：</w:t>
      </w:r>
    </w:p>
    <w:p w:rsidR="00FC4105" w:rsidRPr="002845CF" w:rsidRDefault="009A5C75" w:rsidP="00873FD8">
      <w:pPr>
        <w:pStyle w:val="TableHeading"/>
      </w:pPr>
      <w:r>
        <w:rPr>
          <w:rFonts w:hint="eastAsia"/>
        </w:rPr>
        <w:t>印尼XL：com.huawei.mdsp.ccengine.task.notify.SubRelationNotifyTask</w:t>
      </w:r>
    </w:p>
    <w:p w:rsidR="003129B4" w:rsidRPr="001370CE" w:rsidRDefault="001370CE" w:rsidP="00873FD8">
      <w:pPr>
        <w:pStyle w:val="TableHeading"/>
      </w:pPr>
      <w:r>
        <w:rPr>
          <w:rFonts w:hint="eastAsia"/>
        </w:rPr>
        <w:t>同步</w:t>
      </w:r>
      <w:r>
        <w:t>通知，SP返回跟IB延迟高，需要改成异步通知，通过使用另起一个线程去进行通知，但是通知</w:t>
      </w:r>
      <w:r>
        <w:rPr>
          <w:rFonts w:hint="eastAsia"/>
        </w:rPr>
        <w:t>本身</w:t>
      </w:r>
      <w:r>
        <w:t>还是同步</w:t>
      </w:r>
      <w:r>
        <w:rPr>
          <w:rFonts w:hint="eastAsia"/>
        </w:rPr>
        <w:t>的</w:t>
      </w:r>
      <w:r>
        <w:t>，由于高延迟导致线程池满，接口在塞线程池时发生了等待还是会造成接口延迟很高。在</w:t>
      </w:r>
      <w:r>
        <w:rPr>
          <w:rFonts w:hint="eastAsia"/>
        </w:rPr>
        <w:t>线程</w:t>
      </w:r>
      <w:r>
        <w:t>中改成入库通知消息，异步通知的方式解决。</w:t>
      </w:r>
    </w:p>
    <w:p w:rsidR="003129B4" w:rsidRPr="001370CE" w:rsidRDefault="003129B4" w:rsidP="00873FD8">
      <w:pPr>
        <w:pStyle w:val="TableHeading"/>
      </w:pPr>
    </w:p>
    <w:p w:rsidR="00FC4105" w:rsidRDefault="00323DB5" w:rsidP="00873FD8">
      <w:pPr>
        <w:pStyle w:val="TableHeading"/>
      </w:pPr>
      <w:hyperlink w:anchor="_top" w:history="1">
        <w:r w:rsidR="00FC4105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FC4105" w:rsidRDefault="00FC4105" w:rsidP="00873FD8">
      <w:pPr>
        <w:pStyle w:val="TableHeading"/>
      </w:pPr>
    </w:p>
    <w:p w:rsidR="00364A3C" w:rsidRPr="000B1C1C" w:rsidRDefault="00364A3C" w:rsidP="00364A3C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76" w:name="_Toc454872437"/>
      <w:r>
        <w:rPr>
          <w:rFonts w:ascii="华文细黑" w:eastAsia="华文细黑" w:hAnsi="华文细黑" w:cs="Arial" w:hint="eastAsia"/>
          <w:b w:val="0"/>
          <w:sz w:val="28"/>
          <w:szCs w:val="28"/>
        </w:rPr>
        <w:t>异常</w:t>
      </w:r>
      <w:r>
        <w:rPr>
          <w:rFonts w:ascii="华文细黑" w:eastAsia="华文细黑" w:hAnsi="华文细黑" w:cs="Arial"/>
          <w:b w:val="0"/>
          <w:sz w:val="28"/>
          <w:szCs w:val="28"/>
        </w:rPr>
        <w:t>处理</w:t>
      </w:r>
      <w:bookmarkEnd w:id="76"/>
    </w:p>
    <w:p w:rsidR="00364A3C" w:rsidRDefault="00364A3C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</w:p>
    <w:p w:rsidR="00364A3C" w:rsidRPr="002845CF" w:rsidRDefault="00364A3C" w:rsidP="00873FD8">
      <w:pPr>
        <w:pStyle w:val="TableHeading"/>
      </w:pPr>
    </w:p>
    <w:p w:rsidR="00364A3C" w:rsidRPr="00411672" w:rsidRDefault="00364A3C" w:rsidP="00873FD8">
      <w:pPr>
        <w:pStyle w:val="TableHeading"/>
      </w:pPr>
    </w:p>
    <w:p w:rsidR="00364A3C" w:rsidRDefault="00323DB5" w:rsidP="00873FD8">
      <w:pPr>
        <w:pStyle w:val="TableHeading"/>
      </w:pPr>
      <w:hyperlink w:anchor="_top" w:history="1">
        <w:r w:rsidR="00364A3C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364A3C" w:rsidRPr="00E80411" w:rsidRDefault="00364A3C" w:rsidP="00873FD8">
      <w:pPr>
        <w:pStyle w:val="TableHeading"/>
      </w:pPr>
    </w:p>
    <w:p w:rsidR="00364A3C" w:rsidRDefault="00364A3C" w:rsidP="00873FD8">
      <w:pPr>
        <w:pStyle w:val="TableHeading"/>
      </w:pPr>
    </w:p>
    <w:p w:rsidR="00776396" w:rsidRPr="000B1C1C" w:rsidRDefault="00776396" w:rsidP="00776396">
      <w:pPr>
        <w:pStyle w:val="2"/>
        <w:keepNext/>
        <w:widowControl/>
        <w:numPr>
          <w:ilvl w:val="1"/>
          <w:numId w:val="9"/>
        </w:numPr>
        <w:adjustRightInd w:val="0"/>
        <w:spacing w:before="80" w:after="80"/>
        <w:textAlignment w:val="bottom"/>
        <w:rPr>
          <w:rFonts w:ascii="华文细黑" w:eastAsia="华文细黑" w:hAnsi="华文细黑" w:cs="Arial"/>
          <w:b w:val="0"/>
          <w:sz w:val="28"/>
          <w:szCs w:val="28"/>
        </w:rPr>
      </w:pPr>
      <w:bookmarkStart w:id="77" w:name="_Toc454872438"/>
      <w:proofErr w:type="gramStart"/>
      <w:r>
        <w:rPr>
          <w:rFonts w:ascii="华文细黑" w:eastAsia="华文细黑" w:hAnsi="华文细黑" w:cs="Arial" w:hint="eastAsia"/>
          <w:b w:val="0"/>
          <w:sz w:val="28"/>
          <w:szCs w:val="28"/>
        </w:rPr>
        <w:t>单例模式</w:t>
      </w:r>
      <w:bookmarkEnd w:id="77"/>
      <w:proofErr w:type="gramEnd"/>
    </w:p>
    <w:p w:rsidR="00776396" w:rsidRDefault="00776396" w:rsidP="00873FD8">
      <w:pPr>
        <w:pStyle w:val="TableHeading"/>
      </w:pPr>
      <w:r>
        <w:rPr>
          <w:rFonts w:hint="eastAsia"/>
        </w:rPr>
        <w:t>【</w:t>
      </w:r>
      <w:r w:rsidRPr="00D12B28">
        <w:rPr>
          <w:rFonts w:hint="eastAsia"/>
        </w:rPr>
        <w:t>说明</w:t>
      </w:r>
      <w:r>
        <w:rPr>
          <w:rFonts w:hint="eastAsia"/>
        </w:rPr>
        <w:t>】</w:t>
      </w:r>
      <w:r w:rsidR="00857F9D">
        <w:rPr>
          <w:rFonts w:hint="eastAsia"/>
        </w:rPr>
        <w:t>具体</w:t>
      </w:r>
      <w:r w:rsidR="00857F9D">
        <w:t>的危害可见</w:t>
      </w:r>
      <w:r w:rsidR="00857F9D">
        <w:rPr>
          <w:rFonts w:hint="eastAsia"/>
        </w:rPr>
        <w:t>3.7和3.18小节中</w:t>
      </w:r>
      <w:r w:rsidR="00857F9D">
        <w:t>的说明，以下列了对</w:t>
      </w:r>
      <w:r w:rsidR="00857F9D">
        <w:rPr>
          <w:rFonts w:hint="eastAsia"/>
        </w:rPr>
        <w:t>SIS</w:t>
      </w:r>
      <w:r w:rsidR="00857F9D">
        <w:t>代码排查的结果。涉及</w:t>
      </w:r>
      <w:r w:rsidR="00857F9D">
        <w:rPr>
          <w:rFonts w:hint="eastAsia"/>
        </w:rPr>
        <w:t>C8x</w:t>
      </w:r>
      <w:r w:rsidR="00857F9D">
        <w:t>基线和C1x定制</w:t>
      </w:r>
      <w:r w:rsidR="00857F9D">
        <w:rPr>
          <w:rFonts w:hint="eastAsia"/>
        </w:rPr>
        <w:t>。</w:t>
      </w:r>
    </w:p>
    <w:p w:rsidR="004A0A21" w:rsidRDefault="004A0A21" w:rsidP="00873FD8">
      <w:pPr>
        <w:pStyle w:val="TableHeading"/>
      </w:pPr>
      <w:r>
        <w:rPr>
          <w:rFonts w:hint="eastAsia"/>
        </w:rPr>
        <w:t>1、</w:t>
      </w:r>
      <w:r>
        <w:rPr>
          <w:rFonts w:hint="eastAsia"/>
        </w:rPr>
        <w:tab/>
        <w:t>com.huawei.sis.framework.cache.impl.CachedServiceManagerImpl</w:t>
      </w:r>
    </w:p>
    <w:p w:rsidR="004A0A21" w:rsidRDefault="004A0A21" w:rsidP="00873FD8">
      <w:pPr>
        <w:pStyle w:val="TableHeading"/>
      </w:pPr>
      <w:r>
        <w:rPr>
          <w:rFonts w:hint="eastAsia"/>
        </w:rPr>
        <w:t>其中删除了对FuckingDamnDependence的依赖，我看了下确实应该是用不到了。</w:t>
      </w:r>
    </w:p>
    <w:p w:rsidR="004A0A21" w:rsidRDefault="004A0A21" w:rsidP="00873FD8">
      <w:pPr>
        <w:pStyle w:val="TableHeading"/>
      </w:pPr>
      <w:r>
        <w:rPr>
          <w:rFonts w:hint="eastAsia"/>
        </w:rPr>
        <w:t>其中变量cachedServiceMap是有状态的，但从代码的实现中，实现接口CachedService的实现类在初始化的时候被put进去，之后没有变化，只有当触发clearAll的时候去遍历各个</w:t>
      </w:r>
      <w:r>
        <w:rPr>
          <w:rFonts w:hint="eastAsia"/>
        </w:rPr>
        <w:lastRenderedPageBreak/>
        <w:t>实现类去调用其中的clear方法，各个实现类中clear的对象是线程安全的。对cachedServiceMap本身没有修改。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2、</w:t>
      </w:r>
      <w:r>
        <w:rPr>
          <w:rFonts w:hint="eastAsia"/>
        </w:rPr>
        <w:tab/>
        <w:t>com.huawei.mdsp.sis.trace.ReportItraceMsg</w:t>
      </w:r>
    </w:p>
    <w:p w:rsidR="004A0A21" w:rsidRDefault="004A0A21" w:rsidP="00873FD8">
      <w:pPr>
        <w:pStyle w:val="TableHeading"/>
      </w:pPr>
      <w:r>
        <w:rPr>
          <w:rFonts w:hint="eastAsia"/>
        </w:rPr>
        <w:t>getInstance()方法加了同步锁，保证获取的对象为当前1个</w:t>
      </w:r>
    </w:p>
    <w:p w:rsidR="004A0A21" w:rsidRDefault="004A0A21" w:rsidP="00873FD8">
      <w:pPr>
        <w:pStyle w:val="TableHeading"/>
      </w:pPr>
    </w:p>
    <w:p w:rsidR="004A0A21" w:rsidRPr="007347D6" w:rsidRDefault="004A0A21" w:rsidP="00873FD8">
      <w:pPr>
        <w:pStyle w:val="TableHeading"/>
      </w:pPr>
      <w:r w:rsidRPr="007347D6">
        <w:rPr>
          <w:rFonts w:hint="eastAsia"/>
        </w:rPr>
        <w:t>3、</w:t>
      </w:r>
      <w:r w:rsidRPr="007347D6">
        <w:rPr>
          <w:rFonts w:hint="eastAsia"/>
        </w:rPr>
        <w:tab/>
        <w:t>com.huawei.mdsp.sis.route.RouteContext</w:t>
      </w:r>
    </w:p>
    <w:p w:rsidR="004A0A21" w:rsidRPr="007347D6" w:rsidRDefault="004A0A21" w:rsidP="00873FD8">
      <w:pPr>
        <w:pStyle w:val="TableHeading"/>
      </w:pPr>
      <w:proofErr w:type="gramStart"/>
      <w:r w:rsidRPr="007347D6">
        <w:rPr>
          <w:rFonts w:hint="eastAsia"/>
        </w:rPr>
        <w:t>单例模式</w:t>
      </w:r>
      <w:proofErr w:type="gramEnd"/>
      <w:r w:rsidRPr="007347D6">
        <w:rPr>
          <w:rFonts w:hint="eastAsia"/>
        </w:rPr>
        <w:t>下private List&lt;Route&gt; routes = new ArrayList&lt;Route&gt;();是都有状态的。</w:t>
      </w:r>
    </w:p>
    <w:p w:rsidR="004A0A21" w:rsidRDefault="004A0A21" w:rsidP="00873FD8">
      <w:pPr>
        <w:pStyle w:val="TableHeading"/>
      </w:pPr>
      <w:r w:rsidRPr="007347D6">
        <w:rPr>
          <w:rFonts w:hint="eastAsia"/>
        </w:rPr>
        <w:t>把其中对routes的操作方法（addRoute，removeRoute，clear，loadNoSegRoutes），加了同步锁。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4、</w:t>
      </w:r>
      <w:r>
        <w:rPr>
          <w:rFonts w:hint="eastAsia"/>
        </w:rPr>
        <w:tab/>
        <w:t>com.huawei.mdsp.sis.range.SubscriberKeyRangeContext</w:t>
      </w:r>
    </w:p>
    <w:p w:rsidR="004A0A21" w:rsidRDefault="004A0A21" w:rsidP="00873FD8">
      <w:pPr>
        <w:pStyle w:val="TableHeading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下rangeMap是都有状态的。由线程不安全的HashMap改成了线程安全的ConcurrentHashMap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5、</w:t>
      </w:r>
      <w:r>
        <w:rPr>
          <w:rFonts w:hint="eastAsia"/>
        </w:rPr>
        <w:tab/>
        <w:t>com.huawei.mdsp.ccengine.common.configuration.Configuration4HttpMsg</w:t>
      </w:r>
    </w:p>
    <w:p w:rsidR="004A0A21" w:rsidRDefault="004A0A21" w:rsidP="00873FD8">
      <w:pPr>
        <w:pStyle w:val="TableHeading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下private static UConfiguration uConfig = null;是有状态的，初始化这个对象的方法getHttpMsgUconfig ()加了同步锁，保证获取的对象为当前1个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6、</w:t>
      </w:r>
      <w:r>
        <w:rPr>
          <w:rFonts w:hint="eastAsia"/>
        </w:rPr>
        <w:tab/>
        <w:t>com.huawei.mdsp.ccengine.common.configuration.Configuration4NotifyDevice</w:t>
      </w:r>
    </w:p>
    <w:p w:rsidR="004A0A21" w:rsidRDefault="004A0A21" w:rsidP="00873FD8">
      <w:pPr>
        <w:pStyle w:val="TableHeading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下private static UConfiguration uConfig = null;是有状态的，初始化这个对象的方法getUconfig()加了同步锁，保证获取的对象为当前1个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7、</w:t>
      </w:r>
      <w:r>
        <w:rPr>
          <w:rFonts w:hint="eastAsia"/>
        </w:rPr>
        <w:tab/>
        <w:t>com.huawei.mdsp.ccengine.common.performance.SystemResource</w:t>
      </w:r>
    </w:p>
    <w:p w:rsidR="004A0A21" w:rsidRDefault="004A0A21" w:rsidP="00873FD8">
      <w:pPr>
        <w:pStyle w:val="TableHeading"/>
      </w:pPr>
      <w:r>
        <w:rPr>
          <w:rFonts w:hint="eastAsia"/>
        </w:rPr>
        <w:t>MEMLIST和CPULIST改成private的。在对他们的add方法getMemAndCpuParam()和get方法加了同步锁，保证MEMLIST和CPULIST不会出现访问冲突。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sis_dfx工程</w:t>
      </w:r>
    </w:p>
    <w:p w:rsidR="004A0A21" w:rsidRDefault="004A0A21" w:rsidP="00873FD8">
      <w:pPr>
        <w:pStyle w:val="TableHeading"/>
      </w:pPr>
      <w:r>
        <w:rPr>
          <w:rFonts w:hint="eastAsia"/>
        </w:rPr>
        <w:t>8、</w:t>
      </w:r>
      <w:r>
        <w:rPr>
          <w:rFonts w:hint="eastAsia"/>
        </w:rPr>
        <w:tab/>
        <w:t>com.huawei.mdsp.ccengine.common.configuration.Configuration4Ftp</w:t>
      </w:r>
    </w:p>
    <w:p w:rsidR="004A0A21" w:rsidRDefault="004A0A21" w:rsidP="00873FD8">
      <w:pPr>
        <w:pStyle w:val="TableHeading"/>
      </w:pPr>
      <w:r>
        <w:rPr>
          <w:rFonts w:hint="eastAsia"/>
        </w:rPr>
        <w:t>init和save方法加同步锁。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9、</w:t>
      </w:r>
      <w:r>
        <w:rPr>
          <w:rFonts w:hint="eastAsia"/>
        </w:rPr>
        <w:tab/>
        <w:t>com.huawei.mdsp.ccengine.common.license.cache.IptvLicenseCache</w:t>
      </w:r>
    </w:p>
    <w:p w:rsidR="004A0A21" w:rsidRDefault="004A0A21" w:rsidP="00873FD8">
      <w:pPr>
        <w:pStyle w:val="TableHeading"/>
      </w:pPr>
      <w:r>
        <w:rPr>
          <w:rFonts w:hint="eastAsia"/>
        </w:rPr>
        <w:t>init方法加同步锁。</w:t>
      </w:r>
    </w:p>
    <w:p w:rsidR="004A0A21" w:rsidRDefault="004A0A21" w:rsidP="00873FD8">
      <w:pPr>
        <w:pStyle w:val="TableHeading"/>
      </w:pPr>
      <w:r>
        <w:rPr>
          <w:rFonts w:hint="eastAsia"/>
        </w:rPr>
        <w:t>10、</w:t>
      </w:r>
      <w:r>
        <w:rPr>
          <w:rFonts w:hint="eastAsia"/>
        </w:rPr>
        <w:tab/>
        <w:t>com.huawei.mdsp.ccengine.common.license.License</w:t>
      </w:r>
    </w:p>
    <w:p w:rsidR="004A0A21" w:rsidRDefault="004A0A21" w:rsidP="00873FD8">
      <w:pPr>
        <w:pStyle w:val="TableHeading"/>
      </w:pPr>
      <w:r>
        <w:rPr>
          <w:rFonts w:hint="eastAsia"/>
        </w:rPr>
        <w:t>init方法加同步锁。</w:t>
      </w:r>
    </w:p>
    <w:p w:rsidR="004A0A21" w:rsidRDefault="004A0A21" w:rsidP="00873FD8">
      <w:pPr>
        <w:pStyle w:val="TableHeading"/>
      </w:pPr>
      <w:r>
        <w:rPr>
          <w:rFonts w:hint="eastAsia"/>
        </w:rPr>
        <w:t>11、</w:t>
      </w:r>
      <w:r>
        <w:rPr>
          <w:rFonts w:hint="eastAsia"/>
        </w:rPr>
        <w:tab/>
        <w:t>com.huawei.mdsp.sis.gdr.GdrConfig</w:t>
      </w:r>
    </w:p>
    <w:p w:rsidR="004A0A21" w:rsidRDefault="004A0A21" w:rsidP="00873FD8">
      <w:pPr>
        <w:pStyle w:val="TableHeading"/>
      </w:pPr>
      <w:r>
        <w:rPr>
          <w:rFonts w:hint="eastAsia"/>
        </w:rPr>
        <w:t>init方法加同步锁。</w:t>
      </w:r>
    </w:p>
    <w:p w:rsidR="004A0A21" w:rsidRDefault="004A0A21" w:rsidP="00873FD8">
      <w:pPr>
        <w:pStyle w:val="TableHeading"/>
      </w:pPr>
    </w:p>
    <w:p w:rsidR="004A0A21" w:rsidRDefault="004A0A21" w:rsidP="00873FD8">
      <w:pPr>
        <w:pStyle w:val="TableHeading"/>
      </w:pPr>
      <w:r>
        <w:rPr>
          <w:rFonts w:hint="eastAsia"/>
        </w:rPr>
        <w:t>sis_business工程</w:t>
      </w:r>
    </w:p>
    <w:p w:rsidR="004A0A21" w:rsidRDefault="004A0A21" w:rsidP="00873FD8">
      <w:pPr>
        <w:pStyle w:val="TableHeading"/>
      </w:pPr>
      <w:r>
        <w:rPr>
          <w:rFonts w:hint="eastAsia"/>
        </w:rPr>
        <w:t>12、</w:t>
      </w:r>
      <w:r>
        <w:rPr>
          <w:rFonts w:hint="eastAsia"/>
        </w:rPr>
        <w:tab/>
        <w:t>com.huawei.mdsp.ccengine.notify.service.notifyflow.ChangeMSISDNNotify</w:t>
      </w:r>
    </w:p>
    <w:p w:rsidR="004A0A21" w:rsidRDefault="004A0A21" w:rsidP="00873FD8">
      <w:pPr>
        <w:pStyle w:val="TableHeading"/>
      </w:pPr>
      <w:r>
        <w:rPr>
          <w:rFonts w:hint="eastAsia"/>
        </w:rPr>
        <w:t>notifyTimesMap、priceInfoMap、serviceIDListMap字段是有状态的，线程不安全。改成方法中的局部变量。</w:t>
      </w:r>
    </w:p>
    <w:p w:rsidR="004A0A21" w:rsidRDefault="004A0A21" w:rsidP="00873FD8">
      <w:pPr>
        <w:pStyle w:val="TableHeading"/>
      </w:pPr>
      <w:r>
        <w:rPr>
          <w:rFonts w:hint="eastAsia"/>
        </w:rPr>
        <w:t>13、</w:t>
      </w:r>
      <w:r>
        <w:rPr>
          <w:rFonts w:hint="eastAsia"/>
        </w:rPr>
        <w:tab/>
        <w:t>com.huawei.mdsp.ccengine.workorder.WorkOrderField</w:t>
      </w:r>
    </w:p>
    <w:p w:rsidR="004A0A21" w:rsidRDefault="004A0A21" w:rsidP="00873FD8">
      <w:pPr>
        <w:pStyle w:val="TableHeading"/>
      </w:pPr>
      <w:r>
        <w:rPr>
          <w:rFonts w:hint="eastAsia"/>
        </w:rPr>
        <w:lastRenderedPageBreak/>
        <w:t>reloadCDRTagMap方法线程不安全。此方法没有地方调用，先删除。</w:t>
      </w:r>
    </w:p>
    <w:p w:rsidR="004A0A21" w:rsidRDefault="004A0A21" w:rsidP="00873FD8">
      <w:pPr>
        <w:pStyle w:val="TableHeading"/>
      </w:pPr>
      <w:r>
        <w:rPr>
          <w:rFonts w:hint="eastAsia"/>
        </w:rPr>
        <w:t>14、</w:t>
      </w:r>
      <w:r>
        <w:rPr>
          <w:rFonts w:hint="eastAsia"/>
        </w:rPr>
        <w:tab/>
        <w:t>com.huawei.sis.business.service.impl.SubscribeRelationBusinessImpl</w:t>
      </w:r>
    </w:p>
    <w:p w:rsidR="004A0A21" w:rsidRDefault="004A0A21" w:rsidP="00873FD8">
      <w:pPr>
        <w:pStyle w:val="TableHeading"/>
      </w:pPr>
      <w:r>
        <w:rPr>
          <w:rFonts w:hint="eastAsia"/>
        </w:rPr>
        <w:t>productAttrDict字段是有状态的，初始化方法中增加同步锁。</w:t>
      </w:r>
    </w:p>
    <w:p w:rsidR="004A0A21" w:rsidRDefault="004A0A21" w:rsidP="00873FD8">
      <w:pPr>
        <w:pStyle w:val="TableHeading"/>
      </w:pPr>
      <w:r>
        <w:rPr>
          <w:rFonts w:hint="eastAsia"/>
        </w:rPr>
        <w:t>15、</w:t>
      </w:r>
      <w:r>
        <w:rPr>
          <w:rFonts w:hint="eastAsia"/>
        </w:rPr>
        <w:tab/>
        <w:t>com.huawei.sis.business.flow.authuser.CheckUserStateStep</w:t>
      </w:r>
    </w:p>
    <w:p w:rsidR="004A0A21" w:rsidRDefault="004A0A21" w:rsidP="00873FD8">
      <w:pPr>
        <w:pStyle w:val="TableHeading"/>
      </w:pPr>
      <w:r>
        <w:rPr>
          <w:rFonts w:hint="eastAsia"/>
        </w:rPr>
        <w:t>errorCodeMap字段是有状态的，可能第一个线程进来还没初始化完，第二个线程就进来了，可能错误码没有正确取到。改成在实例化的时候就把errorCodeMap初始化好。</w:t>
      </w:r>
    </w:p>
    <w:p w:rsidR="004A0A21" w:rsidRDefault="004A0A21" w:rsidP="00873FD8">
      <w:pPr>
        <w:pStyle w:val="TableHeading"/>
      </w:pPr>
      <w:r>
        <w:rPr>
          <w:rFonts w:hint="eastAsia"/>
        </w:rPr>
        <w:t>16、</w:t>
      </w:r>
      <w:r>
        <w:rPr>
          <w:rFonts w:hint="eastAsia"/>
        </w:rPr>
        <w:tab/>
        <w:t>com.huawei.sis.core.iptvloyalty.service.impl.IptvTimeServiceImpl</w:t>
      </w:r>
    </w:p>
    <w:p w:rsidR="004A0A21" w:rsidRDefault="004A0A21" w:rsidP="00873FD8">
      <w:pPr>
        <w:pStyle w:val="TableHeading"/>
      </w:pPr>
      <w:r>
        <w:rPr>
          <w:rFonts w:hint="eastAsia"/>
        </w:rPr>
        <w:t>areaTimeZone和areaTimeOffset字段是有状态的，再处理它们的方法中增加同步锁。</w:t>
      </w:r>
    </w:p>
    <w:p w:rsidR="004A0A21" w:rsidRDefault="004A0A21" w:rsidP="00873FD8">
      <w:pPr>
        <w:pStyle w:val="TableHeading"/>
      </w:pPr>
      <w:r>
        <w:rPr>
          <w:rFonts w:hint="eastAsia"/>
        </w:rPr>
        <w:t>17、</w:t>
      </w:r>
      <w:r>
        <w:rPr>
          <w:rFonts w:hint="eastAsia"/>
        </w:rPr>
        <w:tab/>
        <w:t>com.huawei.sis.core.user.builder.ProfileInfoToSubscriberBuilder</w:t>
      </w:r>
    </w:p>
    <w:p w:rsidR="004A0A21" w:rsidRDefault="004A0A21" w:rsidP="00873FD8">
      <w:pPr>
        <w:pStyle w:val="TableHeading"/>
      </w:pPr>
      <w:r>
        <w:rPr>
          <w:rFonts w:hint="eastAsia"/>
        </w:rPr>
        <w:t>subscriber字段是有状态的，改成多例模式。</w:t>
      </w:r>
    </w:p>
    <w:p w:rsidR="004A0A21" w:rsidRDefault="004A0A21" w:rsidP="00873FD8">
      <w:pPr>
        <w:pStyle w:val="TableHeading"/>
      </w:pPr>
      <w:r>
        <w:rPr>
          <w:rFonts w:hint="eastAsia"/>
        </w:rPr>
        <w:t>18、</w:t>
      </w:r>
      <w:r>
        <w:rPr>
          <w:rFonts w:hint="eastAsia"/>
        </w:rPr>
        <w:tab/>
        <w:t>com.huawei.sis.core.user.builder.ProfileInfoToUserBuilder</w:t>
      </w:r>
    </w:p>
    <w:p w:rsidR="004A0A21" w:rsidRDefault="004A0A21" w:rsidP="00873FD8">
      <w:pPr>
        <w:pStyle w:val="TableHeading"/>
      </w:pPr>
      <w:r>
        <w:rPr>
          <w:rFonts w:hint="eastAsia"/>
        </w:rPr>
        <w:t>user字段是有状态的，改成多例模式。</w:t>
      </w:r>
    </w:p>
    <w:p w:rsidR="004A0A21" w:rsidRDefault="004A0A21" w:rsidP="00873FD8">
      <w:pPr>
        <w:pStyle w:val="TableHeading"/>
      </w:pPr>
      <w:r>
        <w:rPr>
          <w:rFonts w:hint="eastAsia"/>
        </w:rPr>
        <w:t>19、</w:t>
      </w:r>
      <w:r>
        <w:rPr>
          <w:rFonts w:hint="eastAsia"/>
        </w:rPr>
        <w:tab/>
        <w:t>com.huawei.sis.core.user.builder.SyncUserIdentityInfoBuilder</w:t>
      </w:r>
    </w:p>
    <w:p w:rsidR="004A0A21" w:rsidRDefault="004A0A21" w:rsidP="00873FD8">
      <w:pPr>
        <w:pStyle w:val="TableHeading"/>
      </w:pPr>
      <w:r>
        <w:rPr>
          <w:rFonts w:hint="eastAsia"/>
        </w:rPr>
        <w:t>多例改成单例。</w:t>
      </w:r>
    </w:p>
    <w:p w:rsidR="004A0A21" w:rsidRDefault="004A0A21" w:rsidP="00873FD8">
      <w:pPr>
        <w:pStyle w:val="TableHeading"/>
      </w:pPr>
      <w:r>
        <w:rPr>
          <w:rFonts w:hint="eastAsia"/>
        </w:rPr>
        <w:t>20、</w:t>
      </w:r>
      <w:r>
        <w:rPr>
          <w:rFonts w:hint="eastAsia"/>
        </w:rPr>
        <w:tab/>
        <w:t>com.huawei.mdsp.ccengine.atomic.product.impl.PromotionDealASImpl</w:t>
      </w:r>
    </w:p>
    <w:p w:rsidR="004A0A21" w:rsidRDefault="004A0A21" w:rsidP="00873FD8">
      <w:pPr>
        <w:pStyle w:val="TableHeading"/>
      </w:pPr>
      <w:r>
        <w:rPr>
          <w:rFonts w:hint="eastAsia"/>
        </w:rPr>
        <w:t>promotionTypeMap字段是有状态的，可能第一个线程进来还没初始化完，第二个线程就进来了，可能没有正确取到。改成在实例化的时候就把promotionTypeMap初始化好。</w:t>
      </w:r>
    </w:p>
    <w:p w:rsidR="004A0A21" w:rsidRDefault="004A0A21" w:rsidP="00873FD8">
      <w:pPr>
        <w:pStyle w:val="TableHeading"/>
      </w:pPr>
      <w:r>
        <w:rPr>
          <w:rFonts w:hint="eastAsia"/>
        </w:rPr>
        <w:t>21、</w:t>
      </w:r>
      <w:r>
        <w:rPr>
          <w:rFonts w:hint="eastAsia"/>
        </w:rPr>
        <w:tab/>
        <w:t>com.huawei.mdsp.ccengine.interfacecdr.InterfaceCDRUtil</w:t>
      </w:r>
    </w:p>
    <w:p w:rsidR="004A0A21" w:rsidRDefault="004A0A21" w:rsidP="00873FD8">
      <w:pPr>
        <w:pStyle w:val="TableHeading"/>
      </w:pPr>
      <w:r>
        <w:rPr>
          <w:rFonts w:hint="eastAsia"/>
        </w:rPr>
        <w:t>存在多个有状态的字段，相关方法加同步锁。</w:t>
      </w:r>
    </w:p>
    <w:p w:rsidR="004A0A21" w:rsidRDefault="004A0A21" w:rsidP="00873FD8">
      <w:pPr>
        <w:pStyle w:val="TableHeading"/>
      </w:pPr>
      <w:r>
        <w:rPr>
          <w:rFonts w:hint="eastAsia"/>
        </w:rPr>
        <w:t>22、</w:t>
      </w:r>
      <w:r>
        <w:rPr>
          <w:rFonts w:hint="eastAsia"/>
        </w:rPr>
        <w:tab/>
        <w:t>com.huawei.mdsp.ccengine.service.present.impl.AssignPresentToUsersServiceImpl</w:t>
      </w:r>
    </w:p>
    <w:p w:rsidR="004A0A21" w:rsidRDefault="004A0A21" w:rsidP="00873FD8">
      <w:pPr>
        <w:pStyle w:val="TableHeading"/>
      </w:pPr>
      <w:r>
        <w:rPr>
          <w:rFonts w:hint="eastAsia"/>
        </w:rPr>
        <w:t>存在多个有状态的字段，其中rspResultCode是</w:t>
      </w:r>
      <w:proofErr w:type="gramStart"/>
      <w:r>
        <w:rPr>
          <w:rFonts w:hint="eastAsia"/>
        </w:rPr>
        <w:t>测试态用的</w:t>
      </w:r>
      <w:proofErr w:type="gramEnd"/>
      <w:r>
        <w:rPr>
          <w:rFonts w:hint="eastAsia"/>
        </w:rPr>
        <w:t>，不会影响正常的业务逻辑。其它改成局部变量使用。</w:t>
      </w:r>
    </w:p>
    <w:p w:rsidR="004A0A21" w:rsidRDefault="004A0A21" w:rsidP="00873FD8">
      <w:pPr>
        <w:pStyle w:val="TableHeading"/>
      </w:pPr>
      <w:r>
        <w:rPr>
          <w:rFonts w:hint="eastAsia"/>
        </w:rPr>
        <w:t>23、</w:t>
      </w:r>
      <w:r>
        <w:rPr>
          <w:rFonts w:hint="eastAsia"/>
        </w:rPr>
        <w:tab/>
        <w:t>com.huawei.mdsp.ccengine.service.smapmsg.cmanager.custom.impl.SMSNotifyServiceImpl</w:t>
      </w:r>
    </w:p>
    <w:p w:rsidR="004A0A21" w:rsidRDefault="004A0A21" w:rsidP="00873FD8">
      <w:pPr>
        <w:pStyle w:val="TableHeading"/>
      </w:pPr>
      <w:r>
        <w:rPr>
          <w:rFonts w:hint="eastAsia"/>
        </w:rPr>
        <w:t>subscriberID字段是有状态的，改成局部变量。</w:t>
      </w:r>
    </w:p>
    <w:p w:rsidR="004A0A21" w:rsidRDefault="004A0A21" w:rsidP="00873FD8">
      <w:pPr>
        <w:pStyle w:val="TableHeading"/>
      </w:pPr>
      <w:r>
        <w:rPr>
          <w:rFonts w:hint="eastAsia"/>
        </w:rPr>
        <w:t>24、</w:t>
      </w:r>
      <w:r>
        <w:rPr>
          <w:rFonts w:hint="eastAsia"/>
        </w:rPr>
        <w:tab/>
        <w:t>com.huawei.mdsp.ccengine.service.subscription.util.impl.CommonUtilASImpl</w:t>
      </w:r>
    </w:p>
    <w:p w:rsidR="004A0A21" w:rsidRDefault="004A0A21" w:rsidP="00873FD8">
      <w:pPr>
        <w:pStyle w:val="TableHeading"/>
      </w:pPr>
      <w:r>
        <w:rPr>
          <w:rFonts w:hint="eastAsia"/>
        </w:rPr>
        <w:t>beginTime字段是有状态的，改成用ThreadLocal线程变量的方式去实现。</w:t>
      </w:r>
    </w:p>
    <w:p w:rsidR="004A0A21" w:rsidRDefault="004A0A21" w:rsidP="00873FD8">
      <w:pPr>
        <w:pStyle w:val="TableHeading"/>
      </w:pPr>
      <w:r>
        <w:rPr>
          <w:rFonts w:hint="eastAsia"/>
        </w:rPr>
        <w:t>25、</w:t>
      </w:r>
      <w:r>
        <w:rPr>
          <w:rFonts w:hint="eastAsia"/>
        </w:rPr>
        <w:tab/>
        <w:t>com.huawei.sis.telkomsel.business.user.step.CheckUserState4FirstAuthStep</w:t>
      </w:r>
    </w:p>
    <w:p w:rsidR="00B83B71" w:rsidRDefault="004A0A21" w:rsidP="00873FD8">
      <w:pPr>
        <w:pStyle w:val="TableHeading"/>
      </w:pPr>
      <w:r>
        <w:rPr>
          <w:rFonts w:hint="eastAsia"/>
        </w:rPr>
        <w:t>errorCodeMap字段是有状态的，可能第一个线程进来还没初始化完，第二个线程就进来了，可能错误码没有正确取到。改成在实例化的时候就把errorCodeMap初始化好。</w:t>
      </w:r>
    </w:p>
    <w:p w:rsidR="006F46A9" w:rsidRDefault="006F46A9" w:rsidP="00873FD8">
      <w:pPr>
        <w:pStyle w:val="TableHeading"/>
      </w:pPr>
    </w:p>
    <w:p w:rsidR="00776396" w:rsidRPr="00857F9D" w:rsidRDefault="00776396" w:rsidP="00873FD8">
      <w:pPr>
        <w:pStyle w:val="TableHeading"/>
      </w:pPr>
    </w:p>
    <w:p w:rsidR="00776396" w:rsidRPr="00411672" w:rsidRDefault="00776396" w:rsidP="00873FD8">
      <w:pPr>
        <w:pStyle w:val="TableHeading"/>
      </w:pPr>
    </w:p>
    <w:p w:rsidR="00776396" w:rsidRDefault="00323DB5" w:rsidP="00873FD8">
      <w:pPr>
        <w:pStyle w:val="TableHeading"/>
      </w:pPr>
      <w:hyperlink w:anchor="_top" w:history="1">
        <w:r w:rsidR="00776396" w:rsidRPr="00E43365">
          <w:rPr>
            <w:rStyle w:val="aff"/>
            <w:rFonts w:ascii="仿宋_GB2312" w:eastAsia="仿宋_GB2312" w:hAnsi="FrutigerNext LT Regular" w:hint="eastAsia"/>
            <w:sz w:val="24"/>
          </w:rPr>
          <w:t>【返回首页】</w:t>
        </w:r>
      </w:hyperlink>
    </w:p>
    <w:p w:rsidR="00776396" w:rsidRPr="00E80411" w:rsidRDefault="00776396" w:rsidP="00873FD8">
      <w:pPr>
        <w:pStyle w:val="TableHeading"/>
      </w:pPr>
    </w:p>
    <w:p w:rsidR="00776396" w:rsidRDefault="00776396" w:rsidP="00873FD8">
      <w:pPr>
        <w:pStyle w:val="TableHeading"/>
      </w:pPr>
    </w:p>
    <w:p w:rsidR="00364A3C" w:rsidRDefault="00364A3C" w:rsidP="00873FD8">
      <w:pPr>
        <w:pStyle w:val="TableHeading"/>
      </w:pPr>
    </w:p>
    <w:p w:rsidR="00364A3C" w:rsidRPr="00E80411" w:rsidRDefault="00364A3C" w:rsidP="00873FD8">
      <w:pPr>
        <w:pStyle w:val="TableHeading"/>
      </w:pPr>
    </w:p>
    <w:sectPr w:rsidR="00364A3C" w:rsidRPr="00E80411" w:rsidSect="001B14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288" w:rsidRDefault="00817288" w:rsidP="004A676A">
      <w:pPr>
        <w:spacing w:after="0"/>
      </w:pPr>
      <w:r>
        <w:separator/>
      </w:r>
    </w:p>
  </w:endnote>
  <w:endnote w:type="continuationSeparator" w:id="0">
    <w:p w:rsidR="00817288" w:rsidRDefault="00817288" w:rsidP="004A67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FrutigerNext LT Regular">
    <w:panose1 w:val="020B0803040504020204"/>
    <w:charset w:val="00"/>
    <w:family w:val="swiss"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82" w:rsidRDefault="00D84682" w:rsidP="00603A25">
    <w:pPr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1" w:type="pct"/>
      <w:tblBorders>
        <w:top w:val="single" w:sz="4" w:space="0" w:color="auto"/>
      </w:tblBorders>
      <w:tblLook w:val="01E0"/>
    </w:tblPr>
    <w:tblGrid>
      <w:gridCol w:w="1186"/>
      <w:gridCol w:w="5869"/>
      <w:gridCol w:w="1687"/>
    </w:tblGrid>
    <w:tr w:rsidR="00D84682">
      <w:tc>
        <w:tcPr>
          <w:tcW w:w="678" w:type="pct"/>
        </w:tcPr>
        <w:p w:rsidR="00D84682" w:rsidRDefault="00323DB5" w:rsidP="00603A25">
          <w:pPr>
            <w:pStyle w:val="a9"/>
          </w:pPr>
          <w:r>
            <w:fldChar w:fldCharType="begin"/>
          </w:r>
          <w:r w:rsidR="00D84682">
            <w:instrText xml:space="preserve"> DATE \@ "yyyy-MM-dd" </w:instrText>
          </w:r>
          <w:r>
            <w:fldChar w:fldCharType="separate"/>
          </w:r>
          <w:r w:rsidR="00612D2F">
            <w:rPr>
              <w:noProof/>
            </w:rPr>
            <w:t>2017-05-15</w:t>
          </w:r>
          <w:r>
            <w:rPr>
              <w:noProof/>
            </w:rPr>
            <w:fldChar w:fldCharType="end"/>
          </w:r>
        </w:p>
      </w:tc>
      <w:tc>
        <w:tcPr>
          <w:tcW w:w="3357" w:type="pct"/>
        </w:tcPr>
        <w:p w:rsidR="00D84682" w:rsidRDefault="00D84682" w:rsidP="00603A25">
          <w:pPr>
            <w:pStyle w:val="a9"/>
            <w:ind w:firstLineChars="200" w:firstLine="360"/>
            <w:jc w:val="center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965" w:type="pct"/>
        </w:tcPr>
        <w:p w:rsidR="00D84682" w:rsidRDefault="00D84682" w:rsidP="00603A25">
          <w:pPr>
            <w:pStyle w:val="a9"/>
            <w:jc w:val="right"/>
          </w:pPr>
          <w:r>
            <w:rPr>
              <w:rFonts w:hint="eastAsia"/>
            </w:rPr>
            <w:t>第</w:t>
          </w:r>
          <w:r w:rsidR="00323DB5">
            <w:fldChar w:fldCharType="begin"/>
          </w:r>
          <w:r>
            <w:instrText>PAGE</w:instrText>
          </w:r>
          <w:r w:rsidR="00323DB5">
            <w:fldChar w:fldCharType="separate"/>
          </w:r>
          <w:r w:rsidR="005B5F25">
            <w:rPr>
              <w:noProof/>
            </w:rPr>
            <w:t>32</w:t>
          </w:r>
          <w:r w:rsidR="00323DB5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B5F25">
              <w:rPr>
                <w:noProof/>
              </w:rPr>
              <w:t>33</w:t>
            </w:r>
          </w:fldSimple>
          <w:r>
            <w:rPr>
              <w:rFonts w:hint="eastAsia"/>
            </w:rPr>
            <w:t>页</w:t>
          </w:r>
        </w:p>
      </w:tc>
    </w:tr>
  </w:tbl>
  <w:p w:rsidR="00D84682" w:rsidRPr="00712D85" w:rsidRDefault="00D84682" w:rsidP="00603A25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82" w:rsidRDefault="00D84682" w:rsidP="00603A25">
    <w:pPr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288" w:rsidRDefault="00817288" w:rsidP="004A676A">
      <w:pPr>
        <w:spacing w:after="0"/>
      </w:pPr>
      <w:r>
        <w:separator/>
      </w:r>
    </w:p>
  </w:footnote>
  <w:footnote w:type="continuationSeparator" w:id="0">
    <w:p w:rsidR="00817288" w:rsidRDefault="00817288" w:rsidP="004A676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82" w:rsidRDefault="00D84682" w:rsidP="00603A25">
    <w:pP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78"/>
      <w:gridCol w:w="6146"/>
      <w:gridCol w:w="1756"/>
    </w:tblGrid>
    <w:tr w:rsidR="00D84682">
      <w:trPr>
        <w:cantSplit/>
        <w:trHeight w:hRule="exact" w:val="779"/>
      </w:trPr>
      <w:tc>
        <w:tcPr>
          <w:tcW w:w="500" w:type="pct"/>
          <w:tcBorders>
            <w:bottom w:val="single" w:sz="6" w:space="0" w:color="auto"/>
          </w:tcBorders>
        </w:tcPr>
        <w:p w:rsidR="00D84682" w:rsidRDefault="00612D2F" w:rsidP="00612D2F">
          <w:pPr>
            <w:pStyle w:val="aa"/>
            <w:spacing w:beforeLines="2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6pt;mso-position-horizontal-relative:char;mso-position-vertical-relative:line" o:userdrawn="t">
                <v:imagedata r:id="rId1" o:title="HW_POS_RGB_Vertical"/>
              </v:shape>
            </w:pict>
          </w:r>
        </w:p>
        <w:p w:rsidR="00D84682" w:rsidRDefault="00D84682" w:rsidP="00603A25">
          <w:pPr>
            <w:pStyle w:val="aa"/>
          </w:pPr>
        </w:p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D84682" w:rsidRDefault="00D84682" w:rsidP="00603A25">
          <w:pPr>
            <w:pStyle w:val="aa"/>
            <w:jc w:val="left"/>
            <w:rPr>
              <w:rFonts w:ascii="宋体" w:hAnsi="宋体"/>
            </w:rPr>
          </w:pPr>
        </w:p>
        <w:p w:rsidR="00D84682" w:rsidRDefault="00D84682" w:rsidP="00603A25">
          <w:pPr>
            <w:pStyle w:val="aa"/>
            <w:jc w:val="left"/>
            <w:rPr>
              <w:rFonts w:ascii="宋体" w:hAnsi="宋体"/>
            </w:rPr>
          </w:pPr>
        </w:p>
        <w:p w:rsidR="00D84682" w:rsidRPr="002B37D0" w:rsidRDefault="00323DB5" w:rsidP="002B37D0">
          <w:pPr>
            <w:pStyle w:val="aa"/>
            <w:jc w:val="left"/>
            <w:rPr>
              <w:rFonts w:ascii="宋体" w:hAnsi="宋体"/>
            </w:rPr>
          </w:pPr>
          <w:fldSimple w:instr=" REF  文档名称  \* MERGEFORMAT ">
            <w:r w:rsidR="00D84682">
              <w:rPr>
                <w:rFonts w:ascii="宋体" w:hAnsi="宋体" w:hint="eastAsia"/>
              </w:rPr>
              <w:t>SIS编码</w:t>
            </w:r>
            <w:r w:rsidR="00D84682">
              <w:rPr>
                <w:rFonts w:ascii="宋体" w:hAnsi="宋体"/>
              </w:rPr>
              <w:t>及评审规范</w:t>
            </w:r>
          </w:fldSimple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D84682" w:rsidRDefault="00D84682" w:rsidP="00603A25">
          <w:pPr>
            <w:pStyle w:val="aa"/>
            <w:jc w:val="right"/>
          </w:pPr>
          <w:r>
            <w:rPr>
              <w:rFonts w:hint="eastAsia"/>
            </w:rPr>
            <w:t>内部公开</w:t>
          </w:r>
          <w:r>
            <w:rPr>
              <w:rFonts w:hint="eastAsia"/>
            </w:rPr>
            <w:t xml:space="preserve"> </w:t>
          </w:r>
        </w:p>
      </w:tc>
    </w:tr>
  </w:tbl>
  <w:p w:rsidR="00D84682" w:rsidRDefault="00D84682" w:rsidP="00603A25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682" w:rsidRDefault="00D84682" w:rsidP="00603A25">
    <w:pP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104601EE"/>
    <w:multiLevelType w:val="hybridMultilevel"/>
    <w:tmpl w:val="A7B8DF52"/>
    <w:lvl w:ilvl="0" w:tplc="9A02D7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E59A8"/>
    <w:multiLevelType w:val="hybridMultilevel"/>
    <w:tmpl w:val="3BB61592"/>
    <w:lvl w:ilvl="0" w:tplc="AE8A85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16335A85"/>
    <w:multiLevelType w:val="hybridMultilevel"/>
    <w:tmpl w:val="3B3E4C1C"/>
    <w:lvl w:ilvl="0" w:tplc="6E0A0550">
      <w:start w:val="1"/>
      <w:numFmt w:val="lowerLetter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7744A2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A82C4B"/>
    <w:multiLevelType w:val="hybridMultilevel"/>
    <w:tmpl w:val="A7B8DF52"/>
    <w:lvl w:ilvl="0" w:tplc="9A02D7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7A743E"/>
    <w:multiLevelType w:val="hybridMultilevel"/>
    <w:tmpl w:val="A7B8DF52"/>
    <w:lvl w:ilvl="0" w:tplc="9A02D7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B363F"/>
    <w:multiLevelType w:val="hybridMultilevel"/>
    <w:tmpl w:val="3F9A5ED4"/>
    <w:lvl w:ilvl="0" w:tplc="39D61E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0856D6"/>
    <w:multiLevelType w:val="hybridMultilevel"/>
    <w:tmpl w:val="552A8BCC"/>
    <w:lvl w:ilvl="0" w:tplc="6B08A16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  <w:color w:val="3366FF"/>
      </w:rPr>
    </w:lvl>
    <w:lvl w:ilvl="1" w:tplc="173E2162">
      <w:start w:val="1"/>
      <w:numFmt w:val="decimal"/>
      <w:lvlText w:val="%2、"/>
      <w:lvlJc w:val="left"/>
      <w:pPr>
        <w:tabs>
          <w:tab w:val="num" w:pos="960"/>
        </w:tabs>
        <w:ind w:left="960" w:hanging="360"/>
      </w:pPr>
      <w:rPr>
        <w:rFonts w:hint="default"/>
        <w:color w:val="3366FF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8">
    <w:nsid w:val="2B5C169A"/>
    <w:multiLevelType w:val="hybridMultilevel"/>
    <w:tmpl w:val="3C668DF4"/>
    <w:lvl w:ilvl="0" w:tplc="548A9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03EBF"/>
    <w:multiLevelType w:val="hybridMultilevel"/>
    <w:tmpl w:val="3C668DF4"/>
    <w:lvl w:ilvl="0" w:tplc="548A9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793A5A"/>
    <w:multiLevelType w:val="hybridMultilevel"/>
    <w:tmpl w:val="AEBE22B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CD446AF"/>
    <w:multiLevelType w:val="hybridMultilevel"/>
    <w:tmpl w:val="C366B8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3FE75390"/>
    <w:multiLevelType w:val="multilevel"/>
    <w:tmpl w:val="0409001F"/>
    <w:lvl w:ilvl="0">
      <w:start w:val="1"/>
      <w:numFmt w:val="decimal"/>
      <w:pStyle w:val="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olor w:val="auto"/>
        <w:sz w:val="18"/>
        <w:szCs w:val="18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default"/>
        <w:b/>
        <w:bCs/>
        <w:i w:val="0"/>
        <w:iCs w:val="0"/>
        <w:color w:val="auto"/>
        <w:sz w:val="21"/>
        <w:szCs w:val="21"/>
      </w:rPr>
    </w:lvl>
  </w:abstractNum>
  <w:abstractNum w:abstractNumId="13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>
    <w:nsid w:val="46C25350"/>
    <w:multiLevelType w:val="hybridMultilevel"/>
    <w:tmpl w:val="3C668DF4"/>
    <w:lvl w:ilvl="0" w:tplc="548A9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EF23C6"/>
    <w:multiLevelType w:val="multilevel"/>
    <w:tmpl w:val="84EE0E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567"/>
      </w:pPr>
      <w:rPr>
        <w:rFonts w:hint="eastAsia"/>
        <w:spacing w:val="-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1"/>
        </w:tabs>
        <w:ind w:left="1151" w:hanging="998"/>
      </w:pPr>
      <w:rPr>
        <w:rFonts w:hint="eastAsia"/>
      </w:rPr>
    </w:lvl>
    <w:lvl w:ilvl="6">
      <w:start w:val="1"/>
      <w:numFmt w:val="decimal"/>
      <w:pStyle w:val="NormalH1"/>
      <w:lvlText w:val="%7. 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7">
      <w:start w:val="1"/>
      <w:numFmt w:val="decimal"/>
      <w:pStyle w:val="NormalH2"/>
      <w:lvlText w:val="(%8) 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16">
    <w:nsid w:val="54520D26"/>
    <w:multiLevelType w:val="hybridMultilevel"/>
    <w:tmpl w:val="00E48A8C"/>
    <w:lvl w:ilvl="0" w:tplc="C2E438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7014F8"/>
    <w:multiLevelType w:val="hybridMultilevel"/>
    <w:tmpl w:val="3C668DF4"/>
    <w:lvl w:ilvl="0" w:tplc="548A9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C22E02"/>
    <w:multiLevelType w:val="hybridMultilevel"/>
    <w:tmpl w:val="3C668DF4"/>
    <w:lvl w:ilvl="0" w:tplc="548A9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E13960"/>
    <w:multiLevelType w:val="hybridMultilevel"/>
    <w:tmpl w:val="0010B47C"/>
    <w:lvl w:ilvl="0" w:tplc="FFFFFFFF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E6C6760"/>
    <w:multiLevelType w:val="multilevel"/>
    <w:tmpl w:val="1F229E46"/>
    <w:lvl w:ilvl="0">
      <w:start w:val="1"/>
      <w:numFmt w:val="decimal"/>
      <w:pStyle w:val="a3"/>
      <w:suff w:val="nothing"/>
      <w:lvlText w:val="%1 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1389" w:hanging="255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1644"/>
        </w:tabs>
        <w:ind w:left="164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0"/>
      <w:suff w:val="space"/>
      <w:lvlText w:val="图%6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sz w:val="18"/>
        <w:szCs w:val="18"/>
        <w:u w:val="none"/>
      </w:rPr>
    </w:lvl>
    <w:lvl w:ilvl="6">
      <w:start w:val="1"/>
      <w:numFmt w:val="decimal"/>
      <w:lvlRestart w:val="0"/>
      <w:suff w:val="space"/>
      <w:lvlText w:val="表%7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907"/>
      </w:pPr>
      <w:rPr>
        <w:rFonts w:ascii="Arial" w:eastAsia="宋体" w:hAnsi="Arial" w:hint="default"/>
        <w:b/>
        <w:bCs/>
        <w:i w:val="0"/>
        <w:iCs w:val="0"/>
        <w:sz w:val="21"/>
        <w:szCs w:val="21"/>
      </w:rPr>
    </w:lvl>
  </w:abstractNum>
  <w:abstractNum w:abstractNumId="21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2">
    <w:nsid w:val="71D24E0E"/>
    <w:multiLevelType w:val="hybridMultilevel"/>
    <w:tmpl w:val="A7B8DF52"/>
    <w:lvl w:ilvl="0" w:tplc="9A02D7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60191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7C6D31D9"/>
    <w:multiLevelType w:val="hybridMultilevel"/>
    <w:tmpl w:val="3C668DF4"/>
    <w:lvl w:ilvl="0" w:tplc="548A9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0F611B"/>
    <w:multiLevelType w:val="hybridMultilevel"/>
    <w:tmpl w:val="C1960CA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1"/>
  </w:num>
  <w:num w:numId="4">
    <w:abstractNumId w:val="19"/>
  </w:num>
  <w:num w:numId="5">
    <w:abstractNumId w:val="13"/>
  </w:num>
  <w:num w:numId="6">
    <w:abstractNumId w:val="0"/>
  </w:num>
  <w:num w:numId="7">
    <w:abstractNumId w:val="7"/>
  </w:num>
  <w:num w:numId="8">
    <w:abstractNumId w:val="25"/>
  </w:num>
  <w:num w:numId="9">
    <w:abstractNumId w:val="12"/>
  </w:num>
  <w:num w:numId="10">
    <w:abstractNumId w:val="23"/>
  </w:num>
  <w:num w:numId="11">
    <w:abstractNumId w:val="10"/>
  </w:num>
  <w:num w:numId="12">
    <w:abstractNumId w:val="3"/>
  </w:num>
  <w:num w:numId="13">
    <w:abstractNumId w:val="2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11"/>
  </w:num>
  <w:num w:numId="35">
    <w:abstractNumId w:val="14"/>
  </w:num>
  <w:num w:numId="36">
    <w:abstractNumId w:val="8"/>
  </w:num>
  <w:num w:numId="37">
    <w:abstractNumId w:val="18"/>
  </w:num>
  <w:num w:numId="38">
    <w:abstractNumId w:val="24"/>
  </w:num>
  <w:num w:numId="39">
    <w:abstractNumId w:val="17"/>
  </w:num>
  <w:num w:numId="40">
    <w:abstractNumId w:val="9"/>
  </w:num>
  <w:num w:numId="41">
    <w:abstractNumId w:val="22"/>
  </w:num>
  <w:num w:numId="42">
    <w:abstractNumId w:val="1"/>
  </w:num>
  <w:num w:numId="43">
    <w:abstractNumId w:val="5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CBA"/>
    <w:rsid w:val="00001750"/>
    <w:rsid w:val="00002F6C"/>
    <w:rsid w:val="00005F44"/>
    <w:rsid w:val="0000742B"/>
    <w:rsid w:val="000076F8"/>
    <w:rsid w:val="000103FA"/>
    <w:rsid w:val="0001168C"/>
    <w:rsid w:val="00012148"/>
    <w:rsid w:val="000142C7"/>
    <w:rsid w:val="000149F1"/>
    <w:rsid w:val="00020147"/>
    <w:rsid w:val="000207AF"/>
    <w:rsid w:val="000261DF"/>
    <w:rsid w:val="000264F7"/>
    <w:rsid w:val="00026CA0"/>
    <w:rsid w:val="000278A7"/>
    <w:rsid w:val="00027E36"/>
    <w:rsid w:val="00031481"/>
    <w:rsid w:val="000333C8"/>
    <w:rsid w:val="00034263"/>
    <w:rsid w:val="00035B05"/>
    <w:rsid w:val="00035EAC"/>
    <w:rsid w:val="000407D2"/>
    <w:rsid w:val="000424F0"/>
    <w:rsid w:val="000437DC"/>
    <w:rsid w:val="00043FC3"/>
    <w:rsid w:val="000507DD"/>
    <w:rsid w:val="00051E37"/>
    <w:rsid w:val="0005301C"/>
    <w:rsid w:val="00053877"/>
    <w:rsid w:val="00054A98"/>
    <w:rsid w:val="00055091"/>
    <w:rsid w:val="00056AD1"/>
    <w:rsid w:val="00057912"/>
    <w:rsid w:val="00061FFA"/>
    <w:rsid w:val="000627C2"/>
    <w:rsid w:val="00062A85"/>
    <w:rsid w:val="000641F0"/>
    <w:rsid w:val="00065E56"/>
    <w:rsid w:val="00066A74"/>
    <w:rsid w:val="00066E39"/>
    <w:rsid w:val="00071425"/>
    <w:rsid w:val="00071710"/>
    <w:rsid w:val="000729DA"/>
    <w:rsid w:val="0007366F"/>
    <w:rsid w:val="0007445B"/>
    <w:rsid w:val="00074C88"/>
    <w:rsid w:val="00075BBB"/>
    <w:rsid w:val="00075E1A"/>
    <w:rsid w:val="00076EF9"/>
    <w:rsid w:val="000804AE"/>
    <w:rsid w:val="00083146"/>
    <w:rsid w:val="00086D17"/>
    <w:rsid w:val="00087807"/>
    <w:rsid w:val="00095071"/>
    <w:rsid w:val="000A4750"/>
    <w:rsid w:val="000A4E25"/>
    <w:rsid w:val="000B1C1C"/>
    <w:rsid w:val="000B1D4B"/>
    <w:rsid w:val="000B20E8"/>
    <w:rsid w:val="000B290C"/>
    <w:rsid w:val="000B3351"/>
    <w:rsid w:val="000B3960"/>
    <w:rsid w:val="000B574E"/>
    <w:rsid w:val="000B77E9"/>
    <w:rsid w:val="000C1A00"/>
    <w:rsid w:val="000C3A06"/>
    <w:rsid w:val="000C60D9"/>
    <w:rsid w:val="000D0381"/>
    <w:rsid w:val="000D1AC5"/>
    <w:rsid w:val="000D1D41"/>
    <w:rsid w:val="000D1E43"/>
    <w:rsid w:val="000D6068"/>
    <w:rsid w:val="000D78A2"/>
    <w:rsid w:val="000E0035"/>
    <w:rsid w:val="000E26F4"/>
    <w:rsid w:val="000E38E5"/>
    <w:rsid w:val="000F6F8E"/>
    <w:rsid w:val="000F73E6"/>
    <w:rsid w:val="000F7BB7"/>
    <w:rsid w:val="001000D5"/>
    <w:rsid w:val="00100BC4"/>
    <w:rsid w:val="001044E9"/>
    <w:rsid w:val="00104EAC"/>
    <w:rsid w:val="00106C61"/>
    <w:rsid w:val="00106E61"/>
    <w:rsid w:val="00113787"/>
    <w:rsid w:val="001152E0"/>
    <w:rsid w:val="00117FCC"/>
    <w:rsid w:val="001201E5"/>
    <w:rsid w:val="001218B1"/>
    <w:rsid w:val="001247DA"/>
    <w:rsid w:val="001252D2"/>
    <w:rsid w:val="00125E3C"/>
    <w:rsid w:val="001266DD"/>
    <w:rsid w:val="001269FE"/>
    <w:rsid w:val="001279AD"/>
    <w:rsid w:val="00131CFF"/>
    <w:rsid w:val="00131E3E"/>
    <w:rsid w:val="0013580B"/>
    <w:rsid w:val="001370CE"/>
    <w:rsid w:val="0014194D"/>
    <w:rsid w:val="00141B21"/>
    <w:rsid w:val="0014266B"/>
    <w:rsid w:val="00145701"/>
    <w:rsid w:val="00146C2D"/>
    <w:rsid w:val="001541D1"/>
    <w:rsid w:val="00156933"/>
    <w:rsid w:val="00156D41"/>
    <w:rsid w:val="001609B3"/>
    <w:rsid w:val="0016208A"/>
    <w:rsid w:val="0016259A"/>
    <w:rsid w:val="0016378A"/>
    <w:rsid w:val="00164E11"/>
    <w:rsid w:val="00166E5D"/>
    <w:rsid w:val="001710E0"/>
    <w:rsid w:val="00171498"/>
    <w:rsid w:val="00172F68"/>
    <w:rsid w:val="00174B59"/>
    <w:rsid w:val="00181822"/>
    <w:rsid w:val="001827CA"/>
    <w:rsid w:val="001836A1"/>
    <w:rsid w:val="00185BB9"/>
    <w:rsid w:val="001913A4"/>
    <w:rsid w:val="00193B37"/>
    <w:rsid w:val="00194781"/>
    <w:rsid w:val="00196934"/>
    <w:rsid w:val="001A1743"/>
    <w:rsid w:val="001A2D75"/>
    <w:rsid w:val="001A3D1C"/>
    <w:rsid w:val="001A74EC"/>
    <w:rsid w:val="001B0FC4"/>
    <w:rsid w:val="001B142F"/>
    <w:rsid w:val="001B454A"/>
    <w:rsid w:val="001C05A9"/>
    <w:rsid w:val="001C1E40"/>
    <w:rsid w:val="001C2763"/>
    <w:rsid w:val="001C3DBE"/>
    <w:rsid w:val="001C6CDF"/>
    <w:rsid w:val="001D74D4"/>
    <w:rsid w:val="001E0341"/>
    <w:rsid w:val="001E0A03"/>
    <w:rsid w:val="001E0A87"/>
    <w:rsid w:val="001E2341"/>
    <w:rsid w:val="001E2700"/>
    <w:rsid w:val="001E2907"/>
    <w:rsid w:val="001E4074"/>
    <w:rsid w:val="001E4E6E"/>
    <w:rsid w:val="001E5A8D"/>
    <w:rsid w:val="001E666F"/>
    <w:rsid w:val="001E7354"/>
    <w:rsid w:val="001F04F0"/>
    <w:rsid w:val="001F1143"/>
    <w:rsid w:val="001F1695"/>
    <w:rsid w:val="001F2758"/>
    <w:rsid w:val="0020083C"/>
    <w:rsid w:val="00200BEF"/>
    <w:rsid w:val="00203CE7"/>
    <w:rsid w:val="00210055"/>
    <w:rsid w:val="00212E1E"/>
    <w:rsid w:val="00213FDE"/>
    <w:rsid w:val="002167B3"/>
    <w:rsid w:val="00217720"/>
    <w:rsid w:val="00220997"/>
    <w:rsid w:val="00220ACD"/>
    <w:rsid w:val="002226C7"/>
    <w:rsid w:val="0022394E"/>
    <w:rsid w:val="002245F4"/>
    <w:rsid w:val="00227FF4"/>
    <w:rsid w:val="00230DD2"/>
    <w:rsid w:val="0023457B"/>
    <w:rsid w:val="00234BC2"/>
    <w:rsid w:val="00237109"/>
    <w:rsid w:val="002414F5"/>
    <w:rsid w:val="00242FAD"/>
    <w:rsid w:val="00244894"/>
    <w:rsid w:val="00244DE0"/>
    <w:rsid w:val="0024668B"/>
    <w:rsid w:val="00251FC5"/>
    <w:rsid w:val="00253E59"/>
    <w:rsid w:val="00254340"/>
    <w:rsid w:val="00262982"/>
    <w:rsid w:val="00264780"/>
    <w:rsid w:val="00266160"/>
    <w:rsid w:val="00273A57"/>
    <w:rsid w:val="002740A9"/>
    <w:rsid w:val="0027562D"/>
    <w:rsid w:val="002762FA"/>
    <w:rsid w:val="00276D9B"/>
    <w:rsid w:val="002834EB"/>
    <w:rsid w:val="002845CF"/>
    <w:rsid w:val="002861C3"/>
    <w:rsid w:val="00286467"/>
    <w:rsid w:val="00286DA3"/>
    <w:rsid w:val="00290072"/>
    <w:rsid w:val="002907F1"/>
    <w:rsid w:val="0029124C"/>
    <w:rsid w:val="00292E73"/>
    <w:rsid w:val="002A178F"/>
    <w:rsid w:val="002A222B"/>
    <w:rsid w:val="002A2948"/>
    <w:rsid w:val="002A3CC6"/>
    <w:rsid w:val="002A4BE1"/>
    <w:rsid w:val="002A5098"/>
    <w:rsid w:val="002A7CD8"/>
    <w:rsid w:val="002A7DE2"/>
    <w:rsid w:val="002A7E14"/>
    <w:rsid w:val="002B0859"/>
    <w:rsid w:val="002B10F4"/>
    <w:rsid w:val="002B1EB6"/>
    <w:rsid w:val="002B37D0"/>
    <w:rsid w:val="002B4F17"/>
    <w:rsid w:val="002B56E1"/>
    <w:rsid w:val="002B7586"/>
    <w:rsid w:val="002C0545"/>
    <w:rsid w:val="002C25E4"/>
    <w:rsid w:val="002C4BAF"/>
    <w:rsid w:val="002C5E65"/>
    <w:rsid w:val="002C6836"/>
    <w:rsid w:val="002D0BFE"/>
    <w:rsid w:val="002D4107"/>
    <w:rsid w:val="002D5B88"/>
    <w:rsid w:val="002D695D"/>
    <w:rsid w:val="002E5143"/>
    <w:rsid w:val="002E6719"/>
    <w:rsid w:val="002F0D50"/>
    <w:rsid w:val="002F178A"/>
    <w:rsid w:val="002F26DC"/>
    <w:rsid w:val="002F2E87"/>
    <w:rsid w:val="00303966"/>
    <w:rsid w:val="0030683F"/>
    <w:rsid w:val="003129B4"/>
    <w:rsid w:val="00313373"/>
    <w:rsid w:val="00313979"/>
    <w:rsid w:val="00314B7F"/>
    <w:rsid w:val="00315DA7"/>
    <w:rsid w:val="00316246"/>
    <w:rsid w:val="00316A03"/>
    <w:rsid w:val="00322A99"/>
    <w:rsid w:val="00323DB5"/>
    <w:rsid w:val="0032422B"/>
    <w:rsid w:val="0032430C"/>
    <w:rsid w:val="00326BB2"/>
    <w:rsid w:val="00326D62"/>
    <w:rsid w:val="0032744C"/>
    <w:rsid w:val="003339C2"/>
    <w:rsid w:val="00334D84"/>
    <w:rsid w:val="00336AE6"/>
    <w:rsid w:val="00341F2F"/>
    <w:rsid w:val="00346FC5"/>
    <w:rsid w:val="00347CAE"/>
    <w:rsid w:val="00352F5D"/>
    <w:rsid w:val="0035321B"/>
    <w:rsid w:val="003539AD"/>
    <w:rsid w:val="00353BC4"/>
    <w:rsid w:val="00356309"/>
    <w:rsid w:val="00360046"/>
    <w:rsid w:val="00360A37"/>
    <w:rsid w:val="00362579"/>
    <w:rsid w:val="00362E1E"/>
    <w:rsid w:val="00364A3C"/>
    <w:rsid w:val="00365049"/>
    <w:rsid w:val="003664BD"/>
    <w:rsid w:val="003712AF"/>
    <w:rsid w:val="00372DBB"/>
    <w:rsid w:val="003756CC"/>
    <w:rsid w:val="00382978"/>
    <w:rsid w:val="003922F3"/>
    <w:rsid w:val="00393012"/>
    <w:rsid w:val="00393579"/>
    <w:rsid w:val="00395F71"/>
    <w:rsid w:val="003962A6"/>
    <w:rsid w:val="003A2B07"/>
    <w:rsid w:val="003A4681"/>
    <w:rsid w:val="003A5241"/>
    <w:rsid w:val="003A6119"/>
    <w:rsid w:val="003A73C1"/>
    <w:rsid w:val="003B4410"/>
    <w:rsid w:val="003B65C1"/>
    <w:rsid w:val="003B66B0"/>
    <w:rsid w:val="003B76E7"/>
    <w:rsid w:val="003C18BB"/>
    <w:rsid w:val="003C2353"/>
    <w:rsid w:val="003C2FF6"/>
    <w:rsid w:val="003C6C16"/>
    <w:rsid w:val="003D0F73"/>
    <w:rsid w:val="003D63FD"/>
    <w:rsid w:val="003D7509"/>
    <w:rsid w:val="003E1227"/>
    <w:rsid w:val="003E3091"/>
    <w:rsid w:val="003E72BC"/>
    <w:rsid w:val="003E769F"/>
    <w:rsid w:val="003F7438"/>
    <w:rsid w:val="003F7636"/>
    <w:rsid w:val="0040240B"/>
    <w:rsid w:val="0040612F"/>
    <w:rsid w:val="00411672"/>
    <w:rsid w:val="00414B17"/>
    <w:rsid w:val="00414C54"/>
    <w:rsid w:val="004178AE"/>
    <w:rsid w:val="00421444"/>
    <w:rsid w:val="00421F62"/>
    <w:rsid w:val="004221EC"/>
    <w:rsid w:val="004228ED"/>
    <w:rsid w:val="004233F0"/>
    <w:rsid w:val="004303AD"/>
    <w:rsid w:val="00432FA0"/>
    <w:rsid w:val="00434581"/>
    <w:rsid w:val="004357A4"/>
    <w:rsid w:val="004458A9"/>
    <w:rsid w:val="00445901"/>
    <w:rsid w:val="004463EB"/>
    <w:rsid w:val="00446BEC"/>
    <w:rsid w:val="0045137F"/>
    <w:rsid w:val="00451D8E"/>
    <w:rsid w:val="0045229C"/>
    <w:rsid w:val="00453406"/>
    <w:rsid w:val="00453B10"/>
    <w:rsid w:val="004543FE"/>
    <w:rsid w:val="00454D07"/>
    <w:rsid w:val="004568CE"/>
    <w:rsid w:val="00464E12"/>
    <w:rsid w:val="0046504D"/>
    <w:rsid w:val="004819DF"/>
    <w:rsid w:val="00481AEF"/>
    <w:rsid w:val="00482225"/>
    <w:rsid w:val="004837E8"/>
    <w:rsid w:val="004846FB"/>
    <w:rsid w:val="00484DA8"/>
    <w:rsid w:val="00484E08"/>
    <w:rsid w:val="004868ED"/>
    <w:rsid w:val="00487C8B"/>
    <w:rsid w:val="0049311A"/>
    <w:rsid w:val="0049326A"/>
    <w:rsid w:val="004941F5"/>
    <w:rsid w:val="00497A45"/>
    <w:rsid w:val="00497C1F"/>
    <w:rsid w:val="004A0A21"/>
    <w:rsid w:val="004A335E"/>
    <w:rsid w:val="004A46E8"/>
    <w:rsid w:val="004A48A1"/>
    <w:rsid w:val="004A5B7E"/>
    <w:rsid w:val="004A676A"/>
    <w:rsid w:val="004A7E81"/>
    <w:rsid w:val="004B24B2"/>
    <w:rsid w:val="004B3170"/>
    <w:rsid w:val="004B34A5"/>
    <w:rsid w:val="004B3C1A"/>
    <w:rsid w:val="004B5EA7"/>
    <w:rsid w:val="004B644B"/>
    <w:rsid w:val="004C2AAB"/>
    <w:rsid w:val="004C7614"/>
    <w:rsid w:val="004E24BC"/>
    <w:rsid w:val="004E2FF2"/>
    <w:rsid w:val="004E597E"/>
    <w:rsid w:val="004E74A0"/>
    <w:rsid w:val="004F1BFF"/>
    <w:rsid w:val="004F241A"/>
    <w:rsid w:val="004F35D8"/>
    <w:rsid w:val="004F4170"/>
    <w:rsid w:val="004F5560"/>
    <w:rsid w:val="004F6A7E"/>
    <w:rsid w:val="004F778E"/>
    <w:rsid w:val="00502282"/>
    <w:rsid w:val="00505354"/>
    <w:rsid w:val="005074D0"/>
    <w:rsid w:val="005109D9"/>
    <w:rsid w:val="005117EB"/>
    <w:rsid w:val="0051387F"/>
    <w:rsid w:val="00514FFA"/>
    <w:rsid w:val="005153D2"/>
    <w:rsid w:val="00517403"/>
    <w:rsid w:val="00521119"/>
    <w:rsid w:val="00521310"/>
    <w:rsid w:val="00523E52"/>
    <w:rsid w:val="0052539E"/>
    <w:rsid w:val="00526666"/>
    <w:rsid w:val="00526E89"/>
    <w:rsid w:val="00527084"/>
    <w:rsid w:val="00532CEC"/>
    <w:rsid w:val="00534DF4"/>
    <w:rsid w:val="00540624"/>
    <w:rsid w:val="00541216"/>
    <w:rsid w:val="00543053"/>
    <w:rsid w:val="0054449A"/>
    <w:rsid w:val="00546B64"/>
    <w:rsid w:val="00551B68"/>
    <w:rsid w:val="00553E5E"/>
    <w:rsid w:val="00555F92"/>
    <w:rsid w:val="005623D0"/>
    <w:rsid w:val="005651A4"/>
    <w:rsid w:val="00565D33"/>
    <w:rsid w:val="005662DC"/>
    <w:rsid w:val="00567F52"/>
    <w:rsid w:val="00571C49"/>
    <w:rsid w:val="00571E93"/>
    <w:rsid w:val="00572BC0"/>
    <w:rsid w:val="00573037"/>
    <w:rsid w:val="005734DB"/>
    <w:rsid w:val="00576F1A"/>
    <w:rsid w:val="00577B99"/>
    <w:rsid w:val="00585A33"/>
    <w:rsid w:val="00590C50"/>
    <w:rsid w:val="005913A6"/>
    <w:rsid w:val="00592781"/>
    <w:rsid w:val="005946EC"/>
    <w:rsid w:val="00595C97"/>
    <w:rsid w:val="00597530"/>
    <w:rsid w:val="005A2639"/>
    <w:rsid w:val="005A5D49"/>
    <w:rsid w:val="005A6FC3"/>
    <w:rsid w:val="005B09A4"/>
    <w:rsid w:val="005B2315"/>
    <w:rsid w:val="005B3C14"/>
    <w:rsid w:val="005B41D7"/>
    <w:rsid w:val="005B548F"/>
    <w:rsid w:val="005B5F25"/>
    <w:rsid w:val="005B7303"/>
    <w:rsid w:val="005C4CBA"/>
    <w:rsid w:val="005C5243"/>
    <w:rsid w:val="005C5D8F"/>
    <w:rsid w:val="005C5FCF"/>
    <w:rsid w:val="005C64CA"/>
    <w:rsid w:val="005C78E8"/>
    <w:rsid w:val="005C7A0C"/>
    <w:rsid w:val="005D2A2C"/>
    <w:rsid w:val="005D5DDE"/>
    <w:rsid w:val="005D6264"/>
    <w:rsid w:val="005E1CD3"/>
    <w:rsid w:val="005F0356"/>
    <w:rsid w:val="005F3916"/>
    <w:rsid w:val="005F4D27"/>
    <w:rsid w:val="005F6122"/>
    <w:rsid w:val="005F6B2C"/>
    <w:rsid w:val="00603413"/>
    <w:rsid w:val="00603A25"/>
    <w:rsid w:val="00606942"/>
    <w:rsid w:val="00612D2F"/>
    <w:rsid w:val="00614234"/>
    <w:rsid w:val="0061522A"/>
    <w:rsid w:val="00616EFB"/>
    <w:rsid w:val="00620E56"/>
    <w:rsid w:val="00621F43"/>
    <w:rsid w:val="00624311"/>
    <w:rsid w:val="0062458C"/>
    <w:rsid w:val="00624EC1"/>
    <w:rsid w:val="00625BBD"/>
    <w:rsid w:val="00625C03"/>
    <w:rsid w:val="00626CEF"/>
    <w:rsid w:val="0062710A"/>
    <w:rsid w:val="00631483"/>
    <w:rsid w:val="00631ADF"/>
    <w:rsid w:val="00633B15"/>
    <w:rsid w:val="00635287"/>
    <w:rsid w:val="00637B95"/>
    <w:rsid w:val="0064218B"/>
    <w:rsid w:val="00646A88"/>
    <w:rsid w:val="00647651"/>
    <w:rsid w:val="00651AB8"/>
    <w:rsid w:val="00651E5D"/>
    <w:rsid w:val="00655E0C"/>
    <w:rsid w:val="00657581"/>
    <w:rsid w:val="00660B36"/>
    <w:rsid w:val="00662BC4"/>
    <w:rsid w:val="00662FD4"/>
    <w:rsid w:val="00665240"/>
    <w:rsid w:val="006656B6"/>
    <w:rsid w:val="00667138"/>
    <w:rsid w:val="00667BC6"/>
    <w:rsid w:val="0067142C"/>
    <w:rsid w:val="006716A2"/>
    <w:rsid w:val="006769FD"/>
    <w:rsid w:val="00676C10"/>
    <w:rsid w:val="00677F3C"/>
    <w:rsid w:val="00681F02"/>
    <w:rsid w:val="00682412"/>
    <w:rsid w:val="00682EED"/>
    <w:rsid w:val="0068367F"/>
    <w:rsid w:val="00690B06"/>
    <w:rsid w:val="00694341"/>
    <w:rsid w:val="006956EA"/>
    <w:rsid w:val="00695747"/>
    <w:rsid w:val="00696F39"/>
    <w:rsid w:val="006A066A"/>
    <w:rsid w:val="006A3468"/>
    <w:rsid w:val="006A37AA"/>
    <w:rsid w:val="006A38CF"/>
    <w:rsid w:val="006A6264"/>
    <w:rsid w:val="006B0294"/>
    <w:rsid w:val="006B0DB3"/>
    <w:rsid w:val="006B1CB1"/>
    <w:rsid w:val="006B3193"/>
    <w:rsid w:val="006B4172"/>
    <w:rsid w:val="006B4436"/>
    <w:rsid w:val="006B4CAE"/>
    <w:rsid w:val="006B4EF5"/>
    <w:rsid w:val="006C019D"/>
    <w:rsid w:val="006C0688"/>
    <w:rsid w:val="006C1210"/>
    <w:rsid w:val="006C15EF"/>
    <w:rsid w:val="006C15F7"/>
    <w:rsid w:val="006C5690"/>
    <w:rsid w:val="006C64C4"/>
    <w:rsid w:val="006C7BB9"/>
    <w:rsid w:val="006D03B1"/>
    <w:rsid w:val="006D0696"/>
    <w:rsid w:val="006D34EE"/>
    <w:rsid w:val="006D3D75"/>
    <w:rsid w:val="006D6F55"/>
    <w:rsid w:val="006D71CA"/>
    <w:rsid w:val="006E0B78"/>
    <w:rsid w:val="006E21C4"/>
    <w:rsid w:val="006E2279"/>
    <w:rsid w:val="006E5468"/>
    <w:rsid w:val="006E55DE"/>
    <w:rsid w:val="006E711D"/>
    <w:rsid w:val="006F085C"/>
    <w:rsid w:val="006F1652"/>
    <w:rsid w:val="006F1C44"/>
    <w:rsid w:val="006F46A9"/>
    <w:rsid w:val="006F63AA"/>
    <w:rsid w:val="00704724"/>
    <w:rsid w:val="00705FF5"/>
    <w:rsid w:val="00707E93"/>
    <w:rsid w:val="00710689"/>
    <w:rsid w:val="00712511"/>
    <w:rsid w:val="00712F35"/>
    <w:rsid w:val="00714284"/>
    <w:rsid w:val="00714D4A"/>
    <w:rsid w:val="0071797E"/>
    <w:rsid w:val="00723714"/>
    <w:rsid w:val="00724E4B"/>
    <w:rsid w:val="00731682"/>
    <w:rsid w:val="00731988"/>
    <w:rsid w:val="007347D6"/>
    <w:rsid w:val="00736408"/>
    <w:rsid w:val="00740F19"/>
    <w:rsid w:val="0074569D"/>
    <w:rsid w:val="00746B68"/>
    <w:rsid w:val="00750432"/>
    <w:rsid w:val="00751DD9"/>
    <w:rsid w:val="00754D9A"/>
    <w:rsid w:val="0075596A"/>
    <w:rsid w:val="00757CCC"/>
    <w:rsid w:val="00765B20"/>
    <w:rsid w:val="0076652A"/>
    <w:rsid w:val="0076683F"/>
    <w:rsid w:val="00772774"/>
    <w:rsid w:val="00772F6E"/>
    <w:rsid w:val="00773DD7"/>
    <w:rsid w:val="007751F7"/>
    <w:rsid w:val="0077618E"/>
    <w:rsid w:val="00776396"/>
    <w:rsid w:val="007767CC"/>
    <w:rsid w:val="00777EE2"/>
    <w:rsid w:val="00781EE1"/>
    <w:rsid w:val="00782BEF"/>
    <w:rsid w:val="00783739"/>
    <w:rsid w:val="00783D9F"/>
    <w:rsid w:val="00783DA6"/>
    <w:rsid w:val="00784059"/>
    <w:rsid w:val="0078616C"/>
    <w:rsid w:val="0078699D"/>
    <w:rsid w:val="0079118B"/>
    <w:rsid w:val="007938F2"/>
    <w:rsid w:val="0079786F"/>
    <w:rsid w:val="007A003C"/>
    <w:rsid w:val="007A527C"/>
    <w:rsid w:val="007A52B5"/>
    <w:rsid w:val="007B076C"/>
    <w:rsid w:val="007B077F"/>
    <w:rsid w:val="007B0B9F"/>
    <w:rsid w:val="007B1834"/>
    <w:rsid w:val="007B19C3"/>
    <w:rsid w:val="007B3432"/>
    <w:rsid w:val="007B60D5"/>
    <w:rsid w:val="007C0320"/>
    <w:rsid w:val="007C0748"/>
    <w:rsid w:val="007C311D"/>
    <w:rsid w:val="007C5072"/>
    <w:rsid w:val="007D3AF1"/>
    <w:rsid w:val="007D5EF5"/>
    <w:rsid w:val="007E0244"/>
    <w:rsid w:val="007E097D"/>
    <w:rsid w:val="007E1A6F"/>
    <w:rsid w:val="007E1DBF"/>
    <w:rsid w:val="007E21F6"/>
    <w:rsid w:val="007E3315"/>
    <w:rsid w:val="007E6CFE"/>
    <w:rsid w:val="007F5EFB"/>
    <w:rsid w:val="008000FE"/>
    <w:rsid w:val="00800106"/>
    <w:rsid w:val="00800A50"/>
    <w:rsid w:val="00800D52"/>
    <w:rsid w:val="00801F42"/>
    <w:rsid w:val="008020BA"/>
    <w:rsid w:val="008049BE"/>
    <w:rsid w:val="00804E68"/>
    <w:rsid w:val="00805F06"/>
    <w:rsid w:val="00810015"/>
    <w:rsid w:val="008119FA"/>
    <w:rsid w:val="008150A7"/>
    <w:rsid w:val="00816C0F"/>
    <w:rsid w:val="00817288"/>
    <w:rsid w:val="008173EC"/>
    <w:rsid w:val="00817B1E"/>
    <w:rsid w:val="00821AD1"/>
    <w:rsid w:val="00821DFE"/>
    <w:rsid w:val="00822C23"/>
    <w:rsid w:val="0082434F"/>
    <w:rsid w:val="00825103"/>
    <w:rsid w:val="008252C9"/>
    <w:rsid w:val="008330DC"/>
    <w:rsid w:val="00834654"/>
    <w:rsid w:val="00840FFB"/>
    <w:rsid w:val="00841972"/>
    <w:rsid w:val="0084352C"/>
    <w:rsid w:val="008435B6"/>
    <w:rsid w:val="008451ED"/>
    <w:rsid w:val="0084743E"/>
    <w:rsid w:val="00851492"/>
    <w:rsid w:val="008542F7"/>
    <w:rsid w:val="00856F83"/>
    <w:rsid w:val="00857BAB"/>
    <w:rsid w:val="00857F9D"/>
    <w:rsid w:val="00860603"/>
    <w:rsid w:val="00861C5D"/>
    <w:rsid w:val="008647EA"/>
    <w:rsid w:val="00873FD8"/>
    <w:rsid w:val="00875764"/>
    <w:rsid w:val="00875DCE"/>
    <w:rsid w:val="0087641E"/>
    <w:rsid w:val="0088216C"/>
    <w:rsid w:val="00885855"/>
    <w:rsid w:val="008909FC"/>
    <w:rsid w:val="00893127"/>
    <w:rsid w:val="00894F28"/>
    <w:rsid w:val="008A273F"/>
    <w:rsid w:val="008A35BD"/>
    <w:rsid w:val="008A466B"/>
    <w:rsid w:val="008A4B9D"/>
    <w:rsid w:val="008A638B"/>
    <w:rsid w:val="008A7085"/>
    <w:rsid w:val="008A7C36"/>
    <w:rsid w:val="008B057E"/>
    <w:rsid w:val="008B0610"/>
    <w:rsid w:val="008B1006"/>
    <w:rsid w:val="008B2BDE"/>
    <w:rsid w:val="008B31BB"/>
    <w:rsid w:val="008B536A"/>
    <w:rsid w:val="008B72FA"/>
    <w:rsid w:val="008B7725"/>
    <w:rsid w:val="008C021E"/>
    <w:rsid w:val="008C4C85"/>
    <w:rsid w:val="008C537D"/>
    <w:rsid w:val="008C74C8"/>
    <w:rsid w:val="008D0805"/>
    <w:rsid w:val="008D124B"/>
    <w:rsid w:val="008D2BD5"/>
    <w:rsid w:val="008D4569"/>
    <w:rsid w:val="008E356E"/>
    <w:rsid w:val="008E367A"/>
    <w:rsid w:val="008E46B0"/>
    <w:rsid w:val="008E59E4"/>
    <w:rsid w:val="008F6CE1"/>
    <w:rsid w:val="00900C81"/>
    <w:rsid w:val="00901AF1"/>
    <w:rsid w:val="009025DC"/>
    <w:rsid w:val="00904982"/>
    <w:rsid w:val="009110AD"/>
    <w:rsid w:val="00913EA5"/>
    <w:rsid w:val="0091412C"/>
    <w:rsid w:val="009141C8"/>
    <w:rsid w:val="009168C4"/>
    <w:rsid w:val="00916E5B"/>
    <w:rsid w:val="00923033"/>
    <w:rsid w:val="0092445E"/>
    <w:rsid w:val="00925CC6"/>
    <w:rsid w:val="00926261"/>
    <w:rsid w:val="009271A3"/>
    <w:rsid w:val="00933757"/>
    <w:rsid w:val="00934141"/>
    <w:rsid w:val="00935561"/>
    <w:rsid w:val="00937112"/>
    <w:rsid w:val="009376CA"/>
    <w:rsid w:val="00937B49"/>
    <w:rsid w:val="00940AD8"/>
    <w:rsid w:val="00942797"/>
    <w:rsid w:val="009434F5"/>
    <w:rsid w:val="009449A6"/>
    <w:rsid w:val="00944FE6"/>
    <w:rsid w:val="009466B9"/>
    <w:rsid w:val="00947E34"/>
    <w:rsid w:val="00951754"/>
    <w:rsid w:val="0095298A"/>
    <w:rsid w:val="00956D5C"/>
    <w:rsid w:val="00964270"/>
    <w:rsid w:val="00967D29"/>
    <w:rsid w:val="00973D82"/>
    <w:rsid w:val="0097586A"/>
    <w:rsid w:val="0097611A"/>
    <w:rsid w:val="00981346"/>
    <w:rsid w:val="00981B1D"/>
    <w:rsid w:val="00982235"/>
    <w:rsid w:val="0098223C"/>
    <w:rsid w:val="009822EC"/>
    <w:rsid w:val="0098401B"/>
    <w:rsid w:val="0098684B"/>
    <w:rsid w:val="009919D1"/>
    <w:rsid w:val="009956EE"/>
    <w:rsid w:val="009A2628"/>
    <w:rsid w:val="009A3751"/>
    <w:rsid w:val="009A4ABB"/>
    <w:rsid w:val="009A5C75"/>
    <w:rsid w:val="009A6E00"/>
    <w:rsid w:val="009B0143"/>
    <w:rsid w:val="009B1208"/>
    <w:rsid w:val="009B5A24"/>
    <w:rsid w:val="009B5FC4"/>
    <w:rsid w:val="009B6EF5"/>
    <w:rsid w:val="009C02F2"/>
    <w:rsid w:val="009C328B"/>
    <w:rsid w:val="009C3C44"/>
    <w:rsid w:val="009D2726"/>
    <w:rsid w:val="009D4DF3"/>
    <w:rsid w:val="009D6AE0"/>
    <w:rsid w:val="009E0533"/>
    <w:rsid w:val="009E2327"/>
    <w:rsid w:val="009E232C"/>
    <w:rsid w:val="009E2DEC"/>
    <w:rsid w:val="009E4E30"/>
    <w:rsid w:val="009E4F06"/>
    <w:rsid w:val="009E5927"/>
    <w:rsid w:val="009E5E8D"/>
    <w:rsid w:val="009F0926"/>
    <w:rsid w:val="009F2324"/>
    <w:rsid w:val="009F695A"/>
    <w:rsid w:val="00A022F8"/>
    <w:rsid w:val="00A02327"/>
    <w:rsid w:val="00A06243"/>
    <w:rsid w:val="00A10530"/>
    <w:rsid w:val="00A10CCA"/>
    <w:rsid w:val="00A11C53"/>
    <w:rsid w:val="00A13598"/>
    <w:rsid w:val="00A135AC"/>
    <w:rsid w:val="00A16E7A"/>
    <w:rsid w:val="00A17B59"/>
    <w:rsid w:val="00A21129"/>
    <w:rsid w:val="00A21D33"/>
    <w:rsid w:val="00A225BB"/>
    <w:rsid w:val="00A243D8"/>
    <w:rsid w:val="00A262CA"/>
    <w:rsid w:val="00A26FEC"/>
    <w:rsid w:val="00A30009"/>
    <w:rsid w:val="00A30CCC"/>
    <w:rsid w:val="00A315C9"/>
    <w:rsid w:val="00A336FB"/>
    <w:rsid w:val="00A4031E"/>
    <w:rsid w:val="00A41065"/>
    <w:rsid w:val="00A422FA"/>
    <w:rsid w:val="00A425F5"/>
    <w:rsid w:val="00A432B8"/>
    <w:rsid w:val="00A437A8"/>
    <w:rsid w:val="00A440B3"/>
    <w:rsid w:val="00A44CCE"/>
    <w:rsid w:val="00A51856"/>
    <w:rsid w:val="00A53964"/>
    <w:rsid w:val="00A56DB5"/>
    <w:rsid w:val="00A56FF7"/>
    <w:rsid w:val="00A60034"/>
    <w:rsid w:val="00A60970"/>
    <w:rsid w:val="00A62B8C"/>
    <w:rsid w:val="00A641FC"/>
    <w:rsid w:val="00A66CE1"/>
    <w:rsid w:val="00A67210"/>
    <w:rsid w:val="00A6777C"/>
    <w:rsid w:val="00A67E19"/>
    <w:rsid w:val="00A70DE5"/>
    <w:rsid w:val="00A70FDB"/>
    <w:rsid w:val="00A71B13"/>
    <w:rsid w:val="00A71D32"/>
    <w:rsid w:val="00A750BF"/>
    <w:rsid w:val="00A77E96"/>
    <w:rsid w:val="00A8169B"/>
    <w:rsid w:val="00A825EA"/>
    <w:rsid w:val="00A87433"/>
    <w:rsid w:val="00A87459"/>
    <w:rsid w:val="00A879BF"/>
    <w:rsid w:val="00A87B09"/>
    <w:rsid w:val="00A923B3"/>
    <w:rsid w:val="00A9590D"/>
    <w:rsid w:val="00A966A4"/>
    <w:rsid w:val="00AA2269"/>
    <w:rsid w:val="00AA2AB1"/>
    <w:rsid w:val="00AB22AD"/>
    <w:rsid w:val="00AB31CE"/>
    <w:rsid w:val="00AB44B4"/>
    <w:rsid w:val="00AC454F"/>
    <w:rsid w:val="00AC59C8"/>
    <w:rsid w:val="00AD08BF"/>
    <w:rsid w:val="00AD1BDE"/>
    <w:rsid w:val="00AD4C29"/>
    <w:rsid w:val="00AD566E"/>
    <w:rsid w:val="00AD5A58"/>
    <w:rsid w:val="00AD65C6"/>
    <w:rsid w:val="00AE7B16"/>
    <w:rsid w:val="00AF001F"/>
    <w:rsid w:val="00AF03E3"/>
    <w:rsid w:val="00AF12C5"/>
    <w:rsid w:val="00AF324C"/>
    <w:rsid w:val="00AF33B5"/>
    <w:rsid w:val="00AF6661"/>
    <w:rsid w:val="00B00508"/>
    <w:rsid w:val="00B02A6E"/>
    <w:rsid w:val="00B02F6C"/>
    <w:rsid w:val="00B0326C"/>
    <w:rsid w:val="00B04CE1"/>
    <w:rsid w:val="00B04D35"/>
    <w:rsid w:val="00B0596D"/>
    <w:rsid w:val="00B0671F"/>
    <w:rsid w:val="00B14F28"/>
    <w:rsid w:val="00B161FF"/>
    <w:rsid w:val="00B20D26"/>
    <w:rsid w:val="00B21AC4"/>
    <w:rsid w:val="00B2332B"/>
    <w:rsid w:val="00B2656D"/>
    <w:rsid w:val="00B3165D"/>
    <w:rsid w:val="00B3320C"/>
    <w:rsid w:val="00B4050D"/>
    <w:rsid w:val="00B42FC8"/>
    <w:rsid w:val="00B4569A"/>
    <w:rsid w:val="00B470B5"/>
    <w:rsid w:val="00B473C8"/>
    <w:rsid w:val="00B47869"/>
    <w:rsid w:val="00B537F5"/>
    <w:rsid w:val="00B569FF"/>
    <w:rsid w:val="00B57C36"/>
    <w:rsid w:val="00B60F35"/>
    <w:rsid w:val="00B63B75"/>
    <w:rsid w:val="00B64D15"/>
    <w:rsid w:val="00B675AF"/>
    <w:rsid w:val="00B67BBB"/>
    <w:rsid w:val="00B712CB"/>
    <w:rsid w:val="00B715FC"/>
    <w:rsid w:val="00B71745"/>
    <w:rsid w:val="00B71794"/>
    <w:rsid w:val="00B75D1F"/>
    <w:rsid w:val="00B800EE"/>
    <w:rsid w:val="00B83B71"/>
    <w:rsid w:val="00B85BC4"/>
    <w:rsid w:val="00B85C07"/>
    <w:rsid w:val="00B90830"/>
    <w:rsid w:val="00B93FF7"/>
    <w:rsid w:val="00BA02D2"/>
    <w:rsid w:val="00BA240E"/>
    <w:rsid w:val="00BA37C6"/>
    <w:rsid w:val="00BB3C5C"/>
    <w:rsid w:val="00BB3E8A"/>
    <w:rsid w:val="00BB5A82"/>
    <w:rsid w:val="00BB6FAF"/>
    <w:rsid w:val="00BB7CE9"/>
    <w:rsid w:val="00BC03DA"/>
    <w:rsid w:val="00BC168A"/>
    <w:rsid w:val="00BC5F49"/>
    <w:rsid w:val="00BC656C"/>
    <w:rsid w:val="00BC709D"/>
    <w:rsid w:val="00BD09D9"/>
    <w:rsid w:val="00BD0F36"/>
    <w:rsid w:val="00BD53FE"/>
    <w:rsid w:val="00BD5FF0"/>
    <w:rsid w:val="00BD7136"/>
    <w:rsid w:val="00BD7C03"/>
    <w:rsid w:val="00BE0F18"/>
    <w:rsid w:val="00BE0FC3"/>
    <w:rsid w:val="00BE26AF"/>
    <w:rsid w:val="00BE7EA3"/>
    <w:rsid w:val="00BE7EC4"/>
    <w:rsid w:val="00BF0193"/>
    <w:rsid w:val="00BF09F7"/>
    <w:rsid w:val="00BF0A04"/>
    <w:rsid w:val="00BF3149"/>
    <w:rsid w:val="00BF5580"/>
    <w:rsid w:val="00C0242E"/>
    <w:rsid w:val="00C06A78"/>
    <w:rsid w:val="00C11C89"/>
    <w:rsid w:val="00C12F60"/>
    <w:rsid w:val="00C20566"/>
    <w:rsid w:val="00C20799"/>
    <w:rsid w:val="00C21A85"/>
    <w:rsid w:val="00C27393"/>
    <w:rsid w:val="00C27A72"/>
    <w:rsid w:val="00C43793"/>
    <w:rsid w:val="00C5060D"/>
    <w:rsid w:val="00C514D5"/>
    <w:rsid w:val="00C514E2"/>
    <w:rsid w:val="00C5531C"/>
    <w:rsid w:val="00C5536A"/>
    <w:rsid w:val="00C5712A"/>
    <w:rsid w:val="00C576FB"/>
    <w:rsid w:val="00C63F70"/>
    <w:rsid w:val="00C6514D"/>
    <w:rsid w:val="00C73417"/>
    <w:rsid w:val="00C73B26"/>
    <w:rsid w:val="00C7542D"/>
    <w:rsid w:val="00C77578"/>
    <w:rsid w:val="00C81A0F"/>
    <w:rsid w:val="00C82420"/>
    <w:rsid w:val="00C8361E"/>
    <w:rsid w:val="00C85857"/>
    <w:rsid w:val="00C868EA"/>
    <w:rsid w:val="00C923DE"/>
    <w:rsid w:val="00C92541"/>
    <w:rsid w:val="00C92F26"/>
    <w:rsid w:val="00C94058"/>
    <w:rsid w:val="00C945FA"/>
    <w:rsid w:val="00CA0321"/>
    <w:rsid w:val="00CA478D"/>
    <w:rsid w:val="00CA4EF5"/>
    <w:rsid w:val="00CA74BC"/>
    <w:rsid w:val="00CA77B9"/>
    <w:rsid w:val="00CB09CF"/>
    <w:rsid w:val="00CB29D5"/>
    <w:rsid w:val="00CB3C20"/>
    <w:rsid w:val="00CC2011"/>
    <w:rsid w:val="00CC4EFD"/>
    <w:rsid w:val="00CD004D"/>
    <w:rsid w:val="00CD0AD9"/>
    <w:rsid w:val="00CD49A9"/>
    <w:rsid w:val="00CE2A42"/>
    <w:rsid w:val="00CE6365"/>
    <w:rsid w:val="00CE6626"/>
    <w:rsid w:val="00CE6D81"/>
    <w:rsid w:val="00CF3015"/>
    <w:rsid w:val="00CF42F0"/>
    <w:rsid w:val="00CF5343"/>
    <w:rsid w:val="00D00338"/>
    <w:rsid w:val="00D00F23"/>
    <w:rsid w:val="00D01653"/>
    <w:rsid w:val="00D02659"/>
    <w:rsid w:val="00D05655"/>
    <w:rsid w:val="00D06112"/>
    <w:rsid w:val="00D07707"/>
    <w:rsid w:val="00D10669"/>
    <w:rsid w:val="00D1293B"/>
    <w:rsid w:val="00D13C0B"/>
    <w:rsid w:val="00D1429D"/>
    <w:rsid w:val="00D157CA"/>
    <w:rsid w:val="00D1648E"/>
    <w:rsid w:val="00D17FD0"/>
    <w:rsid w:val="00D21AB2"/>
    <w:rsid w:val="00D230F5"/>
    <w:rsid w:val="00D26B05"/>
    <w:rsid w:val="00D3304E"/>
    <w:rsid w:val="00D37F59"/>
    <w:rsid w:val="00D41BD3"/>
    <w:rsid w:val="00D420F9"/>
    <w:rsid w:val="00D4227E"/>
    <w:rsid w:val="00D45076"/>
    <w:rsid w:val="00D51710"/>
    <w:rsid w:val="00D53F49"/>
    <w:rsid w:val="00D5548C"/>
    <w:rsid w:val="00D55932"/>
    <w:rsid w:val="00D57620"/>
    <w:rsid w:val="00D63D61"/>
    <w:rsid w:val="00D6549D"/>
    <w:rsid w:val="00D658ED"/>
    <w:rsid w:val="00D65EC5"/>
    <w:rsid w:val="00D66210"/>
    <w:rsid w:val="00D75981"/>
    <w:rsid w:val="00D80FC6"/>
    <w:rsid w:val="00D81BCA"/>
    <w:rsid w:val="00D84682"/>
    <w:rsid w:val="00D84FE6"/>
    <w:rsid w:val="00D868AB"/>
    <w:rsid w:val="00D8692D"/>
    <w:rsid w:val="00D9597F"/>
    <w:rsid w:val="00D961C5"/>
    <w:rsid w:val="00DA0C02"/>
    <w:rsid w:val="00DA2E9E"/>
    <w:rsid w:val="00DA58D8"/>
    <w:rsid w:val="00DB3C68"/>
    <w:rsid w:val="00DC306E"/>
    <w:rsid w:val="00DC3693"/>
    <w:rsid w:val="00DC44E3"/>
    <w:rsid w:val="00DC47B1"/>
    <w:rsid w:val="00DC4E5F"/>
    <w:rsid w:val="00DD2D69"/>
    <w:rsid w:val="00DD3E49"/>
    <w:rsid w:val="00DD62BE"/>
    <w:rsid w:val="00DD6CBE"/>
    <w:rsid w:val="00DE2270"/>
    <w:rsid w:val="00DE2E00"/>
    <w:rsid w:val="00DE573D"/>
    <w:rsid w:val="00DF0C68"/>
    <w:rsid w:val="00DF54C5"/>
    <w:rsid w:val="00DF588C"/>
    <w:rsid w:val="00DF64D7"/>
    <w:rsid w:val="00DF6AD6"/>
    <w:rsid w:val="00DF6BE8"/>
    <w:rsid w:val="00E00029"/>
    <w:rsid w:val="00E02105"/>
    <w:rsid w:val="00E02FCA"/>
    <w:rsid w:val="00E04CD4"/>
    <w:rsid w:val="00E0687B"/>
    <w:rsid w:val="00E10233"/>
    <w:rsid w:val="00E10C21"/>
    <w:rsid w:val="00E11E97"/>
    <w:rsid w:val="00E144F9"/>
    <w:rsid w:val="00E17B96"/>
    <w:rsid w:val="00E17D36"/>
    <w:rsid w:val="00E24F2A"/>
    <w:rsid w:val="00E267CE"/>
    <w:rsid w:val="00E26ED6"/>
    <w:rsid w:val="00E30408"/>
    <w:rsid w:val="00E30AFD"/>
    <w:rsid w:val="00E3386E"/>
    <w:rsid w:val="00E3609A"/>
    <w:rsid w:val="00E41B2F"/>
    <w:rsid w:val="00E43002"/>
    <w:rsid w:val="00E43365"/>
    <w:rsid w:val="00E43538"/>
    <w:rsid w:val="00E44D6A"/>
    <w:rsid w:val="00E458D1"/>
    <w:rsid w:val="00E47999"/>
    <w:rsid w:val="00E50A3E"/>
    <w:rsid w:val="00E526C4"/>
    <w:rsid w:val="00E527DE"/>
    <w:rsid w:val="00E56C15"/>
    <w:rsid w:val="00E5747C"/>
    <w:rsid w:val="00E6222A"/>
    <w:rsid w:val="00E7449D"/>
    <w:rsid w:val="00E74764"/>
    <w:rsid w:val="00E74F09"/>
    <w:rsid w:val="00E750EB"/>
    <w:rsid w:val="00E764D0"/>
    <w:rsid w:val="00E778A5"/>
    <w:rsid w:val="00E779A9"/>
    <w:rsid w:val="00E77DC3"/>
    <w:rsid w:val="00E80411"/>
    <w:rsid w:val="00E82893"/>
    <w:rsid w:val="00E86267"/>
    <w:rsid w:val="00E875E2"/>
    <w:rsid w:val="00E91FBB"/>
    <w:rsid w:val="00E92A90"/>
    <w:rsid w:val="00E92CDC"/>
    <w:rsid w:val="00E9565E"/>
    <w:rsid w:val="00E96C0F"/>
    <w:rsid w:val="00EA0527"/>
    <w:rsid w:val="00EA1C1A"/>
    <w:rsid w:val="00EA5B0B"/>
    <w:rsid w:val="00EA5D11"/>
    <w:rsid w:val="00EA6BF6"/>
    <w:rsid w:val="00EA75CB"/>
    <w:rsid w:val="00EB1A0F"/>
    <w:rsid w:val="00EB25A3"/>
    <w:rsid w:val="00EB3F16"/>
    <w:rsid w:val="00EC175F"/>
    <w:rsid w:val="00EC2940"/>
    <w:rsid w:val="00EC5F23"/>
    <w:rsid w:val="00ED0706"/>
    <w:rsid w:val="00ED39A4"/>
    <w:rsid w:val="00ED45A6"/>
    <w:rsid w:val="00EE03E5"/>
    <w:rsid w:val="00EE1407"/>
    <w:rsid w:val="00EE277D"/>
    <w:rsid w:val="00EE6710"/>
    <w:rsid w:val="00EF080C"/>
    <w:rsid w:val="00EF31AE"/>
    <w:rsid w:val="00EF33FD"/>
    <w:rsid w:val="00EF3CA4"/>
    <w:rsid w:val="00EF6DF6"/>
    <w:rsid w:val="00F03DC1"/>
    <w:rsid w:val="00F04877"/>
    <w:rsid w:val="00F10AD2"/>
    <w:rsid w:val="00F12D2C"/>
    <w:rsid w:val="00F147DA"/>
    <w:rsid w:val="00F17B5F"/>
    <w:rsid w:val="00F27043"/>
    <w:rsid w:val="00F32497"/>
    <w:rsid w:val="00F35166"/>
    <w:rsid w:val="00F36B80"/>
    <w:rsid w:val="00F4027C"/>
    <w:rsid w:val="00F43465"/>
    <w:rsid w:val="00F44FA7"/>
    <w:rsid w:val="00F56556"/>
    <w:rsid w:val="00F57A91"/>
    <w:rsid w:val="00F57BCD"/>
    <w:rsid w:val="00F60CAE"/>
    <w:rsid w:val="00F65132"/>
    <w:rsid w:val="00F71282"/>
    <w:rsid w:val="00F72AB6"/>
    <w:rsid w:val="00F76142"/>
    <w:rsid w:val="00F7650C"/>
    <w:rsid w:val="00F803F7"/>
    <w:rsid w:val="00F807BB"/>
    <w:rsid w:val="00F81452"/>
    <w:rsid w:val="00F817FF"/>
    <w:rsid w:val="00F825F0"/>
    <w:rsid w:val="00F83FEE"/>
    <w:rsid w:val="00F842BA"/>
    <w:rsid w:val="00F85A69"/>
    <w:rsid w:val="00F86728"/>
    <w:rsid w:val="00F9051E"/>
    <w:rsid w:val="00F9368E"/>
    <w:rsid w:val="00F93E60"/>
    <w:rsid w:val="00F94528"/>
    <w:rsid w:val="00F94CBB"/>
    <w:rsid w:val="00F95028"/>
    <w:rsid w:val="00F97AA0"/>
    <w:rsid w:val="00FA14E7"/>
    <w:rsid w:val="00FA5058"/>
    <w:rsid w:val="00FA6223"/>
    <w:rsid w:val="00FA6C67"/>
    <w:rsid w:val="00FB0D0D"/>
    <w:rsid w:val="00FB50B5"/>
    <w:rsid w:val="00FC07AF"/>
    <w:rsid w:val="00FC07F5"/>
    <w:rsid w:val="00FC2BE5"/>
    <w:rsid w:val="00FC30D8"/>
    <w:rsid w:val="00FC36E4"/>
    <w:rsid w:val="00FC3828"/>
    <w:rsid w:val="00FC4105"/>
    <w:rsid w:val="00FC41A6"/>
    <w:rsid w:val="00FC66CC"/>
    <w:rsid w:val="00FC6F9E"/>
    <w:rsid w:val="00FD060B"/>
    <w:rsid w:val="00FD15D6"/>
    <w:rsid w:val="00FD269E"/>
    <w:rsid w:val="00FD4B76"/>
    <w:rsid w:val="00FD4EE2"/>
    <w:rsid w:val="00FD5D28"/>
    <w:rsid w:val="00FD6EAE"/>
    <w:rsid w:val="00FD7E18"/>
    <w:rsid w:val="00FE17A0"/>
    <w:rsid w:val="00FE62CF"/>
    <w:rsid w:val="00FE7078"/>
    <w:rsid w:val="00FF0C4A"/>
    <w:rsid w:val="00FF0F88"/>
    <w:rsid w:val="00FF21BD"/>
    <w:rsid w:val="00FF4830"/>
    <w:rsid w:val="00FF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C4CBA"/>
    <w:pPr>
      <w:widowControl w:val="0"/>
      <w:autoSpaceDE w:val="0"/>
      <w:autoSpaceDN w:val="0"/>
      <w:adjustRightInd w:val="0"/>
      <w:spacing w:after="12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link w:val="1Char"/>
    <w:qFormat/>
    <w:rsid w:val="005C4CBA"/>
    <w:pPr>
      <w:widowControl w:val="0"/>
      <w:spacing w:after="120"/>
      <w:outlineLvl w:val="0"/>
    </w:pPr>
    <w:rPr>
      <w:rFonts w:ascii="Arial" w:eastAsia="宋体" w:hAnsi="Arial" w:cs="Times New Roman"/>
      <w:b/>
      <w:kern w:val="0"/>
      <w:sz w:val="22"/>
      <w:szCs w:val="32"/>
    </w:rPr>
  </w:style>
  <w:style w:type="paragraph" w:styleId="2">
    <w:name w:val="heading 2"/>
    <w:link w:val="2Char"/>
    <w:qFormat/>
    <w:rsid w:val="005C4CBA"/>
    <w:pPr>
      <w:widowControl w:val="0"/>
      <w:numPr>
        <w:ilvl w:val="1"/>
        <w:numId w:val="1"/>
      </w:numPr>
      <w:spacing w:after="120"/>
      <w:outlineLvl w:val="1"/>
    </w:pPr>
    <w:rPr>
      <w:rFonts w:ascii="Arial" w:eastAsia="宋体" w:hAnsi="Arial" w:cs="Times New Roman"/>
      <w:b/>
      <w:kern w:val="0"/>
      <w:szCs w:val="24"/>
    </w:rPr>
  </w:style>
  <w:style w:type="paragraph" w:styleId="3">
    <w:name w:val="heading 3"/>
    <w:basedOn w:val="a4"/>
    <w:link w:val="3Char"/>
    <w:qFormat/>
    <w:rsid w:val="005C4CBA"/>
    <w:pPr>
      <w:numPr>
        <w:ilvl w:val="2"/>
        <w:numId w:val="1"/>
      </w:numPr>
      <w:autoSpaceDE/>
      <w:autoSpaceDN/>
      <w:adjustRightInd/>
      <w:outlineLvl w:val="2"/>
    </w:pPr>
    <w:rPr>
      <w:rFonts w:ascii="Arial" w:hAnsi="Arial"/>
      <w:bCs/>
      <w:kern w:val="2"/>
      <w:szCs w:val="21"/>
    </w:rPr>
  </w:style>
  <w:style w:type="paragraph" w:styleId="4">
    <w:name w:val="heading 4"/>
    <w:basedOn w:val="a4"/>
    <w:link w:val="4Char"/>
    <w:qFormat/>
    <w:rsid w:val="005C4CBA"/>
    <w:pPr>
      <w:numPr>
        <w:ilvl w:val="3"/>
        <w:numId w:val="1"/>
      </w:numPr>
      <w:ind w:left="0" w:firstLine="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4"/>
    <w:link w:val="5Char"/>
    <w:qFormat/>
    <w:rsid w:val="005C4CBA"/>
    <w:pPr>
      <w:numPr>
        <w:ilvl w:val="4"/>
        <w:numId w:val="2"/>
      </w:numPr>
      <w:outlineLvl w:val="4"/>
    </w:pPr>
    <w:rPr>
      <w:bCs/>
      <w:szCs w:val="28"/>
    </w:rPr>
  </w:style>
  <w:style w:type="paragraph" w:styleId="6">
    <w:name w:val="heading 6"/>
    <w:basedOn w:val="a4"/>
    <w:link w:val="6Char"/>
    <w:qFormat/>
    <w:rsid w:val="005C4CBA"/>
    <w:pPr>
      <w:numPr>
        <w:ilvl w:val="5"/>
        <w:numId w:val="2"/>
      </w:numPr>
      <w:outlineLvl w:val="5"/>
    </w:pPr>
    <w:rPr>
      <w:rFonts w:ascii="Arial" w:hAnsi="Arial"/>
      <w:bCs/>
      <w:szCs w:val="24"/>
    </w:rPr>
  </w:style>
  <w:style w:type="paragraph" w:styleId="7">
    <w:name w:val="heading 7"/>
    <w:basedOn w:val="a4"/>
    <w:link w:val="7Char"/>
    <w:qFormat/>
    <w:rsid w:val="005C4CBA"/>
    <w:pPr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4"/>
    <w:link w:val="8Char"/>
    <w:qFormat/>
    <w:rsid w:val="005C4CBA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4"/>
    <w:link w:val="9Char"/>
    <w:qFormat/>
    <w:rsid w:val="005C4CBA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rsid w:val="005C4CBA"/>
    <w:rPr>
      <w:rFonts w:ascii="Arial" w:eastAsia="宋体" w:hAnsi="Arial" w:cs="Times New Roman"/>
      <w:b/>
      <w:kern w:val="0"/>
      <w:sz w:val="22"/>
      <w:szCs w:val="32"/>
    </w:rPr>
  </w:style>
  <w:style w:type="character" w:customStyle="1" w:styleId="2Char">
    <w:name w:val="标题 2 Char"/>
    <w:basedOn w:val="a5"/>
    <w:link w:val="2"/>
    <w:rsid w:val="005C4CBA"/>
    <w:rPr>
      <w:rFonts w:ascii="Arial" w:eastAsia="宋体" w:hAnsi="Arial" w:cs="Times New Roman"/>
      <w:b/>
      <w:kern w:val="0"/>
      <w:szCs w:val="24"/>
    </w:rPr>
  </w:style>
  <w:style w:type="character" w:customStyle="1" w:styleId="3Char">
    <w:name w:val="标题 3 Char"/>
    <w:basedOn w:val="a5"/>
    <w:link w:val="3"/>
    <w:rsid w:val="005C4CBA"/>
    <w:rPr>
      <w:rFonts w:ascii="Arial" w:eastAsia="宋体" w:hAnsi="Arial" w:cs="Times New Roman"/>
      <w:bCs/>
      <w:szCs w:val="21"/>
    </w:rPr>
  </w:style>
  <w:style w:type="character" w:customStyle="1" w:styleId="4Char">
    <w:name w:val="标题 4 Char"/>
    <w:basedOn w:val="a5"/>
    <w:link w:val="4"/>
    <w:rsid w:val="005C4CBA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basedOn w:val="a5"/>
    <w:link w:val="5"/>
    <w:rsid w:val="005C4CBA"/>
    <w:rPr>
      <w:rFonts w:ascii="Times New Roman" w:eastAsia="宋体" w:hAnsi="Times New Roman" w:cs="Times New Roman"/>
      <w:bCs/>
      <w:kern w:val="0"/>
      <w:szCs w:val="28"/>
    </w:rPr>
  </w:style>
  <w:style w:type="character" w:customStyle="1" w:styleId="6Char">
    <w:name w:val="标题 6 Char"/>
    <w:basedOn w:val="a5"/>
    <w:link w:val="6"/>
    <w:rsid w:val="005C4CBA"/>
    <w:rPr>
      <w:rFonts w:ascii="Arial" w:eastAsia="宋体" w:hAnsi="Arial" w:cs="Times New Roman"/>
      <w:bCs/>
      <w:kern w:val="0"/>
      <w:szCs w:val="24"/>
    </w:rPr>
  </w:style>
  <w:style w:type="character" w:customStyle="1" w:styleId="7Char">
    <w:name w:val="标题 7 Char"/>
    <w:basedOn w:val="a5"/>
    <w:link w:val="7"/>
    <w:rsid w:val="005C4CBA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8Char">
    <w:name w:val="标题 8 Char"/>
    <w:basedOn w:val="a5"/>
    <w:link w:val="8"/>
    <w:rsid w:val="005C4CBA"/>
    <w:rPr>
      <w:rFonts w:ascii="Arial" w:eastAsia="黑体" w:hAnsi="Arial" w:cs="Times New Roman"/>
      <w:kern w:val="0"/>
      <w:szCs w:val="24"/>
    </w:rPr>
  </w:style>
  <w:style w:type="character" w:customStyle="1" w:styleId="9Char">
    <w:name w:val="标题 9 Char"/>
    <w:basedOn w:val="a5"/>
    <w:link w:val="9"/>
    <w:rsid w:val="005C4CBA"/>
    <w:rPr>
      <w:rFonts w:ascii="Arial" w:eastAsia="黑体" w:hAnsi="Arial" w:cs="Times New Roman"/>
      <w:kern w:val="0"/>
      <w:szCs w:val="21"/>
    </w:rPr>
  </w:style>
  <w:style w:type="paragraph" w:customStyle="1" w:styleId="Abstract">
    <w:name w:val="Abstract"/>
    <w:basedOn w:val="a4"/>
    <w:rsid w:val="005C4CBA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4"/>
    <w:next w:val="a4"/>
    <w:rsid w:val="005C4CBA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4"/>
    <w:next w:val="a4"/>
    <w:rsid w:val="005C4CBA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4"/>
    <w:rsid w:val="005C4CBA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4"/>
    <w:rsid w:val="005C4CBA"/>
    <w:pPr>
      <w:spacing w:after="0"/>
      <w:jc w:val="center"/>
    </w:pPr>
    <w:rPr>
      <w:rFonts w:ascii="Arial" w:hAnsi="Arial"/>
      <w:szCs w:val="21"/>
    </w:rPr>
  </w:style>
  <w:style w:type="paragraph" w:styleId="a8">
    <w:name w:val="Document Map"/>
    <w:basedOn w:val="a4"/>
    <w:link w:val="Char"/>
    <w:semiHidden/>
    <w:rsid w:val="005C4CBA"/>
    <w:pPr>
      <w:shd w:val="clear" w:color="auto" w:fill="000080"/>
    </w:pPr>
  </w:style>
  <w:style w:type="character" w:customStyle="1" w:styleId="Char">
    <w:name w:val="文档结构图 Char"/>
    <w:basedOn w:val="a5"/>
    <w:link w:val="a8"/>
    <w:semiHidden/>
    <w:rsid w:val="005C4CBA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customStyle="1" w:styleId="DocumentNo">
    <w:name w:val="Document No."/>
    <w:basedOn w:val="a4"/>
    <w:link w:val="DocumentNoChar"/>
    <w:rsid w:val="005C4CBA"/>
    <w:pPr>
      <w:jc w:val="center"/>
    </w:pPr>
    <w:rPr>
      <w:rFonts w:ascii="Arial" w:hAnsi="Arial"/>
      <w:szCs w:val="21"/>
    </w:rPr>
  </w:style>
  <w:style w:type="paragraph" w:customStyle="1" w:styleId="DocumentTitle">
    <w:name w:val="Document Title"/>
    <w:basedOn w:val="CoverDocumentTitle"/>
    <w:next w:val="a4"/>
    <w:rsid w:val="005C4CBA"/>
    <w:rPr>
      <w:sz w:val="32"/>
      <w:szCs w:val="32"/>
    </w:rPr>
  </w:style>
  <w:style w:type="paragraph" w:customStyle="1" w:styleId="FigureDescription">
    <w:name w:val="Figure Description"/>
    <w:next w:val="a4"/>
    <w:rsid w:val="005C4CBA"/>
    <w:pPr>
      <w:spacing w:afterLines="100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footer"/>
    <w:link w:val="Char0"/>
    <w:rsid w:val="005C4CBA"/>
    <w:pPr>
      <w:tabs>
        <w:tab w:val="center" w:pos="4510"/>
        <w:tab w:val="right" w:pos="9020"/>
      </w:tabs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Char0">
    <w:name w:val="页脚 Char"/>
    <w:basedOn w:val="a5"/>
    <w:link w:val="a9"/>
    <w:rsid w:val="005C4CBA"/>
    <w:rPr>
      <w:rFonts w:ascii="Arial" w:eastAsia="宋体" w:hAnsi="Arial" w:cs="Times New Roman"/>
      <w:kern w:val="0"/>
      <w:sz w:val="18"/>
      <w:szCs w:val="18"/>
    </w:rPr>
  </w:style>
  <w:style w:type="paragraph" w:styleId="aa">
    <w:name w:val="header"/>
    <w:link w:val="Char1"/>
    <w:rsid w:val="005C4CBA"/>
    <w:pPr>
      <w:tabs>
        <w:tab w:val="center" w:pos="4153"/>
        <w:tab w:val="right" w:pos="8306"/>
      </w:tabs>
      <w:snapToGrid w:val="0"/>
      <w:jc w:val="both"/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Char1">
    <w:name w:val="页眉 Char"/>
    <w:basedOn w:val="a5"/>
    <w:link w:val="aa"/>
    <w:rsid w:val="005C4CBA"/>
    <w:rPr>
      <w:rFonts w:ascii="Arial" w:eastAsia="宋体" w:hAnsi="Arial" w:cs="Times New Roman"/>
      <w:kern w:val="0"/>
      <w:sz w:val="18"/>
      <w:szCs w:val="18"/>
    </w:rPr>
  </w:style>
  <w:style w:type="paragraph" w:customStyle="1" w:styleId="ItemList">
    <w:name w:val="Item List"/>
    <w:rsid w:val="005C4CBA"/>
    <w:pPr>
      <w:numPr>
        <w:numId w:val="4"/>
      </w:numPr>
      <w:tabs>
        <w:tab w:val="clear" w:pos="1644"/>
        <w:tab w:val="num" w:pos="360"/>
      </w:tabs>
      <w:spacing w:after="120"/>
      <w:ind w:left="1645" w:hanging="227"/>
      <w:jc w:val="both"/>
    </w:pPr>
    <w:rPr>
      <w:rFonts w:ascii="Arial" w:eastAsia="宋体" w:hAnsi="Arial" w:cs="Arial"/>
      <w:kern w:val="0"/>
      <w:szCs w:val="21"/>
    </w:rPr>
  </w:style>
  <w:style w:type="paragraph" w:customStyle="1" w:styleId="NormalH1">
    <w:name w:val="Normal H1"/>
    <w:rsid w:val="005C4CBA"/>
    <w:pPr>
      <w:numPr>
        <w:ilvl w:val="6"/>
        <w:numId w:val="2"/>
      </w:numPr>
      <w:spacing w:after="120"/>
    </w:pPr>
    <w:rPr>
      <w:rFonts w:ascii="Arial" w:eastAsia="宋体" w:hAnsi="Arial" w:cs="Times New Roman"/>
      <w:kern w:val="0"/>
      <w:szCs w:val="20"/>
    </w:rPr>
  </w:style>
  <w:style w:type="paragraph" w:customStyle="1" w:styleId="NormalH2">
    <w:name w:val="Normal H2"/>
    <w:rsid w:val="005C4CBA"/>
    <w:pPr>
      <w:numPr>
        <w:ilvl w:val="7"/>
        <w:numId w:val="2"/>
      </w:numPr>
      <w:spacing w:after="120"/>
    </w:pPr>
    <w:rPr>
      <w:rFonts w:ascii="Arial" w:eastAsia="宋体" w:hAnsi="Arial" w:cs="Times New Roman"/>
      <w:kern w:val="0"/>
      <w:szCs w:val="20"/>
    </w:rPr>
  </w:style>
  <w:style w:type="paragraph" w:styleId="ab">
    <w:name w:val="Normal Indent"/>
    <w:basedOn w:val="a4"/>
    <w:rsid w:val="005C4CBA"/>
    <w:pPr>
      <w:ind w:left="720"/>
    </w:pPr>
  </w:style>
  <w:style w:type="paragraph" w:customStyle="1" w:styleId="Notes">
    <w:name w:val="Notes"/>
    <w:basedOn w:val="ab"/>
    <w:rsid w:val="005C4CBA"/>
    <w:pPr>
      <w:ind w:left="567"/>
    </w:pPr>
    <w:rPr>
      <w:rFonts w:ascii="Arial Narrow" w:eastAsia="楷体_GB2312" w:hAnsi="Arial Narrow"/>
      <w:sz w:val="18"/>
      <w:szCs w:val="18"/>
    </w:rPr>
  </w:style>
  <w:style w:type="paragraph" w:styleId="ac">
    <w:name w:val="Balloon Text"/>
    <w:basedOn w:val="a4"/>
    <w:link w:val="Char2"/>
    <w:semiHidden/>
    <w:rsid w:val="005C4CBA"/>
    <w:rPr>
      <w:sz w:val="18"/>
      <w:szCs w:val="18"/>
    </w:rPr>
  </w:style>
  <w:style w:type="character" w:customStyle="1" w:styleId="Char2">
    <w:name w:val="批注框文本 Char"/>
    <w:basedOn w:val="a5"/>
    <w:link w:val="ac"/>
    <w:semiHidden/>
    <w:rsid w:val="005C4CBA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ReferenceList">
    <w:name w:val="Reference List"/>
    <w:basedOn w:val="a4"/>
    <w:rsid w:val="005C4CBA"/>
    <w:pPr>
      <w:numPr>
        <w:numId w:val="3"/>
      </w:numPr>
      <w:spacing w:after="0"/>
      <w:jc w:val="both"/>
    </w:pPr>
    <w:rPr>
      <w:rFonts w:ascii="Arial" w:hAnsi="Arial"/>
      <w:szCs w:val="21"/>
    </w:rPr>
  </w:style>
  <w:style w:type="table" w:customStyle="1" w:styleId="Table">
    <w:name w:val="Table"/>
    <w:basedOn w:val="a6"/>
    <w:rsid w:val="005C4CBA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4"/>
    <w:rsid w:val="005C4CBA"/>
    <w:pPr>
      <w:keepNext/>
      <w:spacing w:before="240" w:afterLines="0"/>
    </w:pPr>
  </w:style>
  <w:style w:type="paragraph" w:customStyle="1" w:styleId="TableHeading">
    <w:name w:val="Table Heading"/>
    <w:autoRedefine/>
    <w:rsid w:val="00873FD8"/>
    <w:pPr>
      <w:jc w:val="both"/>
    </w:pPr>
    <w:rPr>
      <w:rFonts w:ascii="华文细黑" w:eastAsia="华文细黑" w:hAnsi="华文细黑" w:cs="Times New Roman"/>
      <w:kern w:val="0"/>
      <w:szCs w:val="21"/>
    </w:rPr>
  </w:style>
  <w:style w:type="paragraph" w:styleId="ad">
    <w:name w:val="table of figures"/>
    <w:basedOn w:val="a4"/>
    <w:next w:val="a4"/>
    <w:autoRedefine/>
    <w:semiHidden/>
    <w:rsid w:val="005C4CBA"/>
    <w:pPr>
      <w:tabs>
        <w:tab w:val="left" w:pos="1260"/>
        <w:tab w:val="right" w:leader="dot" w:pos="8296"/>
      </w:tabs>
      <w:ind w:left="840" w:hanging="840"/>
    </w:pPr>
  </w:style>
  <w:style w:type="paragraph" w:customStyle="1" w:styleId="TableText">
    <w:name w:val="Table Text"/>
    <w:rsid w:val="005C4CBA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styleId="10">
    <w:name w:val="toc 1"/>
    <w:basedOn w:val="a4"/>
    <w:next w:val="a4"/>
    <w:autoRedefine/>
    <w:uiPriority w:val="39"/>
    <w:rsid w:val="005C4CBA"/>
    <w:pPr>
      <w:tabs>
        <w:tab w:val="left" w:pos="567"/>
        <w:tab w:val="right" w:leader="dot" w:pos="8295"/>
      </w:tabs>
      <w:adjustRightInd/>
      <w:spacing w:line="0" w:lineRule="atLeast"/>
    </w:pPr>
    <w:rPr>
      <w:rFonts w:ascii="Arial" w:hAnsi="Arial"/>
      <w:szCs w:val="21"/>
    </w:rPr>
  </w:style>
  <w:style w:type="paragraph" w:styleId="20">
    <w:name w:val="toc 2"/>
    <w:basedOn w:val="a4"/>
    <w:uiPriority w:val="39"/>
    <w:rsid w:val="005C4CBA"/>
    <w:pPr>
      <w:tabs>
        <w:tab w:val="left" w:pos="540"/>
        <w:tab w:val="right" w:leader="dot" w:pos="8296"/>
      </w:tabs>
      <w:snapToGrid w:val="0"/>
      <w:ind w:leftChars="50" w:left="105"/>
    </w:pPr>
    <w:rPr>
      <w:rFonts w:ascii="Arial" w:hAnsi="Arial"/>
      <w:szCs w:val="21"/>
    </w:rPr>
  </w:style>
  <w:style w:type="paragraph" w:styleId="30">
    <w:name w:val="toc 3"/>
    <w:basedOn w:val="a4"/>
    <w:next w:val="a4"/>
    <w:autoRedefine/>
    <w:semiHidden/>
    <w:rsid w:val="005C4CBA"/>
    <w:pPr>
      <w:ind w:left="840"/>
    </w:pPr>
  </w:style>
  <w:style w:type="paragraph" w:styleId="40">
    <w:name w:val="toc 4"/>
    <w:basedOn w:val="a4"/>
    <w:next w:val="a4"/>
    <w:autoRedefine/>
    <w:semiHidden/>
    <w:rsid w:val="005C4CBA"/>
    <w:pPr>
      <w:ind w:left="1260"/>
    </w:pPr>
  </w:style>
  <w:style w:type="paragraph" w:styleId="ae">
    <w:name w:val="Body Text"/>
    <w:basedOn w:val="a4"/>
    <w:link w:val="Char3"/>
    <w:rsid w:val="005C4CBA"/>
  </w:style>
  <w:style w:type="character" w:customStyle="1" w:styleId="Char3">
    <w:name w:val="正文文本 Char"/>
    <w:basedOn w:val="a5"/>
    <w:link w:val="ae"/>
    <w:rsid w:val="005C4CBA"/>
    <w:rPr>
      <w:rFonts w:ascii="Times New Roman" w:eastAsia="宋体" w:hAnsi="Times New Roman" w:cs="Times New Roman"/>
      <w:kern w:val="0"/>
      <w:szCs w:val="20"/>
    </w:rPr>
  </w:style>
  <w:style w:type="character" w:customStyle="1" w:styleId="DocumentNoChar">
    <w:name w:val="Document No. Char"/>
    <w:basedOn w:val="a5"/>
    <w:link w:val="DocumentNo"/>
    <w:rsid w:val="005C4CBA"/>
    <w:rPr>
      <w:rFonts w:ascii="Arial" w:eastAsia="宋体" w:hAnsi="Arial" w:cs="Times New Roman"/>
      <w:kern w:val="0"/>
      <w:szCs w:val="21"/>
    </w:rPr>
  </w:style>
  <w:style w:type="paragraph" w:styleId="af">
    <w:name w:val="Body Text First Indent"/>
    <w:basedOn w:val="a4"/>
    <w:link w:val="Char4"/>
    <w:rsid w:val="005C4CBA"/>
    <w:pPr>
      <w:keepNext/>
      <w:spacing w:after="0" w:line="360" w:lineRule="auto"/>
      <w:ind w:firstLineChars="200" w:firstLine="420"/>
      <w:jc w:val="both"/>
    </w:pPr>
    <w:rPr>
      <w:rFonts w:ascii="Arial" w:hAnsi="Arial"/>
      <w:szCs w:val="21"/>
    </w:rPr>
  </w:style>
  <w:style w:type="character" w:customStyle="1" w:styleId="Char4">
    <w:name w:val="正文首行缩进 Char"/>
    <w:basedOn w:val="Char3"/>
    <w:link w:val="af"/>
    <w:rsid w:val="005C4CBA"/>
    <w:rPr>
      <w:rFonts w:ascii="Arial" w:eastAsia="宋体" w:hAnsi="Arial" w:cs="Times New Roman"/>
      <w:kern w:val="0"/>
      <w:szCs w:val="21"/>
    </w:rPr>
  </w:style>
  <w:style w:type="paragraph" w:styleId="a0">
    <w:name w:val="List Bullet"/>
    <w:basedOn w:val="a4"/>
    <w:rsid w:val="005C4CBA"/>
    <w:pPr>
      <w:keepNext/>
      <w:numPr>
        <w:numId w:val="9"/>
      </w:numPr>
      <w:spacing w:after="0" w:line="360" w:lineRule="auto"/>
    </w:pPr>
    <w:rPr>
      <w:rFonts w:ascii="Arial" w:hAnsi="Arial"/>
      <w:szCs w:val="21"/>
    </w:rPr>
  </w:style>
  <w:style w:type="paragraph" w:styleId="60">
    <w:name w:val="toc 6"/>
    <w:basedOn w:val="a4"/>
    <w:autoRedefine/>
    <w:semiHidden/>
    <w:rsid w:val="005C4CBA"/>
    <w:pPr>
      <w:keepNext/>
      <w:spacing w:after="0"/>
      <w:ind w:left="1757" w:hanging="907"/>
    </w:pPr>
  </w:style>
  <w:style w:type="paragraph" w:styleId="50">
    <w:name w:val="toc 5"/>
    <w:basedOn w:val="a4"/>
    <w:next w:val="a4"/>
    <w:autoRedefine/>
    <w:semiHidden/>
    <w:rsid w:val="005C4CBA"/>
    <w:pPr>
      <w:keepNext/>
      <w:spacing w:after="0"/>
      <w:ind w:left="1680"/>
    </w:pPr>
    <w:rPr>
      <w:sz w:val="20"/>
    </w:rPr>
  </w:style>
  <w:style w:type="paragraph" w:styleId="70">
    <w:name w:val="toc 7"/>
    <w:basedOn w:val="a4"/>
    <w:next w:val="a4"/>
    <w:autoRedefine/>
    <w:semiHidden/>
    <w:rsid w:val="005C4CBA"/>
    <w:pPr>
      <w:keepNext/>
      <w:spacing w:after="0"/>
      <w:ind w:left="2520"/>
    </w:pPr>
    <w:rPr>
      <w:sz w:val="20"/>
    </w:rPr>
  </w:style>
  <w:style w:type="paragraph" w:styleId="80">
    <w:name w:val="toc 8"/>
    <w:basedOn w:val="a4"/>
    <w:next w:val="a4"/>
    <w:autoRedefine/>
    <w:semiHidden/>
    <w:rsid w:val="005C4CBA"/>
    <w:pPr>
      <w:keepNext/>
      <w:spacing w:after="0"/>
      <w:ind w:left="2940"/>
    </w:pPr>
    <w:rPr>
      <w:sz w:val="20"/>
    </w:rPr>
  </w:style>
  <w:style w:type="paragraph" w:styleId="90">
    <w:name w:val="toc 9"/>
    <w:basedOn w:val="a4"/>
    <w:next w:val="a4"/>
    <w:autoRedefine/>
    <w:semiHidden/>
    <w:rsid w:val="005C4CBA"/>
    <w:pPr>
      <w:keepNext/>
      <w:spacing w:after="0"/>
      <w:ind w:left="3360"/>
    </w:pPr>
    <w:rPr>
      <w:sz w:val="20"/>
    </w:rPr>
  </w:style>
  <w:style w:type="paragraph" w:customStyle="1" w:styleId="a2">
    <w:name w:val="表号"/>
    <w:basedOn w:val="a4"/>
    <w:next w:val="a4"/>
    <w:rsid w:val="005C4CBA"/>
    <w:pPr>
      <w:keepNext/>
      <w:keepLines/>
      <w:numPr>
        <w:ilvl w:val="8"/>
        <w:numId w:val="5"/>
      </w:numPr>
      <w:spacing w:after="0" w:line="360" w:lineRule="auto"/>
      <w:jc w:val="center"/>
    </w:pPr>
    <w:rPr>
      <w:rFonts w:ascii="Arial" w:hAnsi="Arial"/>
      <w:sz w:val="18"/>
      <w:szCs w:val="18"/>
    </w:rPr>
  </w:style>
  <w:style w:type="paragraph" w:customStyle="1" w:styleId="af0">
    <w:name w:val="封面表格文本"/>
    <w:basedOn w:val="a4"/>
    <w:rsid w:val="005C4CBA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f1">
    <w:name w:val="封面文档标题"/>
    <w:basedOn w:val="a4"/>
    <w:rsid w:val="005C4CBA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2">
    <w:name w:val="缺省文本"/>
    <w:basedOn w:val="a4"/>
    <w:rsid w:val="005C4CBA"/>
    <w:pPr>
      <w:keepNext/>
      <w:spacing w:after="0" w:line="360" w:lineRule="auto"/>
    </w:pPr>
    <w:rPr>
      <w:rFonts w:ascii="Arial" w:hAnsi="Arial"/>
      <w:szCs w:val="21"/>
    </w:rPr>
  </w:style>
  <w:style w:type="paragraph" w:customStyle="1" w:styleId="af3">
    <w:name w:val="封面华为技术"/>
    <w:basedOn w:val="a4"/>
    <w:rsid w:val="005C4CBA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修订记录"/>
    <w:basedOn w:val="a4"/>
    <w:rsid w:val="005C4CBA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表头样式"/>
    <w:basedOn w:val="a4"/>
    <w:link w:val="Char5"/>
    <w:rsid w:val="005C4CBA"/>
    <w:pPr>
      <w:keepNext/>
      <w:spacing w:after="0"/>
      <w:jc w:val="center"/>
    </w:pPr>
    <w:rPr>
      <w:rFonts w:ascii="Arial" w:hAnsi="Arial"/>
      <w:b/>
      <w:szCs w:val="21"/>
    </w:rPr>
  </w:style>
  <w:style w:type="paragraph" w:customStyle="1" w:styleId="af6">
    <w:name w:val="表格文本"/>
    <w:basedOn w:val="a4"/>
    <w:rsid w:val="005C4CBA"/>
    <w:pPr>
      <w:keepNext/>
      <w:tabs>
        <w:tab w:val="decimal" w:pos="0"/>
      </w:tabs>
      <w:spacing w:after="0"/>
    </w:pPr>
    <w:rPr>
      <w:rFonts w:ascii="Arial" w:hAnsi="Arial"/>
      <w:noProof/>
      <w:szCs w:val="21"/>
    </w:rPr>
  </w:style>
  <w:style w:type="paragraph" w:customStyle="1" w:styleId="af7">
    <w:name w:val="目录"/>
    <w:basedOn w:val="a4"/>
    <w:rsid w:val="005C4CBA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8">
    <w:name w:val="文档标题"/>
    <w:basedOn w:val="a4"/>
    <w:rsid w:val="005C4CBA"/>
    <w:pPr>
      <w:keepNext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9">
    <w:name w:val="摘要"/>
    <w:basedOn w:val="a4"/>
    <w:rsid w:val="005C4CBA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customStyle="1" w:styleId="a">
    <w:name w:val="参考资料清单"/>
    <w:basedOn w:val="a4"/>
    <w:rsid w:val="005C4CBA"/>
    <w:pPr>
      <w:keepNext/>
      <w:numPr>
        <w:numId w:val="6"/>
      </w:numPr>
      <w:spacing w:after="0" w:line="360" w:lineRule="auto"/>
      <w:jc w:val="both"/>
    </w:pPr>
    <w:rPr>
      <w:rFonts w:ascii="Arial" w:hAnsi="Arial"/>
      <w:szCs w:val="21"/>
    </w:rPr>
  </w:style>
  <w:style w:type="paragraph" w:customStyle="1" w:styleId="afa">
    <w:name w:val="编写建议"/>
    <w:basedOn w:val="a4"/>
    <w:next w:val="a4"/>
    <w:link w:val="Char6"/>
    <w:rsid w:val="005C4CBA"/>
    <w:pPr>
      <w:keepNext/>
      <w:spacing w:after="0" w:line="360" w:lineRule="auto"/>
    </w:pPr>
    <w:rPr>
      <w:rFonts w:ascii="Arial" w:hAnsi="Arial" w:cs="Arial"/>
      <w:i/>
      <w:color w:val="0000FF"/>
      <w:szCs w:val="21"/>
    </w:rPr>
  </w:style>
  <w:style w:type="paragraph" w:customStyle="1" w:styleId="afb">
    <w:name w:val="注示头"/>
    <w:basedOn w:val="a4"/>
    <w:rsid w:val="005C4CBA"/>
    <w:pPr>
      <w:keepNext/>
      <w:pBdr>
        <w:top w:val="single" w:sz="4" w:space="1" w:color="000000"/>
      </w:pBdr>
      <w:spacing w:after="0"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c">
    <w:name w:val="表样式"/>
    <w:basedOn w:val="a6"/>
    <w:rsid w:val="005C4CBA"/>
    <w:pPr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3">
    <w:name w:val="参考资料清单+倾斜+蓝色"/>
    <w:basedOn w:val="a4"/>
    <w:rsid w:val="005C4CBA"/>
    <w:pPr>
      <w:keepNext/>
      <w:numPr>
        <w:numId w:val="1"/>
      </w:numPr>
      <w:spacing w:after="0" w:line="360" w:lineRule="auto"/>
      <w:jc w:val="both"/>
    </w:pPr>
    <w:rPr>
      <w:rFonts w:ascii="Arial" w:hAnsi="Arial"/>
      <w:i/>
      <w:iCs/>
      <w:color w:val="0000FF"/>
      <w:szCs w:val="21"/>
    </w:rPr>
  </w:style>
  <w:style w:type="paragraph" w:customStyle="1" w:styleId="a1">
    <w:name w:val="图号"/>
    <w:basedOn w:val="a4"/>
    <w:rsid w:val="005C4CBA"/>
    <w:pPr>
      <w:keepNext/>
      <w:numPr>
        <w:ilvl w:val="7"/>
        <w:numId w:val="5"/>
      </w:numPr>
      <w:spacing w:before="105" w:after="0" w:line="360" w:lineRule="auto"/>
      <w:jc w:val="center"/>
    </w:pPr>
    <w:rPr>
      <w:rFonts w:ascii="Arial" w:hAnsi="Arial"/>
      <w:sz w:val="18"/>
      <w:szCs w:val="18"/>
    </w:rPr>
  </w:style>
  <w:style w:type="paragraph" w:customStyle="1" w:styleId="afd">
    <w:name w:val="图样式"/>
    <w:basedOn w:val="a4"/>
    <w:rsid w:val="005C4CBA"/>
    <w:pPr>
      <w:keepNext/>
      <w:widowControl/>
      <w:spacing w:before="80" w:after="80" w:line="360" w:lineRule="auto"/>
      <w:jc w:val="center"/>
    </w:pPr>
    <w:rPr>
      <w:sz w:val="20"/>
    </w:rPr>
  </w:style>
  <w:style w:type="character" w:customStyle="1" w:styleId="Char5">
    <w:name w:val="表头样式 Char"/>
    <w:basedOn w:val="a5"/>
    <w:link w:val="af5"/>
    <w:rsid w:val="005C4CBA"/>
    <w:rPr>
      <w:rFonts w:ascii="Arial" w:eastAsia="宋体" w:hAnsi="Arial" w:cs="Times New Roman"/>
      <w:b/>
      <w:kern w:val="0"/>
      <w:szCs w:val="21"/>
    </w:rPr>
  </w:style>
  <w:style w:type="paragraph" w:customStyle="1" w:styleId="afe">
    <w:name w:val="注示文本"/>
    <w:basedOn w:val="a4"/>
    <w:rsid w:val="005C4CBA"/>
    <w:pPr>
      <w:keepNext/>
      <w:pBdr>
        <w:bottom w:val="single" w:sz="4" w:space="1" w:color="000000"/>
      </w:pBdr>
      <w:spacing w:after="0"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customStyle="1" w:styleId="Char6">
    <w:name w:val="编写建议 Char"/>
    <w:basedOn w:val="a5"/>
    <w:link w:val="afa"/>
    <w:rsid w:val="005C4CBA"/>
    <w:rPr>
      <w:rFonts w:ascii="Arial" w:eastAsia="宋体" w:hAnsi="Arial" w:cs="Arial"/>
      <w:i/>
      <w:color w:val="0000FF"/>
      <w:kern w:val="0"/>
      <w:szCs w:val="21"/>
    </w:rPr>
  </w:style>
  <w:style w:type="character" w:styleId="aff">
    <w:name w:val="Hyperlink"/>
    <w:basedOn w:val="a5"/>
    <w:uiPriority w:val="99"/>
    <w:rsid w:val="005C4CBA"/>
    <w:rPr>
      <w:color w:val="0000FF"/>
      <w:u w:val="single"/>
    </w:rPr>
  </w:style>
  <w:style w:type="character" w:styleId="aff0">
    <w:name w:val="page number"/>
    <w:basedOn w:val="a5"/>
    <w:rsid w:val="005C4CBA"/>
  </w:style>
  <w:style w:type="paragraph" w:customStyle="1" w:styleId="aff1">
    <w:name w:val="关键词"/>
    <w:basedOn w:val="af9"/>
    <w:rsid w:val="005C4CBA"/>
  </w:style>
  <w:style w:type="paragraph" w:customStyle="1" w:styleId="aff2">
    <w:name w:val="代码样式"/>
    <w:basedOn w:val="af0"/>
    <w:rsid w:val="005C4CBA"/>
    <w:pPr>
      <w:spacing w:line="360" w:lineRule="auto"/>
    </w:pPr>
    <w:rPr>
      <w:rFonts w:ascii="Courier New" w:hAnsi="Courier New"/>
      <w:sz w:val="18"/>
      <w:szCs w:val="18"/>
    </w:rPr>
  </w:style>
  <w:style w:type="table" w:styleId="aff3">
    <w:name w:val="Table Grid"/>
    <w:basedOn w:val="a6"/>
    <w:rsid w:val="005C4CBA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harCharCharCharCharCharChar">
    <w:name w:val="Char Char1 Char Char Char Char Char Char Char"/>
    <w:basedOn w:val="a4"/>
    <w:semiHidden/>
    <w:rsid w:val="005C4CBA"/>
    <w:pPr>
      <w:keepNext/>
      <w:widowControl/>
      <w:tabs>
        <w:tab w:val="num" w:pos="425"/>
      </w:tabs>
      <w:spacing w:before="80" w:after="80"/>
      <w:ind w:hanging="425"/>
      <w:jc w:val="both"/>
    </w:pPr>
    <w:rPr>
      <w:rFonts w:ascii="Arial" w:hAnsi="Arial" w:cs="Arial"/>
      <w:kern w:val="2"/>
      <w:sz w:val="20"/>
    </w:rPr>
  </w:style>
  <w:style w:type="paragraph" w:customStyle="1" w:styleId="CharCharCharCharCharCharCharChar">
    <w:name w:val="缺省文本 Char Char Char Char Char Char Char Char"/>
    <w:basedOn w:val="a4"/>
    <w:link w:val="CharCharCharCharCharCharCharCharChar"/>
    <w:rsid w:val="005C4CBA"/>
    <w:pPr>
      <w:keepNext/>
      <w:spacing w:after="0" w:line="360" w:lineRule="auto"/>
    </w:pPr>
    <w:rPr>
      <w:rFonts w:ascii="Arial" w:hAnsi="Arial"/>
      <w:szCs w:val="21"/>
    </w:rPr>
  </w:style>
  <w:style w:type="character" w:customStyle="1" w:styleId="CharCharCharCharCharCharCharCharChar">
    <w:name w:val="缺省文本 Char Char Char Char Char Char Char Char Char"/>
    <w:basedOn w:val="a5"/>
    <w:link w:val="CharCharCharCharCharCharCharChar"/>
    <w:rsid w:val="005C4CBA"/>
    <w:rPr>
      <w:rFonts w:ascii="Arial" w:eastAsia="宋体" w:hAnsi="Arial" w:cs="Times New Roman"/>
      <w:kern w:val="0"/>
      <w:szCs w:val="21"/>
    </w:rPr>
  </w:style>
  <w:style w:type="paragraph" w:customStyle="1" w:styleId="aff4">
    <w:name w:val="首行缩进"/>
    <w:basedOn w:val="a4"/>
    <w:rsid w:val="005C4CBA"/>
    <w:pPr>
      <w:spacing w:after="0"/>
      <w:ind w:firstLine="720"/>
    </w:pPr>
    <w:rPr>
      <w:sz w:val="24"/>
      <w:szCs w:val="24"/>
    </w:rPr>
  </w:style>
  <w:style w:type="paragraph" w:customStyle="1" w:styleId="aff5">
    <w:name w:val="插入代码"/>
    <w:basedOn w:val="a4"/>
    <w:rsid w:val="005C4CBA"/>
    <w:pPr>
      <w:tabs>
        <w:tab w:val="left" w:pos="850"/>
      </w:tabs>
      <w:spacing w:after="0"/>
      <w:ind w:firstLine="540"/>
    </w:pPr>
    <w:rPr>
      <w:i/>
      <w:iCs/>
      <w:sz w:val="18"/>
      <w:szCs w:val="18"/>
    </w:rPr>
  </w:style>
  <w:style w:type="character" w:styleId="aff6">
    <w:name w:val="annotation reference"/>
    <w:basedOn w:val="a5"/>
    <w:semiHidden/>
    <w:rsid w:val="005C4CBA"/>
    <w:rPr>
      <w:sz w:val="21"/>
      <w:szCs w:val="21"/>
    </w:rPr>
  </w:style>
  <w:style w:type="paragraph" w:styleId="aff7">
    <w:name w:val="annotation text"/>
    <w:basedOn w:val="a4"/>
    <w:link w:val="Char7"/>
    <w:semiHidden/>
    <w:rsid w:val="005C4CBA"/>
  </w:style>
  <w:style w:type="character" w:customStyle="1" w:styleId="Char7">
    <w:name w:val="批注文字 Char"/>
    <w:basedOn w:val="a5"/>
    <w:link w:val="aff7"/>
    <w:semiHidden/>
    <w:rsid w:val="005C4CBA"/>
    <w:rPr>
      <w:rFonts w:ascii="Times New Roman" w:eastAsia="宋体" w:hAnsi="Times New Roman" w:cs="Times New Roman"/>
      <w:kern w:val="0"/>
      <w:szCs w:val="20"/>
    </w:rPr>
  </w:style>
  <w:style w:type="paragraph" w:styleId="aff8">
    <w:name w:val="annotation subject"/>
    <w:basedOn w:val="aff7"/>
    <w:next w:val="aff7"/>
    <w:link w:val="Char8"/>
    <w:semiHidden/>
    <w:rsid w:val="005C4CBA"/>
    <w:rPr>
      <w:b/>
      <w:bCs/>
    </w:rPr>
  </w:style>
  <w:style w:type="character" w:customStyle="1" w:styleId="Char8">
    <w:name w:val="批注主题 Char"/>
    <w:basedOn w:val="Char7"/>
    <w:link w:val="aff8"/>
    <w:semiHidden/>
    <w:rsid w:val="005C4CBA"/>
    <w:rPr>
      <w:rFonts w:ascii="Times New Roman" w:eastAsia="宋体" w:hAnsi="Times New Roman" w:cs="Times New Roman"/>
      <w:b/>
      <w:bCs/>
      <w:kern w:val="0"/>
      <w:szCs w:val="20"/>
    </w:rPr>
  </w:style>
  <w:style w:type="character" w:styleId="aff9">
    <w:name w:val="FollowedHyperlink"/>
    <w:basedOn w:val="a5"/>
    <w:rsid w:val="005C4CBA"/>
    <w:rPr>
      <w:color w:val="800080"/>
      <w:u w:val="single"/>
    </w:rPr>
  </w:style>
  <w:style w:type="paragraph" w:customStyle="1" w:styleId="ParaCharCharCharCharCharCharCharCharCharCharCharChar">
    <w:name w:val="默认段落字体 Para Char Char Char Char Char Char Char Char Char Char Char Char"/>
    <w:basedOn w:val="a8"/>
    <w:autoRedefine/>
    <w:rsid w:val="005C4CBA"/>
    <w:pPr>
      <w:autoSpaceDE/>
      <w:autoSpaceDN/>
      <w:spacing w:after="0"/>
      <w:ind w:left="357"/>
      <w:outlineLvl w:val="3"/>
    </w:pPr>
    <w:rPr>
      <w:rFonts w:ascii="Tahoma" w:hAnsi="Tahoma"/>
      <w:b/>
      <w:kern w:val="2"/>
      <w:sz w:val="24"/>
      <w:szCs w:val="24"/>
    </w:rPr>
  </w:style>
  <w:style w:type="paragraph" w:customStyle="1" w:styleId="Default">
    <w:name w:val="Default"/>
    <w:rsid w:val="00825103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ffa">
    <w:name w:val="Revision"/>
    <w:hidden/>
    <w:uiPriority w:val="99"/>
    <w:semiHidden/>
    <w:rsid w:val="00851492"/>
    <w:rPr>
      <w:rFonts w:ascii="Times New Roman" w:eastAsia="宋体" w:hAnsi="Times New Roman" w:cs="Times New Roman"/>
      <w:kern w:val="0"/>
      <w:szCs w:val="20"/>
    </w:rPr>
  </w:style>
  <w:style w:type="paragraph" w:styleId="affb">
    <w:name w:val="Body Text Indent"/>
    <w:basedOn w:val="a4"/>
    <w:link w:val="Char9"/>
    <w:uiPriority w:val="99"/>
    <w:semiHidden/>
    <w:unhideWhenUsed/>
    <w:rsid w:val="008A35BD"/>
    <w:pPr>
      <w:ind w:leftChars="200" w:left="420"/>
    </w:pPr>
  </w:style>
  <w:style w:type="character" w:customStyle="1" w:styleId="Char9">
    <w:name w:val="正文文本缩进 Char"/>
    <w:basedOn w:val="a5"/>
    <w:link w:val="affb"/>
    <w:uiPriority w:val="99"/>
    <w:semiHidden/>
    <w:rsid w:val="008A35BD"/>
    <w:rPr>
      <w:rFonts w:ascii="Times New Roman" w:eastAsia="宋体" w:hAnsi="Times New Roman" w:cs="Times New Roman"/>
      <w:kern w:val="0"/>
      <w:szCs w:val="20"/>
    </w:rPr>
  </w:style>
  <w:style w:type="paragraph" w:styleId="21">
    <w:name w:val="Body Text First Indent 2"/>
    <w:basedOn w:val="affb"/>
    <w:link w:val="2Char0"/>
    <w:rsid w:val="008A35BD"/>
    <w:pPr>
      <w:autoSpaceDE/>
      <w:autoSpaceDN/>
      <w:adjustRightInd/>
      <w:ind w:firstLineChars="200" w:firstLine="420"/>
      <w:jc w:val="both"/>
    </w:pPr>
    <w:rPr>
      <w:kern w:val="2"/>
      <w:szCs w:val="24"/>
    </w:rPr>
  </w:style>
  <w:style w:type="character" w:customStyle="1" w:styleId="2Char0">
    <w:name w:val="正文首行缩进 2 Char"/>
    <w:basedOn w:val="Char9"/>
    <w:link w:val="21"/>
    <w:rsid w:val="008A35BD"/>
    <w:rPr>
      <w:rFonts w:ascii="Times New Roman" w:eastAsia="宋体" w:hAnsi="Times New Roman" w:cs="Times New Roman"/>
      <w:kern w:val="0"/>
      <w:szCs w:val="24"/>
    </w:rPr>
  </w:style>
  <w:style w:type="paragraph" w:customStyle="1" w:styleId="affc">
    <w:name w:val="代码"/>
    <w:basedOn w:val="a4"/>
    <w:link w:val="Chara"/>
    <w:rsid w:val="008A35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after="0"/>
    </w:pPr>
    <w:rPr>
      <w:rFonts w:ascii="Lucida Sans Typewriter" w:hAnsi="Lucida Sans Typewriter"/>
      <w:kern w:val="2"/>
      <w:sz w:val="16"/>
      <w:szCs w:val="24"/>
    </w:rPr>
  </w:style>
  <w:style w:type="paragraph" w:customStyle="1" w:styleId="-">
    <w:name w:val="代码 - 强调"/>
    <w:basedOn w:val="affc"/>
    <w:link w:val="-Char"/>
    <w:rsid w:val="008A35BD"/>
    <w:rPr>
      <w:color w:val="FF0000"/>
    </w:rPr>
  </w:style>
  <w:style w:type="character" w:customStyle="1" w:styleId="Chara">
    <w:name w:val="代码 Char"/>
    <w:basedOn w:val="a5"/>
    <w:link w:val="affc"/>
    <w:rsid w:val="008A35BD"/>
    <w:rPr>
      <w:rFonts w:ascii="Lucida Sans Typewriter" w:eastAsia="宋体" w:hAnsi="Lucida Sans Typewriter" w:cs="Times New Roman"/>
      <w:sz w:val="16"/>
      <w:szCs w:val="24"/>
    </w:rPr>
  </w:style>
  <w:style w:type="character" w:customStyle="1" w:styleId="-Char">
    <w:name w:val="代码 - 强调 Char"/>
    <w:basedOn w:val="Chara"/>
    <w:link w:val="-"/>
    <w:rsid w:val="008A35BD"/>
    <w:rPr>
      <w:rFonts w:ascii="Lucida Sans Typewriter" w:eastAsia="宋体" w:hAnsi="Lucida Sans Typewriter" w:cs="Times New Roman"/>
      <w:color w:val="FF0000"/>
      <w:sz w:val="16"/>
      <w:szCs w:val="24"/>
    </w:rPr>
  </w:style>
  <w:style w:type="paragraph" w:styleId="affd">
    <w:name w:val="List Paragraph"/>
    <w:basedOn w:val="a4"/>
    <w:uiPriority w:val="34"/>
    <w:qFormat/>
    <w:rsid w:val="00923033"/>
    <w:pPr>
      <w:ind w:firstLineChars="200" w:firstLine="420"/>
    </w:pPr>
  </w:style>
  <w:style w:type="character" w:customStyle="1" w:styleId="l2">
    <w:name w:val="l2"/>
    <w:basedOn w:val="a5"/>
    <w:rsid w:val="00B33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9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79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0400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625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32</Pages>
  <Words>4515</Words>
  <Characters>25741</Characters>
  <Application>Microsoft Office Word</Application>
  <DocSecurity>0</DocSecurity>
  <Lines>214</Lines>
  <Paragraphs>60</Paragraphs>
  <ScaleCrop>false</ScaleCrop>
  <Company>Huawei Technologies Co.,Ltd.</Company>
  <LinksUpToDate>false</LinksUpToDate>
  <CharactersWithSpaces>30196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c00109492</dc:creator>
  <cp:lastModifiedBy>wtest222</cp:lastModifiedBy>
  <cp:revision>321</cp:revision>
  <dcterms:created xsi:type="dcterms:W3CDTF">2013-07-17T07:44:00Z</dcterms:created>
  <dcterms:modified xsi:type="dcterms:W3CDTF">2017-05-15T01:51:00Z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1494811635</vt:lpwstr>
  </property>
</Properties>
</file>