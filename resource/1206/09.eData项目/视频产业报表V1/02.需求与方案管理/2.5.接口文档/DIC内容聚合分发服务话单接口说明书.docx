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5F2" w:rsidRDefault="00CF44C8" w:rsidP="00FA0387">
      <w:pPr>
        <w:pStyle w:val="af4"/>
      </w:pPr>
      <w:r>
        <w:rPr>
          <w:rFonts w:hint="eastAsia"/>
        </w:rPr>
        <w:t>DIC</w:t>
      </w:r>
      <w:r>
        <w:rPr>
          <w:rFonts w:hint="eastAsia"/>
        </w:rPr>
        <w:t>内容聚合分发服务话单</w:t>
      </w:r>
      <w:r w:rsidR="004E0270" w:rsidRPr="00FA0387">
        <w:rPr>
          <w:rFonts w:hint="eastAsia"/>
        </w:rPr>
        <w:t>接口</w:t>
      </w:r>
      <w:r w:rsidR="00B41756" w:rsidRPr="00FA0387">
        <w:rPr>
          <w:rFonts w:hint="eastAsia"/>
        </w:rPr>
        <w:t>说明</w:t>
      </w:r>
      <w:r w:rsidR="004E0270" w:rsidRPr="00FA0387">
        <w:rPr>
          <w:rFonts w:hint="eastAsia"/>
        </w:rPr>
        <w:t>文档</w:t>
      </w:r>
    </w:p>
    <w:p w:rsidR="008150E0" w:rsidRDefault="008150E0"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Default="00077FDF" w:rsidP="008150E0">
      <w:pPr>
        <w:pStyle w:val="aff2"/>
      </w:pPr>
    </w:p>
    <w:p w:rsidR="00077FDF" w:rsidRPr="00B416E9" w:rsidRDefault="00077FDF" w:rsidP="008150E0">
      <w:pPr>
        <w:pStyle w:val="aff2"/>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9"/>
        <w:gridCol w:w="2638"/>
        <w:gridCol w:w="1076"/>
        <w:gridCol w:w="2200"/>
      </w:tblGrid>
      <w:tr w:rsidR="008150E0" w:rsidRPr="00B416E9" w:rsidTr="00AE722C">
        <w:trPr>
          <w:jc w:val="center"/>
        </w:trPr>
        <w:tc>
          <w:tcPr>
            <w:tcW w:w="1999" w:type="dxa"/>
            <w:vAlign w:val="center"/>
          </w:tcPr>
          <w:p w:rsidR="008150E0" w:rsidRPr="00B416E9" w:rsidRDefault="008150E0" w:rsidP="00AE722C">
            <w:pPr>
              <w:pStyle w:val="aff2"/>
            </w:pPr>
            <w:r w:rsidRPr="00B416E9">
              <w:rPr>
                <w:rFonts w:hint="eastAsia"/>
              </w:rPr>
              <w:t>拟制</w:t>
            </w:r>
          </w:p>
        </w:tc>
        <w:tc>
          <w:tcPr>
            <w:tcW w:w="2638" w:type="dxa"/>
            <w:vAlign w:val="center"/>
          </w:tcPr>
          <w:p w:rsidR="008150E0" w:rsidRPr="00B416E9" w:rsidRDefault="008150E0" w:rsidP="00AE722C">
            <w:pPr>
              <w:pStyle w:val="aff2"/>
            </w:pPr>
          </w:p>
        </w:tc>
        <w:tc>
          <w:tcPr>
            <w:tcW w:w="1076" w:type="dxa"/>
            <w:vAlign w:val="center"/>
          </w:tcPr>
          <w:p w:rsidR="008150E0" w:rsidRPr="00B416E9" w:rsidRDefault="008150E0" w:rsidP="00AE722C">
            <w:pPr>
              <w:pStyle w:val="aff2"/>
            </w:pPr>
            <w:r w:rsidRPr="00B416E9">
              <w:rPr>
                <w:rFonts w:hint="eastAsia"/>
              </w:rPr>
              <w:t>日期</w:t>
            </w:r>
          </w:p>
        </w:tc>
        <w:tc>
          <w:tcPr>
            <w:tcW w:w="2200" w:type="dxa"/>
            <w:vAlign w:val="center"/>
          </w:tcPr>
          <w:p w:rsidR="008150E0" w:rsidRPr="00B416E9" w:rsidRDefault="00077FDF" w:rsidP="006C1EBD">
            <w:pPr>
              <w:pStyle w:val="aff2"/>
            </w:pPr>
            <w:r>
              <w:rPr>
                <w:rFonts w:hint="eastAsia"/>
              </w:rPr>
              <w:t>2016/</w:t>
            </w:r>
            <w:r w:rsidR="006C1EBD">
              <w:rPr>
                <w:rFonts w:hint="eastAsia"/>
              </w:rPr>
              <w:t>9/</w:t>
            </w:r>
            <w:r w:rsidR="00CF44C8">
              <w:rPr>
                <w:rFonts w:hint="eastAsia"/>
              </w:rPr>
              <w:t>20</w:t>
            </w:r>
          </w:p>
        </w:tc>
      </w:tr>
      <w:tr w:rsidR="008150E0" w:rsidRPr="00B416E9" w:rsidTr="00AE722C">
        <w:trPr>
          <w:jc w:val="center"/>
        </w:trPr>
        <w:tc>
          <w:tcPr>
            <w:tcW w:w="1999" w:type="dxa"/>
            <w:vAlign w:val="center"/>
          </w:tcPr>
          <w:p w:rsidR="008150E0" w:rsidRPr="00B416E9" w:rsidRDefault="008150E0" w:rsidP="00AE722C">
            <w:pPr>
              <w:pStyle w:val="aff2"/>
            </w:pPr>
            <w:r w:rsidRPr="00B416E9">
              <w:rPr>
                <w:rFonts w:hint="eastAsia"/>
              </w:rPr>
              <w:t>评审人</w:t>
            </w:r>
          </w:p>
        </w:tc>
        <w:tc>
          <w:tcPr>
            <w:tcW w:w="2638" w:type="dxa"/>
            <w:vAlign w:val="center"/>
          </w:tcPr>
          <w:p w:rsidR="008150E0" w:rsidRPr="007046C3" w:rsidRDefault="008150E0" w:rsidP="00AE722C">
            <w:pPr>
              <w:pStyle w:val="aff2"/>
            </w:pPr>
          </w:p>
        </w:tc>
        <w:tc>
          <w:tcPr>
            <w:tcW w:w="1076" w:type="dxa"/>
            <w:vAlign w:val="center"/>
          </w:tcPr>
          <w:p w:rsidR="008150E0" w:rsidRPr="00B416E9" w:rsidRDefault="008150E0" w:rsidP="00AE722C">
            <w:pPr>
              <w:pStyle w:val="aff2"/>
            </w:pPr>
            <w:r w:rsidRPr="00B416E9">
              <w:rPr>
                <w:rFonts w:hint="eastAsia"/>
              </w:rPr>
              <w:t>日期</w:t>
            </w:r>
          </w:p>
        </w:tc>
        <w:tc>
          <w:tcPr>
            <w:tcW w:w="2200" w:type="dxa"/>
            <w:vAlign w:val="center"/>
          </w:tcPr>
          <w:p w:rsidR="008150E0" w:rsidRPr="00B416E9" w:rsidRDefault="008150E0" w:rsidP="00AE722C">
            <w:pPr>
              <w:pStyle w:val="aff2"/>
            </w:pPr>
          </w:p>
        </w:tc>
      </w:tr>
      <w:tr w:rsidR="008150E0" w:rsidRPr="00B416E9" w:rsidTr="00AE722C">
        <w:trPr>
          <w:jc w:val="center"/>
        </w:trPr>
        <w:tc>
          <w:tcPr>
            <w:tcW w:w="1999" w:type="dxa"/>
            <w:vAlign w:val="center"/>
          </w:tcPr>
          <w:p w:rsidR="008150E0" w:rsidRPr="00B416E9" w:rsidRDefault="008150E0" w:rsidP="00AE722C">
            <w:pPr>
              <w:pStyle w:val="aff2"/>
            </w:pPr>
            <w:r w:rsidRPr="00B416E9">
              <w:rPr>
                <w:rFonts w:hint="eastAsia"/>
              </w:rPr>
              <w:t>批准</w:t>
            </w:r>
          </w:p>
        </w:tc>
        <w:tc>
          <w:tcPr>
            <w:tcW w:w="2638" w:type="dxa"/>
            <w:vAlign w:val="center"/>
          </w:tcPr>
          <w:p w:rsidR="008150E0" w:rsidRPr="00B416E9" w:rsidRDefault="008150E0" w:rsidP="00AE722C">
            <w:pPr>
              <w:pStyle w:val="aff2"/>
            </w:pPr>
          </w:p>
        </w:tc>
        <w:tc>
          <w:tcPr>
            <w:tcW w:w="1076" w:type="dxa"/>
            <w:vAlign w:val="center"/>
          </w:tcPr>
          <w:p w:rsidR="008150E0" w:rsidRPr="00B416E9" w:rsidRDefault="008150E0" w:rsidP="00AE722C">
            <w:pPr>
              <w:pStyle w:val="aff2"/>
            </w:pPr>
            <w:r w:rsidRPr="00B416E9">
              <w:rPr>
                <w:rFonts w:hint="eastAsia"/>
              </w:rPr>
              <w:t>日期</w:t>
            </w:r>
          </w:p>
        </w:tc>
        <w:tc>
          <w:tcPr>
            <w:tcW w:w="2200" w:type="dxa"/>
            <w:vAlign w:val="center"/>
          </w:tcPr>
          <w:p w:rsidR="008150E0" w:rsidRPr="00B416E9" w:rsidRDefault="008150E0" w:rsidP="00AE722C">
            <w:pPr>
              <w:pStyle w:val="aff2"/>
            </w:pPr>
          </w:p>
        </w:tc>
      </w:tr>
      <w:tr w:rsidR="008150E0" w:rsidRPr="00B416E9" w:rsidTr="00AE722C">
        <w:trPr>
          <w:jc w:val="center"/>
        </w:trPr>
        <w:tc>
          <w:tcPr>
            <w:tcW w:w="1999" w:type="dxa"/>
            <w:vAlign w:val="center"/>
          </w:tcPr>
          <w:p w:rsidR="008150E0" w:rsidRPr="00B416E9" w:rsidRDefault="008150E0" w:rsidP="00AE722C">
            <w:pPr>
              <w:pStyle w:val="aff2"/>
            </w:pPr>
            <w:r w:rsidRPr="00B416E9">
              <w:rPr>
                <w:rFonts w:hint="eastAsia"/>
              </w:rPr>
              <w:t>签发</w:t>
            </w:r>
          </w:p>
        </w:tc>
        <w:tc>
          <w:tcPr>
            <w:tcW w:w="2638" w:type="dxa"/>
            <w:vAlign w:val="center"/>
          </w:tcPr>
          <w:p w:rsidR="008150E0" w:rsidRPr="00B416E9" w:rsidRDefault="008150E0" w:rsidP="00AE722C">
            <w:pPr>
              <w:pStyle w:val="aff2"/>
            </w:pPr>
          </w:p>
        </w:tc>
        <w:tc>
          <w:tcPr>
            <w:tcW w:w="1076" w:type="dxa"/>
            <w:vAlign w:val="center"/>
          </w:tcPr>
          <w:p w:rsidR="008150E0" w:rsidRPr="00B416E9" w:rsidRDefault="008150E0" w:rsidP="00AE722C">
            <w:pPr>
              <w:pStyle w:val="aff2"/>
            </w:pPr>
            <w:r w:rsidRPr="00B416E9">
              <w:rPr>
                <w:rFonts w:hint="eastAsia"/>
              </w:rPr>
              <w:t>日期</w:t>
            </w:r>
          </w:p>
        </w:tc>
        <w:tc>
          <w:tcPr>
            <w:tcW w:w="2200" w:type="dxa"/>
            <w:vAlign w:val="center"/>
          </w:tcPr>
          <w:p w:rsidR="008150E0" w:rsidRPr="00B416E9" w:rsidRDefault="008150E0" w:rsidP="00AE722C">
            <w:pPr>
              <w:pStyle w:val="aff2"/>
            </w:pPr>
          </w:p>
        </w:tc>
      </w:tr>
    </w:tbl>
    <w:p w:rsidR="008150E0" w:rsidRPr="00B416E9" w:rsidRDefault="008150E0" w:rsidP="008150E0">
      <w:pPr>
        <w:pStyle w:val="af9"/>
        <w:spacing w:before="120"/>
        <w:jc w:val="center"/>
        <w:rPr>
          <w:color w:val="000000"/>
        </w:rPr>
      </w:pPr>
      <w:r>
        <w:rPr>
          <w:rFonts w:ascii="Dotum" w:hAnsi="Dotum" w:hint="eastAsia"/>
          <w:noProof/>
          <w:color w:val="000000"/>
        </w:rPr>
        <w:drawing>
          <wp:inline distT="0" distB="0" distL="0" distR="0">
            <wp:extent cx="914400" cy="914400"/>
            <wp:effectExtent l="19050" t="0" r="0" b="0"/>
            <wp:docPr id="7" name="图片 1" descr="华为LOGO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为LOGO文件"/>
                    <pic:cNvPicPr>
                      <a:picLocks noChangeAspect="1" noChangeArrowheads="1"/>
                    </pic:cNvPicPr>
                  </pic:nvPicPr>
                  <pic:blipFill>
                    <a:blip r:embed="rId8"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p w:rsidR="008150E0" w:rsidRPr="00B416E9" w:rsidRDefault="008150E0" w:rsidP="008150E0">
      <w:pPr>
        <w:pStyle w:val="aff1"/>
        <w:keepNext/>
        <w:rPr>
          <w:color w:val="000000"/>
        </w:rPr>
      </w:pPr>
      <w:r w:rsidRPr="00B416E9">
        <w:rPr>
          <w:rFonts w:hint="eastAsia"/>
          <w:color w:val="000000"/>
        </w:rPr>
        <w:t>华为技术有限公司</w:t>
      </w:r>
    </w:p>
    <w:p w:rsidR="008150E0" w:rsidRPr="00B416E9" w:rsidRDefault="008150E0" w:rsidP="008150E0">
      <w:pPr>
        <w:pStyle w:val="aff2"/>
      </w:pPr>
      <w:r w:rsidRPr="00B416E9">
        <w:rPr>
          <w:rFonts w:hint="eastAsia"/>
        </w:rPr>
        <w:t xml:space="preserve">©2005 </w:t>
      </w:r>
      <w:r w:rsidRPr="00B416E9">
        <w:rPr>
          <w:rFonts w:hint="eastAsia"/>
        </w:rPr>
        <w:t>华为技术有限公司</w:t>
      </w:r>
      <w:r w:rsidRPr="00B416E9">
        <w:rPr>
          <w:rFonts w:hint="eastAsia"/>
        </w:rPr>
        <w:t xml:space="preserve"> </w:t>
      </w:r>
      <w:r w:rsidRPr="00B416E9">
        <w:rPr>
          <w:rFonts w:hint="eastAsia"/>
        </w:rPr>
        <w:t>版权所有，保留一切权利</w:t>
      </w:r>
    </w:p>
    <w:p w:rsidR="008150E0" w:rsidRPr="00B416E9" w:rsidRDefault="008150E0" w:rsidP="008150E0">
      <w:pPr>
        <w:pStyle w:val="aff2"/>
      </w:pPr>
    </w:p>
    <w:p w:rsidR="008150E0" w:rsidRDefault="008150E0" w:rsidP="008150E0">
      <w:pPr>
        <w:pStyle w:val="aff2"/>
      </w:pPr>
      <w:r w:rsidRPr="00B416E9">
        <w:rPr>
          <w:rFonts w:hint="eastAsia"/>
        </w:rPr>
        <w:t>（仅供内部使用）</w:t>
      </w:r>
    </w:p>
    <w:p w:rsidR="008150E0" w:rsidRDefault="008150E0">
      <w:pPr>
        <w:widowControl/>
        <w:autoSpaceDE/>
        <w:autoSpaceDN/>
        <w:adjustRightInd/>
        <w:spacing w:line="240" w:lineRule="auto"/>
      </w:pPr>
      <w:r>
        <w:br w:type="page"/>
      </w:r>
    </w:p>
    <w:p w:rsidR="008150E0" w:rsidRPr="008150E0" w:rsidRDefault="008150E0" w:rsidP="008150E0"/>
    <w:p w:rsidR="008150E0" w:rsidRPr="00B416E9" w:rsidRDefault="008150E0" w:rsidP="008150E0">
      <w:pPr>
        <w:pStyle w:val="aff0"/>
        <w:keepNext/>
        <w:jc w:val="both"/>
        <w:outlineLvl w:val="1"/>
        <w:rPr>
          <w:color w:val="000000"/>
        </w:rPr>
      </w:pPr>
      <w:r w:rsidRPr="00B416E9">
        <w:rPr>
          <w:rFonts w:hint="eastAsia"/>
          <w:color w:val="000000"/>
        </w:rPr>
        <w:t>修订记录</w:t>
      </w:r>
    </w:p>
    <w:tbl>
      <w:tblPr>
        <w:tblW w:w="8079" w:type="dxa"/>
        <w:jc w:val="center"/>
        <w:tblLayout w:type="fixed"/>
        <w:tblLook w:val="0000"/>
      </w:tblPr>
      <w:tblGrid>
        <w:gridCol w:w="1730"/>
        <w:gridCol w:w="992"/>
        <w:gridCol w:w="993"/>
        <w:gridCol w:w="3088"/>
        <w:gridCol w:w="1276"/>
      </w:tblGrid>
      <w:tr w:rsidR="008150E0" w:rsidRPr="00B416E9" w:rsidTr="00AE722C">
        <w:trPr>
          <w:cantSplit/>
          <w:tblHeader/>
          <w:jc w:val="center"/>
        </w:trPr>
        <w:tc>
          <w:tcPr>
            <w:tcW w:w="1730" w:type="dxa"/>
            <w:tcBorders>
              <w:top w:val="single" w:sz="6" w:space="0" w:color="auto"/>
              <w:left w:val="single" w:sz="6" w:space="0" w:color="auto"/>
              <w:bottom w:val="single" w:sz="6" w:space="0" w:color="auto"/>
              <w:right w:val="single" w:sz="6" w:space="0" w:color="auto"/>
            </w:tcBorders>
            <w:vAlign w:val="center"/>
          </w:tcPr>
          <w:p w:rsidR="008150E0" w:rsidRPr="00B416E9" w:rsidRDefault="008150E0" w:rsidP="00AE722C">
            <w:pPr>
              <w:pStyle w:val="aff"/>
              <w:keepNext/>
              <w:rPr>
                <w:color w:val="000000"/>
              </w:rPr>
            </w:pPr>
            <w:r w:rsidRPr="00B416E9">
              <w:rPr>
                <w:rFonts w:hint="eastAsia"/>
                <w:color w:val="000000"/>
              </w:rPr>
              <w:t>日期</w:t>
            </w:r>
          </w:p>
        </w:tc>
        <w:tc>
          <w:tcPr>
            <w:tcW w:w="992" w:type="dxa"/>
            <w:tcBorders>
              <w:top w:val="single" w:sz="6" w:space="0" w:color="auto"/>
              <w:left w:val="single" w:sz="6" w:space="0" w:color="auto"/>
              <w:bottom w:val="single" w:sz="6" w:space="0" w:color="auto"/>
              <w:right w:val="single" w:sz="6" w:space="0" w:color="auto"/>
            </w:tcBorders>
            <w:vAlign w:val="center"/>
          </w:tcPr>
          <w:p w:rsidR="008150E0" w:rsidRPr="00B416E9" w:rsidRDefault="008150E0" w:rsidP="00AE722C">
            <w:pPr>
              <w:pStyle w:val="aff"/>
              <w:keepNext/>
              <w:rPr>
                <w:color w:val="000000"/>
              </w:rPr>
            </w:pPr>
            <w:r w:rsidRPr="00B416E9">
              <w:rPr>
                <w:rFonts w:hint="eastAsia"/>
                <w:color w:val="000000"/>
              </w:rPr>
              <w:t>修订</w:t>
            </w:r>
            <w:r w:rsidRPr="00B416E9">
              <w:rPr>
                <w:color w:val="000000"/>
              </w:rPr>
              <w:br/>
            </w:r>
            <w:r w:rsidRPr="00B416E9">
              <w:rPr>
                <w:rFonts w:hint="eastAsia"/>
                <w:color w:val="000000"/>
              </w:rPr>
              <w:t>版本</w:t>
            </w:r>
          </w:p>
        </w:tc>
        <w:tc>
          <w:tcPr>
            <w:tcW w:w="993" w:type="dxa"/>
            <w:tcBorders>
              <w:top w:val="single" w:sz="6" w:space="0" w:color="auto"/>
              <w:left w:val="single" w:sz="6" w:space="0" w:color="auto"/>
              <w:bottom w:val="single" w:sz="6" w:space="0" w:color="auto"/>
              <w:right w:val="single" w:sz="6" w:space="0" w:color="auto"/>
            </w:tcBorders>
            <w:vAlign w:val="center"/>
          </w:tcPr>
          <w:p w:rsidR="008150E0" w:rsidRPr="00B416E9" w:rsidRDefault="008150E0" w:rsidP="00AE722C">
            <w:pPr>
              <w:pStyle w:val="aff"/>
              <w:keepNext/>
              <w:rPr>
                <w:color w:val="000000"/>
              </w:rPr>
            </w:pPr>
            <w:r w:rsidRPr="00B416E9">
              <w:rPr>
                <w:rFonts w:hint="eastAsia"/>
                <w:color w:val="000000"/>
              </w:rPr>
              <w:t>修改</w:t>
            </w:r>
            <w:r w:rsidRPr="00B416E9">
              <w:rPr>
                <w:color w:val="000000"/>
              </w:rPr>
              <w:br/>
            </w:r>
            <w:r w:rsidRPr="00B416E9">
              <w:rPr>
                <w:rFonts w:hint="eastAsia"/>
                <w:color w:val="000000"/>
              </w:rPr>
              <w:t>章节</w:t>
            </w:r>
          </w:p>
        </w:tc>
        <w:tc>
          <w:tcPr>
            <w:tcW w:w="3088" w:type="dxa"/>
            <w:tcBorders>
              <w:top w:val="single" w:sz="6" w:space="0" w:color="auto"/>
              <w:left w:val="single" w:sz="6" w:space="0" w:color="auto"/>
              <w:bottom w:val="single" w:sz="6" w:space="0" w:color="auto"/>
              <w:right w:val="single" w:sz="6" w:space="0" w:color="auto"/>
            </w:tcBorders>
            <w:vAlign w:val="center"/>
          </w:tcPr>
          <w:p w:rsidR="008150E0" w:rsidRPr="00B416E9" w:rsidRDefault="008150E0" w:rsidP="00AE722C">
            <w:pPr>
              <w:pStyle w:val="aff"/>
              <w:keepNext/>
              <w:rPr>
                <w:color w:val="000000"/>
              </w:rPr>
            </w:pPr>
            <w:r w:rsidRPr="00B416E9">
              <w:rPr>
                <w:rFonts w:hint="eastAsia"/>
                <w:color w:val="000000"/>
              </w:rPr>
              <w:t>修改描述</w:t>
            </w:r>
          </w:p>
        </w:tc>
        <w:tc>
          <w:tcPr>
            <w:tcW w:w="1276" w:type="dxa"/>
            <w:tcBorders>
              <w:top w:val="single" w:sz="6" w:space="0" w:color="auto"/>
              <w:left w:val="single" w:sz="6" w:space="0" w:color="auto"/>
              <w:bottom w:val="single" w:sz="6" w:space="0" w:color="auto"/>
              <w:right w:val="single" w:sz="6" w:space="0" w:color="auto"/>
            </w:tcBorders>
            <w:vAlign w:val="center"/>
          </w:tcPr>
          <w:p w:rsidR="008150E0" w:rsidRPr="00B416E9" w:rsidRDefault="008150E0" w:rsidP="00AE722C">
            <w:pPr>
              <w:pStyle w:val="aff"/>
              <w:keepNext/>
              <w:rPr>
                <w:color w:val="000000"/>
              </w:rPr>
            </w:pPr>
            <w:r w:rsidRPr="00B416E9">
              <w:rPr>
                <w:rFonts w:hint="eastAsia"/>
                <w:color w:val="000000"/>
              </w:rPr>
              <w:t>作者</w:t>
            </w:r>
          </w:p>
        </w:tc>
      </w:tr>
      <w:tr w:rsidR="008150E0" w:rsidRPr="00B416E9" w:rsidTr="00AE722C">
        <w:trPr>
          <w:cantSplit/>
          <w:jc w:val="center"/>
        </w:trPr>
        <w:tc>
          <w:tcPr>
            <w:tcW w:w="1730" w:type="dxa"/>
            <w:tcBorders>
              <w:top w:val="single" w:sz="6" w:space="0" w:color="auto"/>
              <w:left w:val="single" w:sz="6" w:space="0" w:color="auto"/>
              <w:bottom w:val="single" w:sz="6" w:space="0" w:color="auto"/>
              <w:right w:val="single" w:sz="6" w:space="0" w:color="auto"/>
            </w:tcBorders>
            <w:vAlign w:val="center"/>
          </w:tcPr>
          <w:p w:rsidR="008150E0" w:rsidRPr="006500A6" w:rsidRDefault="00077FDF" w:rsidP="006C1EBD">
            <w:pPr>
              <w:pStyle w:val="a5"/>
              <w:keepNext/>
              <w:rPr>
                <w:rFonts w:ascii="宋体" w:hAnsi="宋体"/>
                <w:color w:val="000000"/>
                <w:sz w:val="18"/>
                <w:szCs w:val="18"/>
              </w:rPr>
            </w:pPr>
            <w:r>
              <w:rPr>
                <w:rFonts w:ascii="宋体" w:hAnsi="宋体" w:hint="eastAsia"/>
                <w:color w:val="000000"/>
                <w:sz w:val="18"/>
                <w:szCs w:val="18"/>
              </w:rPr>
              <w:t>2016/</w:t>
            </w:r>
            <w:r w:rsidR="006C1EBD">
              <w:rPr>
                <w:rFonts w:ascii="宋体" w:hAnsi="宋体" w:hint="eastAsia"/>
                <w:color w:val="000000"/>
                <w:sz w:val="18"/>
                <w:szCs w:val="18"/>
              </w:rPr>
              <w:t>9/</w:t>
            </w:r>
            <w:r w:rsidR="003138EB">
              <w:rPr>
                <w:rFonts w:ascii="宋体" w:hAnsi="宋体" w:hint="eastAsia"/>
                <w:color w:val="000000"/>
                <w:sz w:val="18"/>
                <w:szCs w:val="18"/>
              </w:rPr>
              <w:t>20</w:t>
            </w:r>
          </w:p>
        </w:tc>
        <w:tc>
          <w:tcPr>
            <w:tcW w:w="992" w:type="dxa"/>
            <w:tcBorders>
              <w:top w:val="single" w:sz="6" w:space="0" w:color="auto"/>
              <w:left w:val="single" w:sz="6" w:space="0" w:color="auto"/>
              <w:bottom w:val="single" w:sz="6" w:space="0" w:color="auto"/>
              <w:right w:val="single" w:sz="6" w:space="0" w:color="auto"/>
            </w:tcBorders>
            <w:vAlign w:val="center"/>
          </w:tcPr>
          <w:p w:rsidR="008150E0" w:rsidRPr="006500A6" w:rsidRDefault="008150E0" w:rsidP="00AE722C">
            <w:pPr>
              <w:pStyle w:val="a5"/>
              <w:keepNext/>
              <w:rPr>
                <w:rFonts w:ascii="宋体" w:hAnsi="宋体"/>
                <w:color w:val="000000"/>
                <w:sz w:val="18"/>
                <w:szCs w:val="18"/>
              </w:rPr>
            </w:pPr>
            <w:r>
              <w:rPr>
                <w:rFonts w:ascii="宋体" w:hAnsi="宋体" w:hint="eastAsia"/>
                <w:color w:val="000000"/>
                <w:sz w:val="18"/>
                <w:szCs w:val="18"/>
              </w:rPr>
              <w:t>1.00</w:t>
            </w:r>
            <w:r w:rsidR="003138EB">
              <w:rPr>
                <w:rFonts w:ascii="宋体" w:hAnsi="宋体" w:hint="eastAsia"/>
                <w:color w:val="000000"/>
                <w:sz w:val="18"/>
                <w:szCs w:val="18"/>
              </w:rPr>
              <w:t>draft</w:t>
            </w:r>
          </w:p>
        </w:tc>
        <w:tc>
          <w:tcPr>
            <w:tcW w:w="993" w:type="dxa"/>
            <w:tcBorders>
              <w:top w:val="single" w:sz="6" w:space="0" w:color="auto"/>
              <w:left w:val="single" w:sz="6" w:space="0" w:color="auto"/>
              <w:bottom w:val="single" w:sz="6" w:space="0" w:color="auto"/>
              <w:right w:val="single" w:sz="6" w:space="0" w:color="auto"/>
            </w:tcBorders>
            <w:vAlign w:val="center"/>
          </w:tcPr>
          <w:p w:rsidR="008150E0" w:rsidRPr="006500A6" w:rsidRDefault="008150E0" w:rsidP="00AE722C">
            <w:pPr>
              <w:pStyle w:val="a5"/>
              <w:keepNext/>
              <w:rPr>
                <w:rFonts w:ascii="宋体" w:hAnsi="宋体"/>
                <w:color w:val="000000"/>
                <w:sz w:val="18"/>
                <w:szCs w:val="18"/>
              </w:rPr>
            </w:pPr>
          </w:p>
        </w:tc>
        <w:tc>
          <w:tcPr>
            <w:tcW w:w="3088" w:type="dxa"/>
            <w:tcBorders>
              <w:top w:val="single" w:sz="6" w:space="0" w:color="auto"/>
              <w:left w:val="single" w:sz="6" w:space="0" w:color="auto"/>
              <w:bottom w:val="single" w:sz="6" w:space="0" w:color="auto"/>
              <w:right w:val="single" w:sz="6" w:space="0" w:color="auto"/>
            </w:tcBorders>
            <w:vAlign w:val="center"/>
          </w:tcPr>
          <w:p w:rsidR="008150E0" w:rsidRPr="006500A6" w:rsidRDefault="00077FDF" w:rsidP="00AE722C">
            <w:pPr>
              <w:pStyle w:val="a5"/>
              <w:keepNext/>
              <w:rPr>
                <w:rFonts w:ascii="宋体" w:hAnsi="宋体"/>
                <w:color w:val="000000"/>
                <w:sz w:val="18"/>
                <w:szCs w:val="18"/>
              </w:rPr>
            </w:pPr>
            <w:r>
              <w:rPr>
                <w:rFonts w:ascii="宋体" w:hAnsi="宋体" w:hint="eastAsia"/>
                <w:color w:val="000000"/>
                <w:sz w:val="18"/>
                <w:szCs w:val="18"/>
              </w:rPr>
              <w:t>初稿</w:t>
            </w:r>
          </w:p>
        </w:tc>
        <w:tc>
          <w:tcPr>
            <w:tcW w:w="1276" w:type="dxa"/>
            <w:tcBorders>
              <w:top w:val="single" w:sz="6" w:space="0" w:color="auto"/>
              <w:left w:val="single" w:sz="6" w:space="0" w:color="auto"/>
              <w:bottom w:val="single" w:sz="6" w:space="0" w:color="auto"/>
              <w:right w:val="single" w:sz="6" w:space="0" w:color="auto"/>
            </w:tcBorders>
            <w:vAlign w:val="center"/>
          </w:tcPr>
          <w:p w:rsidR="008150E0" w:rsidRPr="006500A6" w:rsidRDefault="00275254" w:rsidP="00AE722C">
            <w:pPr>
              <w:pStyle w:val="a5"/>
              <w:keepNext/>
              <w:rPr>
                <w:rFonts w:ascii="宋体" w:hAnsi="宋体"/>
                <w:color w:val="000000"/>
                <w:sz w:val="18"/>
                <w:szCs w:val="18"/>
              </w:rPr>
            </w:pPr>
            <w:r>
              <w:rPr>
                <w:rFonts w:ascii="宋体" w:hAnsi="宋体" w:hint="eastAsia"/>
                <w:color w:val="000000"/>
                <w:sz w:val="18"/>
                <w:szCs w:val="18"/>
              </w:rPr>
              <w:t>谢红波</w:t>
            </w:r>
          </w:p>
        </w:tc>
      </w:tr>
      <w:tr w:rsidR="00D956C2" w:rsidRPr="00B416E9" w:rsidTr="00AE722C">
        <w:trPr>
          <w:cantSplit/>
          <w:jc w:val="center"/>
        </w:trPr>
        <w:tc>
          <w:tcPr>
            <w:tcW w:w="1730" w:type="dxa"/>
            <w:tcBorders>
              <w:top w:val="single" w:sz="6" w:space="0" w:color="auto"/>
              <w:left w:val="single" w:sz="6" w:space="0" w:color="auto"/>
              <w:bottom w:val="single" w:sz="6" w:space="0" w:color="auto"/>
              <w:right w:val="single" w:sz="6" w:space="0" w:color="auto"/>
            </w:tcBorders>
            <w:vAlign w:val="center"/>
          </w:tcPr>
          <w:p w:rsidR="00D956C2" w:rsidRDefault="00434588" w:rsidP="006C1EBD">
            <w:pPr>
              <w:pStyle w:val="a5"/>
              <w:keepNext/>
              <w:rPr>
                <w:rFonts w:ascii="宋体" w:hAnsi="宋体"/>
                <w:color w:val="000000"/>
                <w:sz w:val="18"/>
                <w:szCs w:val="18"/>
              </w:rPr>
            </w:pPr>
            <w:r>
              <w:rPr>
                <w:rFonts w:ascii="宋体" w:hAnsi="宋体" w:hint="eastAsia"/>
                <w:color w:val="000000"/>
                <w:sz w:val="18"/>
                <w:szCs w:val="18"/>
              </w:rPr>
              <w:t>2016/10/8</w:t>
            </w:r>
          </w:p>
        </w:tc>
        <w:tc>
          <w:tcPr>
            <w:tcW w:w="992" w:type="dxa"/>
            <w:tcBorders>
              <w:top w:val="single" w:sz="6" w:space="0" w:color="auto"/>
              <w:left w:val="single" w:sz="6" w:space="0" w:color="auto"/>
              <w:bottom w:val="single" w:sz="6" w:space="0" w:color="auto"/>
              <w:right w:val="single" w:sz="6" w:space="0" w:color="auto"/>
            </w:tcBorders>
            <w:vAlign w:val="center"/>
          </w:tcPr>
          <w:p w:rsidR="00D956C2" w:rsidRDefault="00434588" w:rsidP="00AE722C">
            <w:pPr>
              <w:pStyle w:val="a5"/>
              <w:keepNext/>
              <w:rPr>
                <w:rFonts w:ascii="宋体" w:hAnsi="宋体"/>
                <w:color w:val="000000"/>
                <w:sz w:val="18"/>
                <w:szCs w:val="18"/>
              </w:rPr>
            </w:pPr>
            <w:r>
              <w:rPr>
                <w:rFonts w:ascii="宋体" w:hAnsi="宋体" w:hint="eastAsia"/>
                <w:color w:val="000000"/>
                <w:sz w:val="18"/>
                <w:szCs w:val="18"/>
              </w:rPr>
              <w:t>1.01</w:t>
            </w:r>
          </w:p>
        </w:tc>
        <w:tc>
          <w:tcPr>
            <w:tcW w:w="993" w:type="dxa"/>
            <w:tcBorders>
              <w:top w:val="single" w:sz="6" w:space="0" w:color="auto"/>
              <w:left w:val="single" w:sz="6" w:space="0" w:color="auto"/>
              <w:bottom w:val="single" w:sz="6" w:space="0" w:color="auto"/>
              <w:right w:val="single" w:sz="6" w:space="0" w:color="auto"/>
            </w:tcBorders>
            <w:vAlign w:val="center"/>
          </w:tcPr>
          <w:p w:rsidR="00D956C2" w:rsidRPr="006500A6" w:rsidRDefault="00D956C2" w:rsidP="00AE722C">
            <w:pPr>
              <w:pStyle w:val="a5"/>
              <w:keepNext/>
              <w:rPr>
                <w:rFonts w:ascii="宋体" w:hAnsi="宋体"/>
                <w:color w:val="000000"/>
                <w:sz w:val="18"/>
                <w:szCs w:val="18"/>
              </w:rPr>
            </w:pPr>
          </w:p>
        </w:tc>
        <w:tc>
          <w:tcPr>
            <w:tcW w:w="3088" w:type="dxa"/>
            <w:tcBorders>
              <w:top w:val="single" w:sz="6" w:space="0" w:color="auto"/>
              <w:left w:val="single" w:sz="6" w:space="0" w:color="auto"/>
              <w:bottom w:val="single" w:sz="6" w:space="0" w:color="auto"/>
              <w:right w:val="single" w:sz="6" w:space="0" w:color="auto"/>
            </w:tcBorders>
            <w:vAlign w:val="center"/>
          </w:tcPr>
          <w:p w:rsidR="00D956C2" w:rsidRDefault="00434588" w:rsidP="00C0409E">
            <w:pPr>
              <w:pStyle w:val="a5"/>
              <w:keepNext/>
              <w:rPr>
                <w:rFonts w:ascii="宋体" w:hAnsi="宋体"/>
                <w:color w:val="000000"/>
                <w:sz w:val="18"/>
                <w:szCs w:val="18"/>
              </w:rPr>
            </w:pPr>
            <w:r>
              <w:rPr>
                <w:rFonts w:ascii="宋体" w:hAnsi="宋体" w:hint="eastAsia"/>
                <w:color w:val="000000"/>
                <w:sz w:val="18"/>
                <w:szCs w:val="18"/>
              </w:rPr>
              <w:t>contentCode改为code，contentName改为name，并修改相应描述，</w:t>
            </w:r>
            <w:r w:rsidR="00C0409E">
              <w:rPr>
                <w:rFonts w:ascii="宋体" w:hAnsi="宋体" w:hint="eastAsia"/>
                <w:color w:val="000000"/>
                <w:sz w:val="18"/>
                <w:szCs w:val="18"/>
              </w:rPr>
              <w:t>适用于内容和专辑</w:t>
            </w:r>
          </w:p>
        </w:tc>
        <w:tc>
          <w:tcPr>
            <w:tcW w:w="1276" w:type="dxa"/>
            <w:tcBorders>
              <w:top w:val="single" w:sz="6" w:space="0" w:color="auto"/>
              <w:left w:val="single" w:sz="6" w:space="0" w:color="auto"/>
              <w:bottom w:val="single" w:sz="6" w:space="0" w:color="auto"/>
              <w:right w:val="single" w:sz="6" w:space="0" w:color="auto"/>
            </w:tcBorders>
            <w:vAlign w:val="center"/>
          </w:tcPr>
          <w:p w:rsidR="00D956C2" w:rsidRPr="00D956C2" w:rsidRDefault="00434588" w:rsidP="00AE722C">
            <w:pPr>
              <w:pStyle w:val="a5"/>
              <w:keepNext/>
              <w:rPr>
                <w:rFonts w:ascii="宋体" w:hAnsi="宋体"/>
                <w:color w:val="000000"/>
                <w:sz w:val="18"/>
                <w:szCs w:val="18"/>
              </w:rPr>
            </w:pPr>
            <w:r>
              <w:rPr>
                <w:rFonts w:ascii="宋体" w:hAnsi="宋体" w:hint="eastAsia"/>
                <w:color w:val="000000"/>
                <w:sz w:val="18"/>
                <w:szCs w:val="18"/>
              </w:rPr>
              <w:t>谢红波</w:t>
            </w:r>
          </w:p>
        </w:tc>
      </w:tr>
      <w:tr w:rsidR="005C6D76" w:rsidRPr="00B416E9" w:rsidTr="00AE722C">
        <w:trPr>
          <w:cantSplit/>
          <w:jc w:val="center"/>
          <w:ins w:id="0" w:author="z00286109" w:date="2016-10-27T14:58:00Z"/>
        </w:trPr>
        <w:tc>
          <w:tcPr>
            <w:tcW w:w="1730" w:type="dxa"/>
            <w:tcBorders>
              <w:top w:val="single" w:sz="6" w:space="0" w:color="auto"/>
              <w:left w:val="single" w:sz="6" w:space="0" w:color="auto"/>
              <w:bottom w:val="single" w:sz="6" w:space="0" w:color="auto"/>
              <w:right w:val="single" w:sz="6" w:space="0" w:color="auto"/>
            </w:tcBorders>
            <w:vAlign w:val="center"/>
          </w:tcPr>
          <w:p w:rsidR="005C6D76" w:rsidRDefault="005C6D76" w:rsidP="006C1EBD">
            <w:pPr>
              <w:pStyle w:val="a5"/>
              <w:keepNext/>
              <w:rPr>
                <w:ins w:id="1" w:author="z00286109" w:date="2016-10-27T14:58:00Z"/>
                <w:rFonts w:ascii="宋体" w:hAnsi="宋体"/>
                <w:color w:val="000000"/>
                <w:sz w:val="18"/>
                <w:szCs w:val="18"/>
              </w:rPr>
            </w:pPr>
            <w:ins w:id="2" w:author="z00286109" w:date="2016-10-27T14:58:00Z">
              <w:r>
                <w:rPr>
                  <w:rFonts w:ascii="宋体" w:hAnsi="宋体" w:hint="eastAsia"/>
                  <w:color w:val="000000"/>
                  <w:sz w:val="18"/>
                  <w:szCs w:val="18"/>
                </w:rPr>
                <w:t>2016/10/27</w:t>
              </w:r>
            </w:ins>
          </w:p>
        </w:tc>
        <w:tc>
          <w:tcPr>
            <w:tcW w:w="992" w:type="dxa"/>
            <w:tcBorders>
              <w:top w:val="single" w:sz="6" w:space="0" w:color="auto"/>
              <w:left w:val="single" w:sz="6" w:space="0" w:color="auto"/>
              <w:bottom w:val="single" w:sz="6" w:space="0" w:color="auto"/>
              <w:right w:val="single" w:sz="6" w:space="0" w:color="auto"/>
            </w:tcBorders>
            <w:vAlign w:val="center"/>
          </w:tcPr>
          <w:p w:rsidR="005C6D76" w:rsidRDefault="00A518E2" w:rsidP="00AE722C">
            <w:pPr>
              <w:pStyle w:val="a5"/>
              <w:keepNext/>
              <w:rPr>
                <w:ins w:id="3" w:author="z00286109" w:date="2016-10-27T14:58:00Z"/>
                <w:rFonts w:ascii="宋体" w:hAnsi="宋体"/>
                <w:color w:val="000000"/>
                <w:sz w:val="18"/>
                <w:szCs w:val="18"/>
              </w:rPr>
            </w:pPr>
            <w:ins w:id="4" w:author="z00286109" w:date="2016-10-28T16:44:00Z">
              <w:r>
                <w:rPr>
                  <w:rFonts w:ascii="宋体" w:hAnsi="宋体" w:hint="eastAsia"/>
                  <w:color w:val="000000"/>
                  <w:sz w:val="18"/>
                  <w:szCs w:val="18"/>
                </w:rPr>
                <w:t>1.02</w:t>
              </w:r>
            </w:ins>
          </w:p>
        </w:tc>
        <w:tc>
          <w:tcPr>
            <w:tcW w:w="993" w:type="dxa"/>
            <w:tcBorders>
              <w:top w:val="single" w:sz="6" w:space="0" w:color="auto"/>
              <w:left w:val="single" w:sz="6" w:space="0" w:color="auto"/>
              <w:bottom w:val="single" w:sz="6" w:space="0" w:color="auto"/>
              <w:right w:val="single" w:sz="6" w:space="0" w:color="auto"/>
            </w:tcBorders>
            <w:vAlign w:val="center"/>
          </w:tcPr>
          <w:p w:rsidR="005C6D76" w:rsidRPr="006500A6" w:rsidRDefault="005C6D76" w:rsidP="00AE722C">
            <w:pPr>
              <w:pStyle w:val="a5"/>
              <w:keepNext/>
              <w:rPr>
                <w:ins w:id="5" w:author="z00286109" w:date="2016-10-27T14:58:00Z"/>
                <w:rFonts w:ascii="宋体" w:hAnsi="宋体"/>
                <w:color w:val="000000"/>
                <w:sz w:val="18"/>
                <w:szCs w:val="18"/>
              </w:rPr>
            </w:pPr>
          </w:p>
        </w:tc>
        <w:tc>
          <w:tcPr>
            <w:tcW w:w="3088" w:type="dxa"/>
            <w:tcBorders>
              <w:top w:val="single" w:sz="6" w:space="0" w:color="auto"/>
              <w:left w:val="single" w:sz="6" w:space="0" w:color="auto"/>
              <w:bottom w:val="single" w:sz="6" w:space="0" w:color="auto"/>
              <w:right w:val="single" w:sz="6" w:space="0" w:color="auto"/>
            </w:tcBorders>
            <w:vAlign w:val="center"/>
          </w:tcPr>
          <w:p w:rsidR="005C6D76" w:rsidRPr="005C6D76" w:rsidRDefault="005C6D76" w:rsidP="005C6D76">
            <w:pPr>
              <w:pStyle w:val="a5"/>
              <w:keepNext/>
              <w:rPr>
                <w:ins w:id="6" w:author="z00286109" w:date="2016-10-27T14:58:00Z"/>
                <w:rFonts w:ascii="宋体" w:hAnsi="宋体"/>
                <w:color w:val="000000"/>
                <w:sz w:val="18"/>
                <w:szCs w:val="18"/>
              </w:rPr>
            </w:pPr>
            <w:ins w:id="7" w:author="z00286109" w:date="2016-10-27T14:58:00Z">
              <w:r w:rsidRPr="005C6D76">
                <w:rPr>
                  <w:rFonts w:ascii="宋体" w:hAnsi="宋体" w:hint="eastAsia"/>
                  <w:color w:val="000000"/>
                  <w:sz w:val="18"/>
                  <w:szCs w:val="18"/>
                </w:rPr>
                <w:t>2.1 内容管理话单</w:t>
              </w:r>
            </w:ins>
          </w:p>
          <w:p w:rsidR="005C6D76" w:rsidRDefault="005C6D76" w:rsidP="005C6D76">
            <w:pPr>
              <w:pStyle w:val="a5"/>
              <w:keepNext/>
              <w:rPr>
                <w:ins w:id="8" w:author="z00286109" w:date="2016-10-27T14:58:00Z"/>
                <w:rFonts w:ascii="宋体" w:hAnsi="宋体"/>
                <w:color w:val="000000"/>
                <w:sz w:val="18"/>
                <w:szCs w:val="18"/>
              </w:rPr>
            </w:pPr>
            <w:ins w:id="9" w:author="z00286109" w:date="2016-10-27T14:58:00Z">
              <w:r w:rsidRPr="005C6D76">
                <w:rPr>
                  <w:rFonts w:ascii="宋体" w:hAnsi="宋体" w:hint="eastAsia"/>
                  <w:color w:val="000000"/>
                  <w:sz w:val="18"/>
                  <w:szCs w:val="18"/>
                </w:rPr>
                <w:t>增加 genreID，language字段。</w:t>
              </w:r>
            </w:ins>
          </w:p>
        </w:tc>
        <w:tc>
          <w:tcPr>
            <w:tcW w:w="1276" w:type="dxa"/>
            <w:tcBorders>
              <w:top w:val="single" w:sz="6" w:space="0" w:color="auto"/>
              <w:left w:val="single" w:sz="6" w:space="0" w:color="auto"/>
              <w:bottom w:val="single" w:sz="6" w:space="0" w:color="auto"/>
              <w:right w:val="single" w:sz="6" w:space="0" w:color="auto"/>
            </w:tcBorders>
            <w:vAlign w:val="center"/>
          </w:tcPr>
          <w:p w:rsidR="005C6D76" w:rsidRDefault="005C6D76" w:rsidP="00AE722C">
            <w:pPr>
              <w:pStyle w:val="a5"/>
              <w:keepNext/>
              <w:rPr>
                <w:ins w:id="10" w:author="z00286109" w:date="2016-10-27T14:58:00Z"/>
                <w:rFonts w:ascii="宋体" w:hAnsi="宋体"/>
                <w:color w:val="000000"/>
                <w:sz w:val="18"/>
                <w:szCs w:val="18"/>
              </w:rPr>
            </w:pPr>
            <w:ins w:id="11" w:author="z00286109" w:date="2016-10-27T14:58:00Z">
              <w:r>
                <w:rPr>
                  <w:rFonts w:ascii="宋体" w:hAnsi="宋体" w:hint="eastAsia"/>
                  <w:color w:val="000000"/>
                  <w:sz w:val="18"/>
                  <w:szCs w:val="18"/>
                </w:rPr>
                <w:t>赵鸿祺</w:t>
              </w:r>
            </w:ins>
          </w:p>
        </w:tc>
      </w:tr>
      <w:tr w:rsidR="00A518E2" w:rsidRPr="00B416E9" w:rsidTr="00AE722C">
        <w:trPr>
          <w:cantSplit/>
          <w:jc w:val="center"/>
          <w:ins w:id="12" w:author="z00286109" w:date="2016-10-28T16:44:00Z"/>
        </w:trPr>
        <w:tc>
          <w:tcPr>
            <w:tcW w:w="1730" w:type="dxa"/>
            <w:tcBorders>
              <w:top w:val="single" w:sz="6" w:space="0" w:color="auto"/>
              <w:left w:val="single" w:sz="6" w:space="0" w:color="auto"/>
              <w:bottom w:val="single" w:sz="6" w:space="0" w:color="auto"/>
              <w:right w:val="single" w:sz="6" w:space="0" w:color="auto"/>
            </w:tcBorders>
            <w:vAlign w:val="center"/>
          </w:tcPr>
          <w:p w:rsidR="00A518E2" w:rsidRDefault="00A518E2" w:rsidP="006C1EBD">
            <w:pPr>
              <w:pStyle w:val="a5"/>
              <w:keepNext/>
              <w:rPr>
                <w:ins w:id="13" w:author="z00286109" w:date="2016-10-28T16:44:00Z"/>
                <w:rFonts w:ascii="宋体" w:hAnsi="宋体" w:hint="eastAsia"/>
                <w:color w:val="000000"/>
                <w:sz w:val="18"/>
                <w:szCs w:val="18"/>
              </w:rPr>
            </w:pPr>
            <w:ins w:id="14" w:author="z00286109" w:date="2016-10-28T16:44:00Z">
              <w:r>
                <w:rPr>
                  <w:rFonts w:ascii="宋体" w:hAnsi="宋体" w:hint="eastAsia"/>
                  <w:color w:val="000000"/>
                  <w:sz w:val="18"/>
                  <w:szCs w:val="18"/>
                </w:rPr>
                <w:t>2016/10/2</w:t>
              </w:r>
              <w:r>
                <w:rPr>
                  <w:rFonts w:ascii="宋体" w:hAnsi="宋体" w:hint="eastAsia"/>
                  <w:color w:val="000000"/>
                  <w:sz w:val="18"/>
                  <w:szCs w:val="18"/>
                </w:rPr>
                <w:t>8</w:t>
              </w:r>
            </w:ins>
          </w:p>
        </w:tc>
        <w:tc>
          <w:tcPr>
            <w:tcW w:w="992" w:type="dxa"/>
            <w:tcBorders>
              <w:top w:val="single" w:sz="6" w:space="0" w:color="auto"/>
              <w:left w:val="single" w:sz="6" w:space="0" w:color="auto"/>
              <w:bottom w:val="single" w:sz="6" w:space="0" w:color="auto"/>
              <w:right w:val="single" w:sz="6" w:space="0" w:color="auto"/>
            </w:tcBorders>
            <w:vAlign w:val="center"/>
          </w:tcPr>
          <w:p w:rsidR="00A518E2" w:rsidRDefault="00A518E2" w:rsidP="00AE722C">
            <w:pPr>
              <w:pStyle w:val="a5"/>
              <w:keepNext/>
              <w:rPr>
                <w:ins w:id="15" w:author="z00286109" w:date="2016-10-28T16:44:00Z"/>
                <w:rFonts w:ascii="宋体" w:hAnsi="宋体" w:hint="eastAsia"/>
                <w:color w:val="000000"/>
                <w:sz w:val="18"/>
                <w:szCs w:val="18"/>
              </w:rPr>
            </w:pPr>
            <w:ins w:id="16" w:author="z00286109" w:date="2016-10-28T16:44:00Z">
              <w:r>
                <w:rPr>
                  <w:rFonts w:ascii="宋体" w:hAnsi="宋体" w:hint="eastAsia"/>
                  <w:color w:val="000000"/>
                  <w:sz w:val="18"/>
                  <w:szCs w:val="18"/>
                </w:rPr>
                <w:t>1.0</w:t>
              </w:r>
              <w:r>
                <w:rPr>
                  <w:rFonts w:ascii="宋体" w:hAnsi="宋体" w:hint="eastAsia"/>
                  <w:color w:val="000000"/>
                  <w:sz w:val="18"/>
                  <w:szCs w:val="18"/>
                </w:rPr>
                <w:t>3</w:t>
              </w:r>
            </w:ins>
          </w:p>
        </w:tc>
        <w:tc>
          <w:tcPr>
            <w:tcW w:w="993" w:type="dxa"/>
            <w:tcBorders>
              <w:top w:val="single" w:sz="6" w:space="0" w:color="auto"/>
              <w:left w:val="single" w:sz="6" w:space="0" w:color="auto"/>
              <w:bottom w:val="single" w:sz="6" w:space="0" w:color="auto"/>
              <w:right w:val="single" w:sz="6" w:space="0" w:color="auto"/>
            </w:tcBorders>
            <w:vAlign w:val="center"/>
          </w:tcPr>
          <w:p w:rsidR="00A518E2" w:rsidRPr="006500A6" w:rsidRDefault="00A518E2" w:rsidP="00AE722C">
            <w:pPr>
              <w:pStyle w:val="a5"/>
              <w:keepNext/>
              <w:rPr>
                <w:ins w:id="17" w:author="z00286109" w:date="2016-10-28T16:44:00Z"/>
                <w:rFonts w:ascii="宋体" w:hAnsi="宋体"/>
                <w:color w:val="000000"/>
                <w:sz w:val="18"/>
                <w:szCs w:val="18"/>
              </w:rPr>
            </w:pPr>
          </w:p>
        </w:tc>
        <w:tc>
          <w:tcPr>
            <w:tcW w:w="3088" w:type="dxa"/>
            <w:tcBorders>
              <w:top w:val="single" w:sz="6" w:space="0" w:color="auto"/>
              <w:left w:val="single" w:sz="6" w:space="0" w:color="auto"/>
              <w:bottom w:val="single" w:sz="6" w:space="0" w:color="auto"/>
              <w:right w:val="single" w:sz="6" w:space="0" w:color="auto"/>
            </w:tcBorders>
            <w:vAlign w:val="center"/>
          </w:tcPr>
          <w:p w:rsidR="00A518E2" w:rsidRPr="005C6D76" w:rsidRDefault="00A518E2" w:rsidP="005C6D76">
            <w:pPr>
              <w:pStyle w:val="a5"/>
              <w:keepNext/>
              <w:rPr>
                <w:ins w:id="18" w:author="z00286109" w:date="2016-10-28T16:44:00Z"/>
                <w:rFonts w:ascii="宋体" w:hAnsi="宋体" w:hint="eastAsia"/>
                <w:color w:val="000000"/>
                <w:sz w:val="18"/>
                <w:szCs w:val="18"/>
              </w:rPr>
            </w:pPr>
            <w:ins w:id="19" w:author="z00286109" w:date="2016-10-28T16:44:00Z">
              <w:r w:rsidRPr="00A518E2">
                <w:rPr>
                  <w:rFonts w:ascii="宋体" w:hAnsi="宋体" w:hint="eastAsia"/>
                  <w:color w:val="000000"/>
                  <w:sz w:val="18"/>
                  <w:szCs w:val="18"/>
                </w:rPr>
                <w:t>4.1</w:t>
              </w:r>
              <w:r w:rsidRPr="00A518E2">
                <w:rPr>
                  <w:rFonts w:ascii="宋体" w:hAnsi="宋体" w:hint="eastAsia"/>
                  <w:color w:val="000000"/>
                  <w:sz w:val="18"/>
                  <w:szCs w:val="18"/>
                </w:rPr>
                <w:tab/>
                <w:t>CP映射关系话单</w:t>
              </w:r>
            </w:ins>
          </w:p>
        </w:tc>
        <w:tc>
          <w:tcPr>
            <w:tcW w:w="1276" w:type="dxa"/>
            <w:tcBorders>
              <w:top w:val="single" w:sz="6" w:space="0" w:color="auto"/>
              <w:left w:val="single" w:sz="6" w:space="0" w:color="auto"/>
              <w:bottom w:val="single" w:sz="6" w:space="0" w:color="auto"/>
              <w:right w:val="single" w:sz="6" w:space="0" w:color="auto"/>
            </w:tcBorders>
            <w:vAlign w:val="center"/>
          </w:tcPr>
          <w:p w:rsidR="00A518E2" w:rsidRDefault="00A518E2" w:rsidP="00AE722C">
            <w:pPr>
              <w:pStyle w:val="a5"/>
              <w:keepNext/>
              <w:rPr>
                <w:ins w:id="20" w:author="z00286109" w:date="2016-10-28T16:44:00Z"/>
                <w:rFonts w:ascii="宋体" w:hAnsi="宋体" w:hint="eastAsia"/>
                <w:color w:val="000000"/>
                <w:sz w:val="18"/>
                <w:szCs w:val="18"/>
              </w:rPr>
            </w:pPr>
            <w:ins w:id="21" w:author="z00286109" w:date="2016-10-28T16:44:00Z">
              <w:r>
                <w:rPr>
                  <w:rFonts w:ascii="宋体" w:hAnsi="宋体" w:hint="eastAsia"/>
                  <w:color w:val="000000"/>
                  <w:sz w:val="18"/>
                  <w:szCs w:val="18"/>
                </w:rPr>
                <w:t>赵鸿祺</w:t>
              </w:r>
            </w:ins>
          </w:p>
        </w:tc>
      </w:tr>
    </w:tbl>
    <w:p w:rsidR="008150E0" w:rsidRDefault="008150E0" w:rsidP="008150E0"/>
    <w:p w:rsidR="008150E0" w:rsidRDefault="008150E0">
      <w:pPr>
        <w:widowControl/>
        <w:autoSpaceDE/>
        <w:autoSpaceDN/>
        <w:adjustRightInd/>
        <w:spacing w:line="240" w:lineRule="auto"/>
      </w:pPr>
      <w:r>
        <w:br w:type="page"/>
      </w:r>
    </w:p>
    <w:p w:rsidR="008150E0" w:rsidRPr="008150E0" w:rsidRDefault="008150E0" w:rsidP="008150E0"/>
    <w:p w:rsidR="00A5769D" w:rsidRDefault="00274A37" w:rsidP="00F83002">
      <w:pPr>
        <w:pStyle w:val="1"/>
      </w:pPr>
      <w:r>
        <w:rPr>
          <w:rFonts w:hint="eastAsia"/>
        </w:rPr>
        <w:t>接口方案</w:t>
      </w:r>
    </w:p>
    <w:p w:rsidR="000268FE" w:rsidRDefault="006E32FC" w:rsidP="000268FE">
      <w:r>
        <w:rPr>
          <w:rFonts w:hint="eastAsia"/>
        </w:rPr>
        <w:t>DIC</w:t>
      </w:r>
      <w:r>
        <w:rPr>
          <w:rFonts w:hint="eastAsia"/>
        </w:rPr>
        <w:t>内容聚合分发服务</w:t>
      </w:r>
      <w:r w:rsidR="0076066E">
        <w:rPr>
          <w:rFonts w:hint="eastAsia"/>
        </w:rPr>
        <w:t>对外提供话单服务，话单使用方</w:t>
      </w:r>
      <w:r w:rsidR="00D07AFF">
        <w:rPr>
          <w:rFonts w:hint="eastAsia"/>
        </w:rPr>
        <w:t>（比如</w:t>
      </w:r>
      <w:r w:rsidR="00D07AFF">
        <w:rPr>
          <w:rFonts w:hint="eastAsia"/>
        </w:rPr>
        <w:t>DIC</w:t>
      </w:r>
      <w:r w:rsidR="00D07AFF">
        <w:rPr>
          <w:rFonts w:hint="eastAsia"/>
        </w:rPr>
        <w:t>数据中心服务）</w:t>
      </w:r>
      <w:r w:rsidR="0076066E">
        <w:rPr>
          <w:rFonts w:hint="eastAsia"/>
        </w:rPr>
        <w:t>可通过</w:t>
      </w:r>
      <w:r>
        <w:rPr>
          <w:rFonts w:hint="eastAsia"/>
        </w:rPr>
        <w:t>FTP/SFTP</w:t>
      </w:r>
      <w:r>
        <w:rPr>
          <w:rFonts w:hint="eastAsia"/>
        </w:rPr>
        <w:t>方式</w:t>
      </w:r>
      <w:r w:rsidR="0076066E">
        <w:rPr>
          <w:rFonts w:hint="eastAsia"/>
        </w:rPr>
        <w:t>获取话单</w:t>
      </w:r>
      <w:r>
        <w:rPr>
          <w:rFonts w:hint="eastAsia"/>
        </w:rPr>
        <w:t>文件</w:t>
      </w:r>
      <w:r w:rsidR="00D07AFF">
        <w:rPr>
          <w:rFonts w:hint="eastAsia"/>
        </w:rPr>
        <w:t>，使用方负责删除已取走的话单</w:t>
      </w:r>
      <w:r w:rsidR="000268FE">
        <w:rPr>
          <w:rFonts w:hint="eastAsia"/>
        </w:rPr>
        <w:t>。</w:t>
      </w:r>
    </w:p>
    <w:p w:rsidR="00D07AFF" w:rsidRDefault="00D07AFF" w:rsidP="000268FE">
      <w:r>
        <w:rPr>
          <w:rFonts w:hint="eastAsia"/>
        </w:rPr>
        <w:t>如果有多个话单使用方使用同一话单，则话单提供方会提供多份话单。</w:t>
      </w:r>
    </w:p>
    <w:p w:rsidR="00491938" w:rsidRDefault="000268FE" w:rsidP="00491938">
      <w:pPr>
        <w:pStyle w:val="2"/>
      </w:pPr>
      <w:r>
        <w:rPr>
          <w:rFonts w:hint="eastAsia"/>
        </w:rPr>
        <w:t>文件格式要求</w:t>
      </w:r>
    </w:p>
    <w:p w:rsidR="000268FE" w:rsidRPr="00363A03" w:rsidRDefault="000268FE" w:rsidP="000268FE">
      <w:pPr>
        <w:pStyle w:val="3"/>
      </w:pPr>
      <w:r>
        <w:rPr>
          <w:rFonts w:hint="eastAsia"/>
        </w:rPr>
        <w:t>文件命名</w:t>
      </w:r>
      <w:r w:rsidR="006A1B5B">
        <w:rPr>
          <w:rFonts w:hint="eastAsia"/>
        </w:rPr>
        <w:t>规则</w:t>
      </w:r>
    </w:p>
    <w:p w:rsidR="000268FE" w:rsidRPr="000268FE" w:rsidRDefault="000268FE" w:rsidP="000268FE">
      <w:r w:rsidRPr="000268FE">
        <w:rPr>
          <w:rFonts w:hint="eastAsia"/>
        </w:rPr>
        <w:t>A_</w:t>
      </w:r>
      <w:r w:rsidRPr="000268FE">
        <w:t xml:space="preserve"> </w:t>
      </w:r>
      <w:r w:rsidRPr="000268FE">
        <w:rPr>
          <w:rFonts w:hint="eastAsia"/>
        </w:rPr>
        <w:t>B</w:t>
      </w:r>
      <w:r w:rsidRPr="000268FE">
        <w:t>_</w:t>
      </w:r>
      <w:r w:rsidRPr="000268FE">
        <w:rPr>
          <w:rFonts w:hint="eastAsia"/>
        </w:rPr>
        <w:t>C_D_E</w:t>
      </w:r>
      <w:r w:rsidRPr="000268FE">
        <w:t>.</w:t>
      </w:r>
      <w:r w:rsidRPr="000268FE">
        <w:rPr>
          <w:rFonts w:hint="eastAsia"/>
        </w:rPr>
        <w:t>txt</w:t>
      </w:r>
    </w:p>
    <w:p w:rsidR="000268FE" w:rsidRPr="000268FE" w:rsidRDefault="000268FE" w:rsidP="000268FE">
      <w:pPr>
        <w:pStyle w:val="af6"/>
        <w:numPr>
          <w:ilvl w:val="0"/>
          <w:numId w:val="39"/>
        </w:numPr>
        <w:ind w:firstLineChars="0"/>
      </w:pPr>
      <w:r w:rsidRPr="000268FE">
        <w:rPr>
          <w:rFonts w:hint="eastAsia"/>
        </w:rPr>
        <w:t>A</w:t>
      </w:r>
      <w:r w:rsidRPr="000268FE">
        <w:rPr>
          <w:rFonts w:hint="eastAsia"/>
        </w:rPr>
        <w:t>：子系统名称，固定为</w:t>
      </w:r>
      <w:proofErr w:type="spellStart"/>
      <w:r w:rsidR="007008D1">
        <w:rPr>
          <w:rFonts w:hint="eastAsia"/>
        </w:rPr>
        <w:t>eDelivery</w:t>
      </w:r>
      <w:proofErr w:type="spellEnd"/>
      <w:r w:rsidRPr="000268FE">
        <w:rPr>
          <w:rFonts w:hint="eastAsia"/>
        </w:rPr>
        <w:t>。</w:t>
      </w:r>
    </w:p>
    <w:p w:rsidR="000268FE" w:rsidRPr="000268FE" w:rsidRDefault="000268FE" w:rsidP="000268FE">
      <w:pPr>
        <w:pStyle w:val="af6"/>
        <w:numPr>
          <w:ilvl w:val="0"/>
          <w:numId w:val="39"/>
        </w:numPr>
        <w:ind w:firstLineChars="0"/>
      </w:pPr>
      <w:r w:rsidRPr="000268FE">
        <w:rPr>
          <w:rFonts w:hint="eastAsia"/>
        </w:rPr>
        <w:t>B</w:t>
      </w:r>
      <w:r w:rsidRPr="000268FE">
        <w:rPr>
          <w:rFonts w:hint="eastAsia"/>
        </w:rPr>
        <w:t>：模块名称，</w:t>
      </w:r>
      <w:r w:rsidRPr="000268FE">
        <w:t>具体参见各接口定义</w:t>
      </w:r>
      <w:r w:rsidRPr="000268FE">
        <w:rPr>
          <w:rFonts w:hint="eastAsia"/>
        </w:rPr>
        <w:t>。</w:t>
      </w:r>
    </w:p>
    <w:p w:rsidR="000268FE" w:rsidRPr="000268FE" w:rsidRDefault="000268FE" w:rsidP="000268FE">
      <w:pPr>
        <w:pStyle w:val="af6"/>
        <w:numPr>
          <w:ilvl w:val="0"/>
          <w:numId w:val="39"/>
        </w:numPr>
        <w:ind w:firstLineChars="0"/>
      </w:pPr>
      <w:r w:rsidRPr="000268FE">
        <w:rPr>
          <w:rFonts w:hint="eastAsia"/>
        </w:rPr>
        <w:t>C</w:t>
      </w:r>
      <w:r w:rsidR="00BE09FA">
        <w:t>：</w:t>
      </w:r>
      <w:r w:rsidRPr="000268FE">
        <w:t>文件产生的</w:t>
      </w:r>
      <w:r w:rsidRPr="000268FE">
        <w:rPr>
          <w:rFonts w:hint="eastAsia"/>
        </w:rPr>
        <w:t>时间</w:t>
      </w:r>
      <w:r w:rsidRPr="000268FE">
        <w:t>。格式为</w:t>
      </w:r>
      <w:r w:rsidRPr="000268FE">
        <w:rPr>
          <w:rFonts w:hint="eastAsia"/>
        </w:rPr>
        <w:t>24</w:t>
      </w:r>
      <w:r w:rsidRPr="000268FE">
        <w:rPr>
          <w:rFonts w:hint="eastAsia"/>
        </w:rPr>
        <w:t>小时制的</w:t>
      </w:r>
      <w:proofErr w:type="spellStart"/>
      <w:r w:rsidRPr="000268FE">
        <w:t>YYYYMMDD</w:t>
      </w:r>
      <w:r w:rsidRPr="000268FE">
        <w:rPr>
          <w:rFonts w:hint="eastAsia"/>
        </w:rPr>
        <w:t>hhmm</w:t>
      </w:r>
      <w:proofErr w:type="spellEnd"/>
      <w:r w:rsidR="00294684">
        <w:rPr>
          <w:rFonts w:hint="eastAsia"/>
        </w:rPr>
        <w:t>，</w:t>
      </w:r>
      <w:r w:rsidR="00294684">
        <w:rPr>
          <w:rFonts w:hint="eastAsia"/>
        </w:rPr>
        <w:t>UTC</w:t>
      </w:r>
      <w:r w:rsidR="00294684">
        <w:rPr>
          <w:rFonts w:hint="eastAsia"/>
        </w:rPr>
        <w:t>时间</w:t>
      </w:r>
      <w:r w:rsidRPr="000268FE">
        <w:t>。</w:t>
      </w:r>
    </w:p>
    <w:p w:rsidR="000268FE" w:rsidRPr="000268FE" w:rsidRDefault="000268FE" w:rsidP="000268FE">
      <w:pPr>
        <w:pStyle w:val="af6"/>
        <w:numPr>
          <w:ilvl w:val="0"/>
          <w:numId w:val="39"/>
        </w:numPr>
        <w:ind w:firstLineChars="0"/>
      </w:pPr>
      <w:r w:rsidRPr="000268FE">
        <w:rPr>
          <w:rFonts w:hint="eastAsia"/>
        </w:rPr>
        <w:t>D</w:t>
      </w:r>
      <w:r w:rsidRPr="000268FE">
        <w:t>：</w:t>
      </w:r>
      <w:r w:rsidRPr="000268FE">
        <w:rPr>
          <w:rFonts w:hint="eastAsia"/>
        </w:rPr>
        <w:t>流水号，</w:t>
      </w:r>
      <w:r w:rsidRPr="000268FE">
        <w:rPr>
          <w:rFonts w:hint="eastAsia"/>
        </w:rPr>
        <w:t>4</w:t>
      </w:r>
      <w:r w:rsidRPr="000268FE">
        <w:t>位数字，取值从</w:t>
      </w:r>
      <w:r w:rsidRPr="000268FE">
        <w:t>0000</w:t>
      </w:r>
      <w:r w:rsidRPr="000268FE">
        <w:t>到</w:t>
      </w:r>
      <w:r w:rsidRPr="000268FE">
        <w:t>9999</w:t>
      </w:r>
      <w:r w:rsidRPr="000268FE">
        <w:t>，循环生成。</w:t>
      </w:r>
    </w:p>
    <w:p w:rsidR="000268FE" w:rsidRPr="000268FE" w:rsidRDefault="000268FE" w:rsidP="000268FE">
      <w:pPr>
        <w:pStyle w:val="af6"/>
        <w:numPr>
          <w:ilvl w:val="0"/>
          <w:numId w:val="39"/>
        </w:numPr>
        <w:ind w:firstLineChars="0"/>
      </w:pPr>
      <w:r w:rsidRPr="000268FE">
        <w:rPr>
          <w:rFonts w:hint="eastAsia"/>
        </w:rPr>
        <w:t>E</w:t>
      </w:r>
      <w:r w:rsidRPr="000268FE">
        <w:rPr>
          <w:rFonts w:hint="eastAsia"/>
        </w:rPr>
        <w:t>：全量文件用“</w:t>
      </w:r>
      <w:r w:rsidRPr="000268FE">
        <w:rPr>
          <w:rFonts w:hint="eastAsia"/>
        </w:rPr>
        <w:t>Full</w:t>
      </w:r>
      <w:r w:rsidRPr="000268FE">
        <w:rPr>
          <w:rFonts w:hint="eastAsia"/>
        </w:rPr>
        <w:t>”，增量文件用“</w:t>
      </w:r>
      <w:r w:rsidRPr="000268FE">
        <w:rPr>
          <w:rFonts w:hint="eastAsia"/>
        </w:rPr>
        <w:t>Inc</w:t>
      </w:r>
      <w:r w:rsidRPr="000268FE">
        <w:rPr>
          <w:rFonts w:hint="eastAsia"/>
        </w:rPr>
        <w:t>”来标识</w:t>
      </w:r>
    </w:p>
    <w:p w:rsidR="000268FE" w:rsidRPr="000268FE" w:rsidRDefault="000268FE" w:rsidP="000268FE">
      <w:r w:rsidRPr="000268FE">
        <w:t>例如，文件名为：</w:t>
      </w:r>
      <w:r w:rsidR="007008D1" w:rsidRPr="007008D1">
        <w:t>eDelivery_</w:t>
      </w:r>
      <w:r w:rsidR="0066151A">
        <w:rPr>
          <w:rFonts w:hint="eastAsia"/>
        </w:rPr>
        <w:t>CM</w:t>
      </w:r>
      <w:r w:rsidRPr="000268FE">
        <w:t>_201</w:t>
      </w:r>
      <w:r w:rsidRPr="000268FE">
        <w:rPr>
          <w:rFonts w:hint="eastAsia"/>
        </w:rPr>
        <w:t>604291712</w:t>
      </w:r>
      <w:r w:rsidRPr="000268FE">
        <w:t>_0000</w:t>
      </w:r>
      <w:r w:rsidRPr="000268FE">
        <w:rPr>
          <w:rFonts w:hint="eastAsia"/>
        </w:rPr>
        <w:t>_</w:t>
      </w:r>
      <w:r w:rsidR="001D4390">
        <w:rPr>
          <w:rFonts w:hint="eastAsia"/>
        </w:rPr>
        <w:t>Inc</w:t>
      </w:r>
      <w:r w:rsidRPr="000268FE">
        <w:t>.txt</w:t>
      </w:r>
    </w:p>
    <w:p w:rsidR="006A1B5B" w:rsidRDefault="006A1B5B" w:rsidP="000268FE"/>
    <w:p w:rsidR="00AE468C" w:rsidRPr="006A1B5B" w:rsidRDefault="0086661C" w:rsidP="000268FE">
      <w:pPr>
        <w:rPr>
          <w:b/>
        </w:rPr>
      </w:pPr>
      <w:r>
        <w:rPr>
          <w:rFonts w:hint="eastAsia"/>
          <w:b/>
        </w:rPr>
        <w:t>考虑传输性能，</w:t>
      </w:r>
      <w:r w:rsidR="008530F6">
        <w:rPr>
          <w:rFonts w:hint="eastAsia"/>
          <w:b/>
        </w:rPr>
        <w:t>可能</w:t>
      </w:r>
      <w:r w:rsidR="00C02ADE">
        <w:rPr>
          <w:rFonts w:hint="eastAsia"/>
          <w:b/>
        </w:rPr>
        <w:t>会</w:t>
      </w:r>
      <w:r w:rsidR="008530F6">
        <w:rPr>
          <w:rFonts w:hint="eastAsia"/>
          <w:b/>
        </w:rPr>
        <w:t>对</w:t>
      </w:r>
      <w:r w:rsidR="00AE468C" w:rsidRPr="006A1B5B">
        <w:rPr>
          <w:rFonts w:hint="eastAsia"/>
          <w:b/>
        </w:rPr>
        <w:t>txt</w:t>
      </w:r>
      <w:r w:rsidR="00AE468C" w:rsidRPr="006A1B5B">
        <w:rPr>
          <w:rFonts w:hint="eastAsia"/>
          <w:b/>
        </w:rPr>
        <w:t>文件</w:t>
      </w:r>
      <w:r w:rsidR="006A1B5B" w:rsidRPr="006A1B5B">
        <w:rPr>
          <w:rFonts w:hint="eastAsia"/>
          <w:b/>
        </w:rPr>
        <w:t>进行</w:t>
      </w:r>
      <w:r w:rsidR="006A1B5B" w:rsidRPr="006A1B5B">
        <w:rPr>
          <w:rFonts w:hint="eastAsia"/>
          <w:b/>
        </w:rPr>
        <w:t>tar.gz</w:t>
      </w:r>
      <w:r w:rsidR="006A1B5B" w:rsidRPr="006A1B5B">
        <w:rPr>
          <w:rFonts w:hint="eastAsia"/>
          <w:b/>
        </w:rPr>
        <w:t>的压缩</w:t>
      </w:r>
      <w:r w:rsidR="0090653F">
        <w:rPr>
          <w:rFonts w:hint="eastAsia"/>
          <w:b/>
        </w:rPr>
        <w:t>（可选）</w:t>
      </w:r>
    </w:p>
    <w:p w:rsidR="006A1B5B" w:rsidRDefault="006A1B5B" w:rsidP="000268FE">
      <w:r w:rsidRPr="00363A03">
        <w:rPr>
          <w:rFonts w:hint="eastAsia"/>
        </w:rPr>
        <w:t>例如</w:t>
      </w:r>
      <w:r w:rsidR="007008D1">
        <w:rPr>
          <w:rFonts w:hint="eastAsia"/>
        </w:rPr>
        <w:t>，</w:t>
      </w:r>
      <w:r w:rsidR="007008D1">
        <w:rPr>
          <w:rFonts w:hint="eastAsia"/>
        </w:rPr>
        <w:t>eDelivery_</w:t>
      </w:r>
      <w:r w:rsidR="00B44E56">
        <w:rPr>
          <w:rFonts w:hint="eastAsia"/>
        </w:rPr>
        <w:t>CM</w:t>
      </w:r>
      <w:r w:rsidRPr="00363A03">
        <w:rPr>
          <w:rStyle w:val="CharCharCharCharCharCharCharChar"/>
          <w:rFonts w:eastAsia="新宋体"/>
        </w:rPr>
        <w:t>_201</w:t>
      </w:r>
      <w:r w:rsidRPr="00363A03">
        <w:rPr>
          <w:rStyle w:val="CharCharCharCharCharCharCharChar"/>
          <w:rFonts w:eastAsia="新宋体" w:hint="eastAsia"/>
        </w:rPr>
        <w:t>604291712</w:t>
      </w:r>
      <w:r>
        <w:rPr>
          <w:rStyle w:val="CharCharCharCharCharCharCharChar"/>
          <w:rFonts w:eastAsia="新宋体"/>
        </w:rPr>
        <w:t>_0000.</w:t>
      </w:r>
      <w:r>
        <w:rPr>
          <w:rStyle w:val="CharCharCharCharCharCharCharChar"/>
          <w:rFonts w:eastAsia="新宋体" w:hint="eastAsia"/>
        </w:rPr>
        <w:t>tar.gz</w:t>
      </w:r>
    </w:p>
    <w:p w:rsidR="000268FE" w:rsidRDefault="006A1B5B" w:rsidP="000268FE">
      <w:pPr>
        <w:pStyle w:val="3"/>
      </w:pPr>
      <w:r>
        <w:rPr>
          <w:rFonts w:hint="eastAsia"/>
        </w:rPr>
        <w:t>文件格式要求</w:t>
      </w:r>
    </w:p>
    <w:p w:rsidR="000268FE" w:rsidRPr="0076108B" w:rsidRDefault="000268FE" w:rsidP="000268FE">
      <w:pPr>
        <w:pStyle w:val="QB"/>
        <w:ind w:firstLine="420"/>
      </w:pPr>
      <w:r w:rsidRPr="0076108B">
        <w:rPr>
          <w:rFonts w:hint="eastAsia"/>
        </w:rPr>
        <w:t>1.</w:t>
      </w:r>
      <w:r w:rsidRPr="0076108B">
        <w:rPr>
          <w:rFonts w:hint="eastAsia"/>
        </w:rPr>
        <w:tab/>
        <w:t>记录间分隔符：回车换行符（0x0D0A）；</w:t>
      </w:r>
    </w:p>
    <w:p w:rsidR="000268FE" w:rsidRDefault="000268FE" w:rsidP="000268FE">
      <w:pPr>
        <w:pStyle w:val="QB"/>
        <w:ind w:firstLine="420"/>
      </w:pPr>
      <w:r w:rsidRPr="0076108B">
        <w:rPr>
          <w:rFonts w:hint="eastAsia"/>
        </w:rPr>
        <w:t>2.</w:t>
      </w:r>
      <w:r w:rsidRPr="0076108B">
        <w:rPr>
          <w:rFonts w:hint="eastAsia"/>
        </w:rPr>
        <w:tab/>
        <w:t>字段间分隔符：英文竖线"|"。</w:t>
      </w:r>
    </w:p>
    <w:p w:rsidR="006A1B5B" w:rsidRDefault="006A1B5B" w:rsidP="006A1B5B">
      <w:pPr>
        <w:ind w:firstLineChars="200" w:firstLine="420"/>
        <w:rPr>
          <w:rFonts w:ascii="宋体" w:hAnsi="宋体"/>
        </w:rPr>
      </w:pPr>
      <w:r>
        <w:rPr>
          <w:rFonts w:ascii="宋体" w:hAnsi="宋体" w:hint="eastAsia"/>
        </w:rPr>
        <w:t>为了保证数据的准确性以及文件话单中的记录各值域在有效的取值范围内，数据中均不能包含0x0D0A（回车换行符）和字段间分隔符。</w:t>
      </w:r>
    </w:p>
    <w:p w:rsidR="006A1B5B" w:rsidRPr="006A1B5B" w:rsidRDefault="006A1B5B" w:rsidP="000268FE">
      <w:pPr>
        <w:pStyle w:val="QB"/>
        <w:ind w:firstLine="420"/>
      </w:pPr>
    </w:p>
    <w:p w:rsidR="006A1B5B" w:rsidRDefault="006A1B5B" w:rsidP="000268FE">
      <w:pPr>
        <w:pStyle w:val="3"/>
      </w:pPr>
      <w:r>
        <w:rPr>
          <w:rFonts w:hint="eastAsia"/>
        </w:rPr>
        <w:lastRenderedPageBreak/>
        <w:t>文件编码</w:t>
      </w:r>
    </w:p>
    <w:p w:rsidR="000268FE" w:rsidRDefault="006A1B5B" w:rsidP="006A1B5B">
      <w:r>
        <w:rPr>
          <w:rFonts w:hint="eastAsia"/>
        </w:rPr>
        <w:t>统一为</w:t>
      </w:r>
      <w:r w:rsidR="000268FE">
        <w:rPr>
          <w:rFonts w:hint="eastAsia"/>
        </w:rPr>
        <w:t>UTF-8</w:t>
      </w:r>
    </w:p>
    <w:p w:rsidR="00A67CF7" w:rsidRDefault="00A67CF7" w:rsidP="00A67CF7">
      <w:pPr>
        <w:pStyle w:val="2"/>
      </w:pPr>
      <w:bookmarkStart w:id="22" w:name="_Toc345944874"/>
      <w:r>
        <w:rPr>
          <w:rFonts w:hint="eastAsia"/>
        </w:rPr>
        <w:t>文件同步策略</w:t>
      </w:r>
      <w:bookmarkEnd w:id="22"/>
    </w:p>
    <w:p w:rsidR="00A67CF7" w:rsidRDefault="00A67CF7" w:rsidP="00A67CF7">
      <w:pPr>
        <w:pStyle w:val="3"/>
        <w:rPr>
          <w:kern w:val="0"/>
        </w:rPr>
      </w:pPr>
      <w:r>
        <w:rPr>
          <w:rFonts w:hint="eastAsia"/>
          <w:kern w:val="0"/>
        </w:rPr>
        <w:t>同步频率</w:t>
      </w:r>
    </w:p>
    <w:p w:rsidR="00A67CF7" w:rsidRPr="00AE566E" w:rsidRDefault="00142C9C" w:rsidP="00A67CF7">
      <w:r>
        <w:rPr>
          <w:rFonts w:hint="eastAsia"/>
        </w:rPr>
        <w:t>由话单使用方决定。</w:t>
      </w:r>
    </w:p>
    <w:p w:rsidR="00A67CF7" w:rsidRPr="00F22CAE" w:rsidRDefault="00A67CF7" w:rsidP="00A67CF7">
      <w:pPr>
        <w:pStyle w:val="3"/>
      </w:pPr>
      <w:r>
        <w:rPr>
          <w:rFonts w:hint="eastAsia"/>
          <w:kern w:val="0"/>
        </w:rPr>
        <w:t>文件大小要求</w:t>
      </w:r>
    </w:p>
    <w:p w:rsidR="005D6EB5" w:rsidRDefault="005D6EB5" w:rsidP="00A67CF7">
      <w:r>
        <w:rPr>
          <w:rFonts w:hint="eastAsia"/>
        </w:rPr>
        <w:t>文件定时定量生成。</w:t>
      </w:r>
    </w:p>
    <w:p w:rsidR="005D6EB5" w:rsidRDefault="005D6EB5" w:rsidP="00A67CF7">
      <w:r>
        <w:rPr>
          <w:rFonts w:hint="eastAsia"/>
        </w:rPr>
        <w:t>每隔</w:t>
      </w:r>
      <w:r>
        <w:rPr>
          <w:rFonts w:hint="eastAsia"/>
        </w:rPr>
        <w:t>15</w:t>
      </w:r>
      <w:r>
        <w:rPr>
          <w:rFonts w:hint="eastAsia"/>
        </w:rPr>
        <w:t>分钟（可配）生成新话单文件。</w:t>
      </w:r>
    </w:p>
    <w:p w:rsidR="006D4BCC" w:rsidRDefault="00C8331D" w:rsidP="00A67CF7">
      <w:r>
        <w:rPr>
          <w:rFonts w:hint="eastAsia"/>
        </w:rPr>
        <w:t>单个</w:t>
      </w:r>
      <w:r w:rsidR="00A67CF7">
        <w:rPr>
          <w:rFonts w:hint="eastAsia"/>
        </w:rPr>
        <w:t>文件话单大小不超过</w:t>
      </w:r>
      <w:r w:rsidR="00A67CF7">
        <w:rPr>
          <w:rFonts w:hint="eastAsia"/>
        </w:rPr>
        <w:t>20M</w:t>
      </w:r>
      <w:r w:rsidR="00186BAE">
        <w:rPr>
          <w:rFonts w:hint="eastAsia"/>
        </w:rPr>
        <w:t>（可配）</w:t>
      </w:r>
      <w:r w:rsidR="00A67CF7">
        <w:rPr>
          <w:rFonts w:hint="eastAsia"/>
        </w:rPr>
        <w:t>，超过</w:t>
      </w:r>
      <w:r w:rsidR="00A67CF7">
        <w:rPr>
          <w:rFonts w:hint="eastAsia"/>
        </w:rPr>
        <w:t>20M</w:t>
      </w:r>
      <w:r w:rsidR="00A67CF7">
        <w:rPr>
          <w:rFonts w:hint="eastAsia"/>
        </w:rPr>
        <w:t>的，需要分割为不大于</w:t>
      </w:r>
      <w:r w:rsidR="00A67CF7">
        <w:rPr>
          <w:rFonts w:hint="eastAsia"/>
        </w:rPr>
        <w:t>20M</w:t>
      </w:r>
      <w:r w:rsidR="00A67CF7">
        <w:rPr>
          <w:rFonts w:hint="eastAsia"/>
        </w:rPr>
        <w:t>的多个文件，分割后的多个文件通过文件名的序列号区分。</w:t>
      </w:r>
    </w:p>
    <w:p w:rsidR="00822188" w:rsidRDefault="00A67CF7" w:rsidP="00A67CF7">
      <w:pPr>
        <w:rPr>
          <w:color w:val="000000"/>
          <w:lang w:val="es-ES_tradnl"/>
        </w:rPr>
      </w:pPr>
      <w:r>
        <w:rPr>
          <w:rFonts w:hint="eastAsia"/>
          <w:color w:val="000000"/>
          <w:lang w:val="es-ES_tradnl"/>
        </w:rPr>
        <w:t>比如</w:t>
      </w:r>
    </w:p>
    <w:p w:rsidR="009E57E6" w:rsidRDefault="007008D1" w:rsidP="00A67CF7">
      <w:pPr>
        <w:rPr>
          <w:color w:val="000000"/>
          <w:lang w:val="es-ES_tradnl"/>
        </w:rPr>
      </w:pPr>
      <w:r w:rsidRPr="007008D1">
        <w:rPr>
          <w:rFonts w:ascii="Arial" w:eastAsia="新宋体" w:hAnsi="新宋体"/>
        </w:rPr>
        <w:t>eDelivery_</w:t>
      </w:r>
      <w:r w:rsidR="00C8331D">
        <w:rPr>
          <w:rFonts w:ascii="Arial" w:eastAsia="新宋体" w:hAnsi="新宋体" w:hint="eastAsia"/>
        </w:rPr>
        <w:t>CM</w:t>
      </w:r>
      <w:r w:rsidR="00A67CF7" w:rsidRPr="00F963FC">
        <w:rPr>
          <w:rStyle w:val="CharCharCharCharCharCharCharChar"/>
          <w:rFonts w:eastAsia="新宋体"/>
        </w:rPr>
        <w:t>_201</w:t>
      </w:r>
      <w:r w:rsidR="00A67CF7">
        <w:rPr>
          <w:rStyle w:val="CharCharCharCharCharCharCharChar"/>
          <w:rFonts w:eastAsia="新宋体" w:hint="eastAsia"/>
        </w:rPr>
        <w:t>604291712</w:t>
      </w:r>
      <w:r w:rsidR="00A67CF7" w:rsidRPr="00F963FC">
        <w:rPr>
          <w:rStyle w:val="CharCharCharCharCharCharCharChar"/>
          <w:rFonts w:eastAsia="新宋体"/>
        </w:rPr>
        <w:t>_0000</w:t>
      </w:r>
      <w:r w:rsidR="00A67CF7">
        <w:rPr>
          <w:rStyle w:val="CharCharCharCharCharCharCharChar"/>
          <w:rFonts w:eastAsia="新宋体" w:hint="eastAsia"/>
        </w:rPr>
        <w:t>_</w:t>
      </w:r>
      <w:r w:rsidR="00290DF5">
        <w:rPr>
          <w:rStyle w:val="CharCharCharCharCharCharCharChar"/>
          <w:rFonts w:eastAsia="新宋体" w:hint="eastAsia"/>
        </w:rPr>
        <w:t>Inc</w:t>
      </w:r>
      <w:r w:rsidR="00A67CF7" w:rsidRPr="00F963FC">
        <w:rPr>
          <w:rStyle w:val="CharCharCharCharCharCharCharChar"/>
          <w:rFonts w:eastAsia="新宋体"/>
        </w:rPr>
        <w:t>.txt</w:t>
      </w:r>
    </w:p>
    <w:p w:rsidR="00A67CF7" w:rsidRPr="00822188" w:rsidRDefault="007008D1" w:rsidP="00A67CF7">
      <w:r w:rsidRPr="007008D1">
        <w:rPr>
          <w:rFonts w:ascii="Arial" w:eastAsia="新宋体" w:hAnsi="新宋体"/>
        </w:rPr>
        <w:t>eDelivery_</w:t>
      </w:r>
      <w:r w:rsidR="00C8331D">
        <w:rPr>
          <w:rFonts w:ascii="Arial" w:eastAsia="新宋体" w:hAnsi="新宋体" w:hint="eastAsia"/>
        </w:rPr>
        <w:t>CM</w:t>
      </w:r>
      <w:r w:rsidR="00A67CF7" w:rsidRPr="00F963FC">
        <w:rPr>
          <w:rStyle w:val="CharCharCharCharCharCharCharChar"/>
          <w:rFonts w:eastAsia="新宋体"/>
        </w:rPr>
        <w:t>_201</w:t>
      </w:r>
      <w:r w:rsidR="00A67CF7">
        <w:rPr>
          <w:rStyle w:val="CharCharCharCharCharCharCharChar"/>
          <w:rFonts w:eastAsia="新宋体" w:hint="eastAsia"/>
        </w:rPr>
        <w:t>604291712</w:t>
      </w:r>
      <w:r w:rsidR="00A67CF7" w:rsidRPr="00F963FC">
        <w:rPr>
          <w:rStyle w:val="CharCharCharCharCharCharCharChar"/>
          <w:rFonts w:eastAsia="新宋体"/>
        </w:rPr>
        <w:t>_000</w:t>
      </w:r>
      <w:r w:rsidR="00A67CF7">
        <w:rPr>
          <w:rStyle w:val="CharCharCharCharCharCharCharChar"/>
          <w:rFonts w:eastAsia="新宋体" w:hint="eastAsia"/>
        </w:rPr>
        <w:t>1_</w:t>
      </w:r>
      <w:r w:rsidR="00290DF5">
        <w:rPr>
          <w:rStyle w:val="CharCharCharCharCharCharCharChar"/>
          <w:rFonts w:eastAsia="新宋体" w:hint="eastAsia"/>
        </w:rPr>
        <w:t>Inc</w:t>
      </w:r>
      <w:r w:rsidR="00A67CF7" w:rsidRPr="00F963FC">
        <w:rPr>
          <w:rStyle w:val="CharCharCharCharCharCharCharChar"/>
          <w:rFonts w:eastAsia="新宋体"/>
        </w:rPr>
        <w:t>.txt</w:t>
      </w:r>
    </w:p>
    <w:p w:rsidR="006A1B5B" w:rsidRPr="006A1B5B" w:rsidRDefault="006A1B5B" w:rsidP="000268FE">
      <w:pPr>
        <w:pStyle w:val="3"/>
        <w:rPr>
          <w:rFonts w:asciiTheme="minorHAnsi" w:eastAsiaTheme="minorEastAsia" w:hAnsiTheme="minorHAnsi" w:cstheme="minorBidi"/>
          <w:snapToGrid/>
          <w:sz w:val="21"/>
          <w:szCs w:val="22"/>
        </w:rPr>
      </w:pPr>
      <w:r>
        <w:rPr>
          <w:rFonts w:hint="eastAsia"/>
        </w:rPr>
        <w:t>文件传输协议</w:t>
      </w:r>
    </w:p>
    <w:p w:rsidR="000268FE" w:rsidRDefault="007D6B99" w:rsidP="006A1B5B">
      <w:r>
        <w:rPr>
          <w:rFonts w:hint="eastAsia"/>
        </w:rPr>
        <w:t>FTP/S</w:t>
      </w:r>
      <w:r w:rsidR="000268FE">
        <w:rPr>
          <w:rFonts w:hint="eastAsia"/>
        </w:rPr>
        <w:t>FTP</w:t>
      </w:r>
      <w:r w:rsidR="000268FE" w:rsidRPr="006A1B5B">
        <w:t xml:space="preserve"> </w:t>
      </w:r>
    </w:p>
    <w:p w:rsidR="00375791" w:rsidRDefault="00BB64E7" w:rsidP="00375791">
      <w:pPr>
        <w:pStyle w:val="1"/>
      </w:pPr>
      <w:r>
        <w:rPr>
          <w:rFonts w:hint="eastAsia"/>
        </w:rPr>
        <w:t>内容管理</w:t>
      </w:r>
      <w:r w:rsidR="006F76EA">
        <w:rPr>
          <w:rFonts w:hint="eastAsia"/>
        </w:rPr>
        <w:t>类</w:t>
      </w:r>
      <w:r w:rsidR="00375791">
        <w:rPr>
          <w:rFonts w:hint="eastAsia"/>
        </w:rPr>
        <w:t>接口</w:t>
      </w:r>
    </w:p>
    <w:p w:rsidR="00375791" w:rsidRDefault="00BB64E7" w:rsidP="00375791">
      <w:pPr>
        <w:pStyle w:val="2"/>
      </w:pPr>
      <w:r>
        <w:rPr>
          <w:rFonts w:hint="eastAsia"/>
        </w:rPr>
        <w:t>内容管理话单</w:t>
      </w:r>
    </w:p>
    <w:p w:rsidR="00375791" w:rsidRDefault="00375791" w:rsidP="00375791">
      <w:pPr>
        <w:pStyle w:val="3"/>
      </w:pPr>
      <w:r>
        <w:rPr>
          <w:rFonts w:hint="eastAsia"/>
        </w:rPr>
        <w:t>文件说明</w:t>
      </w:r>
    </w:p>
    <w:p w:rsidR="00375791" w:rsidRDefault="00BA0909" w:rsidP="00375791">
      <w:pPr>
        <w:rPr>
          <w:rFonts w:ascii="Arial" w:hAnsi="Arial"/>
        </w:rPr>
      </w:pPr>
      <w:r>
        <w:rPr>
          <w:rFonts w:ascii="Arial" w:hAnsi="Arial" w:hint="eastAsia"/>
        </w:rPr>
        <w:t>内容聚合流程产生的话单，目前仅提供</w:t>
      </w:r>
      <w:r w:rsidR="00375791">
        <w:rPr>
          <w:rFonts w:ascii="Arial" w:hAnsi="Arial" w:hint="eastAsia"/>
        </w:rPr>
        <w:t>增量</w:t>
      </w:r>
      <w:r>
        <w:rPr>
          <w:rFonts w:ascii="Arial" w:hAnsi="Arial" w:hint="eastAsia"/>
        </w:rPr>
        <w:t>话单</w:t>
      </w:r>
      <w:r w:rsidR="00375791">
        <w:rPr>
          <w:rFonts w:ascii="Arial" w:hAnsi="Arial" w:hint="eastAsia"/>
        </w:rPr>
        <w:t>。</w:t>
      </w:r>
    </w:p>
    <w:p w:rsidR="00375791" w:rsidRDefault="00375791" w:rsidP="00375791">
      <w:pPr>
        <w:pStyle w:val="3"/>
      </w:pPr>
      <w:r>
        <w:rPr>
          <w:rFonts w:hint="eastAsia"/>
        </w:rPr>
        <w:t>文件名</w:t>
      </w:r>
    </w:p>
    <w:p w:rsidR="00657F32" w:rsidRDefault="00657F32" w:rsidP="00657F32">
      <w:pPr>
        <w:rPr>
          <w:color w:val="000000"/>
          <w:lang w:val="es-ES_tradnl"/>
        </w:rPr>
      </w:pPr>
      <w:r w:rsidRPr="007008D1">
        <w:rPr>
          <w:rFonts w:ascii="Arial" w:eastAsia="新宋体" w:hAnsi="新宋体"/>
        </w:rPr>
        <w:t>eDelivery_</w:t>
      </w:r>
      <w:r>
        <w:rPr>
          <w:rFonts w:ascii="Arial" w:eastAsia="新宋体" w:hAnsi="新宋体" w:hint="eastAsia"/>
        </w:rPr>
        <w:t>CM</w:t>
      </w:r>
      <w:r w:rsidRPr="00F963FC">
        <w:rPr>
          <w:rStyle w:val="CharCharCharCharCharCharCharChar"/>
          <w:rFonts w:eastAsia="新宋体"/>
        </w:rPr>
        <w:t>_201</w:t>
      </w:r>
      <w:r>
        <w:rPr>
          <w:rStyle w:val="CharCharCharCharCharCharCharChar"/>
          <w:rFonts w:eastAsia="新宋体" w:hint="eastAsia"/>
        </w:rPr>
        <w:t>604291712</w:t>
      </w:r>
      <w:r w:rsidRPr="00F963FC">
        <w:rPr>
          <w:rStyle w:val="CharCharCharCharCharCharCharChar"/>
          <w:rFonts w:eastAsia="新宋体"/>
        </w:rPr>
        <w:t>_0000</w:t>
      </w:r>
      <w:r>
        <w:rPr>
          <w:rStyle w:val="CharCharCharCharCharCharCharChar"/>
          <w:rFonts w:eastAsia="新宋体" w:hint="eastAsia"/>
        </w:rPr>
        <w:t>_Inc</w:t>
      </w:r>
      <w:r w:rsidRPr="00F963FC">
        <w:rPr>
          <w:rStyle w:val="CharCharCharCharCharCharCharChar"/>
          <w:rFonts w:eastAsia="新宋体"/>
        </w:rPr>
        <w:t>.txt</w:t>
      </w:r>
    </w:p>
    <w:p w:rsidR="00657F32" w:rsidRPr="00822188" w:rsidRDefault="00657F32" w:rsidP="00657F32">
      <w:r w:rsidRPr="007008D1">
        <w:rPr>
          <w:rFonts w:ascii="Arial" w:eastAsia="新宋体" w:hAnsi="新宋体"/>
        </w:rPr>
        <w:lastRenderedPageBreak/>
        <w:t>eDelivery_</w:t>
      </w:r>
      <w:r>
        <w:rPr>
          <w:rFonts w:ascii="Arial" w:eastAsia="新宋体" w:hAnsi="新宋体" w:hint="eastAsia"/>
        </w:rPr>
        <w:t>CM</w:t>
      </w:r>
      <w:r w:rsidRPr="00F963FC">
        <w:rPr>
          <w:rStyle w:val="CharCharCharCharCharCharCharChar"/>
          <w:rFonts w:eastAsia="新宋体"/>
        </w:rPr>
        <w:t>_201</w:t>
      </w:r>
      <w:r>
        <w:rPr>
          <w:rStyle w:val="CharCharCharCharCharCharCharChar"/>
          <w:rFonts w:eastAsia="新宋体" w:hint="eastAsia"/>
        </w:rPr>
        <w:t>604291712</w:t>
      </w:r>
      <w:r w:rsidRPr="00F963FC">
        <w:rPr>
          <w:rStyle w:val="CharCharCharCharCharCharCharChar"/>
          <w:rFonts w:eastAsia="新宋体"/>
        </w:rPr>
        <w:t>_000</w:t>
      </w:r>
      <w:r>
        <w:rPr>
          <w:rStyle w:val="CharCharCharCharCharCharCharChar"/>
          <w:rFonts w:eastAsia="新宋体" w:hint="eastAsia"/>
        </w:rPr>
        <w:t>1_Inc</w:t>
      </w:r>
      <w:r w:rsidRPr="00F963FC">
        <w:rPr>
          <w:rStyle w:val="CharCharCharCharCharCharCharChar"/>
          <w:rFonts w:eastAsia="新宋体"/>
        </w:rPr>
        <w:t>.txt</w:t>
      </w:r>
    </w:p>
    <w:p w:rsidR="00375791" w:rsidRDefault="00375791" w:rsidP="00375791">
      <w:pPr>
        <w:pStyle w:val="3"/>
      </w:pPr>
      <w:r>
        <w:rPr>
          <w:rFonts w:hint="eastAsia"/>
        </w:rPr>
        <w:t>同步频率</w:t>
      </w:r>
    </w:p>
    <w:p w:rsidR="00375791" w:rsidRPr="00A67CF7" w:rsidRDefault="00375791" w:rsidP="00375791"/>
    <w:p w:rsidR="00375791" w:rsidRDefault="00375791" w:rsidP="00375791">
      <w:pPr>
        <w:pStyle w:val="3"/>
      </w:pPr>
      <w:r>
        <w:rPr>
          <w:rFonts w:hint="eastAsia"/>
        </w:rPr>
        <w:t>文件体字段说明</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0"/>
        <w:gridCol w:w="1277"/>
        <w:gridCol w:w="1134"/>
        <w:gridCol w:w="850"/>
        <w:gridCol w:w="3268"/>
      </w:tblGrid>
      <w:tr w:rsidR="00BB3184" w:rsidRPr="00331006" w:rsidTr="008770A5">
        <w:trPr>
          <w:cantSplit/>
          <w:tblHeader/>
        </w:trPr>
        <w:tc>
          <w:tcPr>
            <w:tcW w:w="1150" w:type="pct"/>
            <w:shd w:val="clear" w:color="auto" w:fill="C0C0C0"/>
            <w:vAlign w:val="center"/>
          </w:tcPr>
          <w:p w:rsidR="00BB3184" w:rsidRPr="00BB3184" w:rsidRDefault="00BB3184" w:rsidP="00BB3184">
            <w:pPr>
              <w:pStyle w:val="TableHeading"/>
              <w:jc w:val="center"/>
              <w:rPr>
                <w:rFonts w:hint="default"/>
                <w:b/>
                <w:sz w:val="20"/>
              </w:rPr>
            </w:pPr>
            <w:r w:rsidRPr="00BB3184">
              <w:rPr>
                <w:b/>
              </w:rPr>
              <w:t>字段名</w:t>
            </w:r>
          </w:p>
        </w:tc>
        <w:tc>
          <w:tcPr>
            <w:tcW w:w="753" w:type="pct"/>
            <w:shd w:val="clear" w:color="auto" w:fill="C0C0C0"/>
            <w:vAlign w:val="center"/>
          </w:tcPr>
          <w:p w:rsidR="00BB3184" w:rsidRPr="00BB3184" w:rsidRDefault="00BB3184" w:rsidP="00BB3184">
            <w:pPr>
              <w:pStyle w:val="TableHeading"/>
              <w:jc w:val="center"/>
              <w:rPr>
                <w:rFonts w:hint="default"/>
                <w:b/>
                <w:sz w:val="20"/>
              </w:rPr>
            </w:pPr>
            <w:r w:rsidRPr="00BB3184">
              <w:rPr>
                <w:b/>
                <w:sz w:val="20"/>
              </w:rPr>
              <w:t>类型</w:t>
            </w:r>
          </w:p>
        </w:tc>
        <w:tc>
          <w:tcPr>
            <w:tcW w:w="669" w:type="pct"/>
            <w:shd w:val="clear" w:color="auto" w:fill="C0C0C0"/>
            <w:vAlign w:val="center"/>
          </w:tcPr>
          <w:p w:rsidR="00BB3184" w:rsidRPr="00BB3184" w:rsidRDefault="00BB3184" w:rsidP="00BB3184">
            <w:pPr>
              <w:pStyle w:val="TableHeading"/>
              <w:jc w:val="center"/>
              <w:rPr>
                <w:rFonts w:ascii="Times New Roman" w:hAnsi="Times New Roman" w:hint="default"/>
                <w:b/>
                <w:noProof/>
              </w:rPr>
            </w:pPr>
            <w:r w:rsidRPr="00BB3184">
              <w:rPr>
                <w:rFonts w:ascii="Times New Roman" w:hAnsi="Times New Roman"/>
                <w:b/>
                <w:noProof/>
              </w:rPr>
              <w:t>最大长度（字节）</w:t>
            </w:r>
          </w:p>
        </w:tc>
        <w:tc>
          <w:tcPr>
            <w:tcW w:w="501" w:type="pct"/>
            <w:shd w:val="clear" w:color="auto" w:fill="C0C0C0"/>
          </w:tcPr>
          <w:p w:rsidR="00BB3184" w:rsidRPr="00BB3184" w:rsidRDefault="00BB3184" w:rsidP="00BB3184">
            <w:pPr>
              <w:pStyle w:val="TableHeading"/>
              <w:jc w:val="center"/>
              <w:rPr>
                <w:rFonts w:hint="default"/>
                <w:b/>
              </w:rPr>
            </w:pPr>
            <w:r w:rsidRPr="00BB3184">
              <w:rPr>
                <w:b/>
              </w:rPr>
              <w:t>是否必填</w:t>
            </w:r>
          </w:p>
        </w:tc>
        <w:tc>
          <w:tcPr>
            <w:tcW w:w="1927" w:type="pct"/>
            <w:shd w:val="clear" w:color="auto" w:fill="C0C0C0"/>
          </w:tcPr>
          <w:p w:rsidR="00BB3184" w:rsidRPr="00BB3184" w:rsidRDefault="00BB3184" w:rsidP="00BB3184">
            <w:pPr>
              <w:pStyle w:val="TableHeading"/>
              <w:jc w:val="center"/>
              <w:rPr>
                <w:rFonts w:hint="default"/>
                <w:b/>
              </w:rPr>
            </w:pPr>
            <w:r w:rsidRPr="00BB3184">
              <w:rPr>
                <w:b/>
              </w:rPr>
              <w:t>描述</w:t>
            </w:r>
          </w:p>
        </w:tc>
      </w:tr>
      <w:tr w:rsidR="00126185" w:rsidRPr="000635D8" w:rsidTr="00BA28B4">
        <w:trPr>
          <w:cantSplit/>
        </w:trPr>
        <w:tc>
          <w:tcPr>
            <w:tcW w:w="1150" w:type="pct"/>
          </w:tcPr>
          <w:p w:rsidR="00126185" w:rsidRPr="00F45D3C" w:rsidRDefault="00935703" w:rsidP="0083129A">
            <w:proofErr w:type="spellStart"/>
            <w:r>
              <w:rPr>
                <w:rFonts w:hint="eastAsia"/>
              </w:rPr>
              <w:t>timeStamp</w:t>
            </w:r>
            <w:proofErr w:type="spellEnd"/>
          </w:p>
        </w:tc>
        <w:tc>
          <w:tcPr>
            <w:tcW w:w="753" w:type="pct"/>
            <w:vAlign w:val="center"/>
          </w:tcPr>
          <w:p w:rsidR="00126185" w:rsidRPr="00F45D3C" w:rsidRDefault="00935703" w:rsidP="0083129A">
            <w:r>
              <w:rPr>
                <w:rFonts w:hint="eastAsia"/>
              </w:rPr>
              <w:t>String</w:t>
            </w:r>
          </w:p>
        </w:tc>
        <w:tc>
          <w:tcPr>
            <w:tcW w:w="669" w:type="pct"/>
            <w:vAlign w:val="center"/>
          </w:tcPr>
          <w:p w:rsidR="00126185" w:rsidRPr="00F45D3C" w:rsidRDefault="00935703" w:rsidP="00977C6C">
            <w:r>
              <w:rPr>
                <w:rFonts w:hint="eastAsia"/>
              </w:rPr>
              <w:t>20</w:t>
            </w:r>
          </w:p>
        </w:tc>
        <w:tc>
          <w:tcPr>
            <w:tcW w:w="501" w:type="pct"/>
          </w:tcPr>
          <w:p w:rsidR="00126185" w:rsidRPr="00F45D3C" w:rsidRDefault="00935703" w:rsidP="009077BF">
            <w:r>
              <w:rPr>
                <w:rFonts w:hint="eastAsia"/>
              </w:rPr>
              <w:t>是</w:t>
            </w:r>
          </w:p>
        </w:tc>
        <w:tc>
          <w:tcPr>
            <w:tcW w:w="1927" w:type="pct"/>
          </w:tcPr>
          <w:p w:rsidR="00126185" w:rsidRPr="00F45D3C" w:rsidRDefault="00935703" w:rsidP="009077BF">
            <w:r>
              <w:rPr>
                <w:rFonts w:hint="eastAsia"/>
              </w:rPr>
              <w:t>写话单时间，</w:t>
            </w:r>
            <w:r>
              <w:rPr>
                <w:rFonts w:hint="eastAsia"/>
              </w:rPr>
              <w:t>UTC</w:t>
            </w:r>
            <w:r>
              <w:rPr>
                <w:rFonts w:hint="eastAsia"/>
              </w:rPr>
              <w:t>时间，格式：</w:t>
            </w:r>
            <w:proofErr w:type="spellStart"/>
            <w:r>
              <w:rPr>
                <w:rFonts w:hint="eastAsia"/>
              </w:rPr>
              <w:t>YYYYMMDDhhmmss</w:t>
            </w:r>
            <w:proofErr w:type="spellEnd"/>
          </w:p>
        </w:tc>
      </w:tr>
      <w:tr w:rsidR="00126185" w:rsidRPr="000635D8" w:rsidTr="008770A5">
        <w:trPr>
          <w:cantSplit/>
        </w:trPr>
        <w:tc>
          <w:tcPr>
            <w:tcW w:w="1150" w:type="pct"/>
          </w:tcPr>
          <w:p w:rsidR="00126185" w:rsidRPr="001E775C" w:rsidRDefault="002E4D62" w:rsidP="0083129A">
            <w:proofErr w:type="spellStart"/>
            <w:r>
              <w:rPr>
                <w:rFonts w:hint="eastAsia"/>
              </w:rPr>
              <w:t>owner</w:t>
            </w:r>
            <w:r w:rsidR="00027880">
              <w:rPr>
                <w:rFonts w:hint="eastAsia"/>
              </w:rPr>
              <w:t>ID</w:t>
            </w:r>
            <w:proofErr w:type="spellEnd"/>
          </w:p>
        </w:tc>
        <w:tc>
          <w:tcPr>
            <w:tcW w:w="753" w:type="pct"/>
          </w:tcPr>
          <w:p w:rsidR="00126185" w:rsidRPr="001E775C" w:rsidRDefault="00027880" w:rsidP="0083129A">
            <w:r>
              <w:rPr>
                <w:rFonts w:hint="eastAsia"/>
              </w:rPr>
              <w:t>String</w:t>
            </w:r>
          </w:p>
        </w:tc>
        <w:tc>
          <w:tcPr>
            <w:tcW w:w="669" w:type="pct"/>
          </w:tcPr>
          <w:p w:rsidR="00126185" w:rsidRPr="001E775C" w:rsidRDefault="00F36C7B" w:rsidP="0083129A">
            <w:r>
              <w:rPr>
                <w:rFonts w:hint="eastAsia"/>
              </w:rPr>
              <w:t>128</w:t>
            </w:r>
          </w:p>
        </w:tc>
        <w:tc>
          <w:tcPr>
            <w:tcW w:w="501" w:type="pct"/>
          </w:tcPr>
          <w:p w:rsidR="00126185" w:rsidRPr="001E775C" w:rsidRDefault="00790B8B" w:rsidP="009077BF">
            <w:r>
              <w:rPr>
                <w:rFonts w:hint="eastAsia"/>
              </w:rPr>
              <w:t>是</w:t>
            </w:r>
          </w:p>
        </w:tc>
        <w:tc>
          <w:tcPr>
            <w:tcW w:w="1927" w:type="pct"/>
          </w:tcPr>
          <w:p w:rsidR="0063072C" w:rsidRPr="001E775C" w:rsidRDefault="00F36C7B" w:rsidP="00790B8B">
            <w:r>
              <w:rPr>
                <w:rFonts w:hint="eastAsia"/>
              </w:rPr>
              <w:t>合作伙伴</w:t>
            </w:r>
            <w:r>
              <w:rPr>
                <w:rFonts w:hint="eastAsia"/>
              </w:rPr>
              <w:t>ID</w:t>
            </w:r>
            <w:r>
              <w:rPr>
                <w:rFonts w:hint="eastAsia"/>
              </w:rPr>
              <w:t>，由</w:t>
            </w:r>
            <w:r>
              <w:rPr>
                <w:rFonts w:hint="eastAsia"/>
              </w:rPr>
              <w:t>DIC</w:t>
            </w:r>
            <w:r>
              <w:rPr>
                <w:rFonts w:hint="eastAsia"/>
              </w:rPr>
              <w:t>合作伙伴管理服务生成并维护</w:t>
            </w:r>
          </w:p>
        </w:tc>
      </w:tr>
      <w:tr w:rsidR="00513EF5" w:rsidRPr="000635D8" w:rsidTr="008770A5">
        <w:trPr>
          <w:cantSplit/>
        </w:trPr>
        <w:tc>
          <w:tcPr>
            <w:tcW w:w="1150" w:type="pct"/>
          </w:tcPr>
          <w:p w:rsidR="00513EF5" w:rsidRDefault="008E4EA1" w:rsidP="0083129A">
            <w:proofErr w:type="spellStart"/>
            <w:r>
              <w:rPr>
                <w:rFonts w:hint="eastAsia"/>
              </w:rPr>
              <w:t>operat</w:t>
            </w:r>
            <w:r w:rsidR="00513EF5">
              <w:rPr>
                <w:rFonts w:hint="eastAsia"/>
              </w:rPr>
              <w:t>orID</w:t>
            </w:r>
            <w:proofErr w:type="spellEnd"/>
          </w:p>
        </w:tc>
        <w:tc>
          <w:tcPr>
            <w:tcW w:w="753" w:type="pct"/>
          </w:tcPr>
          <w:p w:rsidR="00513EF5" w:rsidRDefault="00513EF5" w:rsidP="0083129A">
            <w:r>
              <w:rPr>
                <w:rFonts w:hint="eastAsia"/>
              </w:rPr>
              <w:t>String</w:t>
            </w:r>
          </w:p>
        </w:tc>
        <w:tc>
          <w:tcPr>
            <w:tcW w:w="669" w:type="pct"/>
          </w:tcPr>
          <w:p w:rsidR="00513EF5" w:rsidRDefault="00513EF5" w:rsidP="0083129A">
            <w:r>
              <w:rPr>
                <w:rFonts w:hint="eastAsia"/>
              </w:rPr>
              <w:t>20</w:t>
            </w:r>
          </w:p>
        </w:tc>
        <w:tc>
          <w:tcPr>
            <w:tcW w:w="501" w:type="pct"/>
          </w:tcPr>
          <w:p w:rsidR="00513EF5" w:rsidRDefault="00B81E65" w:rsidP="009077BF">
            <w:r>
              <w:rPr>
                <w:rFonts w:hint="eastAsia"/>
              </w:rPr>
              <w:t>是</w:t>
            </w:r>
          </w:p>
        </w:tc>
        <w:tc>
          <w:tcPr>
            <w:tcW w:w="1927" w:type="pct"/>
          </w:tcPr>
          <w:p w:rsidR="0063072C" w:rsidRDefault="008E4EA1" w:rsidP="0066795B">
            <w:r>
              <w:rPr>
                <w:rFonts w:hint="eastAsia"/>
              </w:rPr>
              <w:t>操作员</w:t>
            </w:r>
            <w:r w:rsidR="00513EF5">
              <w:rPr>
                <w:rFonts w:hint="eastAsia"/>
              </w:rPr>
              <w:t>ID</w:t>
            </w:r>
            <w:r w:rsidR="00905FE0">
              <w:rPr>
                <w:rFonts w:hint="eastAsia"/>
              </w:rPr>
              <w:t>，</w:t>
            </w:r>
            <w:r w:rsidR="00EC094E">
              <w:rPr>
                <w:rFonts w:hint="eastAsia"/>
              </w:rPr>
              <w:t>比如运营经理操作员在</w:t>
            </w:r>
            <w:proofErr w:type="spellStart"/>
            <w:r w:rsidR="00905FE0">
              <w:rPr>
                <w:rFonts w:hint="eastAsia"/>
              </w:rPr>
              <w:t>inTouch</w:t>
            </w:r>
            <w:proofErr w:type="spellEnd"/>
            <w:r w:rsidR="00905FE0">
              <w:rPr>
                <w:rFonts w:hint="eastAsia"/>
              </w:rPr>
              <w:t>的</w:t>
            </w:r>
            <w:proofErr w:type="spellStart"/>
            <w:r w:rsidR="00905FE0">
              <w:rPr>
                <w:rFonts w:hint="eastAsia"/>
              </w:rPr>
              <w:t>userID</w:t>
            </w:r>
            <w:proofErr w:type="spellEnd"/>
          </w:p>
        </w:tc>
      </w:tr>
      <w:tr w:rsidR="00126185" w:rsidRPr="000635D8" w:rsidTr="00BA28B4">
        <w:trPr>
          <w:cantSplit/>
        </w:trPr>
        <w:tc>
          <w:tcPr>
            <w:tcW w:w="1150" w:type="pct"/>
          </w:tcPr>
          <w:p w:rsidR="00126185" w:rsidRPr="00F45D3C" w:rsidRDefault="00054990" w:rsidP="0083129A">
            <w:r>
              <w:rPr>
                <w:rFonts w:hint="eastAsia"/>
              </w:rPr>
              <w:t>c</w:t>
            </w:r>
            <w:r w:rsidR="00027880">
              <w:rPr>
                <w:rFonts w:hint="eastAsia"/>
              </w:rPr>
              <w:t>ode</w:t>
            </w:r>
          </w:p>
        </w:tc>
        <w:tc>
          <w:tcPr>
            <w:tcW w:w="753" w:type="pct"/>
            <w:vAlign w:val="center"/>
          </w:tcPr>
          <w:p w:rsidR="00126185" w:rsidRPr="00F45D3C" w:rsidRDefault="00027880" w:rsidP="003F1D02">
            <w:r>
              <w:rPr>
                <w:rFonts w:hint="eastAsia"/>
              </w:rPr>
              <w:t>String</w:t>
            </w:r>
          </w:p>
        </w:tc>
        <w:tc>
          <w:tcPr>
            <w:tcW w:w="669" w:type="pct"/>
            <w:vAlign w:val="center"/>
          </w:tcPr>
          <w:p w:rsidR="00126185" w:rsidRPr="00F45D3C" w:rsidRDefault="00685657" w:rsidP="00977C6C">
            <w:r>
              <w:rPr>
                <w:rFonts w:hint="eastAsia"/>
              </w:rPr>
              <w:t>64</w:t>
            </w:r>
          </w:p>
        </w:tc>
        <w:tc>
          <w:tcPr>
            <w:tcW w:w="501" w:type="pct"/>
          </w:tcPr>
          <w:p w:rsidR="00126185" w:rsidRPr="00F45D3C" w:rsidRDefault="00F36C7B" w:rsidP="009077BF">
            <w:r>
              <w:rPr>
                <w:rFonts w:hint="eastAsia"/>
              </w:rPr>
              <w:t>是</w:t>
            </w:r>
          </w:p>
        </w:tc>
        <w:tc>
          <w:tcPr>
            <w:tcW w:w="1927" w:type="pct"/>
          </w:tcPr>
          <w:p w:rsidR="00126185" w:rsidRPr="00F45D3C" w:rsidRDefault="00F36C7B" w:rsidP="009077BF">
            <w:r>
              <w:rPr>
                <w:rFonts w:hint="eastAsia"/>
              </w:rPr>
              <w:t>内容</w:t>
            </w:r>
            <w:r w:rsidR="00054990">
              <w:rPr>
                <w:rFonts w:hint="eastAsia"/>
              </w:rPr>
              <w:t>/</w:t>
            </w:r>
            <w:r w:rsidR="00054990">
              <w:rPr>
                <w:rFonts w:hint="eastAsia"/>
              </w:rPr>
              <w:t>专辑</w:t>
            </w:r>
            <w:r>
              <w:rPr>
                <w:rFonts w:hint="eastAsia"/>
              </w:rPr>
              <w:t>唯一标识，由</w:t>
            </w:r>
            <w:r>
              <w:rPr>
                <w:rFonts w:hint="eastAsia"/>
              </w:rPr>
              <w:t>DIC</w:t>
            </w:r>
            <w:r>
              <w:rPr>
                <w:rFonts w:hint="eastAsia"/>
              </w:rPr>
              <w:t>内容聚合分发服务生成并维护</w:t>
            </w:r>
          </w:p>
        </w:tc>
      </w:tr>
      <w:tr w:rsidR="00685657" w:rsidRPr="000635D8" w:rsidTr="00BA28B4">
        <w:trPr>
          <w:cantSplit/>
        </w:trPr>
        <w:tc>
          <w:tcPr>
            <w:tcW w:w="1150" w:type="pct"/>
          </w:tcPr>
          <w:p w:rsidR="00685657" w:rsidRDefault="00685657" w:rsidP="0083129A">
            <w:proofErr w:type="spellStart"/>
            <w:r>
              <w:rPr>
                <w:rFonts w:hint="eastAsia"/>
              </w:rPr>
              <w:t>externalCode</w:t>
            </w:r>
            <w:proofErr w:type="spellEnd"/>
          </w:p>
        </w:tc>
        <w:tc>
          <w:tcPr>
            <w:tcW w:w="753" w:type="pct"/>
            <w:vAlign w:val="center"/>
          </w:tcPr>
          <w:p w:rsidR="00685657" w:rsidRPr="00F45D3C" w:rsidRDefault="00685657" w:rsidP="009077BF">
            <w:r>
              <w:rPr>
                <w:rFonts w:hint="eastAsia"/>
              </w:rPr>
              <w:t>String</w:t>
            </w:r>
          </w:p>
        </w:tc>
        <w:tc>
          <w:tcPr>
            <w:tcW w:w="669" w:type="pct"/>
            <w:vAlign w:val="center"/>
          </w:tcPr>
          <w:p w:rsidR="00685657" w:rsidRPr="00F45D3C" w:rsidRDefault="00685657" w:rsidP="009077BF">
            <w:r>
              <w:rPr>
                <w:rFonts w:hint="eastAsia"/>
              </w:rPr>
              <w:t>64</w:t>
            </w:r>
          </w:p>
        </w:tc>
        <w:tc>
          <w:tcPr>
            <w:tcW w:w="501" w:type="pct"/>
          </w:tcPr>
          <w:p w:rsidR="00685657" w:rsidRPr="00F45D3C" w:rsidRDefault="00685657" w:rsidP="009077BF">
            <w:r>
              <w:rPr>
                <w:rFonts w:hint="eastAsia"/>
              </w:rPr>
              <w:t>否</w:t>
            </w:r>
          </w:p>
        </w:tc>
        <w:tc>
          <w:tcPr>
            <w:tcW w:w="1927" w:type="pct"/>
          </w:tcPr>
          <w:p w:rsidR="00685657" w:rsidRDefault="00621017" w:rsidP="00621017">
            <w:r>
              <w:rPr>
                <w:rFonts w:hint="eastAsia"/>
              </w:rPr>
              <w:t>内容</w:t>
            </w:r>
            <w:r w:rsidR="00054990">
              <w:rPr>
                <w:rFonts w:hint="eastAsia"/>
              </w:rPr>
              <w:t>/</w:t>
            </w:r>
            <w:r w:rsidR="00054990">
              <w:rPr>
                <w:rFonts w:hint="eastAsia"/>
              </w:rPr>
              <w:t>专辑</w:t>
            </w:r>
            <w:r>
              <w:rPr>
                <w:rFonts w:hint="eastAsia"/>
              </w:rPr>
              <w:t>外部标识，由合作伙伴定义</w:t>
            </w:r>
            <w:r w:rsidR="0001353F">
              <w:rPr>
                <w:rFonts w:hint="eastAsia"/>
              </w:rPr>
              <w:t>并维护</w:t>
            </w:r>
          </w:p>
        </w:tc>
      </w:tr>
      <w:tr w:rsidR="00685657" w:rsidRPr="000635D8" w:rsidTr="00BA28B4">
        <w:trPr>
          <w:cantSplit/>
        </w:trPr>
        <w:tc>
          <w:tcPr>
            <w:tcW w:w="1150" w:type="pct"/>
          </w:tcPr>
          <w:p w:rsidR="00685657" w:rsidRPr="00F45D3C" w:rsidRDefault="00054990" w:rsidP="0083129A">
            <w:r>
              <w:rPr>
                <w:rFonts w:hint="eastAsia"/>
              </w:rPr>
              <w:t>n</w:t>
            </w:r>
            <w:r w:rsidR="00685657">
              <w:rPr>
                <w:rFonts w:hint="eastAsia"/>
              </w:rPr>
              <w:t>ame</w:t>
            </w:r>
          </w:p>
        </w:tc>
        <w:tc>
          <w:tcPr>
            <w:tcW w:w="753" w:type="pct"/>
            <w:vAlign w:val="center"/>
          </w:tcPr>
          <w:p w:rsidR="00685657" w:rsidRPr="00F45D3C" w:rsidRDefault="00685657" w:rsidP="003F1D02">
            <w:r>
              <w:rPr>
                <w:rFonts w:hint="eastAsia"/>
              </w:rPr>
              <w:t>String</w:t>
            </w:r>
          </w:p>
        </w:tc>
        <w:tc>
          <w:tcPr>
            <w:tcW w:w="669" w:type="pct"/>
            <w:vAlign w:val="center"/>
          </w:tcPr>
          <w:p w:rsidR="00685657" w:rsidRPr="00F45D3C" w:rsidRDefault="00685657" w:rsidP="00977C6C">
            <w:r>
              <w:rPr>
                <w:rFonts w:hint="eastAsia"/>
              </w:rPr>
              <w:t>384</w:t>
            </w:r>
          </w:p>
        </w:tc>
        <w:tc>
          <w:tcPr>
            <w:tcW w:w="501" w:type="pct"/>
          </w:tcPr>
          <w:p w:rsidR="00685657" w:rsidRPr="00F45D3C" w:rsidRDefault="00685657" w:rsidP="009077BF">
            <w:r>
              <w:rPr>
                <w:rFonts w:hint="eastAsia"/>
              </w:rPr>
              <w:t>否</w:t>
            </w:r>
          </w:p>
        </w:tc>
        <w:tc>
          <w:tcPr>
            <w:tcW w:w="1927" w:type="pct"/>
          </w:tcPr>
          <w:p w:rsidR="00685657" w:rsidRPr="00F45D3C" w:rsidRDefault="00685657" w:rsidP="009077BF">
            <w:r>
              <w:rPr>
                <w:rFonts w:hint="eastAsia"/>
              </w:rPr>
              <w:t>内容</w:t>
            </w:r>
            <w:r w:rsidR="00054990">
              <w:rPr>
                <w:rFonts w:hint="eastAsia"/>
              </w:rPr>
              <w:t>/</w:t>
            </w:r>
            <w:r w:rsidR="00054990">
              <w:rPr>
                <w:rFonts w:hint="eastAsia"/>
              </w:rPr>
              <w:t>专辑</w:t>
            </w:r>
            <w:r>
              <w:rPr>
                <w:rFonts w:hint="eastAsia"/>
              </w:rPr>
              <w:t>名称，默认语言</w:t>
            </w:r>
          </w:p>
        </w:tc>
      </w:tr>
      <w:tr w:rsidR="00685657" w:rsidRPr="000635D8" w:rsidTr="00BA28B4">
        <w:trPr>
          <w:cantSplit/>
        </w:trPr>
        <w:tc>
          <w:tcPr>
            <w:tcW w:w="1150" w:type="pct"/>
          </w:tcPr>
          <w:p w:rsidR="00685657" w:rsidRPr="00EB3C59" w:rsidRDefault="00685657" w:rsidP="0083129A">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mediaType</w:t>
            </w:r>
          </w:p>
        </w:tc>
        <w:tc>
          <w:tcPr>
            <w:tcW w:w="753" w:type="pct"/>
            <w:vAlign w:val="center"/>
          </w:tcPr>
          <w:p w:rsidR="00685657" w:rsidRPr="00F72F0F" w:rsidRDefault="00685657" w:rsidP="0083129A">
            <w:r>
              <w:rPr>
                <w:rFonts w:hint="eastAsia"/>
              </w:rPr>
              <w:t>String</w:t>
            </w:r>
          </w:p>
        </w:tc>
        <w:tc>
          <w:tcPr>
            <w:tcW w:w="669" w:type="pct"/>
            <w:vAlign w:val="center"/>
          </w:tcPr>
          <w:p w:rsidR="00685657" w:rsidRPr="00F45D3C" w:rsidRDefault="00685657" w:rsidP="0084110E">
            <w:r>
              <w:rPr>
                <w:rFonts w:hint="eastAsia"/>
              </w:rPr>
              <w:t>32</w:t>
            </w:r>
          </w:p>
        </w:tc>
        <w:tc>
          <w:tcPr>
            <w:tcW w:w="501" w:type="pct"/>
          </w:tcPr>
          <w:p w:rsidR="00685657" w:rsidRPr="00EB3C59" w:rsidRDefault="00685657" w:rsidP="009077BF">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是</w:t>
            </w:r>
          </w:p>
        </w:tc>
        <w:tc>
          <w:tcPr>
            <w:tcW w:w="1927" w:type="pct"/>
          </w:tcPr>
          <w:p w:rsidR="00685657" w:rsidRDefault="00685657" w:rsidP="0023696D">
            <w:pPr>
              <w:pStyle w:val="TableText"/>
              <w:rPr>
                <w:rFonts w:hint="default"/>
              </w:rPr>
            </w:pPr>
            <w:r>
              <w:t>媒体类型，取值：</w:t>
            </w:r>
          </w:p>
          <w:p w:rsidR="00685657" w:rsidRDefault="00685657" w:rsidP="0023696D">
            <w:pPr>
              <w:pStyle w:val="TableText"/>
              <w:rPr>
                <w:rFonts w:hint="default"/>
              </w:rPr>
            </w:pPr>
            <w:r>
              <w:t>Video-</w:t>
            </w:r>
            <w:r>
              <w:t>视频</w:t>
            </w:r>
          </w:p>
          <w:p w:rsidR="00685657" w:rsidRPr="00EB3C59" w:rsidRDefault="00685657" w:rsidP="0023696D">
            <w:pPr>
              <w:pStyle w:val="TableText"/>
              <w:rPr>
                <w:rFonts w:eastAsiaTheme="minorEastAsia" w:hint="default"/>
                <w:noProof/>
              </w:rPr>
            </w:pPr>
            <w:r>
              <w:t>Music-</w:t>
            </w:r>
            <w:r>
              <w:t>音乐</w:t>
            </w:r>
          </w:p>
        </w:tc>
      </w:tr>
      <w:tr w:rsidR="000708F3" w:rsidRPr="000635D8" w:rsidTr="00BA28B4">
        <w:trPr>
          <w:cantSplit/>
        </w:trPr>
        <w:tc>
          <w:tcPr>
            <w:tcW w:w="1150" w:type="pct"/>
          </w:tcPr>
          <w:p w:rsidR="000708F3" w:rsidRDefault="000708F3" w:rsidP="0083129A">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isAlbum</w:t>
            </w:r>
          </w:p>
        </w:tc>
        <w:tc>
          <w:tcPr>
            <w:tcW w:w="753" w:type="pct"/>
            <w:vAlign w:val="center"/>
          </w:tcPr>
          <w:p w:rsidR="000708F3" w:rsidRDefault="000708F3" w:rsidP="0083129A">
            <w:proofErr w:type="spellStart"/>
            <w:r>
              <w:rPr>
                <w:rFonts w:hint="eastAsia"/>
              </w:rPr>
              <w:t>int</w:t>
            </w:r>
            <w:proofErr w:type="spellEnd"/>
          </w:p>
        </w:tc>
        <w:tc>
          <w:tcPr>
            <w:tcW w:w="669" w:type="pct"/>
            <w:vAlign w:val="center"/>
          </w:tcPr>
          <w:p w:rsidR="000708F3" w:rsidRDefault="000708F3" w:rsidP="0084110E">
            <w:r>
              <w:rPr>
                <w:rFonts w:hint="eastAsia"/>
              </w:rPr>
              <w:t>-</w:t>
            </w:r>
          </w:p>
        </w:tc>
        <w:tc>
          <w:tcPr>
            <w:tcW w:w="501" w:type="pct"/>
          </w:tcPr>
          <w:p w:rsidR="000708F3" w:rsidRDefault="000708F3" w:rsidP="009077BF">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是</w:t>
            </w:r>
          </w:p>
        </w:tc>
        <w:tc>
          <w:tcPr>
            <w:tcW w:w="1927" w:type="pct"/>
          </w:tcPr>
          <w:p w:rsidR="000708F3" w:rsidRDefault="000708F3" w:rsidP="0023696D">
            <w:pPr>
              <w:pStyle w:val="TableText"/>
              <w:rPr>
                <w:rFonts w:hint="default"/>
              </w:rPr>
            </w:pPr>
            <w:r>
              <w:t>是否是专辑，取值：</w:t>
            </w:r>
          </w:p>
          <w:p w:rsidR="000708F3" w:rsidRDefault="000708F3" w:rsidP="0023696D">
            <w:pPr>
              <w:pStyle w:val="TableText"/>
              <w:rPr>
                <w:rFonts w:hint="default"/>
              </w:rPr>
            </w:pPr>
            <w:r>
              <w:t>0-</w:t>
            </w:r>
            <w:r>
              <w:t>单内容</w:t>
            </w:r>
          </w:p>
          <w:p w:rsidR="000708F3" w:rsidRPr="000708F3" w:rsidRDefault="000708F3" w:rsidP="0023696D">
            <w:pPr>
              <w:pStyle w:val="TableText"/>
              <w:rPr>
                <w:rFonts w:hint="default"/>
              </w:rPr>
            </w:pPr>
            <w:r>
              <w:t>1-</w:t>
            </w:r>
            <w:r>
              <w:t>专辑</w:t>
            </w:r>
          </w:p>
        </w:tc>
      </w:tr>
      <w:tr w:rsidR="00685657" w:rsidRPr="000635D8" w:rsidTr="00BA28B4">
        <w:trPr>
          <w:cantSplit/>
        </w:trPr>
        <w:tc>
          <w:tcPr>
            <w:tcW w:w="1150" w:type="pct"/>
          </w:tcPr>
          <w:p w:rsidR="00685657" w:rsidRPr="00EB3C59" w:rsidRDefault="00685657" w:rsidP="0083129A">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category</w:t>
            </w:r>
          </w:p>
        </w:tc>
        <w:tc>
          <w:tcPr>
            <w:tcW w:w="753" w:type="pct"/>
            <w:vAlign w:val="center"/>
          </w:tcPr>
          <w:p w:rsidR="00685657" w:rsidRPr="00F72F0F" w:rsidRDefault="00685657" w:rsidP="0083129A">
            <w:r>
              <w:rPr>
                <w:rFonts w:hint="eastAsia"/>
              </w:rPr>
              <w:t>String</w:t>
            </w:r>
          </w:p>
        </w:tc>
        <w:tc>
          <w:tcPr>
            <w:tcW w:w="669" w:type="pct"/>
            <w:vAlign w:val="center"/>
          </w:tcPr>
          <w:p w:rsidR="00685657" w:rsidRPr="00977C6C" w:rsidRDefault="00685657" w:rsidP="00977C6C">
            <w:r>
              <w:rPr>
                <w:rFonts w:hint="eastAsia"/>
              </w:rPr>
              <w:t>32</w:t>
            </w:r>
          </w:p>
        </w:tc>
        <w:tc>
          <w:tcPr>
            <w:tcW w:w="501" w:type="pct"/>
          </w:tcPr>
          <w:p w:rsidR="00685657" w:rsidRPr="00EB3C59" w:rsidRDefault="00685657" w:rsidP="009077BF">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是</w:t>
            </w:r>
          </w:p>
        </w:tc>
        <w:tc>
          <w:tcPr>
            <w:tcW w:w="1927" w:type="pct"/>
          </w:tcPr>
          <w:p w:rsidR="00685657" w:rsidRDefault="00685657" w:rsidP="0023696D">
            <w:pPr>
              <w:pStyle w:val="TableText"/>
              <w:rPr>
                <w:rFonts w:hint="default"/>
              </w:rPr>
            </w:pPr>
            <w:r>
              <w:t>内容分类</w:t>
            </w:r>
          </w:p>
          <w:p w:rsidR="00685657" w:rsidRDefault="00685657" w:rsidP="0023696D">
            <w:pPr>
              <w:pStyle w:val="TableText"/>
              <w:rPr>
                <w:rFonts w:hint="default"/>
              </w:rPr>
            </w:pPr>
            <w:r>
              <w:t>Video</w:t>
            </w:r>
            <w:r>
              <w:t>的分类有：</w:t>
            </w:r>
          </w:p>
          <w:p w:rsidR="00685657" w:rsidRDefault="00685657" w:rsidP="0023696D">
            <w:pPr>
              <w:pStyle w:val="TableText"/>
              <w:rPr>
                <w:rFonts w:hint="default"/>
              </w:rPr>
            </w:pPr>
            <w:r>
              <w:t>Movie-</w:t>
            </w:r>
            <w:r>
              <w:t>电影</w:t>
            </w:r>
          </w:p>
          <w:p w:rsidR="00685657" w:rsidRDefault="00685657" w:rsidP="0023696D">
            <w:pPr>
              <w:pStyle w:val="TableText"/>
              <w:rPr>
                <w:rFonts w:hint="default"/>
              </w:rPr>
            </w:pPr>
            <w:r>
              <w:t>Episode-</w:t>
            </w:r>
            <w:r>
              <w:t>电视剧</w:t>
            </w:r>
          </w:p>
          <w:p w:rsidR="00685657" w:rsidRPr="00EB3C59" w:rsidRDefault="00685657" w:rsidP="009077BF">
            <w:pPr>
              <w:tabs>
                <w:tab w:val="left" w:pos="0"/>
                <w:tab w:val="left" w:pos="51"/>
                <w:tab w:val="left" w:pos="771"/>
                <w:tab w:val="left" w:pos="1491"/>
                <w:tab w:val="left" w:pos="2211"/>
                <w:tab w:val="left" w:pos="2931"/>
              </w:tabs>
              <w:spacing w:line="240" w:lineRule="atLeast"/>
              <w:rPr>
                <w:rFonts w:eastAsiaTheme="minorEastAsia"/>
                <w:noProof/>
              </w:rPr>
            </w:pPr>
          </w:p>
        </w:tc>
      </w:tr>
      <w:tr w:rsidR="0073066B" w:rsidRPr="000635D8" w:rsidTr="00BA28B4">
        <w:trPr>
          <w:cantSplit/>
        </w:trPr>
        <w:tc>
          <w:tcPr>
            <w:tcW w:w="1150" w:type="pct"/>
          </w:tcPr>
          <w:p w:rsidR="0073066B" w:rsidRDefault="0073066B" w:rsidP="0083129A">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region</w:t>
            </w:r>
          </w:p>
        </w:tc>
        <w:tc>
          <w:tcPr>
            <w:tcW w:w="753" w:type="pct"/>
            <w:vAlign w:val="center"/>
          </w:tcPr>
          <w:p w:rsidR="0073066B" w:rsidRDefault="0073066B" w:rsidP="0083129A">
            <w:r>
              <w:rPr>
                <w:rFonts w:hint="eastAsia"/>
              </w:rPr>
              <w:t>String</w:t>
            </w:r>
          </w:p>
        </w:tc>
        <w:tc>
          <w:tcPr>
            <w:tcW w:w="669" w:type="pct"/>
            <w:vAlign w:val="center"/>
          </w:tcPr>
          <w:p w:rsidR="0073066B" w:rsidRDefault="0073066B" w:rsidP="00977C6C">
            <w:r>
              <w:rPr>
                <w:rFonts w:hint="eastAsia"/>
              </w:rPr>
              <w:t>32</w:t>
            </w:r>
          </w:p>
        </w:tc>
        <w:tc>
          <w:tcPr>
            <w:tcW w:w="501" w:type="pct"/>
          </w:tcPr>
          <w:p w:rsidR="0073066B" w:rsidRDefault="0073066B" w:rsidP="009077BF">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是</w:t>
            </w:r>
          </w:p>
        </w:tc>
        <w:tc>
          <w:tcPr>
            <w:tcW w:w="1927" w:type="pct"/>
          </w:tcPr>
          <w:p w:rsidR="0073066B" w:rsidRDefault="0073066B" w:rsidP="0023696D">
            <w:pPr>
              <w:pStyle w:val="TableText"/>
              <w:rPr>
                <w:rFonts w:hint="default"/>
              </w:rPr>
            </w:pPr>
            <w:r>
              <w:t>内容所属的区域</w:t>
            </w:r>
            <w:r>
              <w:t>ID</w:t>
            </w:r>
          </w:p>
        </w:tc>
      </w:tr>
      <w:tr w:rsidR="00685657" w:rsidRPr="000635D8" w:rsidTr="00BA28B4">
        <w:trPr>
          <w:cantSplit/>
        </w:trPr>
        <w:tc>
          <w:tcPr>
            <w:tcW w:w="1150" w:type="pct"/>
          </w:tcPr>
          <w:p w:rsidR="00685657" w:rsidRPr="00F45D3C" w:rsidRDefault="00685657" w:rsidP="0083129A">
            <w:proofErr w:type="spellStart"/>
            <w:r>
              <w:rPr>
                <w:rFonts w:hint="eastAsia"/>
              </w:rPr>
              <w:lastRenderedPageBreak/>
              <w:t>operateType</w:t>
            </w:r>
            <w:proofErr w:type="spellEnd"/>
          </w:p>
        </w:tc>
        <w:tc>
          <w:tcPr>
            <w:tcW w:w="753" w:type="pct"/>
            <w:vAlign w:val="center"/>
          </w:tcPr>
          <w:p w:rsidR="00685657" w:rsidRPr="00F45D3C" w:rsidRDefault="00685657" w:rsidP="0083129A">
            <w:proofErr w:type="spellStart"/>
            <w:r>
              <w:rPr>
                <w:rFonts w:hint="eastAsia"/>
              </w:rPr>
              <w:t>int</w:t>
            </w:r>
            <w:proofErr w:type="spellEnd"/>
          </w:p>
        </w:tc>
        <w:tc>
          <w:tcPr>
            <w:tcW w:w="669" w:type="pct"/>
            <w:vAlign w:val="center"/>
          </w:tcPr>
          <w:p w:rsidR="00685657" w:rsidRPr="00F45D3C" w:rsidRDefault="000708F3" w:rsidP="0084110E">
            <w:r>
              <w:rPr>
                <w:rFonts w:hint="eastAsia"/>
              </w:rPr>
              <w:t>-</w:t>
            </w:r>
          </w:p>
        </w:tc>
        <w:tc>
          <w:tcPr>
            <w:tcW w:w="501" w:type="pct"/>
          </w:tcPr>
          <w:p w:rsidR="00685657" w:rsidRPr="00F45D3C" w:rsidRDefault="00685657" w:rsidP="009077BF">
            <w:r>
              <w:rPr>
                <w:rFonts w:hint="eastAsia"/>
              </w:rPr>
              <w:t>是</w:t>
            </w:r>
          </w:p>
        </w:tc>
        <w:tc>
          <w:tcPr>
            <w:tcW w:w="1927" w:type="pct"/>
          </w:tcPr>
          <w:p w:rsidR="00685657" w:rsidRDefault="00685657" w:rsidP="009077BF">
            <w:r>
              <w:rPr>
                <w:rFonts w:hint="eastAsia"/>
              </w:rPr>
              <w:t>操作类型，取值：</w:t>
            </w:r>
          </w:p>
          <w:p w:rsidR="00685657" w:rsidRDefault="00685657" w:rsidP="00781DCC">
            <w:pPr>
              <w:rPr>
                <w:lang w:val="fr-FR"/>
              </w:rPr>
            </w:pPr>
            <w:r>
              <w:rPr>
                <w:rFonts w:hint="eastAsia"/>
                <w:lang w:val="fr-FR"/>
              </w:rPr>
              <w:t>1</w:t>
            </w:r>
            <w:r>
              <w:rPr>
                <w:rFonts w:hint="eastAsia"/>
                <w:lang w:val="fr-FR"/>
              </w:rPr>
              <w:t>：新增</w:t>
            </w:r>
          </w:p>
          <w:p w:rsidR="00685657" w:rsidRDefault="00685657" w:rsidP="00781DCC">
            <w:pPr>
              <w:rPr>
                <w:lang w:val="fr-FR"/>
              </w:rPr>
            </w:pPr>
            <w:r>
              <w:rPr>
                <w:rFonts w:hint="eastAsia"/>
                <w:lang w:val="fr-FR"/>
              </w:rPr>
              <w:t>2</w:t>
            </w:r>
            <w:r>
              <w:rPr>
                <w:rFonts w:hint="eastAsia"/>
                <w:lang w:val="fr-FR"/>
              </w:rPr>
              <w:t>：修改</w:t>
            </w:r>
          </w:p>
          <w:p w:rsidR="00685657" w:rsidRDefault="00685657" w:rsidP="00781DCC">
            <w:pPr>
              <w:rPr>
                <w:lang w:val="fr-FR"/>
              </w:rPr>
            </w:pPr>
            <w:r>
              <w:rPr>
                <w:rFonts w:hint="eastAsia"/>
                <w:lang w:val="fr-FR"/>
              </w:rPr>
              <w:t>3</w:t>
            </w:r>
            <w:r>
              <w:rPr>
                <w:rFonts w:hint="eastAsia"/>
                <w:lang w:val="fr-FR"/>
              </w:rPr>
              <w:t>：删除</w:t>
            </w:r>
          </w:p>
          <w:p w:rsidR="00685657" w:rsidRPr="00F45D3C" w:rsidRDefault="00685657" w:rsidP="009077BF"/>
        </w:tc>
      </w:tr>
      <w:tr w:rsidR="00685657" w:rsidRPr="000635D8" w:rsidTr="00BA28B4">
        <w:trPr>
          <w:cantSplit/>
        </w:trPr>
        <w:tc>
          <w:tcPr>
            <w:tcW w:w="1150" w:type="pct"/>
          </w:tcPr>
          <w:p w:rsidR="00685657" w:rsidRPr="00F45D3C" w:rsidRDefault="002F27BE" w:rsidP="0083129A">
            <w:proofErr w:type="spellStart"/>
            <w:r>
              <w:rPr>
                <w:rFonts w:hint="eastAsia"/>
              </w:rPr>
              <w:t>operateTime</w:t>
            </w:r>
            <w:proofErr w:type="spellEnd"/>
          </w:p>
        </w:tc>
        <w:tc>
          <w:tcPr>
            <w:tcW w:w="753" w:type="pct"/>
            <w:vAlign w:val="center"/>
          </w:tcPr>
          <w:p w:rsidR="00685657" w:rsidRPr="00F45D3C" w:rsidRDefault="00685657" w:rsidP="0083129A">
            <w:r>
              <w:rPr>
                <w:rFonts w:hint="eastAsia"/>
              </w:rPr>
              <w:t>String</w:t>
            </w:r>
          </w:p>
        </w:tc>
        <w:tc>
          <w:tcPr>
            <w:tcW w:w="669" w:type="pct"/>
            <w:vAlign w:val="center"/>
          </w:tcPr>
          <w:p w:rsidR="00685657" w:rsidRPr="00F45D3C" w:rsidRDefault="00685657" w:rsidP="0084110E">
            <w:r>
              <w:rPr>
                <w:rFonts w:hint="eastAsia"/>
              </w:rPr>
              <w:t>20</w:t>
            </w:r>
          </w:p>
        </w:tc>
        <w:tc>
          <w:tcPr>
            <w:tcW w:w="501" w:type="pct"/>
          </w:tcPr>
          <w:p w:rsidR="00685657" w:rsidRPr="00F45D3C" w:rsidRDefault="00685657" w:rsidP="009077BF">
            <w:r>
              <w:rPr>
                <w:rFonts w:hint="eastAsia"/>
              </w:rPr>
              <w:t>是</w:t>
            </w:r>
          </w:p>
        </w:tc>
        <w:tc>
          <w:tcPr>
            <w:tcW w:w="1927" w:type="pct"/>
          </w:tcPr>
          <w:p w:rsidR="00685657" w:rsidRPr="00F45D3C" w:rsidRDefault="00685657" w:rsidP="009077BF">
            <w:r>
              <w:rPr>
                <w:rFonts w:hint="eastAsia"/>
              </w:rPr>
              <w:t>操作</w:t>
            </w:r>
            <w:r w:rsidR="00FF4406">
              <w:rPr>
                <w:rFonts w:hint="eastAsia"/>
              </w:rPr>
              <w:t>时间</w:t>
            </w:r>
            <w:r>
              <w:rPr>
                <w:rFonts w:hint="eastAsia"/>
              </w:rPr>
              <w:t>，</w:t>
            </w:r>
            <w:r>
              <w:rPr>
                <w:rFonts w:hint="eastAsia"/>
              </w:rPr>
              <w:t>UTC</w:t>
            </w:r>
            <w:r>
              <w:rPr>
                <w:rFonts w:hint="eastAsia"/>
              </w:rPr>
              <w:t>时间，格式：</w:t>
            </w:r>
            <w:proofErr w:type="spellStart"/>
            <w:r>
              <w:rPr>
                <w:rFonts w:hint="eastAsia"/>
              </w:rPr>
              <w:t>YYYYMMDDhhmmss</w:t>
            </w:r>
            <w:proofErr w:type="spellEnd"/>
          </w:p>
        </w:tc>
      </w:tr>
      <w:tr w:rsidR="008A121D" w:rsidRPr="000635D8" w:rsidTr="00BA28B4">
        <w:trPr>
          <w:cantSplit/>
          <w:ins w:id="23" w:author="z00286109" w:date="2016-10-27T14:08:00Z"/>
        </w:trPr>
        <w:tc>
          <w:tcPr>
            <w:tcW w:w="1150" w:type="pct"/>
          </w:tcPr>
          <w:p w:rsidR="008A121D" w:rsidRDefault="008A121D" w:rsidP="0083129A">
            <w:pPr>
              <w:rPr>
                <w:ins w:id="24" w:author="z00286109" w:date="2016-10-27T14:08:00Z"/>
              </w:rPr>
            </w:pPr>
            <w:proofErr w:type="spellStart"/>
            <w:ins w:id="25" w:author="z00286109" w:date="2016-10-27T14:13:00Z">
              <w:r>
                <w:rPr>
                  <w:rFonts w:hint="eastAsia"/>
                </w:rPr>
                <w:t>genreID</w:t>
              </w:r>
            </w:ins>
            <w:proofErr w:type="spellEnd"/>
          </w:p>
        </w:tc>
        <w:tc>
          <w:tcPr>
            <w:tcW w:w="753" w:type="pct"/>
            <w:vAlign w:val="center"/>
          </w:tcPr>
          <w:p w:rsidR="008A121D" w:rsidRDefault="008A121D" w:rsidP="0083129A">
            <w:pPr>
              <w:rPr>
                <w:ins w:id="26" w:author="z00286109" w:date="2016-10-27T14:08:00Z"/>
              </w:rPr>
            </w:pPr>
            <w:ins w:id="27" w:author="z00286109" w:date="2016-10-27T14:13:00Z">
              <w:r>
                <w:rPr>
                  <w:rFonts w:hint="eastAsia"/>
                </w:rPr>
                <w:t>String</w:t>
              </w:r>
            </w:ins>
          </w:p>
        </w:tc>
        <w:tc>
          <w:tcPr>
            <w:tcW w:w="669" w:type="pct"/>
            <w:vAlign w:val="center"/>
          </w:tcPr>
          <w:p w:rsidR="008A121D" w:rsidRDefault="008A121D" w:rsidP="0084110E">
            <w:pPr>
              <w:rPr>
                <w:ins w:id="28" w:author="z00286109" w:date="2016-10-27T14:08:00Z"/>
              </w:rPr>
            </w:pPr>
            <w:ins w:id="29" w:author="z00286109" w:date="2016-10-27T14:16:00Z">
              <w:r>
                <w:rPr>
                  <w:rFonts w:hint="eastAsia"/>
                </w:rPr>
                <w:t>1024</w:t>
              </w:r>
            </w:ins>
          </w:p>
        </w:tc>
        <w:tc>
          <w:tcPr>
            <w:tcW w:w="501" w:type="pct"/>
          </w:tcPr>
          <w:p w:rsidR="008A121D" w:rsidRPr="008A121D" w:rsidRDefault="008A121D" w:rsidP="009077BF">
            <w:pPr>
              <w:rPr>
                <w:ins w:id="30" w:author="z00286109" w:date="2016-10-27T14:08:00Z"/>
              </w:rPr>
            </w:pPr>
            <w:ins w:id="31" w:author="z00286109" w:date="2016-10-27T14:16:00Z">
              <w:r>
                <w:rPr>
                  <w:rFonts w:hint="eastAsia"/>
                </w:rPr>
                <w:t>否</w:t>
              </w:r>
            </w:ins>
          </w:p>
        </w:tc>
        <w:tc>
          <w:tcPr>
            <w:tcW w:w="1927" w:type="pct"/>
          </w:tcPr>
          <w:p w:rsidR="008A121D" w:rsidRDefault="008A121D" w:rsidP="009077BF">
            <w:pPr>
              <w:rPr>
                <w:ins w:id="32" w:author="z00286109" w:date="2016-10-27T14:55:00Z"/>
              </w:rPr>
            </w:pPr>
            <w:ins w:id="33" w:author="z00286109" w:date="2016-10-27T14:16:00Z">
              <w:r>
                <w:rPr>
                  <w:rFonts w:hint="eastAsia"/>
                </w:rPr>
                <w:t>内容所属流派（曲风</w:t>
              </w:r>
            </w:ins>
            <w:ins w:id="34" w:author="z00286109" w:date="2016-10-27T14:22:00Z">
              <w:r w:rsidR="009531B2">
                <w:rPr>
                  <w:rFonts w:hint="eastAsia"/>
                </w:rPr>
                <w:t>或片种</w:t>
              </w:r>
            </w:ins>
            <w:ins w:id="35" w:author="z00286109" w:date="2016-10-27T14:16:00Z">
              <w:r>
                <w:rPr>
                  <w:rFonts w:hint="eastAsia"/>
                </w:rPr>
                <w:t>）的</w:t>
              </w:r>
            </w:ins>
            <w:ins w:id="36" w:author="z00286109" w:date="2016-10-27T14:55:00Z">
              <w:r w:rsidR="00DC4F71">
                <w:rPr>
                  <w:rFonts w:hint="eastAsia"/>
                </w:rPr>
                <w:t>ID</w:t>
              </w:r>
              <w:r w:rsidR="00DC4F71">
                <w:rPr>
                  <w:rFonts w:hint="eastAsia"/>
                </w:rPr>
                <w:t>。</w:t>
              </w:r>
            </w:ins>
          </w:p>
          <w:p w:rsidR="00DC4F71" w:rsidRDefault="00DC4F71" w:rsidP="00DC4F71">
            <w:pPr>
              <w:rPr>
                <w:ins w:id="37" w:author="z00286109" w:date="2016-10-27T14:56:00Z"/>
              </w:rPr>
            </w:pPr>
            <w:ins w:id="38" w:author="z00286109" w:date="2016-10-27T14:55:00Z">
              <w:r>
                <w:rPr>
                  <w:rFonts w:hint="eastAsia"/>
                </w:rPr>
                <w:t>内容所属流派</w:t>
              </w:r>
              <w:r>
                <w:rPr>
                  <w:rFonts w:hint="eastAsia"/>
                </w:rPr>
                <w:t>/</w:t>
              </w:r>
              <w:r>
                <w:rPr>
                  <w:rFonts w:hint="eastAsia"/>
                </w:rPr>
                <w:t>体裁</w:t>
              </w:r>
              <w:r>
                <w:rPr>
                  <w:rFonts w:hint="eastAsia"/>
                </w:rPr>
                <w:t>/</w:t>
              </w:r>
              <w:r>
                <w:rPr>
                  <w:rFonts w:hint="eastAsia"/>
                </w:rPr>
                <w:t>曲风</w:t>
              </w:r>
              <w:r>
                <w:rPr>
                  <w:rFonts w:hint="eastAsia"/>
                </w:rPr>
                <w:t>ID</w:t>
              </w:r>
              <w:r>
                <w:rPr>
                  <w:rFonts w:hint="eastAsia"/>
                </w:rPr>
                <w:t>，该</w:t>
              </w:r>
              <w:r>
                <w:rPr>
                  <w:rFonts w:hint="eastAsia"/>
                </w:rPr>
                <w:t>ID</w:t>
              </w:r>
              <w:r>
                <w:rPr>
                  <w:rFonts w:hint="eastAsia"/>
                </w:rPr>
                <w:t>为</w:t>
              </w:r>
              <w:r>
                <w:rPr>
                  <w:rFonts w:hint="eastAsia"/>
                </w:rPr>
                <w:t>DIC</w:t>
              </w:r>
              <w:r>
                <w:rPr>
                  <w:rFonts w:hint="eastAsia"/>
                </w:rPr>
                <w:t>定义的外部</w:t>
              </w:r>
              <w:r>
                <w:rPr>
                  <w:rFonts w:hint="eastAsia"/>
                </w:rPr>
                <w:t>ID</w:t>
              </w:r>
            </w:ins>
            <w:ins w:id="39" w:author="z00286109" w:date="2016-10-27T14:56:00Z">
              <w:r>
                <w:rPr>
                  <w:rFonts w:hint="eastAsia"/>
                </w:rPr>
                <w:t>。</w:t>
              </w:r>
            </w:ins>
          </w:p>
          <w:p w:rsidR="00DC4F71" w:rsidRDefault="00DC4F71" w:rsidP="00DC4F71">
            <w:pPr>
              <w:rPr>
                <w:ins w:id="40" w:author="z00286109" w:date="2016-10-27T14:56:00Z"/>
              </w:rPr>
            </w:pPr>
            <w:ins w:id="41" w:author="z00286109" w:date="2016-10-27T14:56:00Z">
              <w:r>
                <w:rPr>
                  <w:rFonts w:hint="eastAsia"/>
                </w:rPr>
                <w:t>例如，对于视频</w:t>
              </w:r>
            </w:ins>
            <w:ins w:id="42" w:author="z00286109" w:date="2016-10-27T14:55:00Z">
              <w:r>
                <w:rPr>
                  <w:rFonts w:hint="eastAsia"/>
                </w:rPr>
                <w:t>，对应</w:t>
              </w:r>
              <w:r>
                <w:rPr>
                  <w:rFonts w:hint="eastAsia"/>
                </w:rPr>
                <w:t>DSDP</w:t>
              </w:r>
              <w:r>
                <w:rPr>
                  <w:rFonts w:hint="eastAsia"/>
                </w:rPr>
                <w:t>接口中的</w:t>
              </w:r>
              <w:proofErr w:type="spellStart"/>
              <w:r>
                <w:rPr>
                  <w:rFonts w:ascii="╦╬╠?" w:eastAsia="╦╬╠?" w:cs="╦╬╠?" w:hint="eastAsia"/>
                  <w:color w:val="000000"/>
                </w:rPr>
                <w:t>objectCode</w:t>
              </w:r>
            </w:ins>
            <w:proofErr w:type="spellEnd"/>
            <w:ins w:id="43" w:author="z00286109" w:date="2016-10-27T14:56:00Z">
              <w:r>
                <w:rPr>
                  <w:rFonts w:hint="eastAsia"/>
                </w:rPr>
                <w:t>。</w:t>
              </w:r>
            </w:ins>
          </w:p>
          <w:p w:rsidR="00DC4F71" w:rsidRPr="00DC4F71" w:rsidRDefault="00DC4F71" w:rsidP="00DC4F71">
            <w:pPr>
              <w:rPr>
                <w:ins w:id="44" w:author="z00286109" w:date="2016-10-27T14:08:00Z"/>
              </w:rPr>
            </w:pPr>
            <w:ins w:id="45" w:author="z00286109" w:date="2016-10-27T14:55:00Z">
              <w:r>
                <w:rPr>
                  <w:rFonts w:hint="eastAsia"/>
                </w:rPr>
                <w:t>支持多个</w:t>
              </w:r>
            </w:ins>
            <w:ins w:id="46" w:author="z00286109" w:date="2016-10-27T14:56:00Z">
              <w:r>
                <w:rPr>
                  <w:rFonts w:hint="eastAsia"/>
                </w:rPr>
                <w:t>值，多个值时，用</w:t>
              </w:r>
              <w:r>
                <w:rPr>
                  <w:rFonts w:hint="eastAsia"/>
                </w:rPr>
                <w:t>~</w:t>
              </w:r>
              <w:r>
                <w:rPr>
                  <w:rFonts w:hint="eastAsia"/>
                </w:rPr>
                <w:t>进行分隔。</w:t>
              </w:r>
            </w:ins>
          </w:p>
        </w:tc>
      </w:tr>
      <w:tr w:rsidR="008A121D" w:rsidRPr="000635D8" w:rsidTr="00BA28B4">
        <w:trPr>
          <w:cantSplit/>
          <w:ins w:id="47" w:author="z00286109" w:date="2016-10-27T14:17:00Z"/>
        </w:trPr>
        <w:tc>
          <w:tcPr>
            <w:tcW w:w="1150" w:type="pct"/>
          </w:tcPr>
          <w:p w:rsidR="008A121D" w:rsidRDefault="008A121D" w:rsidP="0083129A">
            <w:pPr>
              <w:rPr>
                <w:ins w:id="48" w:author="z00286109" w:date="2016-10-27T14:17:00Z"/>
              </w:rPr>
            </w:pPr>
            <w:ins w:id="49" w:author="z00286109" w:date="2016-10-27T14:20:00Z">
              <w:r>
                <w:rPr>
                  <w:rFonts w:hint="eastAsia"/>
                </w:rPr>
                <w:t>l</w:t>
              </w:r>
              <w:r w:rsidRPr="008A121D">
                <w:t>anguage</w:t>
              </w:r>
            </w:ins>
          </w:p>
        </w:tc>
        <w:tc>
          <w:tcPr>
            <w:tcW w:w="753" w:type="pct"/>
            <w:vAlign w:val="center"/>
          </w:tcPr>
          <w:p w:rsidR="008A121D" w:rsidRDefault="008A121D" w:rsidP="0083129A">
            <w:pPr>
              <w:rPr>
                <w:ins w:id="50" w:author="z00286109" w:date="2016-10-27T14:17:00Z"/>
              </w:rPr>
            </w:pPr>
            <w:ins w:id="51" w:author="z00286109" w:date="2016-10-27T14:20:00Z">
              <w:r>
                <w:rPr>
                  <w:rFonts w:hint="eastAsia"/>
                </w:rPr>
                <w:t>String</w:t>
              </w:r>
            </w:ins>
          </w:p>
        </w:tc>
        <w:tc>
          <w:tcPr>
            <w:tcW w:w="669" w:type="pct"/>
            <w:vAlign w:val="center"/>
          </w:tcPr>
          <w:p w:rsidR="008A121D" w:rsidRDefault="009531B2" w:rsidP="0084110E">
            <w:pPr>
              <w:rPr>
                <w:ins w:id="52" w:author="z00286109" w:date="2016-10-27T14:17:00Z"/>
              </w:rPr>
            </w:pPr>
            <w:ins w:id="53" w:author="z00286109" w:date="2016-10-27T14:22:00Z">
              <w:r>
                <w:rPr>
                  <w:rFonts w:hint="eastAsia"/>
                </w:rPr>
                <w:t>1024</w:t>
              </w:r>
            </w:ins>
          </w:p>
        </w:tc>
        <w:tc>
          <w:tcPr>
            <w:tcW w:w="501" w:type="pct"/>
          </w:tcPr>
          <w:p w:rsidR="008A121D" w:rsidRDefault="009531B2" w:rsidP="009077BF">
            <w:pPr>
              <w:rPr>
                <w:ins w:id="54" w:author="z00286109" w:date="2016-10-27T14:17:00Z"/>
              </w:rPr>
            </w:pPr>
            <w:ins w:id="55" w:author="z00286109" w:date="2016-10-27T14:22:00Z">
              <w:r>
                <w:rPr>
                  <w:rFonts w:hint="eastAsia"/>
                </w:rPr>
                <w:t>否</w:t>
              </w:r>
            </w:ins>
          </w:p>
        </w:tc>
        <w:tc>
          <w:tcPr>
            <w:tcW w:w="1927" w:type="pct"/>
          </w:tcPr>
          <w:p w:rsidR="008A121D" w:rsidRDefault="009531B2" w:rsidP="009077BF">
            <w:pPr>
              <w:rPr>
                <w:ins w:id="56" w:author="z00286109" w:date="2016-10-27T14:22:00Z"/>
              </w:rPr>
            </w:pPr>
            <w:ins w:id="57" w:author="z00286109" w:date="2016-10-27T14:22:00Z">
              <w:r>
                <w:rPr>
                  <w:rFonts w:hint="eastAsia"/>
                </w:rPr>
                <w:t>内容支持的语言。</w:t>
              </w:r>
            </w:ins>
          </w:p>
          <w:p w:rsidR="00DC4F71" w:rsidRDefault="009531B2" w:rsidP="00DC4F71">
            <w:pPr>
              <w:rPr>
                <w:ins w:id="58" w:author="z00286109" w:date="2016-10-27T14:52:00Z"/>
                <w:rFonts w:eastAsiaTheme="minorEastAsia"/>
                <w:noProof/>
              </w:rPr>
            </w:pPr>
            <w:ins w:id="59" w:author="z00286109" w:date="2016-10-27T14:22:00Z">
              <w:r>
                <w:rPr>
                  <w:rFonts w:eastAsiaTheme="minorEastAsia" w:hint="eastAsia"/>
                  <w:noProof/>
                </w:rPr>
                <w:t>mediaType</w:t>
              </w:r>
              <w:r>
                <w:rPr>
                  <w:rFonts w:eastAsiaTheme="minorEastAsia" w:hint="eastAsia"/>
                  <w:noProof/>
                </w:rPr>
                <w:t>为</w:t>
              </w:r>
              <w:r>
                <w:rPr>
                  <w:rFonts w:eastAsiaTheme="minorEastAsia" w:hint="eastAsia"/>
                  <w:noProof/>
                </w:rPr>
                <w:t>Video</w:t>
              </w:r>
              <w:r>
                <w:rPr>
                  <w:rFonts w:eastAsiaTheme="minorEastAsia" w:hint="eastAsia"/>
                  <w:noProof/>
                </w:rPr>
                <w:t>时，</w:t>
              </w:r>
            </w:ins>
            <w:ins w:id="60" w:author="z00286109" w:date="2016-10-27T14:52:00Z">
              <w:r w:rsidR="00DC4F71">
                <w:rPr>
                  <w:rFonts w:eastAsiaTheme="minorEastAsia" w:hint="eastAsia"/>
                  <w:noProof/>
                </w:rPr>
                <w:t>表示视频对白的语言。</w:t>
              </w:r>
            </w:ins>
          </w:p>
          <w:p w:rsidR="00DC4F71" w:rsidRDefault="00DC4F71" w:rsidP="00DC4F71">
            <w:pPr>
              <w:rPr>
                <w:ins w:id="61" w:author="z00286109" w:date="2016-10-27T14:52:00Z"/>
                <w:rFonts w:eastAsiaTheme="minorEastAsia"/>
                <w:noProof/>
              </w:rPr>
            </w:pPr>
            <w:ins w:id="62" w:author="z00286109" w:date="2016-10-27T14:52:00Z">
              <w:r>
                <w:rPr>
                  <w:rFonts w:eastAsiaTheme="minorEastAsia" w:hint="eastAsia"/>
                  <w:noProof/>
                </w:rPr>
                <w:t>mediaType</w:t>
              </w:r>
              <w:r>
                <w:rPr>
                  <w:rFonts w:eastAsiaTheme="minorEastAsia" w:hint="eastAsia"/>
                  <w:noProof/>
                </w:rPr>
                <w:t>为</w:t>
              </w:r>
              <w:r>
                <w:rPr>
                  <w:rFonts w:eastAsiaTheme="minorEastAsia" w:hint="eastAsia"/>
                  <w:noProof/>
                </w:rPr>
                <w:t>Music</w:t>
              </w:r>
              <w:r>
                <w:rPr>
                  <w:rFonts w:eastAsiaTheme="minorEastAsia" w:hint="eastAsia"/>
                  <w:noProof/>
                </w:rPr>
                <w:t>时，</w:t>
              </w:r>
            </w:ins>
            <w:ins w:id="63" w:author="z00286109" w:date="2016-10-27T14:53:00Z">
              <w:r>
                <w:rPr>
                  <w:rFonts w:eastAsiaTheme="minorEastAsia" w:hint="eastAsia"/>
                  <w:noProof/>
                </w:rPr>
                <w:t>并且为单个内容时，表示歌曲的语言。</w:t>
              </w:r>
            </w:ins>
          </w:p>
          <w:p w:rsidR="009531B2" w:rsidRDefault="00DC4F71" w:rsidP="00DC4F71">
            <w:pPr>
              <w:rPr>
                <w:ins w:id="64" w:author="z00286109" w:date="2016-10-27T14:54:00Z"/>
              </w:rPr>
            </w:pPr>
            <w:ins w:id="65" w:author="z00286109" w:date="2016-10-27T14:52:00Z">
              <w:r>
                <w:rPr>
                  <w:rFonts w:hint="eastAsia"/>
                </w:rPr>
                <w:t>两位语言简码，规范</w:t>
              </w:r>
              <w:r w:rsidRPr="004971C2">
                <w:t>参见</w:t>
              </w:r>
              <w:r w:rsidRPr="004971C2">
                <w:t>ISO-639</w:t>
              </w:r>
              <w:r>
                <w:rPr>
                  <w:rFonts w:hint="eastAsia"/>
                </w:rPr>
                <w:t>-1 Code</w:t>
              </w:r>
              <w:r w:rsidRPr="004971C2">
                <w:t>定义</w:t>
              </w:r>
            </w:ins>
            <w:ins w:id="66" w:author="z00286109" w:date="2016-10-27T14:54:00Z">
              <w:r>
                <w:rPr>
                  <w:rFonts w:hint="eastAsia"/>
                </w:rPr>
                <w:t>。</w:t>
              </w:r>
            </w:ins>
          </w:p>
          <w:p w:rsidR="00DC4F71" w:rsidRPr="00DC4F71" w:rsidRDefault="00DC4F71" w:rsidP="00DC4F71">
            <w:pPr>
              <w:rPr>
                <w:ins w:id="67" w:author="z00286109" w:date="2016-10-27T14:17:00Z"/>
              </w:rPr>
            </w:pPr>
            <w:ins w:id="68" w:author="z00286109" w:date="2016-10-27T14:56:00Z">
              <w:r>
                <w:rPr>
                  <w:rFonts w:hint="eastAsia"/>
                </w:rPr>
                <w:t>支持多个值，</w:t>
              </w:r>
            </w:ins>
            <w:ins w:id="69" w:author="z00286109" w:date="2016-10-27T14:54:00Z">
              <w:r>
                <w:rPr>
                  <w:rFonts w:hint="eastAsia"/>
                </w:rPr>
                <w:t>多个值时，用</w:t>
              </w:r>
              <w:r>
                <w:rPr>
                  <w:rFonts w:hint="eastAsia"/>
                </w:rPr>
                <w:t>~</w:t>
              </w:r>
              <w:r>
                <w:rPr>
                  <w:rFonts w:hint="eastAsia"/>
                </w:rPr>
                <w:t>进行分隔。</w:t>
              </w:r>
            </w:ins>
          </w:p>
        </w:tc>
      </w:tr>
    </w:tbl>
    <w:p w:rsidR="00375791" w:rsidRPr="006A1B5B" w:rsidRDefault="00375791" w:rsidP="006A1B5B"/>
    <w:p w:rsidR="006F76EA" w:rsidRDefault="006F76EA" w:rsidP="006F76EA">
      <w:pPr>
        <w:pStyle w:val="1"/>
      </w:pPr>
      <w:r>
        <w:rPr>
          <w:rFonts w:hint="eastAsia"/>
        </w:rPr>
        <w:lastRenderedPageBreak/>
        <w:t>内容分发类接口</w:t>
      </w:r>
    </w:p>
    <w:p w:rsidR="006F76EA" w:rsidRDefault="006F76EA" w:rsidP="006F76EA">
      <w:pPr>
        <w:pStyle w:val="2"/>
      </w:pPr>
      <w:r>
        <w:rPr>
          <w:rFonts w:hint="eastAsia"/>
        </w:rPr>
        <w:t>内容</w:t>
      </w:r>
      <w:ins w:id="70" w:author="x00234236" w:date="2016-10-08T20:50:00Z">
        <w:r w:rsidR="00F83935">
          <w:rPr>
            <w:rFonts w:hint="eastAsia"/>
          </w:rPr>
          <w:t>递送</w:t>
        </w:r>
      </w:ins>
      <w:r>
        <w:rPr>
          <w:rFonts w:hint="eastAsia"/>
        </w:rPr>
        <w:t>话单</w:t>
      </w:r>
    </w:p>
    <w:p w:rsidR="006F76EA" w:rsidRDefault="006F76EA" w:rsidP="006F76EA">
      <w:pPr>
        <w:pStyle w:val="3"/>
      </w:pPr>
      <w:r>
        <w:rPr>
          <w:rFonts w:hint="eastAsia"/>
        </w:rPr>
        <w:t>文件说明</w:t>
      </w:r>
    </w:p>
    <w:p w:rsidR="006F76EA" w:rsidRDefault="006F76EA" w:rsidP="006F76EA">
      <w:pPr>
        <w:rPr>
          <w:rFonts w:ascii="Arial" w:hAnsi="Arial"/>
        </w:rPr>
      </w:pPr>
      <w:r>
        <w:rPr>
          <w:rFonts w:ascii="Arial" w:hAnsi="Arial" w:hint="eastAsia"/>
        </w:rPr>
        <w:t>内容</w:t>
      </w:r>
      <w:r w:rsidR="00DD5D8F">
        <w:rPr>
          <w:rFonts w:ascii="Arial" w:hAnsi="Arial" w:hint="eastAsia"/>
        </w:rPr>
        <w:t>分发</w:t>
      </w:r>
      <w:r>
        <w:rPr>
          <w:rFonts w:ascii="Arial" w:hAnsi="Arial" w:hint="eastAsia"/>
        </w:rPr>
        <w:t>流程产生的话单，目前仅提供增量话单。</w:t>
      </w:r>
    </w:p>
    <w:p w:rsidR="006F76EA" w:rsidRDefault="006F76EA" w:rsidP="006F76EA">
      <w:pPr>
        <w:pStyle w:val="3"/>
      </w:pPr>
      <w:r>
        <w:rPr>
          <w:rFonts w:hint="eastAsia"/>
        </w:rPr>
        <w:t>文件名</w:t>
      </w:r>
    </w:p>
    <w:p w:rsidR="006F76EA" w:rsidRDefault="006F76EA" w:rsidP="006F76EA">
      <w:pPr>
        <w:rPr>
          <w:color w:val="000000"/>
          <w:lang w:val="es-ES_tradnl"/>
        </w:rPr>
      </w:pPr>
      <w:r w:rsidRPr="007008D1">
        <w:rPr>
          <w:rFonts w:ascii="Arial" w:eastAsia="新宋体" w:hAnsi="新宋体"/>
        </w:rPr>
        <w:t>eDelivery_</w:t>
      </w:r>
      <w:r>
        <w:rPr>
          <w:rFonts w:ascii="Arial" w:eastAsia="新宋体" w:hAnsi="新宋体" w:hint="eastAsia"/>
        </w:rPr>
        <w:t>C</w:t>
      </w:r>
      <w:r w:rsidR="00B519C0">
        <w:rPr>
          <w:rFonts w:ascii="Arial" w:eastAsia="新宋体" w:hAnsi="新宋体" w:hint="eastAsia"/>
        </w:rPr>
        <w:t>D</w:t>
      </w:r>
      <w:r w:rsidRPr="00F963FC">
        <w:rPr>
          <w:rStyle w:val="CharCharCharCharCharCharCharChar"/>
          <w:rFonts w:eastAsia="新宋体"/>
        </w:rPr>
        <w:t>_201</w:t>
      </w:r>
      <w:r>
        <w:rPr>
          <w:rStyle w:val="CharCharCharCharCharCharCharChar"/>
          <w:rFonts w:eastAsia="新宋体" w:hint="eastAsia"/>
        </w:rPr>
        <w:t>604291712</w:t>
      </w:r>
      <w:r w:rsidRPr="00F963FC">
        <w:rPr>
          <w:rStyle w:val="CharCharCharCharCharCharCharChar"/>
          <w:rFonts w:eastAsia="新宋体"/>
        </w:rPr>
        <w:t>_0000</w:t>
      </w:r>
      <w:r>
        <w:rPr>
          <w:rStyle w:val="CharCharCharCharCharCharCharChar"/>
          <w:rFonts w:eastAsia="新宋体" w:hint="eastAsia"/>
        </w:rPr>
        <w:t>_Inc</w:t>
      </w:r>
      <w:r w:rsidRPr="00F963FC">
        <w:rPr>
          <w:rStyle w:val="CharCharCharCharCharCharCharChar"/>
          <w:rFonts w:eastAsia="新宋体"/>
        </w:rPr>
        <w:t>.txt</w:t>
      </w:r>
    </w:p>
    <w:p w:rsidR="006F76EA" w:rsidRPr="00822188" w:rsidRDefault="006F76EA" w:rsidP="006F76EA">
      <w:r w:rsidRPr="007008D1">
        <w:rPr>
          <w:rFonts w:ascii="Arial" w:eastAsia="新宋体" w:hAnsi="新宋体"/>
        </w:rPr>
        <w:t>eDelivery_</w:t>
      </w:r>
      <w:r>
        <w:rPr>
          <w:rFonts w:ascii="Arial" w:eastAsia="新宋体" w:hAnsi="新宋体" w:hint="eastAsia"/>
        </w:rPr>
        <w:t>C</w:t>
      </w:r>
      <w:r w:rsidR="00B519C0">
        <w:rPr>
          <w:rFonts w:ascii="Arial" w:eastAsia="新宋体" w:hAnsi="新宋体" w:hint="eastAsia"/>
        </w:rPr>
        <w:t>D</w:t>
      </w:r>
      <w:r w:rsidRPr="00F963FC">
        <w:rPr>
          <w:rStyle w:val="CharCharCharCharCharCharCharChar"/>
          <w:rFonts w:eastAsia="新宋体"/>
        </w:rPr>
        <w:t>_201</w:t>
      </w:r>
      <w:r>
        <w:rPr>
          <w:rStyle w:val="CharCharCharCharCharCharCharChar"/>
          <w:rFonts w:eastAsia="新宋体" w:hint="eastAsia"/>
        </w:rPr>
        <w:t>604291712</w:t>
      </w:r>
      <w:r w:rsidRPr="00F963FC">
        <w:rPr>
          <w:rStyle w:val="CharCharCharCharCharCharCharChar"/>
          <w:rFonts w:eastAsia="新宋体"/>
        </w:rPr>
        <w:t>_000</w:t>
      </w:r>
      <w:r>
        <w:rPr>
          <w:rStyle w:val="CharCharCharCharCharCharCharChar"/>
          <w:rFonts w:eastAsia="新宋体" w:hint="eastAsia"/>
        </w:rPr>
        <w:t>1_Inc</w:t>
      </w:r>
      <w:r w:rsidRPr="00F963FC">
        <w:rPr>
          <w:rStyle w:val="CharCharCharCharCharCharCharChar"/>
          <w:rFonts w:eastAsia="新宋体"/>
        </w:rPr>
        <w:t>.txt</w:t>
      </w:r>
    </w:p>
    <w:p w:rsidR="006F76EA" w:rsidRDefault="006F76EA" w:rsidP="006F76EA">
      <w:pPr>
        <w:pStyle w:val="3"/>
      </w:pPr>
      <w:r>
        <w:rPr>
          <w:rFonts w:hint="eastAsia"/>
        </w:rPr>
        <w:t>同步频率</w:t>
      </w:r>
    </w:p>
    <w:p w:rsidR="006F76EA" w:rsidRPr="00A67CF7" w:rsidRDefault="006F76EA" w:rsidP="006F76EA"/>
    <w:p w:rsidR="006F76EA" w:rsidRDefault="006F76EA" w:rsidP="006F76EA">
      <w:pPr>
        <w:pStyle w:val="3"/>
      </w:pPr>
      <w:r>
        <w:rPr>
          <w:rFonts w:hint="eastAsia"/>
        </w:rPr>
        <w:t>文件体字段说明</w:t>
      </w:r>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0"/>
        <w:gridCol w:w="1277"/>
        <w:gridCol w:w="1134"/>
        <w:gridCol w:w="850"/>
        <w:gridCol w:w="3268"/>
      </w:tblGrid>
      <w:tr w:rsidR="006F76EA" w:rsidRPr="00331006" w:rsidTr="009077BF">
        <w:trPr>
          <w:cantSplit/>
          <w:tblHeader/>
        </w:trPr>
        <w:tc>
          <w:tcPr>
            <w:tcW w:w="1150" w:type="pct"/>
            <w:shd w:val="clear" w:color="auto" w:fill="C0C0C0"/>
            <w:vAlign w:val="center"/>
          </w:tcPr>
          <w:p w:rsidR="006F76EA" w:rsidRPr="00BB3184" w:rsidRDefault="006F76EA" w:rsidP="009077BF">
            <w:pPr>
              <w:pStyle w:val="TableHeading"/>
              <w:jc w:val="center"/>
              <w:rPr>
                <w:rFonts w:hint="default"/>
                <w:b/>
                <w:sz w:val="20"/>
              </w:rPr>
            </w:pPr>
            <w:r w:rsidRPr="00BB3184">
              <w:rPr>
                <w:b/>
              </w:rPr>
              <w:t>字段名</w:t>
            </w:r>
          </w:p>
        </w:tc>
        <w:tc>
          <w:tcPr>
            <w:tcW w:w="753" w:type="pct"/>
            <w:shd w:val="clear" w:color="auto" w:fill="C0C0C0"/>
            <w:vAlign w:val="center"/>
          </w:tcPr>
          <w:p w:rsidR="006F76EA" w:rsidRPr="00BB3184" w:rsidRDefault="006F76EA" w:rsidP="009077BF">
            <w:pPr>
              <w:pStyle w:val="TableHeading"/>
              <w:jc w:val="center"/>
              <w:rPr>
                <w:rFonts w:hint="default"/>
                <w:b/>
                <w:sz w:val="20"/>
              </w:rPr>
            </w:pPr>
            <w:r w:rsidRPr="00BB3184">
              <w:rPr>
                <w:b/>
                <w:sz w:val="20"/>
              </w:rPr>
              <w:t>类型</w:t>
            </w:r>
          </w:p>
        </w:tc>
        <w:tc>
          <w:tcPr>
            <w:tcW w:w="669" w:type="pct"/>
            <w:shd w:val="clear" w:color="auto" w:fill="C0C0C0"/>
            <w:vAlign w:val="center"/>
          </w:tcPr>
          <w:p w:rsidR="006F76EA" w:rsidRPr="00BB3184" w:rsidRDefault="006F76EA" w:rsidP="009077BF">
            <w:pPr>
              <w:pStyle w:val="TableHeading"/>
              <w:jc w:val="center"/>
              <w:rPr>
                <w:rFonts w:ascii="Times New Roman" w:hAnsi="Times New Roman" w:hint="default"/>
                <w:b/>
                <w:noProof/>
              </w:rPr>
            </w:pPr>
            <w:r w:rsidRPr="00BB3184">
              <w:rPr>
                <w:rFonts w:ascii="Times New Roman" w:hAnsi="Times New Roman"/>
                <w:b/>
                <w:noProof/>
              </w:rPr>
              <w:t>最大长度（字节）</w:t>
            </w:r>
          </w:p>
        </w:tc>
        <w:tc>
          <w:tcPr>
            <w:tcW w:w="501" w:type="pct"/>
            <w:shd w:val="clear" w:color="auto" w:fill="C0C0C0"/>
          </w:tcPr>
          <w:p w:rsidR="006F76EA" w:rsidRPr="00BB3184" w:rsidRDefault="006F76EA" w:rsidP="009077BF">
            <w:pPr>
              <w:pStyle w:val="TableHeading"/>
              <w:jc w:val="center"/>
              <w:rPr>
                <w:rFonts w:hint="default"/>
                <w:b/>
              </w:rPr>
            </w:pPr>
            <w:r w:rsidRPr="00BB3184">
              <w:rPr>
                <w:b/>
              </w:rPr>
              <w:t>是否必填</w:t>
            </w:r>
          </w:p>
        </w:tc>
        <w:tc>
          <w:tcPr>
            <w:tcW w:w="1927" w:type="pct"/>
            <w:shd w:val="clear" w:color="auto" w:fill="C0C0C0"/>
          </w:tcPr>
          <w:p w:rsidR="006F76EA" w:rsidRPr="00BB3184" w:rsidRDefault="006F76EA" w:rsidP="009077BF">
            <w:pPr>
              <w:pStyle w:val="TableHeading"/>
              <w:jc w:val="center"/>
              <w:rPr>
                <w:rFonts w:hint="default"/>
                <w:b/>
              </w:rPr>
            </w:pPr>
            <w:r w:rsidRPr="00BB3184">
              <w:rPr>
                <w:b/>
              </w:rPr>
              <w:t>描述</w:t>
            </w:r>
          </w:p>
        </w:tc>
      </w:tr>
      <w:tr w:rsidR="006F76EA" w:rsidRPr="000635D8" w:rsidTr="009077BF">
        <w:trPr>
          <w:cantSplit/>
        </w:trPr>
        <w:tc>
          <w:tcPr>
            <w:tcW w:w="1150" w:type="pct"/>
          </w:tcPr>
          <w:p w:rsidR="006F76EA" w:rsidRPr="00F45D3C" w:rsidRDefault="006F76EA" w:rsidP="009077BF">
            <w:proofErr w:type="spellStart"/>
            <w:r>
              <w:rPr>
                <w:rFonts w:hint="eastAsia"/>
              </w:rPr>
              <w:t>timeStamp</w:t>
            </w:r>
            <w:proofErr w:type="spellEnd"/>
          </w:p>
        </w:tc>
        <w:tc>
          <w:tcPr>
            <w:tcW w:w="753" w:type="pct"/>
            <w:vAlign w:val="center"/>
          </w:tcPr>
          <w:p w:rsidR="006F76EA" w:rsidRPr="00F45D3C" w:rsidRDefault="006F76EA" w:rsidP="009077BF">
            <w:r>
              <w:rPr>
                <w:rFonts w:hint="eastAsia"/>
              </w:rPr>
              <w:t>String</w:t>
            </w:r>
          </w:p>
        </w:tc>
        <w:tc>
          <w:tcPr>
            <w:tcW w:w="669" w:type="pct"/>
            <w:vAlign w:val="center"/>
          </w:tcPr>
          <w:p w:rsidR="006F76EA" w:rsidRPr="00F45D3C" w:rsidRDefault="006F76EA" w:rsidP="009077BF">
            <w:r>
              <w:rPr>
                <w:rFonts w:hint="eastAsia"/>
              </w:rPr>
              <w:t>20</w:t>
            </w:r>
          </w:p>
        </w:tc>
        <w:tc>
          <w:tcPr>
            <w:tcW w:w="501" w:type="pct"/>
          </w:tcPr>
          <w:p w:rsidR="006F76EA" w:rsidRPr="00F45D3C" w:rsidRDefault="006F76EA" w:rsidP="009077BF">
            <w:r>
              <w:rPr>
                <w:rFonts w:hint="eastAsia"/>
              </w:rPr>
              <w:t>是</w:t>
            </w:r>
          </w:p>
        </w:tc>
        <w:tc>
          <w:tcPr>
            <w:tcW w:w="1927" w:type="pct"/>
          </w:tcPr>
          <w:p w:rsidR="006F76EA" w:rsidRPr="00F45D3C" w:rsidRDefault="006F76EA" w:rsidP="009077BF">
            <w:r>
              <w:rPr>
                <w:rFonts w:hint="eastAsia"/>
              </w:rPr>
              <w:t>写话单时间，</w:t>
            </w:r>
            <w:r>
              <w:rPr>
                <w:rFonts w:hint="eastAsia"/>
              </w:rPr>
              <w:t>UTC</w:t>
            </w:r>
            <w:r>
              <w:rPr>
                <w:rFonts w:hint="eastAsia"/>
              </w:rPr>
              <w:t>时间，格式：</w:t>
            </w:r>
            <w:proofErr w:type="spellStart"/>
            <w:r>
              <w:rPr>
                <w:rFonts w:hint="eastAsia"/>
              </w:rPr>
              <w:t>YYYYMMDDhhmmss</w:t>
            </w:r>
            <w:proofErr w:type="spellEnd"/>
          </w:p>
        </w:tc>
      </w:tr>
      <w:tr w:rsidR="006F76EA" w:rsidRPr="000635D8" w:rsidTr="009077BF">
        <w:trPr>
          <w:cantSplit/>
        </w:trPr>
        <w:tc>
          <w:tcPr>
            <w:tcW w:w="1150" w:type="pct"/>
          </w:tcPr>
          <w:p w:rsidR="006F76EA" w:rsidRDefault="00DD3498" w:rsidP="009077BF">
            <w:proofErr w:type="spellStart"/>
            <w:r>
              <w:rPr>
                <w:rFonts w:hint="eastAsia"/>
              </w:rPr>
              <w:t>operat</w:t>
            </w:r>
            <w:r w:rsidR="006F76EA">
              <w:rPr>
                <w:rFonts w:hint="eastAsia"/>
              </w:rPr>
              <w:t>orID</w:t>
            </w:r>
            <w:proofErr w:type="spellEnd"/>
          </w:p>
        </w:tc>
        <w:tc>
          <w:tcPr>
            <w:tcW w:w="753" w:type="pct"/>
          </w:tcPr>
          <w:p w:rsidR="006F76EA" w:rsidRDefault="006F76EA" w:rsidP="009077BF">
            <w:r>
              <w:rPr>
                <w:rFonts w:hint="eastAsia"/>
              </w:rPr>
              <w:t>String</w:t>
            </w:r>
          </w:p>
        </w:tc>
        <w:tc>
          <w:tcPr>
            <w:tcW w:w="669" w:type="pct"/>
          </w:tcPr>
          <w:p w:rsidR="006F76EA" w:rsidRDefault="006F76EA" w:rsidP="009077BF">
            <w:r>
              <w:rPr>
                <w:rFonts w:hint="eastAsia"/>
              </w:rPr>
              <w:t>20</w:t>
            </w:r>
          </w:p>
        </w:tc>
        <w:tc>
          <w:tcPr>
            <w:tcW w:w="501" w:type="pct"/>
          </w:tcPr>
          <w:p w:rsidR="006F76EA" w:rsidRDefault="0098738A" w:rsidP="009077BF">
            <w:r>
              <w:rPr>
                <w:rFonts w:hint="eastAsia"/>
              </w:rPr>
              <w:t>是</w:t>
            </w:r>
          </w:p>
        </w:tc>
        <w:tc>
          <w:tcPr>
            <w:tcW w:w="1927" w:type="pct"/>
          </w:tcPr>
          <w:p w:rsidR="006F76EA" w:rsidRDefault="00DD3498" w:rsidP="00DD3498">
            <w:r>
              <w:rPr>
                <w:rFonts w:hint="eastAsia"/>
              </w:rPr>
              <w:t>操作员</w:t>
            </w:r>
            <w:r w:rsidR="006F76EA">
              <w:rPr>
                <w:rFonts w:hint="eastAsia"/>
              </w:rPr>
              <w:t>ID</w:t>
            </w:r>
          </w:p>
        </w:tc>
      </w:tr>
      <w:tr w:rsidR="00B06BD7" w:rsidRPr="000635D8" w:rsidTr="00727413">
        <w:trPr>
          <w:cantSplit/>
        </w:trPr>
        <w:tc>
          <w:tcPr>
            <w:tcW w:w="1150" w:type="pct"/>
          </w:tcPr>
          <w:p w:rsidR="00B06BD7" w:rsidRDefault="00B06BD7" w:rsidP="009077BF">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isAlbum</w:t>
            </w:r>
          </w:p>
        </w:tc>
        <w:tc>
          <w:tcPr>
            <w:tcW w:w="753" w:type="pct"/>
            <w:vAlign w:val="center"/>
          </w:tcPr>
          <w:p w:rsidR="00B06BD7" w:rsidRDefault="00B06BD7" w:rsidP="009077BF">
            <w:proofErr w:type="spellStart"/>
            <w:r>
              <w:rPr>
                <w:rFonts w:hint="eastAsia"/>
              </w:rPr>
              <w:t>int</w:t>
            </w:r>
            <w:proofErr w:type="spellEnd"/>
          </w:p>
        </w:tc>
        <w:tc>
          <w:tcPr>
            <w:tcW w:w="669" w:type="pct"/>
            <w:vAlign w:val="center"/>
          </w:tcPr>
          <w:p w:rsidR="00B06BD7" w:rsidRDefault="00B06BD7" w:rsidP="009077BF">
            <w:r>
              <w:rPr>
                <w:rFonts w:hint="eastAsia"/>
              </w:rPr>
              <w:t>-</w:t>
            </w:r>
          </w:p>
        </w:tc>
        <w:tc>
          <w:tcPr>
            <w:tcW w:w="501" w:type="pct"/>
          </w:tcPr>
          <w:p w:rsidR="00B06BD7" w:rsidRDefault="00B06BD7" w:rsidP="009077BF">
            <w:pPr>
              <w:tabs>
                <w:tab w:val="left" w:pos="0"/>
                <w:tab w:val="left" w:pos="51"/>
                <w:tab w:val="left" w:pos="771"/>
                <w:tab w:val="left" w:pos="1491"/>
                <w:tab w:val="left" w:pos="2211"/>
                <w:tab w:val="left" w:pos="2931"/>
              </w:tabs>
              <w:spacing w:line="240" w:lineRule="atLeast"/>
              <w:rPr>
                <w:rFonts w:eastAsiaTheme="minorEastAsia"/>
                <w:noProof/>
              </w:rPr>
            </w:pPr>
            <w:r>
              <w:rPr>
                <w:rFonts w:eastAsiaTheme="minorEastAsia" w:hint="eastAsia"/>
                <w:noProof/>
              </w:rPr>
              <w:t>是</w:t>
            </w:r>
          </w:p>
        </w:tc>
        <w:tc>
          <w:tcPr>
            <w:tcW w:w="1927" w:type="pct"/>
          </w:tcPr>
          <w:p w:rsidR="00B06BD7" w:rsidRDefault="00B06BD7" w:rsidP="009077BF">
            <w:pPr>
              <w:pStyle w:val="TableText"/>
              <w:rPr>
                <w:rFonts w:hint="default"/>
              </w:rPr>
            </w:pPr>
            <w:r>
              <w:t>是否是专辑，取值：</w:t>
            </w:r>
          </w:p>
          <w:p w:rsidR="00B06BD7" w:rsidRDefault="00B06BD7" w:rsidP="009077BF">
            <w:pPr>
              <w:pStyle w:val="TableText"/>
              <w:rPr>
                <w:rFonts w:hint="default"/>
              </w:rPr>
            </w:pPr>
            <w:r>
              <w:t>0-</w:t>
            </w:r>
            <w:r>
              <w:t>单内容</w:t>
            </w:r>
          </w:p>
          <w:p w:rsidR="00B06BD7" w:rsidRPr="000708F3" w:rsidRDefault="00B06BD7" w:rsidP="009077BF">
            <w:pPr>
              <w:pStyle w:val="TableText"/>
              <w:rPr>
                <w:rFonts w:hint="default"/>
              </w:rPr>
            </w:pPr>
            <w:r>
              <w:t>1-</w:t>
            </w:r>
            <w:r>
              <w:t>专辑</w:t>
            </w:r>
          </w:p>
        </w:tc>
      </w:tr>
      <w:tr w:rsidR="00B06BD7" w:rsidRPr="000635D8" w:rsidTr="009077BF">
        <w:trPr>
          <w:cantSplit/>
        </w:trPr>
        <w:tc>
          <w:tcPr>
            <w:tcW w:w="1150" w:type="pct"/>
          </w:tcPr>
          <w:p w:rsidR="00B06BD7" w:rsidRPr="00F45D3C" w:rsidRDefault="00F85DCB" w:rsidP="009077BF">
            <w:r>
              <w:rPr>
                <w:rFonts w:hint="eastAsia"/>
              </w:rPr>
              <w:t>c</w:t>
            </w:r>
            <w:r w:rsidR="00B06BD7">
              <w:rPr>
                <w:rFonts w:hint="eastAsia"/>
              </w:rPr>
              <w:t>ode</w:t>
            </w:r>
          </w:p>
        </w:tc>
        <w:tc>
          <w:tcPr>
            <w:tcW w:w="753" w:type="pct"/>
            <w:vAlign w:val="center"/>
          </w:tcPr>
          <w:p w:rsidR="00B06BD7" w:rsidRPr="00F45D3C" w:rsidRDefault="00B06BD7" w:rsidP="009077BF">
            <w:r>
              <w:rPr>
                <w:rFonts w:hint="eastAsia"/>
              </w:rPr>
              <w:t>String</w:t>
            </w:r>
          </w:p>
        </w:tc>
        <w:tc>
          <w:tcPr>
            <w:tcW w:w="669" w:type="pct"/>
            <w:vAlign w:val="center"/>
          </w:tcPr>
          <w:p w:rsidR="00B06BD7" w:rsidRPr="00F45D3C" w:rsidRDefault="00B06BD7" w:rsidP="009077BF">
            <w:r>
              <w:rPr>
                <w:rFonts w:hint="eastAsia"/>
              </w:rPr>
              <w:t>64</w:t>
            </w:r>
          </w:p>
        </w:tc>
        <w:tc>
          <w:tcPr>
            <w:tcW w:w="501" w:type="pct"/>
          </w:tcPr>
          <w:p w:rsidR="00B06BD7" w:rsidRPr="00F45D3C" w:rsidRDefault="00B06BD7" w:rsidP="009077BF">
            <w:r>
              <w:rPr>
                <w:rFonts w:hint="eastAsia"/>
              </w:rPr>
              <w:t>是</w:t>
            </w:r>
          </w:p>
        </w:tc>
        <w:tc>
          <w:tcPr>
            <w:tcW w:w="1927" w:type="pct"/>
          </w:tcPr>
          <w:p w:rsidR="00B06BD7" w:rsidRPr="00F45D3C" w:rsidRDefault="00B06BD7" w:rsidP="00B06BD7">
            <w:proofErr w:type="spellStart"/>
            <w:r>
              <w:rPr>
                <w:rFonts w:hint="eastAsia"/>
              </w:rPr>
              <w:t>isAlbum</w:t>
            </w:r>
            <w:proofErr w:type="spellEnd"/>
            <w:r>
              <w:rPr>
                <w:rFonts w:hint="eastAsia"/>
              </w:rPr>
              <w:t>=0</w:t>
            </w:r>
            <w:r>
              <w:rPr>
                <w:rFonts w:hint="eastAsia"/>
              </w:rPr>
              <w:t>时表示内容唯一标识，</w:t>
            </w:r>
            <w:proofErr w:type="spellStart"/>
            <w:r>
              <w:rPr>
                <w:rFonts w:hint="eastAsia"/>
              </w:rPr>
              <w:t>isAlbum</w:t>
            </w:r>
            <w:proofErr w:type="spellEnd"/>
            <w:r>
              <w:rPr>
                <w:rFonts w:hint="eastAsia"/>
              </w:rPr>
              <w:t>=1</w:t>
            </w:r>
            <w:r>
              <w:rPr>
                <w:rFonts w:hint="eastAsia"/>
              </w:rPr>
              <w:t>时表示专辑唯一标识，由</w:t>
            </w:r>
            <w:r>
              <w:rPr>
                <w:rFonts w:hint="eastAsia"/>
              </w:rPr>
              <w:t>DIC</w:t>
            </w:r>
            <w:r>
              <w:rPr>
                <w:rFonts w:hint="eastAsia"/>
              </w:rPr>
              <w:t>内容聚合分发服务生成并维护</w:t>
            </w:r>
          </w:p>
        </w:tc>
      </w:tr>
      <w:tr w:rsidR="00B06BD7" w:rsidRPr="000635D8" w:rsidTr="009077BF">
        <w:trPr>
          <w:cantSplit/>
        </w:trPr>
        <w:tc>
          <w:tcPr>
            <w:tcW w:w="1150" w:type="pct"/>
          </w:tcPr>
          <w:p w:rsidR="00B06BD7" w:rsidRDefault="00B06BD7" w:rsidP="009077BF">
            <w:proofErr w:type="spellStart"/>
            <w:r>
              <w:rPr>
                <w:rFonts w:hint="eastAsia"/>
              </w:rPr>
              <w:lastRenderedPageBreak/>
              <w:t>externalCode</w:t>
            </w:r>
            <w:proofErr w:type="spellEnd"/>
          </w:p>
        </w:tc>
        <w:tc>
          <w:tcPr>
            <w:tcW w:w="753" w:type="pct"/>
            <w:vAlign w:val="center"/>
          </w:tcPr>
          <w:p w:rsidR="00B06BD7" w:rsidRPr="00F45D3C" w:rsidRDefault="00B06BD7" w:rsidP="009077BF">
            <w:r>
              <w:rPr>
                <w:rFonts w:hint="eastAsia"/>
              </w:rPr>
              <w:t>String</w:t>
            </w:r>
          </w:p>
        </w:tc>
        <w:tc>
          <w:tcPr>
            <w:tcW w:w="669" w:type="pct"/>
            <w:vAlign w:val="center"/>
          </w:tcPr>
          <w:p w:rsidR="00B06BD7" w:rsidRPr="00F45D3C" w:rsidRDefault="00B06BD7" w:rsidP="009077BF">
            <w:r>
              <w:rPr>
                <w:rFonts w:hint="eastAsia"/>
              </w:rPr>
              <w:t>64</w:t>
            </w:r>
          </w:p>
        </w:tc>
        <w:tc>
          <w:tcPr>
            <w:tcW w:w="501" w:type="pct"/>
          </w:tcPr>
          <w:p w:rsidR="00B06BD7" w:rsidRPr="00F45D3C" w:rsidRDefault="00B06BD7" w:rsidP="009077BF">
            <w:r>
              <w:rPr>
                <w:rFonts w:hint="eastAsia"/>
              </w:rPr>
              <w:t>否</w:t>
            </w:r>
          </w:p>
        </w:tc>
        <w:tc>
          <w:tcPr>
            <w:tcW w:w="1927" w:type="pct"/>
          </w:tcPr>
          <w:p w:rsidR="00B06BD7" w:rsidRDefault="00993565" w:rsidP="00F85DCB">
            <w:proofErr w:type="spellStart"/>
            <w:r>
              <w:rPr>
                <w:rFonts w:hint="eastAsia"/>
              </w:rPr>
              <w:t>isAlbum</w:t>
            </w:r>
            <w:proofErr w:type="spellEnd"/>
            <w:r>
              <w:rPr>
                <w:rFonts w:hint="eastAsia"/>
              </w:rPr>
              <w:t>=0</w:t>
            </w:r>
            <w:r>
              <w:rPr>
                <w:rFonts w:hint="eastAsia"/>
              </w:rPr>
              <w:t>时表示</w:t>
            </w:r>
            <w:r w:rsidR="00F85DCB">
              <w:rPr>
                <w:rFonts w:hint="eastAsia"/>
              </w:rPr>
              <w:t>内容</w:t>
            </w:r>
            <w:r w:rsidR="00B06BD7">
              <w:rPr>
                <w:rFonts w:hint="eastAsia"/>
              </w:rPr>
              <w:t>外部标识，</w:t>
            </w:r>
            <w:proofErr w:type="spellStart"/>
            <w:r>
              <w:rPr>
                <w:rFonts w:hint="eastAsia"/>
              </w:rPr>
              <w:t>isAlbum</w:t>
            </w:r>
            <w:proofErr w:type="spellEnd"/>
            <w:r>
              <w:rPr>
                <w:rFonts w:hint="eastAsia"/>
              </w:rPr>
              <w:t>=1</w:t>
            </w:r>
            <w:r>
              <w:rPr>
                <w:rFonts w:hint="eastAsia"/>
              </w:rPr>
              <w:t>时表示专辑外部标识，</w:t>
            </w:r>
            <w:r w:rsidR="00B06BD7">
              <w:rPr>
                <w:rFonts w:hint="eastAsia"/>
              </w:rPr>
              <w:t>由合作伙伴定义并维护</w:t>
            </w:r>
          </w:p>
        </w:tc>
      </w:tr>
      <w:tr w:rsidR="00B06BD7" w:rsidRPr="000635D8" w:rsidTr="009077BF">
        <w:trPr>
          <w:cantSplit/>
        </w:trPr>
        <w:tc>
          <w:tcPr>
            <w:tcW w:w="1150" w:type="pct"/>
          </w:tcPr>
          <w:p w:rsidR="00B06BD7" w:rsidRPr="00F45D3C" w:rsidRDefault="00B06BD7" w:rsidP="009077BF">
            <w:proofErr w:type="spellStart"/>
            <w:r>
              <w:rPr>
                <w:rFonts w:hint="eastAsia"/>
              </w:rPr>
              <w:t>projectID</w:t>
            </w:r>
            <w:proofErr w:type="spellEnd"/>
          </w:p>
        </w:tc>
        <w:tc>
          <w:tcPr>
            <w:tcW w:w="753" w:type="pct"/>
            <w:vAlign w:val="center"/>
          </w:tcPr>
          <w:p w:rsidR="00B06BD7" w:rsidRPr="00F45D3C" w:rsidRDefault="00B06BD7" w:rsidP="009077BF">
            <w:r>
              <w:rPr>
                <w:rFonts w:hint="eastAsia"/>
              </w:rPr>
              <w:t>String</w:t>
            </w:r>
          </w:p>
        </w:tc>
        <w:tc>
          <w:tcPr>
            <w:tcW w:w="669" w:type="pct"/>
            <w:vAlign w:val="center"/>
          </w:tcPr>
          <w:p w:rsidR="00B06BD7" w:rsidRPr="00F45D3C" w:rsidRDefault="00B06BD7" w:rsidP="009077BF">
            <w:r>
              <w:rPr>
                <w:rFonts w:hint="eastAsia"/>
              </w:rPr>
              <w:t>64</w:t>
            </w:r>
          </w:p>
        </w:tc>
        <w:tc>
          <w:tcPr>
            <w:tcW w:w="501" w:type="pct"/>
          </w:tcPr>
          <w:p w:rsidR="00B06BD7" w:rsidRPr="00F45D3C" w:rsidRDefault="00B06BD7" w:rsidP="009077BF">
            <w:r>
              <w:rPr>
                <w:rFonts w:hint="eastAsia"/>
              </w:rPr>
              <w:t>是</w:t>
            </w:r>
          </w:p>
        </w:tc>
        <w:tc>
          <w:tcPr>
            <w:tcW w:w="1927" w:type="pct"/>
          </w:tcPr>
          <w:p w:rsidR="00B06BD7" w:rsidRPr="00F45D3C" w:rsidRDefault="00B06BD7" w:rsidP="009077BF">
            <w:r>
              <w:rPr>
                <w:rFonts w:hint="eastAsia"/>
              </w:rPr>
              <w:t>内容分发项目</w:t>
            </w:r>
            <w:r>
              <w:rPr>
                <w:rFonts w:hint="eastAsia"/>
              </w:rPr>
              <w:t>ID</w:t>
            </w:r>
          </w:p>
        </w:tc>
      </w:tr>
      <w:tr w:rsidR="00B06BD7" w:rsidRPr="000635D8" w:rsidTr="009077BF">
        <w:trPr>
          <w:cantSplit/>
        </w:trPr>
        <w:tc>
          <w:tcPr>
            <w:tcW w:w="1150" w:type="pct"/>
          </w:tcPr>
          <w:p w:rsidR="00B06BD7" w:rsidRPr="00F45D3C" w:rsidRDefault="00B06BD7" w:rsidP="009077BF">
            <w:proofErr w:type="spellStart"/>
            <w:r>
              <w:rPr>
                <w:rFonts w:hint="eastAsia"/>
              </w:rPr>
              <w:t>operateType</w:t>
            </w:r>
            <w:proofErr w:type="spellEnd"/>
          </w:p>
        </w:tc>
        <w:tc>
          <w:tcPr>
            <w:tcW w:w="753" w:type="pct"/>
            <w:vAlign w:val="center"/>
          </w:tcPr>
          <w:p w:rsidR="00B06BD7" w:rsidRPr="00F45D3C" w:rsidRDefault="00B06BD7" w:rsidP="009077BF">
            <w:proofErr w:type="spellStart"/>
            <w:r>
              <w:rPr>
                <w:rFonts w:hint="eastAsia"/>
              </w:rPr>
              <w:t>int</w:t>
            </w:r>
            <w:proofErr w:type="spellEnd"/>
          </w:p>
        </w:tc>
        <w:tc>
          <w:tcPr>
            <w:tcW w:w="669" w:type="pct"/>
            <w:vAlign w:val="center"/>
          </w:tcPr>
          <w:p w:rsidR="00B06BD7" w:rsidRPr="00F45D3C" w:rsidRDefault="006668F7" w:rsidP="009077BF">
            <w:r>
              <w:rPr>
                <w:rFonts w:hint="eastAsia"/>
              </w:rPr>
              <w:t>-</w:t>
            </w:r>
          </w:p>
        </w:tc>
        <w:tc>
          <w:tcPr>
            <w:tcW w:w="501" w:type="pct"/>
          </w:tcPr>
          <w:p w:rsidR="00B06BD7" w:rsidRPr="00F45D3C" w:rsidRDefault="00B06BD7" w:rsidP="009077BF">
            <w:r>
              <w:rPr>
                <w:rFonts w:hint="eastAsia"/>
              </w:rPr>
              <w:t>是</w:t>
            </w:r>
          </w:p>
        </w:tc>
        <w:tc>
          <w:tcPr>
            <w:tcW w:w="1927" w:type="pct"/>
          </w:tcPr>
          <w:p w:rsidR="00B06BD7" w:rsidRDefault="00B06BD7" w:rsidP="009077BF">
            <w:r>
              <w:rPr>
                <w:rFonts w:hint="eastAsia"/>
              </w:rPr>
              <w:t>操作类型，取值：</w:t>
            </w:r>
          </w:p>
          <w:p w:rsidR="00B06BD7" w:rsidRDefault="00B06BD7" w:rsidP="009077BF">
            <w:pPr>
              <w:rPr>
                <w:lang w:val="fr-FR"/>
              </w:rPr>
            </w:pPr>
            <w:r>
              <w:rPr>
                <w:rFonts w:hint="eastAsia"/>
                <w:lang w:val="fr-FR"/>
              </w:rPr>
              <w:t>1</w:t>
            </w:r>
            <w:r>
              <w:rPr>
                <w:rFonts w:hint="eastAsia"/>
                <w:lang w:val="fr-FR"/>
              </w:rPr>
              <w:t>：内容分发</w:t>
            </w:r>
          </w:p>
          <w:p w:rsidR="00B06BD7" w:rsidRPr="00F45D3C" w:rsidRDefault="00B06BD7" w:rsidP="00CE3D54"/>
        </w:tc>
      </w:tr>
      <w:tr w:rsidR="00B06BD7" w:rsidRPr="000635D8" w:rsidTr="009077BF">
        <w:trPr>
          <w:cantSplit/>
        </w:trPr>
        <w:tc>
          <w:tcPr>
            <w:tcW w:w="1150" w:type="pct"/>
          </w:tcPr>
          <w:p w:rsidR="00B06BD7" w:rsidRPr="00F45D3C" w:rsidRDefault="00B06BD7" w:rsidP="009077BF">
            <w:proofErr w:type="spellStart"/>
            <w:r>
              <w:rPr>
                <w:rFonts w:hint="eastAsia"/>
              </w:rPr>
              <w:t>operateTime</w:t>
            </w:r>
            <w:proofErr w:type="spellEnd"/>
          </w:p>
        </w:tc>
        <w:tc>
          <w:tcPr>
            <w:tcW w:w="753" w:type="pct"/>
            <w:vAlign w:val="center"/>
          </w:tcPr>
          <w:p w:rsidR="00B06BD7" w:rsidRPr="00F45D3C" w:rsidRDefault="00B06BD7" w:rsidP="009077BF">
            <w:r>
              <w:rPr>
                <w:rFonts w:hint="eastAsia"/>
              </w:rPr>
              <w:t>String</w:t>
            </w:r>
          </w:p>
        </w:tc>
        <w:tc>
          <w:tcPr>
            <w:tcW w:w="669" w:type="pct"/>
            <w:vAlign w:val="center"/>
          </w:tcPr>
          <w:p w:rsidR="00B06BD7" w:rsidRPr="00F45D3C" w:rsidRDefault="00B06BD7" w:rsidP="009077BF">
            <w:r>
              <w:rPr>
                <w:rFonts w:hint="eastAsia"/>
              </w:rPr>
              <w:t>20</w:t>
            </w:r>
          </w:p>
        </w:tc>
        <w:tc>
          <w:tcPr>
            <w:tcW w:w="501" w:type="pct"/>
          </w:tcPr>
          <w:p w:rsidR="00B06BD7" w:rsidRPr="00F45D3C" w:rsidRDefault="00B06BD7" w:rsidP="009077BF">
            <w:r>
              <w:rPr>
                <w:rFonts w:hint="eastAsia"/>
              </w:rPr>
              <w:t>是</w:t>
            </w:r>
          </w:p>
        </w:tc>
        <w:tc>
          <w:tcPr>
            <w:tcW w:w="1927" w:type="pct"/>
          </w:tcPr>
          <w:p w:rsidR="00B06BD7" w:rsidRPr="00F45D3C" w:rsidRDefault="00B06BD7" w:rsidP="009077BF">
            <w:r>
              <w:rPr>
                <w:rFonts w:hint="eastAsia"/>
              </w:rPr>
              <w:t>操作时间，</w:t>
            </w:r>
            <w:r>
              <w:rPr>
                <w:rFonts w:hint="eastAsia"/>
              </w:rPr>
              <w:t>UTC</w:t>
            </w:r>
            <w:r>
              <w:rPr>
                <w:rFonts w:hint="eastAsia"/>
              </w:rPr>
              <w:t>时间，格式：</w:t>
            </w:r>
            <w:proofErr w:type="spellStart"/>
            <w:r>
              <w:rPr>
                <w:rFonts w:hint="eastAsia"/>
              </w:rPr>
              <w:t>YYYYMMDDhhmmss</w:t>
            </w:r>
            <w:proofErr w:type="spellEnd"/>
          </w:p>
        </w:tc>
      </w:tr>
    </w:tbl>
    <w:p w:rsidR="006F76EA" w:rsidRPr="006A1B5B" w:rsidRDefault="006F76EA" w:rsidP="006F76EA"/>
    <w:p w:rsidR="006774F1" w:rsidRDefault="006774F1" w:rsidP="006774F1">
      <w:pPr>
        <w:pStyle w:val="1"/>
        <w:rPr>
          <w:ins w:id="71" w:author="z00286109" w:date="2016-10-28T15:57:00Z"/>
        </w:rPr>
      </w:pPr>
      <w:ins w:id="72" w:author="z00286109" w:date="2016-10-28T15:57:00Z">
        <w:r>
          <w:rPr>
            <w:rFonts w:hint="eastAsia"/>
          </w:rPr>
          <w:t>辅助信息</w:t>
        </w:r>
        <w:r>
          <w:rPr>
            <w:rFonts w:hint="eastAsia"/>
          </w:rPr>
          <w:t>类接口</w:t>
        </w:r>
      </w:ins>
    </w:p>
    <w:p w:rsidR="006774F1" w:rsidRDefault="006774F1" w:rsidP="006774F1">
      <w:pPr>
        <w:pStyle w:val="2"/>
        <w:rPr>
          <w:ins w:id="73" w:author="z00286109" w:date="2016-10-28T15:57:00Z"/>
        </w:rPr>
      </w:pPr>
      <w:ins w:id="74" w:author="z00286109" w:date="2016-10-28T15:58:00Z">
        <w:r>
          <w:rPr>
            <w:rFonts w:hint="eastAsia"/>
          </w:rPr>
          <w:t>CP</w:t>
        </w:r>
        <w:r>
          <w:rPr>
            <w:rFonts w:hint="eastAsia"/>
          </w:rPr>
          <w:t>映射关系</w:t>
        </w:r>
      </w:ins>
      <w:ins w:id="75" w:author="z00286109" w:date="2016-10-28T15:57:00Z">
        <w:r>
          <w:rPr>
            <w:rFonts w:hint="eastAsia"/>
          </w:rPr>
          <w:t>话单</w:t>
        </w:r>
      </w:ins>
    </w:p>
    <w:p w:rsidR="006774F1" w:rsidRDefault="006774F1" w:rsidP="006774F1">
      <w:pPr>
        <w:pStyle w:val="3"/>
        <w:rPr>
          <w:ins w:id="76" w:author="z00286109" w:date="2016-10-28T15:57:00Z"/>
        </w:rPr>
      </w:pPr>
      <w:ins w:id="77" w:author="z00286109" w:date="2016-10-28T15:57:00Z">
        <w:r>
          <w:rPr>
            <w:rFonts w:hint="eastAsia"/>
          </w:rPr>
          <w:t>文件说明</w:t>
        </w:r>
      </w:ins>
    </w:p>
    <w:p w:rsidR="006774F1" w:rsidRDefault="006774F1" w:rsidP="006774F1">
      <w:pPr>
        <w:rPr>
          <w:ins w:id="78" w:author="z00286109" w:date="2016-10-28T15:59:00Z"/>
          <w:rFonts w:hint="eastAsia"/>
          <w:color w:val="0000FF"/>
        </w:rPr>
      </w:pPr>
      <w:ins w:id="79" w:author="z00286109" w:date="2016-10-28T15:59:00Z">
        <w:r>
          <w:rPr>
            <w:rFonts w:hint="eastAsia"/>
            <w:color w:val="0000FF"/>
          </w:rPr>
          <w:t>背景：</w:t>
        </w:r>
      </w:ins>
    </w:p>
    <w:p w:rsidR="006774F1" w:rsidRPr="00992B4F" w:rsidRDefault="006774F1" w:rsidP="006774F1">
      <w:pPr>
        <w:ind w:firstLineChars="200" w:firstLine="420"/>
        <w:rPr>
          <w:ins w:id="80" w:author="z00286109" w:date="2016-10-28T15:59:00Z"/>
          <w:color w:val="0000FF"/>
        </w:rPr>
      </w:pPr>
      <w:ins w:id="81" w:author="z00286109" w:date="2016-10-28T15:59:00Z">
        <w:r>
          <w:rPr>
            <w:rFonts w:hint="eastAsia"/>
            <w:color w:val="0000FF"/>
          </w:rPr>
          <w:t>DIC</w:t>
        </w:r>
        <w:r>
          <w:rPr>
            <w:rFonts w:hint="eastAsia"/>
            <w:color w:val="0000FF"/>
          </w:rPr>
          <w:t>会</w:t>
        </w:r>
        <w:r w:rsidRPr="00992B4F">
          <w:rPr>
            <w:rFonts w:hint="eastAsia"/>
            <w:color w:val="0000FF"/>
          </w:rPr>
          <w:t>为每个</w:t>
        </w:r>
        <w:r w:rsidRPr="00992B4F">
          <w:rPr>
            <w:rFonts w:hint="eastAsia"/>
            <w:color w:val="0000FF"/>
          </w:rPr>
          <w:t>CP</w:t>
        </w:r>
        <w:r w:rsidRPr="00992B4F">
          <w:rPr>
            <w:rFonts w:hint="eastAsia"/>
            <w:color w:val="0000FF"/>
          </w:rPr>
          <w:t>分配一个</w:t>
        </w:r>
        <w:r w:rsidRPr="00992B4F">
          <w:rPr>
            <w:rFonts w:hint="eastAsia"/>
            <w:color w:val="0000FF"/>
          </w:rPr>
          <w:t>CPID</w:t>
        </w:r>
        <w:r w:rsidRPr="00992B4F">
          <w:rPr>
            <w:rFonts w:hint="eastAsia"/>
            <w:color w:val="0000FF"/>
          </w:rPr>
          <w:t>，用于和</w:t>
        </w:r>
        <w:r w:rsidRPr="00992B4F">
          <w:rPr>
            <w:rFonts w:hint="eastAsia"/>
            <w:color w:val="0000FF"/>
          </w:rPr>
          <w:t>CP</w:t>
        </w:r>
        <w:r w:rsidRPr="00992B4F">
          <w:rPr>
            <w:rFonts w:hint="eastAsia"/>
            <w:color w:val="0000FF"/>
          </w:rPr>
          <w:t>注入的内容进行关联，并且打通结算流程。</w:t>
        </w:r>
      </w:ins>
    </w:p>
    <w:p w:rsidR="006774F1" w:rsidRDefault="006774F1" w:rsidP="006774F1">
      <w:pPr>
        <w:rPr>
          <w:ins w:id="82" w:author="z00286109" w:date="2016-10-28T15:59:00Z"/>
          <w:rFonts w:ascii="Arial" w:hAnsi="Arial" w:hint="eastAsia"/>
        </w:rPr>
      </w:pPr>
      <w:ins w:id="83" w:author="z00286109" w:date="2016-10-28T15:59:00Z">
        <w:r w:rsidRPr="00992B4F">
          <w:rPr>
            <w:rFonts w:hint="eastAsia"/>
            <w:color w:val="0000FF"/>
          </w:rPr>
          <w:t>当前</w:t>
        </w:r>
        <w:r w:rsidRPr="00992B4F">
          <w:rPr>
            <w:rFonts w:hint="eastAsia"/>
            <w:color w:val="0000FF"/>
          </w:rPr>
          <w:t>HVS</w:t>
        </w:r>
        <w:r w:rsidRPr="00992B4F">
          <w:rPr>
            <w:rFonts w:hint="eastAsia"/>
            <w:color w:val="0000FF"/>
          </w:rPr>
          <w:t>的</w:t>
        </w:r>
        <w:r w:rsidRPr="00992B4F">
          <w:rPr>
            <w:rFonts w:hint="eastAsia"/>
            <w:color w:val="0000FF"/>
          </w:rPr>
          <w:t>CP</w:t>
        </w:r>
        <w:r w:rsidRPr="00992B4F">
          <w:rPr>
            <w:rFonts w:hint="eastAsia"/>
            <w:color w:val="0000FF"/>
          </w:rPr>
          <w:t>需要单独配置，没有和</w:t>
        </w:r>
        <w:r w:rsidRPr="00992B4F">
          <w:rPr>
            <w:rFonts w:hint="eastAsia"/>
            <w:color w:val="0000FF"/>
          </w:rPr>
          <w:t>DIC</w:t>
        </w:r>
        <w:r w:rsidRPr="00992B4F">
          <w:rPr>
            <w:rFonts w:hint="eastAsia"/>
            <w:color w:val="0000FF"/>
          </w:rPr>
          <w:t>打通。而</w:t>
        </w:r>
        <w:r w:rsidRPr="00992B4F">
          <w:rPr>
            <w:rFonts w:hint="eastAsia"/>
            <w:color w:val="0000FF"/>
          </w:rPr>
          <w:t>DIC</w:t>
        </w:r>
        <w:r w:rsidRPr="00992B4F">
          <w:rPr>
            <w:rFonts w:hint="eastAsia"/>
            <w:color w:val="0000FF"/>
          </w:rPr>
          <w:t>在内容注入的时候，需要调用</w:t>
        </w:r>
        <w:r w:rsidRPr="00992B4F">
          <w:rPr>
            <w:rFonts w:hint="eastAsia"/>
            <w:color w:val="0000FF"/>
          </w:rPr>
          <w:t>HVS</w:t>
        </w:r>
        <w:r w:rsidRPr="00992B4F">
          <w:rPr>
            <w:rFonts w:hint="eastAsia"/>
            <w:color w:val="0000FF"/>
          </w:rPr>
          <w:t>的</w:t>
        </w:r>
        <w:r w:rsidRPr="00992B4F">
          <w:rPr>
            <w:rFonts w:hint="eastAsia"/>
            <w:color w:val="0000FF"/>
          </w:rPr>
          <w:t>ADI</w:t>
        </w:r>
        <w:r w:rsidRPr="00992B4F">
          <w:rPr>
            <w:rFonts w:hint="eastAsia"/>
            <w:color w:val="0000FF"/>
          </w:rPr>
          <w:t>接口。所以在</w:t>
        </w:r>
        <w:r w:rsidRPr="00992B4F">
          <w:rPr>
            <w:rFonts w:hint="eastAsia"/>
            <w:color w:val="0000FF"/>
          </w:rPr>
          <w:t>DIC</w:t>
        </w:r>
        <w:r w:rsidRPr="00992B4F">
          <w:rPr>
            <w:rFonts w:hint="eastAsia"/>
            <w:color w:val="0000FF"/>
          </w:rPr>
          <w:t>平台需要配置</w:t>
        </w:r>
        <w:r w:rsidRPr="00992B4F">
          <w:rPr>
            <w:rFonts w:hint="eastAsia"/>
            <w:color w:val="0000FF"/>
          </w:rPr>
          <w:t xml:space="preserve">DIC </w:t>
        </w:r>
        <w:r w:rsidRPr="00992B4F">
          <w:rPr>
            <w:rFonts w:hint="eastAsia"/>
            <w:color w:val="0000FF"/>
          </w:rPr>
          <w:t>上的</w:t>
        </w:r>
        <w:r w:rsidRPr="00992B4F">
          <w:rPr>
            <w:rFonts w:hint="eastAsia"/>
            <w:color w:val="0000FF"/>
          </w:rPr>
          <w:t>CPID</w:t>
        </w:r>
        <w:r w:rsidRPr="00992B4F">
          <w:rPr>
            <w:rFonts w:hint="eastAsia"/>
            <w:color w:val="0000FF"/>
          </w:rPr>
          <w:t>和</w:t>
        </w:r>
        <w:r w:rsidRPr="00992B4F">
          <w:rPr>
            <w:rFonts w:hint="eastAsia"/>
            <w:color w:val="0000FF"/>
          </w:rPr>
          <w:t>HVS</w:t>
        </w:r>
        <w:r w:rsidRPr="00992B4F">
          <w:rPr>
            <w:rFonts w:hint="eastAsia"/>
            <w:color w:val="0000FF"/>
          </w:rPr>
          <w:t>的</w:t>
        </w:r>
        <w:r w:rsidRPr="00992B4F">
          <w:rPr>
            <w:rFonts w:hint="eastAsia"/>
            <w:color w:val="0000FF"/>
          </w:rPr>
          <w:t xml:space="preserve">Partner </w:t>
        </w:r>
        <w:r w:rsidRPr="00992B4F">
          <w:rPr>
            <w:rFonts w:hint="eastAsia"/>
            <w:color w:val="0000FF"/>
          </w:rPr>
          <w:t>的信息的关联关系</w:t>
        </w:r>
      </w:ins>
      <w:ins w:id="84" w:author="z00286109" w:date="2016-10-28T15:57:00Z">
        <w:r>
          <w:rPr>
            <w:rFonts w:ascii="Arial" w:hAnsi="Arial" w:hint="eastAsia"/>
          </w:rPr>
          <w:t>。</w:t>
        </w:r>
      </w:ins>
    </w:p>
    <w:p w:rsidR="006774F1" w:rsidRDefault="006774F1" w:rsidP="006774F1">
      <w:pPr>
        <w:rPr>
          <w:ins w:id="85" w:author="z00286109" w:date="2016-10-28T16:21:00Z"/>
          <w:rFonts w:ascii="Arial" w:hAnsi="Arial" w:hint="eastAsia"/>
        </w:rPr>
      </w:pPr>
      <w:ins w:id="86" w:author="z00286109" w:date="2016-10-28T16:19:00Z">
        <w:r>
          <w:rPr>
            <w:rFonts w:ascii="Arial" w:hAnsi="Arial" w:hint="eastAsia"/>
          </w:rPr>
          <w:t>易数</w:t>
        </w:r>
      </w:ins>
      <w:ins w:id="87" w:author="z00286109" w:date="2016-10-28T16:00:00Z">
        <w:r>
          <w:rPr>
            <w:rFonts w:ascii="Arial" w:hAnsi="Arial" w:hint="eastAsia"/>
          </w:rPr>
          <w:t>在做</w:t>
        </w:r>
        <w:r>
          <w:rPr>
            <w:rFonts w:ascii="Arial" w:hAnsi="Arial" w:hint="eastAsia"/>
          </w:rPr>
          <w:t>C</w:t>
        </w:r>
      </w:ins>
      <w:ins w:id="88" w:author="z00286109" w:date="2016-10-28T16:19:00Z">
        <w:r>
          <w:rPr>
            <w:rFonts w:ascii="Arial" w:hAnsi="Arial" w:hint="eastAsia"/>
          </w:rPr>
          <w:t>P</w:t>
        </w:r>
        <w:r>
          <w:rPr>
            <w:rFonts w:ascii="Arial" w:hAnsi="Arial" w:hint="eastAsia"/>
          </w:rPr>
          <w:t>或</w:t>
        </w:r>
        <w:r>
          <w:rPr>
            <w:rFonts w:ascii="Arial" w:hAnsi="Arial" w:hint="eastAsia"/>
          </w:rPr>
          <w:t>CP</w:t>
        </w:r>
        <w:r>
          <w:rPr>
            <w:rFonts w:ascii="Arial" w:hAnsi="Arial" w:hint="eastAsia"/>
          </w:rPr>
          <w:t>内容相关的统计时，需要以</w:t>
        </w:r>
      </w:ins>
      <w:ins w:id="89" w:author="z00286109" w:date="2016-10-28T16:20:00Z">
        <w:r>
          <w:rPr>
            <w:rFonts w:ascii="Arial" w:hAnsi="Arial" w:hint="eastAsia"/>
          </w:rPr>
          <w:t>DIC</w:t>
        </w:r>
        <w:r>
          <w:rPr>
            <w:rFonts w:ascii="Arial" w:hAnsi="Arial" w:hint="eastAsia"/>
          </w:rPr>
          <w:t>的</w:t>
        </w:r>
        <w:r>
          <w:rPr>
            <w:rFonts w:ascii="Arial" w:hAnsi="Arial" w:hint="eastAsia"/>
          </w:rPr>
          <w:t>CPID</w:t>
        </w:r>
        <w:r>
          <w:rPr>
            <w:rFonts w:ascii="Arial" w:hAnsi="Arial" w:hint="eastAsia"/>
          </w:rPr>
          <w:t>进行统计，因此，易</w:t>
        </w:r>
        <w:proofErr w:type="gramStart"/>
        <w:r>
          <w:rPr>
            <w:rFonts w:ascii="Arial" w:hAnsi="Arial" w:hint="eastAsia"/>
          </w:rPr>
          <w:t>数需要</w:t>
        </w:r>
        <w:proofErr w:type="gramEnd"/>
        <w:r>
          <w:rPr>
            <w:rFonts w:ascii="Arial" w:hAnsi="Arial" w:hint="eastAsia"/>
          </w:rPr>
          <w:t>知道</w:t>
        </w:r>
        <w:r>
          <w:rPr>
            <w:rFonts w:ascii="Arial" w:hAnsi="Arial" w:hint="eastAsia"/>
          </w:rPr>
          <w:t>HVS</w:t>
        </w:r>
        <w:r>
          <w:rPr>
            <w:rFonts w:ascii="Arial" w:hAnsi="Arial" w:hint="eastAsia"/>
          </w:rPr>
          <w:t>侧的</w:t>
        </w:r>
      </w:ins>
      <w:ins w:id="90" w:author="z00286109" w:date="2016-10-28T16:21:00Z">
        <w:r>
          <w:rPr>
            <w:rFonts w:ascii="Arial" w:hAnsi="Arial" w:hint="eastAsia"/>
          </w:rPr>
          <w:t>CPID</w:t>
        </w:r>
        <w:r>
          <w:rPr>
            <w:rFonts w:ascii="Arial" w:hAnsi="Arial" w:hint="eastAsia"/>
          </w:rPr>
          <w:t>和</w:t>
        </w:r>
        <w:r>
          <w:rPr>
            <w:rFonts w:ascii="Arial" w:hAnsi="Arial" w:hint="eastAsia"/>
          </w:rPr>
          <w:t>DIC</w:t>
        </w:r>
        <w:r>
          <w:rPr>
            <w:rFonts w:ascii="Arial" w:hAnsi="Arial" w:hint="eastAsia"/>
          </w:rPr>
          <w:t>侧的</w:t>
        </w:r>
        <w:r>
          <w:rPr>
            <w:rFonts w:ascii="Arial" w:hAnsi="Arial" w:hint="eastAsia"/>
          </w:rPr>
          <w:t>CPID</w:t>
        </w:r>
        <w:r>
          <w:rPr>
            <w:rFonts w:ascii="Arial" w:hAnsi="Arial" w:hint="eastAsia"/>
          </w:rPr>
          <w:t>的映射关系。</w:t>
        </w:r>
      </w:ins>
    </w:p>
    <w:p w:rsidR="006774F1" w:rsidRPr="006774F1" w:rsidRDefault="006774F1" w:rsidP="006774F1">
      <w:pPr>
        <w:rPr>
          <w:ins w:id="91" w:author="z00286109" w:date="2016-10-28T15:57:00Z"/>
          <w:rFonts w:ascii="Arial" w:hAnsi="Arial"/>
        </w:rPr>
      </w:pPr>
      <w:ins w:id="92" w:author="z00286109" w:date="2016-10-28T16:21:00Z">
        <w:r>
          <w:rPr>
            <w:rFonts w:ascii="Arial" w:hAnsi="Arial" w:hint="eastAsia"/>
          </w:rPr>
          <w:t>该话单每天进行全量</w:t>
        </w:r>
      </w:ins>
      <w:ins w:id="93" w:author="z00286109" w:date="2016-10-28T16:22:00Z">
        <w:r>
          <w:rPr>
            <w:rFonts w:ascii="Arial" w:hAnsi="Arial" w:hint="eastAsia"/>
          </w:rPr>
          <w:t>同步。</w:t>
        </w:r>
      </w:ins>
    </w:p>
    <w:p w:rsidR="006774F1" w:rsidRDefault="006774F1" w:rsidP="006774F1">
      <w:pPr>
        <w:pStyle w:val="3"/>
        <w:rPr>
          <w:ins w:id="94" w:author="z00286109" w:date="2016-10-28T15:57:00Z"/>
        </w:rPr>
      </w:pPr>
      <w:ins w:id="95" w:author="z00286109" w:date="2016-10-28T15:57:00Z">
        <w:r>
          <w:rPr>
            <w:rFonts w:hint="eastAsia"/>
          </w:rPr>
          <w:t>文件名</w:t>
        </w:r>
      </w:ins>
    </w:p>
    <w:p w:rsidR="006774F1" w:rsidRDefault="006774F1" w:rsidP="006774F1">
      <w:pPr>
        <w:rPr>
          <w:ins w:id="96" w:author="z00286109" w:date="2016-10-28T15:57:00Z"/>
          <w:color w:val="000000"/>
          <w:lang w:val="es-ES_tradnl"/>
        </w:rPr>
      </w:pPr>
      <w:ins w:id="97" w:author="z00286109" w:date="2016-10-28T15:57:00Z">
        <w:r w:rsidRPr="007008D1">
          <w:rPr>
            <w:rFonts w:ascii="Arial" w:eastAsia="新宋体" w:hAnsi="新宋体"/>
          </w:rPr>
          <w:t>eDelivery_</w:t>
        </w:r>
        <w:r>
          <w:rPr>
            <w:rFonts w:ascii="Arial" w:eastAsia="新宋体" w:hAnsi="新宋体" w:hint="eastAsia"/>
          </w:rPr>
          <w:t>C</w:t>
        </w:r>
      </w:ins>
      <w:ins w:id="98" w:author="z00286109" w:date="2016-10-28T16:22:00Z">
        <w:r>
          <w:rPr>
            <w:rFonts w:ascii="Arial" w:eastAsia="新宋体" w:hAnsi="新宋体" w:hint="eastAsia"/>
          </w:rPr>
          <w:t>PRelation</w:t>
        </w:r>
      </w:ins>
      <w:ins w:id="99" w:author="z00286109" w:date="2016-10-28T15:57:00Z">
        <w:r w:rsidRPr="00F963FC">
          <w:rPr>
            <w:rStyle w:val="CharCharCharCharCharCharCharChar"/>
            <w:rFonts w:eastAsia="新宋体"/>
          </w:rPr>
          <w:t>_201</w:t>
        </w:r>
        <w:r>
          <w:rPr>
            <w:rStyle w:val="CharCharCharCharCharCharCharChar"/>
            <w:rFonts w:eastAsia="新宋体" w:hint="eastAsia"/>
          </w:rPr>
          <w:t>604291712</w:t>
        </w:r>
        <w:r w:rsidRPr="00F963FC">
          <w:rPr>
            <w:rStyle w:val="CharCharCharCharCharCharCharChar"/>
            <w:rFonts w:eastAsia="新宋体"/>
          </w:rPr>
          <w:t>_0000</w:t>
        </w:r>
        <w:r>
          <w:rPr>
            <w:rStyle w:val="CharCharCharCharCharCharCharChar"/>
            <w:rFonts w:eastAsia="新宋体" w:hint="eastAsia"/>
          </w:rPr>
          <w:t>_</w:t>
        </w:r>
      </w:ins>
      <w:ins w:id="100" w:author="z00286109" w:date="2016-10-28T16:22:00Z">
        <w:r>
          <w:rPr>
            <w:rStyle w:val="CharCharCharCharCharCharCharChar"/>
            <w:rFonts w:eastAsia="新宋体" w:hint="eastAsia"/>
          </w:rPr>
          <w:t>Full</w:t>
        </w:r>
      </w:ins>
      <w:ins w:id="101" w:author="z00286109" w:date="2016-10-28T15:57:00Z">
        <w:r w:rsidRPr="00F963FC">
          <w:rPr>
            <w:rStyle w:val="CharCharCharCharCharCharCharChar"/>
            <w:rFonts w:eastAsia="新宋体"/>
          </w:rPr>
          <w:t>.txt</w:t>
        </w:r>
      </w:ins>
    </w:p>
    <w:p w:rsidR="006774F1" w:rsidRDefault="006774F1" w:rsidP="006774F1">
      <w:pPr>
        <w:pStyle w:val="3"/>
        <w:rPr>
          <w:ins w:id="102" w:author="z00286109" w:date="2016-10-28T15:57:00Z"/>
        </w:rPr>
      </w:pPr>
      <w:ins w:id="103" w:author="z00286109" w:date="2016-10-28T15:57:00Z">
        <w:r>
          <w:rPr>
            <w:rFonts w:hint="eastAsia"/>
          </w:rPr>
          <w:lastRenderedPageBreak/>
          <w:t>同步频率</w:t>
        </w:r>
      </w:ins>
    </w:p>
    <w:p w:rsidR="006774F1" w:rsidRPr="00A67CF7" w:rsidRDefault="006774F1" w:rsidP="006774F1">
      <w:pPr>
        <w:rPr>
          <w:ins w:id="104" w:author="z00286109" w:date="2016-10-28T15:57:00Z"/>
          <w:rFonts w:hint="eastAsia"/>
        </w:rPr>
      </w:pPr>
      <w:ins w:id="105" w:author="z00286109" w:date="2016-10-28T16:24:00Z">
        <w:r w:rsidRPr="00A67CF7">
          <w:rPr>
            <w:rFonts w:hint="eastAsia"/>
          </w:rPr>
          <w:t>每天</w:t>
        </w:r>
        <w:r w:rsidRPr="00A67CF7">
          <w:rPr>
            <w:rFonts w:hint="eastAsia"/>
          </w:rPr>
          <w:t xml:space="preserve"> </w:t>
        </w:r>
        <w:r>
          <w:rPr>
            <w:rFonts w:hint="eastAsia"/>
          </w:rPr>
          <w:t>01</w:t>
        </w:r>
        <w:r w:rsidRPr="00A67CF7">
          <w:rPr>
            <w:rFonts w:hint="eastAsia"/>
          </w:rPr>
          <w:t>:</w:t>
        </w:r>
        <w:r>
          <w:rPr>
            <w:rFonts w:hint="eastAsia"/>
          </w:rPr>
          <w:t>00</w:t>
        </w:r>
      </w:ins>
    </w:p>
    <w:p w:rsidR="006774F1" w:rsidRDefault="006774F1" w:rsidP="006774F1">
      <w:pPr>
        <w:pStyle w:val="3"/>
        <w:rPr>
          <w:ins w:id="106" w:author="z00286109" w:date="2016-10-28T15:57:00Z"/>
        </w:rPr>
      </w:pPr>
      <w:ins w:id="107" w:author="z00286109" w:date="2016-10-28T15:57:00Z">
        <w:r>
          <w:rPr>
            <w:rFonts w:hint="eastAsia"/>
          </w:rPr>
          <w:t>文件体字段说明</w:t>
        </w:r>
      </w:ins>
    </w:p>
    <w:tbl>
      <w:tblPr>
        <w:tblW w:w="49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0"/>
        <w:gridCol w:w="1277"/>
        <w:gridCol w:w="1134"/>
        <w:gridCol w:w="850"/>
        <w:gridCol w:w="3268"/>
      </w:tblGrid>
      <w:tr w:rsidR="006774F1" w:rsidRPr="00331006" w:rsidTr="001A5E28">
        <w:trPr>
          <w:cantSplit/>
          <w:tblHeader/>
          <w:ins w:id="108" w:author="z00286109" w:date="2016-10-28T15:57:00Z"/>
        </w:trPr>
        <w:tc>
          <w:tcPr>
            <w:tcW w:w="1150" w:type="pct"/>
            <w:shd w:val="clear" w:color="auto" w:fill="C0C0C0"/>
            <w:vAlign w:val="center"/>
          </w:tcPr>
          <w:p w:rsidR="006774F1" w:rsidRPr="00BB3184" w:rsidRDefault="006774F1" w:rsidP="001A5E28">
            <w:pPr>
              <w:pStyle w:val="TableHeading"/>
              <w:jc w:val="center"/>
              <w:rPr>
                <w:ins w:id="109" w:author="z00286109" w:date="2016-10-28T15:57:00Z"/>
                <w:rFonts w:hint="default"/>
                <w:b/>
                <w:sz w:val="20"/>
              </w:rPr>
            </w:pPr>
            <w:ins w:id="110" w:author="z00286109" w:date="2016-10-28T15:57:00Z">
              <w:r w:rsidRPr="00BB3184">
                <w:rPr>
                  <w:b/>
                </w:rPr>
                <w:t>字段名</w:t>
              </w:r>
            </w:ins>
          </w:p>
        </w:tc>
        <w:tc>
          <w:tcPr>
            <w:tcW w:w="753" w:type="pct"/>
            <w:shd w:val="clear" w:color="auto" w:fill="C0C0C0"/>
            <w:vAlign w:val="center"/>
          </w:tcPr>
          <w:p w:rsidR="006774F1" w:rsidRPr="00BB3184" w:rsidRDefault="006774F1" w:rsidP="001A5E28">
            <w:pPr>
              <w:pStyle w:val="TableHeading"/>
              <w:jc w:val="center"/>
              <w:rPr>
                <w:ins w:id="111" w:author="z00286109" w:date="2016-10-28T15:57:00Z"/>
                <w:rFonts w:hint="default"/>
                <w:b/>
                <w:sz w:val="20"/>
              </w:rPr>
            </w:pPr>
            <w:ins w:id="112" w:author="z00286109" w:date="2016-10-28T15:57:00Z">
              <w:r w:rsidRPr="00BB3184">
                <w:rPr>
                  <w:b/>
                  <w:sz w:val="20"/>
                </w:rPr>
                <w:t>类型</w:t>
              </w:r>
            </w:ins>
          </w:p>
        </w:tc>
        <w:tc>
          <w:tcPr>
            <w:tcW w:w="669" w:type="pct"/>
            <w:shd w:val="clear" w:color="auto" w:fill="C0C0C0"/>
            <w:vAlign w:val="center"/>
          </w:tcPr>
          <w:p w:rsidR="006774F1" w:rsidRPr="00BB3184" w:rsidRDefault="006774F1" w:rsidP="001A5E28">
            <w:pPr>
              <w:pStyle w:val="TableHeading"/>
              <w:jc w:val="center"/>
              <w:rPr>
                <w:ins w:id="113" w:author="z00286109" w:date="2016-10-28T15:57:00Z"/>
                <w:rFonts w:ascii="Times New Roman" w:hAnsi="Times New Roman" w:hint="default"/>
                <w:b/>
                <w:noProof/>
              </w:rPr>
            </w:pPr>
            <w:ins w:id="114" w:author="z00286109" w:date="2016-10-28T15:57:00Z">
              <w:r w:rsidRPr="00BB3184">
                <w:rPr>
                  <w:rFonts w:ascii="Times New Roman" w:hAnsi="Times New Roman"/>
                  <w:b/>
                  <w:noProof/>
                </w:rPr>
                <w:t>最大长度（字节）</w:t>
              </w:r>
            </w:ins>
          </w:p>
        </w:tc>
        <w:tc>
          <w:tcPr>
            <w:tcW w:w="501" w:type="pct"/>
            <w:shd w:val="clear" w:color="auto" w:fill="C0C0C0"/>
          </w:tcPr>
          <w:p w:rsidR="006774F1" w:rsidRPr="00BB3184" w:rsidRDefault="006774F1" w:rsidP="001A5E28">
            <w:pPr>
              <w:pStyle w:val="TableHeading"/>
              <w:jc w:val="center"/>
              <w:rPr>
                <w:ins w:id="115" w:author="z00286109" w:date="2016-10-28T15:57:00Z"/>
                <w:rFonts w:hint="default"/>
                <w:b/>
              </w:rPr>
            </w:pPr>
            <w:ins w:id="116" w:author="z00286109" w:date="2016-10-28T15:57:00Z">
              <w:r w:rsidRPr="00BB3184">
                <w:rPr>
                  <w:b/>
                </w:rPr>
                <w:t>是否必填</w:t>
              </w:r>
            </w:ins>
          </w:p>
        </w:tc>
        <w:tc>
          <w:tcPr>
            <w:tcW w:w="1927" w:type="pct"/>
            <w:shd w:val="clear" w:color="auto" w:fill="C0C0C0"/>
          </w:tcPr>
          <w:p w:rsidR="006774F1" w:rsidRPr="00BB3184" w:rsidRDefault="006774F1" w:rsidP="001A5E28">
            <w:pPr>
              <w:pStyle w:val="TableHeading"/>
              <w:jc w:val="center"/>
              <w:rPr>
                <w:ins w:id="117" w:author="z00286109" w:date="2016-10-28T15:57:00Z"/>
                <w:rFonts w:hint="default"/>
                <w:b/>
              </w:rPr>
            </w:pPr>
            <w:ins w:id="118" w:author="z00286109" w:date="2016-10-28T15:57:00Z">
              <w:r w:rsidRPr="00BB3184">
                <w:rPr>
                  <w:b/>
                </w:rPr>
                <w:t>描述</w:t>
              </w:r>
            </w:ins>
          </w:p>
        </w:tc>
      </w:tr>
      <w:tr w:rsidR="006774F1" w:rsidRPr="000635D8" w:rsidTr="001A5E28">
        <w:trPr>
          <w:cantSplit/>
          <w:ins w:id="119" w:author="z00286109" w:date="2016-10-28T15:57:00Z"/>
        </w:trPr>
        <w:tc>
          <w:tcPr>
            <w:tcW w:w="1150" w:type="pct"/>
          </w:tcPr>
          <w:p w:rsidR="006774F1" w:rsidRPr="00F45D3C" w:rsidRDefault="00C3014B" w:rsidP="001A5E28">
            <w:pPr>
              <w:rPr>
                <w:ins w:id="120" w:author="z00286109" w:date="2016-10-28T15:57:00Z"/>
              </w:rPr>
            </w:pPr>
            <w:proofErr w:type="spellStart"/>
            <w:ins w:id="121" w:author="z00286109" w:date="2016-10-28T16:28:00Z">
              <w:r>
                <w:rPr>
                  <w:rFonts w:hint="eastAsia"/>
                </w:rPr>
                <w:t>partnerID</w:t>
              </w:r>
            </w:ins>
            <w:proofErr w:type="spellEnd"/>
          </w:p>
        </w:tc>
        <w:tc>
          <w:tcPr>
            <w:tcW w:w="753" w:type="pct"/>
            <w:vAlign w:val="center"/>
          </w:tcPr>
          <w:p w:rsidR="006774F1" w:rsidRPr="00F45D3C" w:rsidRDefault="00C3014B" w:rsidP="001A5E28">
            <w:pPr>
              <w:rPr>
                <w:ins w:id="122" w:author="z00286109" w:date="2016-10-28T15:57:00Z"/>
              </w:rPr>
            </w:pPr>
            <w:ins w:id="123" w:author="z00286109" w:date="2016-10-28T16:29:00Z">
              <w:r>
                <w:rPr>
                  <w:rFonts w:hint="eastAsia"/>
                </w:rPr>
                <w:t>String</w:t>
              </w:r>
            </w:ins>
          </w:p>
        </w:tc>
        <w:tc>
          <w:tcPr>
            <w:tcW w:w="669" w:type="pct"/>
            <w:vAlign w:val="center"/>
          </w:tcPr>
          <w:p w:rsidR="006774F1" w:rsidRPr="00F45D3C" w:rsidRDefault="00C3014B" w:rsidP="001A5E28">
            <w:pPr>
              <w:rPr>
                <w:ins w:id="124" w:author="z00286109" w:date="2016-10-28T15:57:00Z"/>
              </w:rPr>
            </w:pPr>
            <w:ins w:id="125" w:author="z00286109" w:date="2016-10-28T16:29:00Z">
              <w:r>
                <w:rPr>
                  <w:rFonts w:hint="eastAsia"/>
                </w:rPr>
                <w:t>128</w:t>
              </w:r>
            </w:ins>
          </w:p>
        </w:tc>
        <w:tc>
          <w:tcPr>
            <w:tcW w:w="501" w:type="pct"/>
          </w:tcPr>
          <w:p w:rsidR="006774F1" w:rsidRPr="00F45D3C" w:rsidRDefault="00C3014B" w:rsidP="001A5E28">
            <w:pPr>
              <w:rPr>
                <w:ins w:id="126" w:author="z00286109" w:date="2016-10-28T15:57:00Z"/>
                <w:rFonts w:hint="eastAsia"/>
              </w:rPr>
            </w:pPr>
            <w:ins w:id="127" w:author="z00286109" w:date="2016-10-28T16:29:00Z">
              <w:r>
                <w:rPr>
                  <w:rFonts w:hint="eastAsia"/>
                </w:rPr>
                <w:t>是</w:t>
              </w:r>
            </w:ins>
          </w:p>
        </w:tc>
        <w:tc>
          <w:tcPr>
            <w:tcW w:w="1927" w:type="pct"/>
          </w:tcPr>
          <w:p w:rsidR="006774F1" w:rsidRPr="00F45D3C" w:rsidRDefault="00C3014B" w:rsidP="001A5E28">
            <w:pPr>
              <w:rPr>
                <w:ins w:id="128" w:author="z00286109" w:date="2016-10-28T15:57:00Z"/>
              </w:rPr>
            </w:pPr>
            <w:ins w:id="129" w:author="z00286109" w:date="2016-10-28T16:32:00Z">
              <w:r>
                <w:rPr>
                  <w:rFonts w:hint="eastAsia"/>
                  <w:color w:val="000000"/>
                </w:rPr>
                <w:t>合作伙伴标识，该标识为</w:t>
              </w:r>
              <w:r>
                <w:rPr>
                  <w:rFonts w:hint="eastAsia"/>
                  <w:color w:val="000000"/>
                </w:rPr>
                <w:t>DIC</w:t>
              </w:r>
              <w:r>
                <w:rPr>
                  <w:rFonts w:hint="eastAsia"/>
                  <w:color w:val="000000"/>
                </w:rPr>
                <w:t>侧可识别的标识，即合作伙伴内部标识。</w:t>
              </w:r>
            </w:ins>
          </w:p>
        </w:tc>
      </w:tr>
      <w:tr w:rsidR="006774F1" w:rsidRPr="000635D8" w:rsidTr="001A5E28">
        <w:trPr>
          <w:cantSplit/>
          <w:ins w:id="130" w:author="z00286109" w:date="2016-10-28T15:57:00Z"/>
        </w:trPr>
        <w:tc>
          <w:tcPr>
            <w:tcW w:w="1150" w:type="pct"/>
          </w:tcPr>
          <w:p w:rsidR="006774F1" w:rsidRDefault="00C3014B" w:rsidP="001A5E28">
            <w:pPr>
              <w:rPr>
                <w:ins w:id="131" w:author="z00286109" w:date="2016-10-28T15:57:00Z"/>
              </w:rPr>
            </w:pPr>
            <w:proofErr w:type="spellStart"/>
            <w:ins w:id="132" w:author="z00286109" w:date="2016-10-28T16:32:00Z">
              <w:r>
                <w:rPr>
                  <w:rFonts w:hint="eastAsia"/>
                  <w:color w:val="000000"/>
                </w:rPr>
                <w:t>platformID</w:t>
              </w:r>
            </w:ins>
            <w:proofErr w:type="spellEnd"/>
          </w:p>
        </w:tc>
        <w:tc>
          <w:tcPr>
            <w:tcW w:w="753" w:type="pct"/>
          </w:tcPr>
          <w:p w:rsidR="006774F1" w:rsidRDefault="00C3014B" w:rsidP="001A5E28">
            <w:pPr>
              <w:rPr>
                <w:ins w:id="133" w:author="z00286109" w:date="2016-10-28T15:57:00Z"/>
                <w:rFonts w:hint="eastAsia"/>
              </w:rPr>
            </w:pPr>
            <w:ins w:id="134" w:author="z00286109" w:date="2016-10-28T16:32:00Z">
              <w:r>
                <w:rPr>
                  <w:rFonts w:hint="eastAsia"/>
                </w:rPr>
                <w:t>String</w:t>
              </w:r>
            </w:ins>
          </w:p>
        </w:tc>
        <w:tc>
          <w:tcPr>
            <w:tcW w:w="669" w:type="pct"/>
          </w:tcPr>
          <w:p w:rsidR="006774F1" w:rsidRDefault="00C3014B" w:rsidP="001A5E28">
            <w:pPr>
              <w:rPr>
                <w:ins w:id="135" w:author="z00286109" w:date="2016-10-28T15:57:00Z"/>
              </w:rPr>
            </w:pPr>
            <w:ins w:id="136" w:author="z00286109" w:date="2016-10-28T16:33:00Z">
              <w:r>
                <w:rPr>
                  <w:rFonts w:hint="eastAsia"/>
                </w:rPr>
                <w:t>256</w:t>
              </w:r>
            </w:ins>
          </w:p>
        </w:tc>
        <w:tc>
          <w:tcPr>
            <w:tcW w:w="501" w:type="pct"/>
          </w:tcPr>
          <w:p w:rsidR="006774F1" w:rsidRDefault="00C3014B" w:rsidP="001A5E28">
            <w:pPr>
              <w:rPr>
                <w:ins w:id="137" w:author="z00286109" w:date="2016-10-28T15:57:00Z"/>
                <w:rFonts w:hint="eastAsia"/>
              </w:rPr>
            </w:pPr>
            <w:ins w:id="138" w:author="z00286109" w:date="2016-10-28T16:33:00Z">
              <w:r>
                <w:rPr>
                  <w:rFonts w:hint="eastAsia"/>
                </w:rPr>
                <w:t>是</w:t>
              </w:r>
            </w:ins>
          </w:p>
        </w:tc>
        <w:tc>
          <w:tcPr>
            <w:tcW w:w="1927" w:type="pct"/>
          </w:tcPr>
          <w:p w:rsidR="006774F1" w:rsidRDefault="00C3014B" w:rsidP="001A5E28">
            <w:pPr>
              <w:rPr>
                <w:ins w:id="139" w:author="z00286109" w:date="2016-10-28T15:57:00Z"/>
              </w:rPr>
            </w:pPr>
            <w:ins w:id="140" w:author="z00286109" w:date="2016-10-28T16:33:00Z">
              <w:r>
                <w:rPr>
                  <w:rFonts w:hint="eastAsia"/>
                  <w:color w:val="000000"/>
                </w:rPr>
                <w:t>业务平台标识</w:t>
              </w:r>
            </w:ins>
          </w:p>
        </w:tc>
      </w:tr>
      <w:tr w:rsidR="006774F1" w:rsidRPr="000635D8" w:rsidTr="001A5E28">
        <w:trPr>
          <w:cantSplit/>
          <w:ins w:id="141" w:author="z00286109" w:date="2016-10-28T15:57:00Z"/>
        </w:trPr>
        <w:tc>
          <w:tcPr>
            <w:tcW w:w="1150" w:type="pct"/>
          </w:tcPr>
          <w:p w:rsidR="006774F1" w:rsidRDefault="00C3014B" w:rsidP="001A5E28">
            <w:pPr>
              <w:tabs>
                <w:tab w:val="left" w:pos="0"/>
                <w:tab w:val="left" w:pos="51"/>
                <w:tab w:val="left" w:pos="771"/>
                <w:tab w:val="left" w:pos="1491"/>
                <w:tab w:val="left" w:pos="2211"/>
                <w:tab w:val="left" w:pos="2931"/>
              </w:tabs>
              <w:spacing w:line="240" w:lineRule="atLeast"/>
              <w:rPr>
                <w:ins w:id="142" w:author="z00286109" w:date="2016-10-28T15:57:00Z"/>
                <w:rFonts w:eastAsiaTheme="minorEastAsia"/>
                <w:noProof/>
              </w:rPr>
            </w:pPr>
            <w:proofErr w:type="spellStart"/>
            <w:ins w:id="143" w:author="z00286109" w:date="2016-10-28T16:33:00Z">
              <w:r>
                <w:rPr>
                  <w:rFonts w:hint="eastAsia"/>
                  <w:color w:val="000000"/>
                </w:rPr>
                <w:t>providerIDinLocal</w:t>
              </w:r>
            </w:ins>
            <w:proofErr w:type="spellEnd"/>
          </w:p>
        </w:tc>
        <w:tc>
          <w:tcPr>
            <w:tcW w:w="753" w:type="pct"/>
            <w:vAlign w:val="center"/>
          </w:tcPr>
          <w:p w:rsidR="006774F1" w:rsidRDefault="00C3014B" w:rsidP="001A5E28">
            <w:pPr>
              <w:rPr>
                <w:ins w:id="144" w:author="z00286109" w:date="2016-10-28T15:57:00Z"/>
              </w:rPr>
            </w:pPr>
            <w:ins w:id="145" w:author="z00286109" w:date="2016-10-28T16:33:00Z">
              <w:r>
                <w:rPr>
                  <w:rFonts w:hint="eastAsia"/>
                </w:rPr>
                <w:t>String</w:t>
              </w:r>
            </w:ins>
          </w:p>
        </w:tc>
        <w:tc>
          <w:tcPr>
            <w:tcW w:w="669" w:type="pct"/>
            <w:vAlign w:val="center"/>
          </w:tcPr>
          <w:p w:rsidR="006774F1" w:rsidRDefault="00C3014B" w:rsidP="001A5E28">
            <w:pPr>
              <w:rPr>
                <w:ins w:id="146" w:author="z00286109" w:date="2016-10-28T15:57:00Z"/>
              </w:rPr>
            </w:pPr>
            <w:ins w:id="147" w:author="z00286109" w:date="2016-10-28T16:33:00Z">
              <w:r>
                <w:rPr>
                  <w:rFonts w:hint="eastAsia"/>
                </w:rPr>
                <w:t>64</w:t>
              </w:r>
            </w:ins>
          </w:p>
        </w:tc>
        <w:tc>
          <w:tcPr>
            <w:tcW w:w="501" w:type="pct"/>
          </w:tcPr>
          <w:p w:rsidR="006774F1" w:rsidRDefault="00C3014B" w:rsidP="001A5E28">
            <w:pPr>
              <w:tabs>
                <w:tab w:val="left" w:pos="0"/>
                <w:tab w:val="left" w:pos="51"/>
                <w:tab w:val="left" w:pos="771"/>
                <w:tab w:val="left" w:pos="1491"/>
                <w:tab w:val="left" w:pos="2211"/>
                <w:tab w:val="left" w:pos="2931"/>
              </w:tabs>
              <w:spacing w:line="240" w:lineRule="atLeast"/>
              <w:rPr>
                <w:ins w:id="148" w:author="z00286109" w:date="2016-10-28T15:57:00Z"/>
                <w:rFonts w:eastAsiaTheme="minorEastAsia"/>
                <w:noProof/>
              </w:rPr>
            </w:pPr>
            <w:ins w:id="149" w:author="z00286109" w:date="2016-10-28T16:33:00Z">
              <w:r>
                <w:rPr>
                  <w:rFonts w:eastAsiaTheme="minorEastAsia" w:hint="eastAsia"/>
                  <w:noProof/>
                </w:rPr>
                <w:t>是</w:t>
              </w:r>
            </w:ins>
          </w:p>
        </w:tc>
        <w:tc>
          <w:tcPr>
            <w:tcW w:w="1927" w:type="pct"/>
          </w:tcPr>
          <w:p w:rsidR="006774F1" w:rsidRPr="000708F3" w:rsidRDefault="00C3014B" w:rsidP="001A5E28">
            <w:pPr>
              <w:pStyle w:val="TableText"/>
              <w:rPr>
                <w:ins w:id="150" w:author="z00286109" w:date="2016-10-28T15:57:00Z"/>
                <w:rFonts w:hint="default"/>
              </w:rPr>
            </w:pPr>
            <w:ins w:id="151" w:author="z00286109" w:date="2016-10-28T16:34:00Z">
              <w:r w:rsidRPr="0060461B">
                <w:rPr>
                  <w:color w:val="000000"/>
                </w:rPr>
                <w:t>CP</w:t>
              </w:r>
              <w:r>
                <w:rPr>
                  <w:color w:val="000000"/>
                </w:rPr>
                <w:t>在</w:t>
              </w:r>
              <w:r w:rsidRPr="0060461B">
                <w:rPr>
                  <w:color w:val="000000"/>
                </w:rPr>
                <w:t>区域本地业务平台侧可识别的标识。</w:t>
              </w:r>
              <w:r>
                <w:rPr>
                  <w:color w:val="000000"/>
                </w:rPr>
                <w:t>在该业务平台内唯一。</w:t>
              </w:r>
            </w:ins>
          </w:p>
        </w:tc>
      </w:tr>
      <w:tr w:rsidR="006774F1" w:rsidRPr="000635D8" w:rsidTr="001A5E28">
        <w:trPr>
          <w:cantSplit/>
          <w:ins w:id="152" w:author="z00286109" w:date="2016-10-28T15:57:00Z"/>
        </w:trPr>
        <w:tc>
          <w:tcPr>
            <w:tcW w:w="1150" w:type="pct"/>
          </w:tcPr>
          <w:p w:rsidR="006774F1" w:rsidRPr="00F45D3C" w:rsidRDefault="00C3014B" w:rsidP="001A5E28">
            <w:pPr>
              <w:rPr>
                <w:ins w:id="153" w:author="z00286109" w:date="2016-10-28T15:57:00Z"/>
              </w:rPr>
            </w:pPr>
            <w:proofErr w:type="spellStart"/>
            <w:ins w:id="154" w:author="z00286109" w:date="2016-10-28T16:34:00Z">
              <w:r>
                <w:rPr>
                  <w:rFonts w:hint="eastAsia"/>
                  <w:color w:val="000000"/>
                </w:rPr>
                <w:t>desc</w:t>
              </w:r>
            </w:ins>
            <w:proofErr w:type="spellEnd"/>
          </w:p>
        </w:tc>
        <w:tc>
          <w:tcPr>
            <w:tcW w:w="753" w:type="pct"/>
            <w:vAlign w:val="center"/>
          </w:tcPr>
          <w:p w:rsidR="006774F1" w:rsidRPr="00F45D3C" w:rsidRDefault="00C3014B" w:rsidP="001A5E28">
            <w:pPr>
              <w:rPr>
                <w:ins w:id="155" w:author="z00286109" w:date="2016-10-28T15:57:00Z"/>
                <w:rFonts w:hint="eastAsia"/>
              </w:rPr>
            </w:pPr>
            <w:ins w:id="156" w:author="z00286109" w:date="2016-10-28T16:34:00Z">
              <w:r>
                <w:rPr>
                  <w:rFonts w:hint="eastAsia"/>
                </w:rPr>
                <w:t>String</w:t>
              </w:r>
            </w:ins>
          </w:p>
        </w:tc>
        <w:tc>
          <w:tcPr>
            <w:tcW w:w="669" w:type="pct"/>
            <w:vAlign w:val="center"/>
          </w:tcPr>
          <w:p w:rsidR="006774F1" w:rsidRPr="00F45D3C" w:rsidRDefault="00C3014B" w:rsidP="001A5E28">
            <w:pPr>
              <w:rPr>
                <w:ins w:id="157" w:author="z00286109" w:date="2016-10-28T15:57:00Z"/>
              </w:rPr>
            </w:pPr>
            <w:ins w:id="158" w:author="z00286109" w:date="2016-10-28T16:34:00Z">
              <w:r>
                <w:rPr>
                  <w:rFonts w:hint="eastAsia"/>
                </w:rPr>
                <w:t>512</w:t>
              </w:r>
            </w:ins>
          </w:p>
        </w:tc>
        <w:tc>
          <w:tcPr>
            <w:tcW w:w="501" w:type="pct"/>
          </w:tcPr>
          <w:p w:rsidR="006774F1" w:rsidRPr="00F45D3C" w:rsidRDefault="00C3014B" w:rsidP="001A5E28">
            <w:pPr>
              <w:rPr>
                <w:ins w:id="159" w:author="z00286109" w:date="2016-10-28T15:57:00Z"/>
                <w:rFonts w:hint="eastAsia"/>
              </w:rPr>
            </w:pPr>
            <w:ins w:id="160" w:author="z00286109" w:date="2016-10-28T16:34:00Z">
              <w:r>
                <w:rPr>
                  <w:rFonts w:hint="eastAsia"/>
                </w:rPr>
                <w:t>否</w:t>
              </w:r>
            </w:ins>
          </w:p>
        </w:tc>
        <w:tc>
          <w:tcPr>
            <w:tcW w:w="1927" w:type="pct"/>
          </w:tcPr>
          <w:p w:rsidR="006774F1" w:rsidRPr="00F45D3C" w:rsidRDefault="00C3014B" w:rsidP="001A5E28">
            <w:pPr>
              <w:rPr>
                <w:ins w:id="161" w:author="z00286109" w:date="2016-10-28T15:57:00Z"/>
              </w:rPr>
            </w:pPr>
            <w:ins w:id="162" w:author="z00286109" w:date="2016-10-28T16:35:00Z">
              <w:r>
                <w:rPr>
                  <w:rFonts w:hint="eastAsia"/>
                </w:rPr>
                <w:t>描述信息</w:t>
              </w:r>
            </w:ins>
          </w:p>
        </w:tc>
      </w:tr>
    </w:tbl>
    <w:p w:rsidR="006774F1" w:rsidRPr="006A1B5B" w:rsidRDefault="006774F1" w:rsidP="006774F1">
      <w:pPr>
        <w:rPr>
          <w:ins w:id="163" w:author="z00286109" w:date="2016-10-28T15:57:00Z"/>
        </w:rPr>
      </w:pPr>
    </w:p>
    <w:p w:rsidR="00533839" w:rsidRPr="006774F1" w:rsidRDefault="00533839" w:rsidP="00533839"/>
    <w:p w:rsidR="006A1D3A" w:rsidRDefault="004D38F1" w:rsidP="004D38F1">
      <w:pPr>
        <w:pStyle w:val="1"/>
      </w:pPr>
      <w:r>
        <w:rPr>
          <w:rFonts w:hint="eastAsia"/>
        </w:rPr>
        <w:t>附录</w:t>
      </w:r>
    </w:p>
    <w:p w:rsidR="004D38F1" w:rsidRDefault="004D38F1" w:rsidP="004D38F1">
      <w:pPr>
        <w:pStyle w:val="2"/>
        <w:numPr>
          <w:ilvl w:val="1"/>
          <w:numId w:val="2"/>
        </w:numPr>
      </w:pPr>
      <w:bookmarkStart w:id="164" w:name="_Ref458674337"/>
      <w:r>
        <w:rPr>
          <w:rFonts w:hint="eastAsia"/>
        </w:rPr>
        <w:t>国家码</w:t>
      </w:r>
      <w:bookmarkEnd w:id="164"/>
    </w:p>
    <w:p w:rsidR="004D38F1" w:rsidRDefault="004D38F1" w:rsidP="004D38F1">
      <w:r>
        <w:object w:dxaOrig="1534"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8.2pt" o:ole="">
            <v:imagedata r:id="rId9" o:title=""/>
          </v:shape>
          <o:OLEObject Type="Embed" ProgID="Excel.SheetMacroEnabled.12" ShapeID="_x0000_i1025" DrawAspect="Icon" ObjectID="_1539178455" r:id="rId10"/>
        </w:object>
      </w:r>
    </w:p>
    <w:p w:rsidR="00A922C9" w:rsidRDefault="00A922C9" w:rsidP="00A922C9">
      <w:pPr>
        <w:pStyle w:val="2"/>
      </w:pPr>
      <w:r>
        <w:rPr>
          <w:rFonts w:hint="eastAsia"/>
        </w:rPr>
        <w:t>地区部定义</w:t>
      </w:r>
    </w:p>
    <w:tbl>
      <w:tblPr>
        <w:tblW w:w="7618" w:type="dxa"/>
        <w:tblInd w:w="94" w:type="dxa"/>
        <w:tblLook w:val="04A0"/>
      </w:tblPr>
      <w:tblGrid>
        <w:gridCol w:w="1320"/>
        <w:gridCol w:w="3080"/>
        <w:gridCol w:w="3218"/>
      </w:tblGrid>
      <w:tr w:rsidR="00A922C9" w:rsidRPr="00A922C9" w:rsidTr="00A922C9">
        <w:trPr>
          <w:trHeight w:val="270"/>
        </w:trPr>
        <w:tc>
          <w:tcPr>
            <w:tcW w:w="1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A922C9" w:rsidRPr="00A922C9" w:rsidRDefault="00A922C9" w:rsidP="00A922C9">
            <w:pPr>
              <w:widowControl/>
              <w:autoSpaceDE/>
              <w:autoSpaceDN/>
              <w:adjustRightInd/>
              <w:spacing w:line="240" w:lineRule="auto"/>
              <w:jc w:val="right"/>
              <w:rPr>
                <w:rFonts w:ascii="宋体" w:hAnsi="宋体" w:cs="宋体"/>
                <w:snapToGrid/>
                <w:color w:val="000000"/>
                <w:sz w:val="22"/>
                <w:szCs w:val="22"/>
              </w:rPr>
            </w:pPr>
            <w:r>
              <w:rPr>
                <w:rFonts w:ascii="宋体" w:hAnsi="宋体" w:cs="宋体" w:hint="eastAsia"/>
                <w:snapToGrid/>
                <w:color w:val="000000"/>
                <w:sz w:val="22"/>
                <w:szCs w:val="22"/>
              </w:rPr>
              <w:t>地区部ID</w:t>
            </w:r>
          </w:p>
        </w:tc>
        <w:tc>
          <w:tcPr>
            <w:tcW w:w="308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Pr>
                <w:rFonts w:ascii="宋体" w:hAnsi="宋体" w:cs="宋体" w:hint="eastAsia"/>
                <w:snapToGrid/>
                <w:color w:val="000000"/>
                <w:sz w:val="22"/>
                <w:szCs w:val="22"/>
              </w:rPr>
              <w:t>地区部名称</w:t>
            </w:r>
          </w:p>
        </w:tc>
        <w:tc>
          <w:tcPr>
            <w:tcW w:w="321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Pr>
                <w:rFonts w:ascii="宋体" w:hAnsi="宋体" w:cs="宋体" w:hint="eastAsia"/>
                <w:snapToGrid/>
                <w:color w:val="000000"/>
                <w:sz w:val="22"/>
                <w:szCs w:val="22"/>
              </w:rPr>
              <w:t>地区部英文名称</w:t>
            </w:r>
          </w:p>
        </w:tc>
      </w:tr>
      <w:tr w:rsidR="00A922C9" w:rsidRPr="00A922C9" w:rsidTr="00A922C9">
        <w:trPr>
          <w:trHeight w:val="27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10000</w:t>
            </w:r>
          </w:p>
        </w:tc>
        <w:tc>
          <w:tcPr>
            <w:tcW w:w="3080" w:type="dxa"/>
            <w:tcBorders>
              <w:top w:val="single" w:sz="4" w:space="0" w:color="auto"/>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南太平洋地区部</w:t>
            </w:r>
          </w:p>
        </w:tc>
        <w:tc>
          <w:tcPr>
            <w:tcW w:w="3218" w:type="dxa"/>
            <w:tcBorders>
              <w:top w:val="single" w:sz="4" w:space="0" w:color="auto"/>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South Pacific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10001</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东南亚地区部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Southeast Asia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10002</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日本</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 xml:space="preserve">Japan </w:t>
            </w:r>
            <w:proofErr w:type="spellStart"/>
            <w:r w:rsidRPr="00A922C9">
              <w:rPr>
                <w:rFonts w:ascii="宋体" w:hAnsi="宋体" w:cs="宋体" w:hint="eastAsia"/>
                <w:snapToGrid/>
                <w:color w:val="000000"/>
                <w:sz w:val="22"/>
                <w:szCs w:val="22"/>
              </w:rPr>
              <w:t>Rep.Office</w:t>
            </w:r>
            <w:proofErr w:type="spellEnd"/>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10003</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印度地区部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India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10004</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西非地区部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West Africa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10005</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中东地区部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Middle East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10006</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美国</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U.S.A Rep</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lastRenderedPageBreak/>
              <w:t>10007</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拉美北地区部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Northern Latin America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10008</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南美南地区部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Southern South America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10009</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俄罗斯代表处</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Russia Rep</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10010</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中亚地区部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Central Asia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10011</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中国区</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China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10012</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西欧地区部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West Europe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10013</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东北欧地区部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proofErr w:type="spellStart"/>
            <w:r w:rsidRPr="00A922C9">
              <w:rPr>
                <w:rFonts w:ascii="宋体" w:hAnsi="宋体" w:cs="宋体" w:hint="eastAsia"/>
                <w:snapToGrid/>
                <w:color w:val="000000"/>
                <w:sz w:val="22"/>
                <w:szCs w:val="22"/>
              </w:rPr>
              <w:t>Central&amp;Eastern</w:t>
            </w:r>
            <w:proofErr w:type="spellEnd"/>
            <w:r w:rsidRPr="00A922C9">
              <w:rPr>
                <w:rFonts w:ascii="宋体" w:hAnsi="宋体" w:cs="宋体" w:hint="eastAsia"/>
                <w:snapToGrid/>
                <w:color w:val="000000"/>
                <w:sz w:val="22"/>
                <w:szCs w:val="22"/>
              </w:rPr>
              <w:t xml:space="preserve"> Europe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10014</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东南非地区部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Southeast Africa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10015</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北非地区部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North Africa Region</w:t>
            </w:r>
          </w:p>
        </w:tc>
      </w:tr>
      <w:tr w:rsidR="00A922C9" w:rsidRPr="00A922C9" w:rsidTr="00A922C9">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ind w:right="440"/>
              <w:rPr>
                <w:rFonts w:ascii="宋体" w:hAnsi="宋体" w:cs="宋体"/>
                <w:snapToGrid/>
                <w:color w:val="000000"/>
                <w:sz w:val="22"/>
                <w:szCs w:val="22"/>
              </w:rPr>
            </w:pPr>
            <w:r w:rsidRPr="00A922C9">
              <w:rPr>
                <w:rFonts w:ascii="宋体" w:hAnsi="宋体" w:cs="宋体" w:hint="eastAsia"/>
                <w:snapToGrid/>
                <w:color w:val="000000"/>
                <w:sz w:val="22"/>
                <w:szCs w:val="22"/>
              </w:rPr>
              <w:t>10016</w:t>
            </w:r>
          </w:p>
        </w:tc>
        <w:tc>
          <w:tcPr>
            <w:tcW w:w="3080"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其他地区部</w:t>
            </w:r>
          </w:p>
        </w:tc>
        <w:tc>
          <w:tcPr>
            <w:tcW w:w="3218" w:type="dxa"/>
            <w:tcBorders>
              <w:top w:val="nil"/>
              <w:left w:val="nil"/>
              <w:bottom w:val="single" w:sz="4" w:space="0" w:color="auto"/>
              <w:right w:val="single" w:sz="4" w:space="0" w:color="auto"/>
            </w:tcBorders>
            <w:shd w:val="clear" w:color="auto" w:fill="auto"/>
            <w:noWrap/>
            <w:vAlign w:val="center"/>
            <w:hideMark/>
          </w:tcPr>
          <w:p w:rsidR="00A922C9" w:rsidRPr="00A922C9" w:rsidRDefault="00A922C9" w:rsidP="00A922C9">
            <w:pPr>
              <w:widowControl/>
              <w:autoSpaceDE/>
              <w:autoSpaceDN/>
              <w:adjustRightInd/>
              <w:spacing w:line="240" w:lineRule="auto"/>
              <w:rPr>
                <w:rFonts w:ascii="宋体" w:hAnsi="宋体" w:cs="宋体"/>
                <w:snapToGrid/>
                <w:color w:val="000000"/>
                <w:sz w:val="22"/>
                <w:szCs w:val="22"/>
              </w:rPr>
            </w:pPr>
            <w:r w:rsidRPr="00A922C9">
              <w:rPr>
                <w:rFonts w:ascii="宋体" w:hAnsi="宋体" w:cs="宋体" w:hint="eastAsia"/>
                <w:snapToGrid/>
                <w:color w:val="000000"/>
                <w:sz w:val="22"/>
                <w:szCs w:val="22"/>
              </w:rPr>
              <w:t>Other Region</w:t>
            </w:r>
          </w:p>
        </w:tc>
      </w:tr>
    </w:tbl>
    <w:p w:rsidR="00D001C7" w:rsidRPr="00D001C7" w:rsidRDefault="00D001C7" w:rsidP="00D001C7"/>
    <w:sectPr w:rsidR="00D001C7" w:rsidRPr="00D001C7" w:rsidSect="00DE65F2">
      <w:headerReference w:type="even" r:id="rId11"/>
      <w:headerReference w:type="default" r:id="rId12"/>
      <w:footerReference w:type="even" r:id="rId13"/>
      <w:footerReference w:type="default" r:id="rId14"/>
      <w:headerReference w:type="first" r:id="rId15"/>
      <w:footerReference w:type="first" r:id="rId16"/>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466" w:rsidRDefault="00602466">
      <w:r>
        <w:separator/>
      </w:r>
    </w:p>
  </w:endnote>
  <w:endnote w:type="continuationSeparator" w:id="0">
    <w:p w:rsidR="00602466" w:rsidRDefault="006024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KaiTi_GB2312">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新宋体">
    <w:panose1 w:val="02010609030101010101"/>
    <w:charset w:val="86"/>
    <w:family w:val="modern"/>
    <w:pitch w:val="fixed"/>
    <w:sig w:usb0="00000003" w:usb1="288F0000" w:usb2="00000016" w:usb3="00000000" w:csb0="00040001" w:csb1="00000000"/>
  </w:font>
  <w:font w:name="╦╬╠?">
    <w:altName w:val="宋体"/>
    <w:panose1 w:val="00000000000000000000"/>
    <w:charset w:val="86"/>
    <w:family w:val="auto"/>
    <w:notTrueType/>
    <w:pitch w:val="default"/>
    <w:sig w:usb0="00000001"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3A" w:rsidRDefault="006A1D3A">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6A1D3A">
      <w:tc>
        <w:tcPr>
          <w:tcW w:w="1760" w:type="pct"/>
        </w:tcPr>
        <w:p w:rsidR="006A1D3A" w:rsidRDefault="00061605">
          <w:pPr>
            <w:pStyle w:val="aa"/>
            <w:ind w:firstLine="360"/>
          </w:pPr>
          <w:fldSimple w:instr=" TIME \@ &quot;yyyy-M-d&quot; ">
            <w:ins w:id="165" w:author="z00286109" w:date="2016-10-28T10:02:00Z">
              <w:r w:rsidR="006774F1">
                <w:rPr>
                  <w:noProof/>
                </w:rPr>
                <w:t>2016-10-28</w:t>
              </w:r>
            </w:ins>
            <w:del w:id="166" w:author="z00286109" w:date="2016-10-27T14:07:00Z">
              <w:r w:rsidR="00054990" w:rsidDel="008A121D">
                <w:rPr>
                  <w:noProof/>
                </w:rPr>
                <w:delText>2016-10-8</w:delText>
              </w:r>
            </w:del>
          </w:fldSimple>
        </w:p>
      </w:tc>
      <w:tc>
        <w:tcPr>
          <w:tcW w:w="1714" w:type="pct"/>
        </w:tcPr>
        <w:p w:rsidR="006A1D3A" w:rsidRDefault="006A1D3A">
          <w:pPr>
            <w:pStyle w:val="aa"/>
          </w:pPr>
          <w:r>
            <w:rPr>
              <w:rFonts w:hint="eastAsia"/>
            </w:rPr>
            <w:t>华为保密信息</w:t>
          </w:r>
          <w:r>
            <w:rPr>
              <w:rFonts w:hint="eastAsia"/>
            </w:rPr>
            <w:t>,</w:t>
          </w:r>
          <w:r>
            <w:rPr>
              <w:rFonts w:hint="eastAsia"/>
            </w:rPr>
            <w:t>未经授权禁止扩散</w:t>
          </w:r>
        </w:p>
      </w:tc>
      <w:tc>
        <w:tcPr>
          <w:tcW w:w="1527" w:type="pct"/>
        </w:tcPr>
        <w:p w:rsidR="006A1D3A" w:rsidRDefault="006A1D3A">
          <w:pPr>
            <w:pStyle w:val="aa"/>
            <w:ind w:firstLine="360"/>
            <w:jc w:val="right"/>
          </w:pPr>
          <w:r>
            <w:rPr>
              <w:rFonts w:hint="eastAsia"/>
            </w:rPr>
            <w:t>第</w:t>
          </w:r>
          <w:fldSimple w:instr="PAGE">
            <w:r w:rsidR="00A518E2">
              <w:rPr>
                <w:noProof/>
              </w:rPr>
              <w:t>2</w:t>
            </w:r>
          </w:fldSimple>
          <w:r>
            <w:rPr>
              <w:rFonts w:hint="eastAsia"/>
            </w:rPr>
            <w:t>页</w:t>
          </w:r>
          <w:r>
            <w:t xml:space="preserve">, </w:t>
          </w:r>
          <w:r>
            <w:rPr>
              <w:rFonts w:hint="eastAsia"/>
            </w:rPr>
            <w:t>共</w:t>
          </w:r>
          <w:fldSimple w:instr=" NUMPAGES  \* Arabic  \* MERGEFORMAT ">
            <w:r w:rsidR="00A518E2">
              <w:rPr>
                <w:noProof/>
              </w:rPr>
              <w:t>10</w:t>
            </w:r>
          </w:fldSimple>
          <w:r>
            <w:rPr>
              <w:rFonts w:hint="eastAsia"/>
            </w:rPr>
            <w:t>页</w:t>
          </w:r>
        </w:p>
      </w:tc>
    </w:tr>
  </w:tbl>
  <w:p w:rsidR="006A1D3A" w:rsidRDefault="006A1D3A">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3A" w:rsidRDefault="006A1D3A">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466" w:rsidRDefault="00602466">
      <w:r>
        <w:separator/>
      </w:r>
    </w:p>
  </w:footnote>
  <w:footnote w:type="continuationSeparator" w:id="0">
    <w:p w:rsidR="00602466" w:rsidRDefault="006024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3A" w:rsidRDefault="006A1D3A">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6A1D3A">
      <w:trPr>
        <w:cantSplit/>
        <w:trHeight w:hRule="exact" w:val="782"/>
      </w:trPr>
      <w:tc>
        <w:tcPr>
          <w:tcW w:w="500" w:type="pct"/>
        </w:tcPr>
        <w:p w:rsidR="006A1D3A" w:rsidRDefault="006A1D3A">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6A1D3A" w:rsidRDefault="006A1D3A">
          <w:pPr>
            <w:rPr>
              <w:rFonts w:ascii="Dotum" w:eastAsia="Dotum" w:hAnsi="Dotum"/>
            </w:rPr>
          </w:pPr>
        </w:p>
      </w:tc>
      <w:tc>
        <w:tcPr>
          <w:tcW w:w="3500" w:type="pct"/>
          <w:vAlign w:val="bottom"/>
        </w:tcPr>
        <w:p w:rsidR="006A1D3A" w:rsidRPr="00A67CF7" w:rsidRDefault="00CF44C8" w:rsidP="00A67CF7">
          <w:pPr>
            <w:pStyle w:val="ab"/>
            <w:ind w:firstLine="360"/>
            <w:rPr>
              <w:rFonts w:ascii="Dotum" w:eastAsiaTheme="minorEastAsia" w:hAnsi="Dotum"/>
            </w:rPr>
          </w:pPr>
          <w:r>
            <w:rPr>
              <w:rFonts w:ascii="Dotum" w:eastAsiaTheme="minorEastAsia" w:hAnsi="Dotum" w:hint="eastAsia"/>
            </w:rPr>
            <w:t>DIC</w:t>
          </w:r>
          <w:r>
            <w:rPr>
              <w:rFonts w:ascii="Dotum" w:eastAsiaTheme="minorEastAsia" w:hAnsi="Dotum" w:hint="eastAsia"/>
            </w:rPr>
            <w:t>内容聚合分发服务话单</w:t>
          </w:r>
          <w:r w:rsidR="006A1D3A" w:rsidRPr="00635D52">
            <w:rPr>
              <w:rFonts w:ascii="Dotum" w:eastAsia="Dotum" w:hAnsi="Dotum" w:hint="eastAsia"/>
            </w:rPr>
            <w:t>接口</w:t>
          </w:r>
          <w:r w:rsidR="006A1D3A" w:rsidRPr="00635D52">
            <w:rPr>
              <w:rFonts w:ascii="宋体" w:hAnsi="宋体" w:cs="宋体" w:hint="eastAsia"/>
            </w:rPr>
            <w:t>说</w:t>
          </w:r>
          <w:r w:rsidR="006A1D3A" w:rsidRPr="00635D52">
            <w:rPr>
              <w:rFonts w:ascii="Dotum" w:eastAsia="Dotum" w:hAnsi="Dotum" w:cs="Dotum" w:hint="eastAsia"/>
            </w:rPr>
            <w:t>明文</w:t>
          </w:r>
          <w:r w:rsidR="006A1D3A" w:rsidRPr="00635D52">
            <w:rPr>
              <w:rFonts w:ascii="宋体" w:hAnsi="宋体" w:cs="宋体" w:hint="eastAsia"/>
            </w:rPr>
            <w:t>档</w:t>
          </w:r>
        </w:p>
      </w:tc>
      <w:tc>
        <w:tcPr>
          <w:tcW w:w="1000" w:type="pct"/>
          <w:vAlign w:val="bottom"/>
        </w:tcPr>
        <w:p w:rsidR="006A1D3A" w:rsidRPr="00914EB9" w:rsidRDefault="00914EB9">
          <w:pPr>
            <w:pStyle w:val="ab"/>
            <w:ind w:firstLine="360"/>
            <w:rPr>
              <w:rFonts w:ascii="Dotum" w:eastAsiaTheme="minorEastAsia" w:hAnsi="Dotum"/>
            </w:rPr>
          </w:pPr>
          <w:r>
            <w:rPr>
              <w:rFonts w:ascii="Dotum" w:eastAsiaTheme="minorEastAsia" w:hAnsi="Dotum" w:hint="eastAsia"/>
            </w:rPr>
            <w:t>内部公开</w:t>
          </w:r>
        </w:p>
      </w:tc>
    </w:tr>
  </w:tbl>
  <w:p w:rsidR="006A1D3A" w:rsidRDefault="006A1D3A">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D3A" w:rsidRDefault="006A1D3A">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00E4"/>
    <w:multiLevelType w:val="hybridMultilevel"/>
    <w:tmpl w:val="E872E4AE"/>
    <w:lvl w:ilvl="0" w:tplc="1E5AE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D23605"/>
    <w:multiLevelType w:val="hybridMultilevel"/>
    <w:tmpl w:val="E20A31F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3">
    <w:nsid w:val="08A26902"/>
    <w:multiLevelType w:val="hybridMultilevel"/>
    <w:tmpl w:val="E872E4AE"/>
    <w:lvl w:ilvl="0" w:tplc="1E5AE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8701E2"/>
    <w:multiLevelType w:val="hybridMultilevel"/>
    <w:tmpl w:val="CEBA311C"/>
    <w:lvl w:ilvl="0" w:tplc="FFFFFFFF">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0308B470">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nsid w:val="1C435C73"/>
    <w:multiLevelType w:val="hybridMultilevel"/>
    <w:tmpl w:val="07AED8B0"/>
    <w:lvl w:ilvl="0" w:tplc="CEFE616C">
      <w:start w:val="1"/>
      <w:numFmt w:val="decimal"/>
      <w:lvlText w:val="%1、"/>
      <w:lvlJc w:val="left"/>
      <w:pPr>
        <w:ind w:left="360" w:hanging="360"/>
      </w:pPr>
      <w:rPr>
        <w:rFonts w:hint="default"/>
      </w:rPr>
    </w:lvl>
    <w:lvl w:ilvl="1" w:tplc="C76624DE" w:tentative="1">
      <w:start w:val="1"/>
      <w:numFmt w:val="lowerLetter"/>
      <w:lvlText w:val="%2)"/>
      <w:lvlJc w:val="left"/>
      <w:pPr>
        <w:ind w:left="840" w:hanging="420"/>
      </w:pPr>
    </w:lvl>
    <w:lvl w:ilvl="2" w:tplc="CE121762" w:tentative="1">
      <w:start w:val="1"/>
      <w:numFmt w:val="lowerRoman"/>
      <w:lvlText w:val="%3."/>
      <w:lvlJc w:val="right"/>
      <w:pPr>
        <w:ind w:left="1260" w:hanging="420"/>
      </w:pPr>
    </w:lvl>
    <w:lvl w:ilvl="3" w:tplc="6ADAC99E" w:tentative="1">
      <w:start w:val="1"/>
      <w:numFmt w:val="decimal"/>
      <w:lvlText w:val="%4."/>
      <w:lvlJc w:val="left"/>
      <w:pPr>
        <w:ind w:left="1680" w:hanging="420"/>
      </w:pPr>
    </w:lvl>
    <w:lvl w:ilvl="4" w:tplc="5712BE50" w:tentative="1">
      <w:start w:val="1"/>
      <w:numFmt w:val="lowerLetter"/>
      <w:lvlText w:val="%5)"/>
      <w:lvlJc w:val="left"/>
      <w:pPr>
        <w:ind w:left="2100" w:hanging="420"/>
      </w:pPr>
    </w:lvl>
    <w:lvl w:ilvl="5" w:tplc="7EB08812" w:tentative="1">
      <w:start w:val="1"/>
      <w:numFmt w:val="lowerRoman"/>
      <w:lvlText w:val="%6."/>
      <w:lvlJc w:val="right"/>
      <w:pPr>
        <w:ind w:left="2520" w:hanging="420"/>
      </w:pPr>
    </w:lvl>
    <w:lvl w:ilvl="6" w:tplc="B95A382C" w:tentative="1">
      <w:start w:val="1"/>
      <w:numFmt w:val="decimal"/>
      <w:lvlText w:val="%7."/>
      <w:lvlJc w:val="left"/>
      <w:pPr>
        <w:ind w:left="2940" w:hanging="420"/>
      </w:pPr>
    </w:lvl>
    <w:lvl w:ilvl="7" w:tplc="45E27A2E" w:tentative="1">
      <w:start w:val="1"/>
      <w:numFmt w:val="lowerLetter"/>
      <w:lvlText w:val="%8)"/>
      <w:lvlJc w:val="left"/>
      <w:pPr>
        <w:ind w:left="3360" w:hanging="420"/>
      </w:pPr>
    </w:lvl>
    <w:lvl w:ilvl="8" w:tplc="A84884D6" w:tentative="1">
      <w:start w:val="1"/>
      <w:numFmt w:val="lowerRoman"/>
      <w:lvlText w:val="%9."/>
      <w:lvlJc w:val="right"/>
      <w:pPr>
        <w:ind w:left="3780" w:hanging="420"/>
      </w:pPr>
    </w:lvl>
  </w:abstractNum>
  <w:abstractNum w:abstractNumId="6">
    <w:nsid w:val="1D5755D3"/>
    <w:multiLevelType w:val="hybridMultilevel"/>
    <w:tmpl w:val="4BEE7E38"/>
    <w:lvl w:ilvl="0" w:tplc="70F03B7C">
      <w:start w:val="1"/>
      <w:numFmt w:val="bullet"/>
      <w:pStyle w:val="ItemList"/>
      <w:lvlText w:val=""/>
      <w:lvlJc w:val="left"/>
      <w:pPr>
        <w:tabs>
          <w:tab w:val="num" w:pos="1080"/>
        </w:tabs>
        <w:ind w:left="1080"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729A1546" w:tentative="1">
      <w:start w:val="1"/>
      <w:numFmt w:val="bullet"/>
      <w:lvlText w:val=""/>
      <w:lvlJc w:val="left"/>
      <w:pPr>
        <w:tabs>
          <w:tab w:val="num" w:pos="-206"/>
        </w:tabs>
        <w:ind w:left="-206" w:hanging="420"/>
      </w:pPr>
      <w:rPr>
        <w:rFonts w:ascii="Wingdings" w:hAnsi="Wingdings" w:hint="default"/>
      </w:rPr>
    </w:lvl>
    <w:lvl w:ilvl="2" w:tplc="685C2022" w:tentative="1">
      <w:start w:val="1"/>
      <w:numFmt w:val="bullet"/>
      <w:lvlText w:val=""/>
      <w:lvlJc w:val="left"/>
      <w:pPr>
        <w:tabs>
          <w:tab w:val="num" w:pos="214"/>
        </w:tabs>
        <w:ind w:left="214" w:hanging="420"/>
      </w:pPr>
      <w:rPr>
        <w:rFonts w:ascii="Wingdings" w:hAnsi="Wingdings" w:hint="default"/>
      </w:rPr>
    </w:lvl>
    <w:lvl w:ilvl="3" w:tplc="21BA5D20">
      <w:start w:val="1"/>
      <w:numFmt w:val="bullet"/>
      <w:lvlText w:val=""/>
      <w:lvlJc w:val="left"/>
      <w:pPr>
        <w:tabs>
          <w:tab w:val="num" w:pos="634"/>
        </w:tabs>
        <w:ind w:left="634" w:hanging="420"/>
      </w:pPr>
      <w:rPr>
        <w:rFonts w:ascii="Wingdings" w:hAnsi="Wingdings" w:hint="default"/>
      </w:rPr>
    </w:lvl>
    <w:lvl w:ilvl="4" w:tplc="F93042BE" w:tentative="1">
      <w:start w:val="1"/>
      <w:numFmt w:val="bullet"/>
      <w:lvlText w:val=""/>
      <w:lvlJc w:val="left"/>
      <w:pPr>
        <w:tabs>
          <w:tab w:val="num" w:pos="1054"/>
        </w:tabs>
        <w:ind w:left="1054" w:hanging="420"/>
      </w:pPr>
      <w:rPr>
        <w:rFonts w:ascii="Wingdings" w:hAnsi="Wingdings" w:hint="default"/>
      </w:rPr>
    </w:lvl>
    <w:lvl w:ilvl="5" w:tplc="F1947812" w:tentative="1">
      <w:start w:val="1"/>
      <w:numFmt w:val="bullet"/>
      <w:lvlText w:val=""/>
      <w:lvlJc w:val="left"/>
      <w:pPr>
        <w:tabs>
          <w:tab w:val="num" w:pos="1474"/>
        </w:tabs>
        <w:ind w:left="1474" w:hanging="420"/>
      </w:pPr>
      <w:rPr>
        <w:rFonts w:ascii="Wingdings" w:hAnsi="Wingdings" w:hint="default"/>
      </w:rPr>
    </w:lvl>
    <w:lvl w:ilvl="6" w:tplc="EF2AC1CC" w:tentative="1">
      <w:start w:val="1"/>
      <w:numFmt w:val="bullet"/>
      <w:lvlText w:val=""/>
      <w:lvlJc w:val="left"/>
      <w:pPr>
        <w:tabs>
          <w:tab w:val="num" w:pos="1894"/>
        </w:tabs>
        <w:ind w:left="1894" w:hanging="420"/>
      </w:pPr>
      <w:rPr>
        <w:rFonts w:ascii="Wingdings" w:hAnsi="Wingdings" w:hint="default"/>
      </w:rPr>
    </w:lvl>
    <w:lvl w:ilvl="7" w:tplc="3190ACC6" w:tentative="1">
      <w:start w:val="1"/>
      <w:numFmt w:val="bullet"/>
      <w:lvlText w:val=""/>
      <w:lvlJc w:val="left"/>
      <w:pPr>
        <w:tabs>
          <w:tab w:val="num" w:pos="2314"/>
        </w:tabs>
        <w:ind w:left="2314" w:hanging="420"/>
      </w:pPr>
      <w:rPr>
        <w:rFonts w:ascii="Wingdings" w:hAnsi="Wingdings" w:hint="default"/>
      </w:rPr>
    </w:lvl>
    <w:lvl w:ilvl="8" w:tplc="A9383340" w:tentative="1">
      <w:start w:val="1"/>
      <w:numFmt w:val="bullet"/>
      <w:lvlText w:val=""/>
      <w:lvlJc w:val="left"/>
      <w:pPr>
        <w:tabs>
          <w:tab w:val="num" w:pos="2734"/>
        </w:tabs>
        <w:ind w:left="2734" w:hanging="420"/>
      </w:pPr>
      <w:rPr>
        <w:rFonts w:ascii="Wingdings" w:hAnsi="Wingdings" w:hint="default"/>
      </w:rPr>
    </w:lvl>
  </w:abstractNum>
  <w:abstractNum w:abstractNumId="7">
    <w:nsid w:val="1F983445"/>
    <w:multiLevelType w:val="hybridMultilevel"/>
    <w:tmpl w:val="4B1E1598"/>
    <w:lvl w:ilvl="0" w:tplc="61240692">
      <w:start w:val="1"/>
      <w:numFmt w:val="decimal"/>
      <w:lvlText w:val="%1、"/>
      <w:lvlJc w:val="left"/>
      <w:pPr>
        <w:ind w:left="360" w:hanging="360"/>
      </w:pPr>
      <w:rPr>
        <w:rFonts w:hint="default"/>
      </w:rPr>
    </w:lvl>
    <w:lvl w:ilvl="1" w:tplc="70A62076" w:tentative="1">
      <w:start w:val="1"/>
      <w:numFmt w:val="lowerLetter"/>
      <w:lvlText w:val="%2)"/>
      <w:lvlJc w:val="left"/>
      <w:pPr>
        <w:ind w:left="840" w:hanging="420"/>
      </w:pPr>
    </w:lvl>
    <w:lvl w:ilvl="2" w:tplc="B6601A30" w:tentative="1">
      <w:start w:val="1"/>
      <w:numFmt w:val="lowerRoman"/>
      <w:lvlText w:val="%3."/>
      <w:lvlJc w:val="right"/>
      <w:pPr>
        <w:ind w:left="1260" w:hanging="420"/>
      </w:pPr>
    </w:lvl>
    <w:lvl w:ilvl="3" w:tplc="0E38BB0C" w:tentative="1">
      <w:start w:val="1"/>
      <w:numFmt w:val="decimal"/>
      <w:lvlText w:val="%4."/>
      <w:lvlJc w:val="left"/>
      <w:pPr>
        <w:ind w:left="1680" w:hanging="420"/>
      </w:pPr>
    </w:lvl>
    <w:lvl w:ilvl="4" w:tplc="506CCF8C" w:tentative="1">
      <w:start w:val="1"/>
      <w:numFmt w:val="lowerLetter"/>
      <w:lvlText w:val="%5)"/>
      <w:lvlJc w:val="left"/>
      <w:pPr>
        <w:ind w:left="2100" w:hanging="420"/>
      </w:pPr>
    </w:lvl>
    <w:lvl w:ilvl="5" w:tplc="B924305C" w:tentative="1">
      <w:start w:val="1"/>
      <w:numFmt w:val="lowerRoman"/>
      <w:lvlText w:val="%6."/>
      <w:lvlJc w:val="right"/>
      <w:pPr>
        <w:ind w:left="2520" w:hanging="420"/>
      </w:pPr>
    </w:lvl>
    <w:lvl w:ilvl="6" w:tplc="A3185A28" w:tentative="1">
      <w:start w:val="1"/>
      <w:numFmt w:val="decimal"/>
      <w:lvlText w:val="%7."/>
      <w:lvlJc w:val="left"/>
      <w:pPr>
        <w:ind w:left="2940" w:hanging="420"/>
      </w:pPr>
    </w:lvl>
    <w:lvl w:ilvl="7" w:tplc="2D40755A" w:tentative="1">
      <w:start w:val="1"/>
      <w:numFmt w:val="lowerLetter"/>
      <w:lvlText w:val="%8)"/>
      <w:lvlJc w:val="left"/>
      <w:pPr>
        <w:ind w:left="3360" w:hanging="420"/>
      </w:pPr>
    </w:lvl>
    <w:lvl w:ilvl="8" w:tplc="723E296A" w:tentative="1">
      <w:start w:val="1"/>
      <w:numFmt w:val="lowerRoman"/>
      <w:lvlText w:val="%9."/>
      <w:lvlJc w:val="right"/>
      <w:pPr>
        <w:ind w:left="3780" w:hanging="420"/>
      </w:pPr>
    </w:lvl>
  </w:abstractNum>
  <w:abstractNum w:abstractNumId="8">
    <w:nsid w:val="1FFC4387"/>
    <w:multiLevelType w:val="hybridMultilevel"/>
    <w:tmpl w:val="63B6C498"/>
    <w:lvl w:ilvl="0" w:tplc="A27A9E28">
      <w:start w:val="1"/>
      <w:numFmt w:val="decimal"/>
      <w:lvlText w:val="%1、"/>
      <w:lvlJc w:val="left"/>
      <w:pPr>
        <w:ind w:left="360" w:hanging="360"/>
      </w:pPr>
      <w:rPr>
        <w:rFonts w:hint="default"/>
      </w:rPr>
    </w:lvl>
    <w:lvl w:ilvl="1" w:tplc="15106CD2" w:tentative="1">
      <w:start w:val="1"/>
      <w:numFmt w:val="lowerLetter"/>
      <w:lvlText w:val="%2)"/>
      <w:lvlJc w:val="left"/>
      <w:pPr>
        <w:ind w:left="840" w:hanging="420"/>
      </w:pPr>
    </w:lvl>
    <w:lvl w:ilvl="2" w:tplc="3DD20BC4" w:tentative="1">
      <w:start w:val="1"/>
      <w:numFmt w:val="lowerRoman"/>
      <w:lvlText w:val="%3."/>
      <w:lvlJc w:val="right"/>
      <w:pPr>
        <w:ind w:left="1260" w:hanging="420"/>
      </w:pPr>
    </w:lvl>
    <w:lvl w:ilvl="3" w:tplc="D9C62860" w:tentative="1">
      <w:start w:val="1"/>
      <w:numFmt w:val="decimal"/>
      <w:lvlText w:val="%4."/>
      <w:lvlJc w:val="left"/>
      <w:pPr>
        <w:ind w:left="1680" w:hanging="420"/>
      </w:pPr>
    </w:lvl>
    <w:lvl w:ilvl="4" w:tplc="51E6691A" w:tentative="1">
      <w:start w:val="1"/>
      <w:numFmt w:val="lowerLetter"/>
      <w:lvlText w:val="%5)"/>
      <w:lvlJc w:val="left"/>
      <w:pPr>
        <w:ind w:left="2100" w:hanging="420"/>
      </w:pPr>
    </w:lvl>
    <w:lvl w:ilvl="5" w:tplc="606C6FAA" w:tentative="1">
      <w:start w:val="1"/>
      <w:numFmt w:val="lowerRoman"/>
      <w:lvlText w:val="%6."/>
      <w:lvlJc w:val="right"/>
      <w:pPr>
        <w:ind w:left="2520" w:hanging="420"/>
      </w:pPr>
    </w:lvl>
    <w:lvl w:ilvl="6" w:tplc="573AA0A6" w:tentative="1">
      <w:start w:val="1"/>
      <w:numFmt w:val="decimal"/>
      <w:lvlText w:val="%7."/>
      <w:lvlJc w:val="left"/>
      <w:pPr>
        <w:ind w:left="2940" w:hanging="420"/>
      </w:pPr>
    </w:lvl>
    <w:lvl w:ilvl="7" w:tplc="8EEA47AC" w:tentative="1">
      <w:start w:val="1"/>
      <w:numFmt w:val="lowerLetter"/>
      <w:lvlText w:val="%8)"/>
      <w:lvlJc w:val="left"/>
      <w:pPr>
        <w:ind w:left="3360" w:hanging="420"/>
      </w:pPr>
    </w:lvl>
    <w:lvl w:ilvl="8" w:tplc="E766B2BA" w:tentative="1">
      <w:start w:val="1"/>
      <w:numFmt w:val="lowerRoman"/>
      <w:lvlText w:val="%9."/>
      <w:lvlJc w:val="right"/>
      <w:pPr>
        <w:ind w:left="3780" w:hanging="420"/>
      </w:pPr>
    </w:lvl>
  </w:abstractNum>
  <w:abstractNum w:abstractNumId="9">
    <w:nsid w:val="23566417"/>
    <w:multiLevelType w:val="hybridMultilevel"/>
    <w:tmpl w:val="4B1E1598"/>
    <w:lvl w:ilvl="0" w:tplc="A9BC2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00660F"/>
    <w:multiLevelType w:val="hybridMultilevel"/>
    <w:tmpl w:val="4B1E1598"/>
    <w:lvl w:ilvl="0" w:tplc="4922F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2">
    <w:nsid w:val="463C3DB5"/>
    <w:multiLevelType w:val="hybridMultilevel"/>
    <w:tmpl w:val="59BA9CB6"/>
    <w:lvl w:ilvl="0" w:tplc="A9BC2A6E">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BD15921"/>
    <w:multiLevelType w:val="hybridMultilevel"/>
    <w:tmpl w:val="A4E0B5EA"/>
    <w:lvl w:ilvl="0" w:tplc="1E5AE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D55761"/>
    <w:multiLevelType w:val="hybridMultilevel"/>
    <w:tmpl w:val="4B1E1598"/>
    <w:lvl w:ilvl="0" w:tplc="61240692">
      <w:start w:val="1"/>
      <w:numFmt w:val="decimal"/>
      <w:lvlText w:val="%1、"/>
      <w:lvlJc w:val="left"/>
      <w:pPr>
        <w:ind w:left="360" w:hanging="360"/>
      </w:pPr>
      <w:rPr>
        <w:rFonts w:hint="default"/>
      </w:rPr>
    </w:lvl>
    <w:lvl w:ilvl="1" w:tplc="70A62076" w:tentative="1">
      <w:start w:val="1"/>
      <w:numFmt w:val="lowerLetter"/>
      <w:lvlText w:val="%2)"/>
      <w:lvlJc w:val="left"/>
      <w:pPr>
        <w:ind w:left="840" w:hanging="420"/>
      </w:pPr>
    </w:lvl>
    <w:lvl w:ilvl="2" w:tplc="B6601A30" w:tentative="1">
      <w:start w:val="1"/>
      <w:numFmt w:val="lowerRoman"/>
      <w:lvlText w:val="%3."/>
      <w:lvlJc w:val="right"/>
      <w:pPr>
        <w:ind w:left="1260" w:hanging="420"/>
      </w:pPr>
    </w:lvl>
    <w:lvl w:ilvl="3" w:tplc="0E38BB0C" w:tentative="1">
      <w:start w:val="1"/>
      <w:numFmt w:val="decimal"/>
      <w:lvlText w:val="%4."/>
      <w:lvlJc w:val="left"/>
      <w:pPr>
        <w:ind w:left="1680" w:hanging="420"/>
      </w:pPr>
    </w:lvl>
    <w:lvl w:ilvl="4" w:tplc="506CCF8C" w:tentative="1">
      <w:start w:val="1"/>
      <w:numFmt w:val="lowerLetter"/>
      <w:lvlText w:val="%5)"/>
      <w:lvlJc w:val="left"/>
      <w:pPr>
        <w:ind w:left="2100" w:hanging="420"/>
      </w:pPr>
    </w:lvl>
    <w:lvl w:ilvl="5" w:tplc="B924305C" w:tentative="1">
      <w:start w:val="1"/>
      <w:numFmt w:val="lowerRoman"/>
      <w:lvlText w:val="%6."/>
      <w:lvlJc w:val="right"/>
      <w:pPr>
        <w:ind w:left="2520" w:hanging="420"/>
      </w:pPr>
    </w:lvl>
    <w:lvl w:ilvl="6" w:tplc="A3185A28" w:tentative="1">
      <w:start w:val="1"/>
      <w:numFmt w:val="decimal"/>
      <w:lvlText w:val="%7."/>
      <w:lvlJc w:val="left"/>
      <w:pPr>
        <w:ind w:left="2940" w:hanging="420"/>
      </w:pPr>
    </w:lvl>
    <w:lvl w:ilvl="7" w:tplc="2D40755A" w:tentative="1">
      <w:start w:val="1"/>
      <w:numFmt w:val="lowerLetter"/>
      <w:lvlText w:val="%8)"/>
      <w:lvlJc w:val="left"/>
      <w:pPr>
        <w:ind w:left="3360" w:hanging="420"/>
      </w:pPr>
    </w:lvl>
    <w:lvl w:ilvl="8" w:tplc="723E296A" w:tentative="1">
      <w:start w:val="1"/>
      <w:numFmt w:val="lowerRoman"/>
      <w:lvlText w:val="%9."/>
      <w:lvlJc w:val="right"/>
      <w:pPr>
        <w:ind w:left="3780" w:hanging="420"/>
      </w:pPr>
    </w:lvl>
  </w:abstractNum>
  <w:abstractNum w:abstractNumId="15">
    <w:nsid w:val="56C04D8F"/>
    <w:multiLevelType w:val="hybridMultilevel"/>
    <w:tmpl w:val="6A8AD108"/>
    <w:lvl w:ilvl="0" w:tplc="412E0D3E">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84D8E1B4" w:tentative="1">
      <w:start w:val="1"/>
      <w:numFmt w:val="bullet"/>
      <w:lvlText w:val=""/>
      <w:lvlJc w:val="left"/>
      <w:pPr>
        <w:ind w:left="840" w:hanging="420"/>
      </w:pPr>
      <w:rPr>
        <w:rFonts w:ascii="Wingdings" w:hAnsi="Wingdings" w:hint="default"/>
      </w:rPr>
    </w:lvl>
    <w:lvl w:ilvl="2" w:tplc="540A922E" w:tentative="1">
      <w:start w:val="1"/>
      <w:numFmt w:val="bullet"/>
      <w:lvlText w:val=""/>
      <w:lvlJc w:val="left"/>
      <w:pPr>
        <w:ind w:left="1260" w:hanging="420"/>
      </w:pPr>
      <w:rPr>
        <w:rFonts w:ascii="Wingdings" w:hAnsi="Wingdings" w:hint="default"/>
      </w:rPr>
    </w:lvl>
    <w:lvl w:ilvl="3" w:tplc="57281B60" w:tentative="1">
      <w:start w:val="1"/>
      <w:numFmt w:val="bullet"/>
      <w:lvlText w:val=""/>
      <w:lvlJc w:val="left"/>
      <w:pPr>
        <w:ind w:left="1680" w:hanging="420"/>
      </w:pPr>
      <w:rPr>
        <w:rFonts w:ascii="Wingdings" w:hAnsi="Wingdings" w:hint="default"/>
      </w:rPr>
    </w:lvl>
    <w:lvl w:ilvl="4" w:tplc="9F38B17C" w:tentative="1">
      <w:start w:val="1"/>
      <w:numFmt w:val="bullet"/>
      <w:lvlText w:val=""/>
      <w:lvlJc w:val="left"/>
      <w:pPr>
        <w:ind w:left="2100" w:hanging="420"/>
      </w:pPr>
      <w:rPr>
        <w:rFonts w:ascii="Wingdings" w:hAnsi="Wingdings" w:hint="default"/>
      </w:rPr>
    </w:lvl>
    <w:lvl w:ilvl="5" w:tplc="6B565528" w:tentative="1">
      <w:start w:val="1"/>
      <w:numFmt w:val="bullet"/>
      <w:lvlText w:val=""/>
      <w:lvlJc w:val="left"/>
      <w:pPr>
        <w:ind w:left="2520" w:hanging="420"/>
      </w:pPr>
      <w:rPr>
        <w:rFonts w:ascii="Wingdings" w:hAnsi="Wingdings" w:hint="default"/>
      </w:rPr>
    </w:lvl>
    <w:lvl w:ilvl="6" w:tplc="4F4EF8A4" w:tentative="1">
      <w:start w:val="1"/>
      <w:numFmt w:val="bullet"/>
      <w:lvlText w:val=""/>
      <w:lvlJc w:val="left"/>
      <w:pPr>
        <w:ind w:left="2940" w:hanging="420"/>
      </w:pPr>
      <w:rPr>
        <w:rFonts w:ascii="Wingdings" w:hAnsi="Wingdings" w:hint="default"/>
      </w:rPr>
    </w:lvl>
    <w:lvl w:ilvl="7" w:tplc="587E3340" w:tentative="1">
      <w:start w:val="1"/>
      <w:numFmt w:val="bullet"/>
      <w:lvlText w:val=""/>
      <w:lvlJc w:val="left"/>
      <w:pPr>
        <w:ind w:left="3360" w:hanging="420"/>
      </w:pPr>
      <w:rPr>
        <w:rFonts w:ascii="Wingdings" w:hAnsi="Wingdings" w:hint="default"/>
      </w:rPr>
    </w:lvl>
    <w:lvl w:ilvl="8" w:tplc="A182A6CA" w:tentative="1">
      <w:start w:val="1"/>
      <w:numFmt w:val="bullet"/>
      <w:lvlText w:val=""/>
      <w:lvlJc w:val="left"/>
      <w:pPr>
        <w:ind w:left="3780" w:hanging="420"/>
      </w:pPr>
      <w:rPr>
        <w:rFonts w:ascii="Wingdings" w:hAnsi="Wingdings" w:hint="default"/>
      </w:rPr>
    </w:lvl>
  </w:abstractNum>
  <w:abstractNum w:abstractNumId="16">
    <w:nsid w:val="5A3913E3"/>
    <w:multiLevelType w:val="hybridMultilevel"/>
    <w:tmpl w:val="E872E4AE"/>
    <w:lvl w:ilvl="0" w:tplc="1E5AE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204286"/>
    <w:multiLevelType w:val="hybridMultilevel"/>
    <w:tmpl w:val="E872E4AE"/>
    <w:lvl w:ilvl="0" w:tplc="1E5AE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3546429"/>
    <w:multiLevelType w:val="multilevel"/>
    <w:tmpl w:val="35601E5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667437AC"/>
    <w:multiLevelType w:val="hybridMultilevel"/>
    <w:tmpl w:val="6E74E2D6"/>
    <w:lvl w:ilvl="0" w:tplc="05EEF1F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DE982692" w:tentative="1">
      <w:start w:val="1"/>
      <w:numFmt w:val="bullet"/>
      <w:lvlText w:val=""/>
      <w:lvlJc w:val="left"/>
      <w:pPr>
        <w:tabs>
          <w:tab w:val="num" w:pos="840"/>
        </w:tabs>
        <w:ind w:left="840" w:hanging="420"/>
      </w:pPr>
      <w:rPr>
        <w:rFonts w:ascii="Wingdings" w:hAnsi="Wingdings" w:hint="default"/>
      </w:rPr>
    </w:lvl>
    <w:lvl w:ilvl="2" w:tplc="15E20566" w:tentative="1">
      <w:start w:val="1"/>
      <w:numFmt w:val="bullet"/>
      <w:lvlText w:val=""/>
      <w:lvlJc w:val="left"/>
      <w:pPr>
        <w:tabs>
          <w:tab w:val="num" w:pos="1260"/>
        </w:tabs>
        <w:ind w:left="1260" w:hanging="420"/>
      </w:pPr>
      <w:rPr>
        <w:rFonts w:ascii="Wingdings" w:hAnsi="Wingdings" w:hint="default"/>
      </w:rPr>
    </w:lvl>
    <w:lvl w:ilvl="3" w:tplc="55D65098" w:tentative="1">
      <w:start w:val="1"/>
      <w:numFmt w:val="bullet"/>
      <w:lvlText w:val=""/>
      <w:lvlJc w:val="left"/>
      <w:pPr>
        <w:tabs>
          <w:tab w:val="num" w:pos="1680"/>
        </w:tabs>
        <w:ind w:left="1680" w:hanging="420"/>
      </w:pPr>
      <w:rPr>
        <w:rFonts w:ascii="Wingdings" w:hAnsi="Wingdings" w:hint="default"/>
      </w:rPr>
    </w:lvl>
    <w:lvl w:ilvl="4" w:tplc="2D8C9C42" w:tentative="1">
      <w:start w:val="1"/>
      <w:numFmt w:val="bullet"/>
      <w:lvlText w:val=""/>
      <w:lvlJc w:val="left"/>
      <w:pPr>
        <w:tabs>
          <w:tab w:val="num" w:pos="2100"/>
        </w:tabs>
        <w:ind w:left="2100" w:hanging="420"/>
      </w:pPr>
      <w:rPr>
        <w:rFonts w:ascii="Wingdings" w:hAnsi="Wingdings" w:hint="default"/>
      </w:rPr>
    </w:lvl>
    <w:lvl w:ilvl="5" w:tplc="2D4C402E" w:tentative="1">
      <w:start w:val="1"/>
      <w:numFmt w:val="bullet"/>
      <w:lvlText w:val=""/>
      <w:lvlJc w:val="left"/>
      <w:pPr>
        <w:tabs>
          <w:tab w:val="num" w:pos="2520"/>
        </w:tabs>
        <w:ind w:left="2520" w:hanging="420"/>
      </w:pPr>
      <w:rPr>
        <w:rFonts w:ascii="Wingdings" w:hAnsi="Wingdings" w:hint="default"/>
      </w:rPr>
    </w:lvl>
    <w:lvl w:ilvl="6" w:tplc="8C4A8B32" w:tentative="1">
      <w:start w:val="1"/>
      <w:numFmt w:val="bullet"/>
      <w:lvlText w:val=""/>
      <w:lvlJc w:val="left"/>
      <w:pPr>
        <w:tabs>
          <w:tab w:val="num" w:pos="2940"/>
        </w:tabs>
        <w:ind w:left="2940" w:hanging="420"/>
      </w:pPr>
      <w:rPr>
        <w:rFonts w:ascii="Wingdings" w:hAnsi="Wingdings" w:hint="default"/>
      </w:rPr>
    </w:lvl>
    <w:lvl w:ilvl="7" w:tplc="83D4D084" w:tentative="1">
      <w:start w:val="1"/>
      <w:numFmt w:val="bullet"/>
      <w:lvlText w:val=""/>
      <w:lvlJc w:val="left"/>
      <w:pPr>
        <w:tabs>
          <w:tab w:val="num" w:pos="3360"/>
        </w:tabs>
        <w:ind w:left="3360" w:hanging="420"/>
      </w:pPr>
      <w:rPr>
        <w:rFonts w:ascii="Wingdings" w:hAnsi="Wingdings" w:hint="default"/>
      </w:rPr>
    </w:lvl>
    <w:lvl w:ilvl="8" w:tplc="D0D4CB42" w:tentative="1">
      <w:start w:val="1"/>
      <w:numFmt w:val="bullet"/>
      <w:lvlText w:val=""/>
      <w:lvlJc w:val="left"/>
      <w:pPr>
        <w:tabs>
          <w:tab w:val="num" w:pos="3780"/>
        </w:tabs>
        <w:ind w:left="3780" w:hanging="420"/>
      </w:pPr>
      <w:rPr>
        <w:rFonts w:ascii="Wingdings" w:hAnsi="Wingdings" w:hint="default"/>
      </w:rPr>
    </w:lvl>
  </w:abstractNum>
  <w:abstractNum w:abstractNumId="20">
    <w:nsid w:val="68486DAC"/>
    <w:multiLevelType w:val="hybridMultilevel"/>
    <w:tmpl w:val="72048C20"/>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6BA73E85"/>
    <w:multiLevelType w:val="hybridMultilevel"/>
    <w:tmpl w:val="780831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8"/>
  </w:num>
  <w:num w:numId="4">
    <w:abstractNumId w:val="2"/>
  </w:num>
  <w:num w:numId="5">
    <w:abstractNumId w:val="6"/>
  </w:num>
  <w:num w:numId="6">
    <w:abstractNumId w:val="19"/>
  </w:num>
  <w:num w:numId="7">
    <w:abstractNumId w:val="5"/>
  </w:num>
  <w:num w:numId="8">
    <w:abstractNumId w:val="18"/>
  </w:num>
  <w:num w:numId="9">
    <w:abstractNumId w:val="4"/>
  </w:num>
  <w:num w:numId="10">
    <w:abstractNumId w:val="12"/>
  </w:num>
  <w:num w:numId="11">
    <w:abstractNumId w:val="15"/>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8"/>
  </w:num>
  <w:num w:numId="25">
    <w:abstractNumId w:val="10"/>
  </w:num>
  <w:num w:numId="26">
    <w:abstractNumId w:val="9"/>
  </w:num>
  <w:num w:numId="27">
    <w:abstractNumId w:val="7"/>
  </w:num>
  <w:num w:numId="28">
    <w:abstractNumId w:val="18"/>
  </w:num>
  <w:num w:numId="29">
    <w:abstractNumId w:val="1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8"/>
  </w:num>
  <w:num w:numId="33">
    <w:abstractNumId w:val="18"/>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4"/>
  </w:num>
  <w:num w:numId="37">
    <w:abstractNumId w:val="1"/>
  </w:num>
  <w:num w:numId="38">
    <w:abstractNumId w:val="20"/>
  </w:num>
  <w:num w:numId="39">
    <w:abstractNumId w:val="21"/>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0"/>
  </w:num>
  <w:num w:numId="43">
    <w:abstractNumId w:val="17"/>
  </w:num>
  <w:num w:numId="44">
    <w:abstractNumId w:val="16"/>
  </w:num>
  <w:num w:numId="45">
    <w:abstractNumId w:val="3"/>
  </w:num>
  <w:num w:numId="46">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trackRevisions/>
  <w:defaultTabStop w:val="420"/>
  <w:drawingGridVerticalSpacing w:val="156"/>
  <w:displayHorizontalDrawingGridEvery w:val="0"/>
  <w:displayVerticalDrawingGridEvery w:val="2"/>
  <w:characterSpacingControl w:val="compressPunctuation"/>
  <w:hdrShapeDefaults>
    <o:shapedefaults v:ext="edit" spidmax="911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65F2"/>
    <w:rsid w:val="0000089C"/>
    <w:rsid w:val="00002485"/>
    <w:rsid w:val="00003E58"/>
    <w:rsid w:val="0000574C"/>
    <w:rsid w:val="00010DF2"/>
    <w:rsid w:val="00010F63"/>
    <w:rsid w:val="00012121"/>
    <w:rsid w:val="00012219"/>
    <w:rsid w:val="0001353F"/>
    <w:rsid w:val="00015691"/>
    <w:rsid w:val="00015B68"/>
    <w:rsid w:val="00020AF9"/>
    <w:rsid w:val="000212B1"/>
    <w:rsid w:val="00021554"/>
    <w:rsid w:val="00021EBA"/>
    <w:rsid w:val="0002216A"/>
    <w:rsid w:val="000222A9"/>
    <w:rsid w:val="000223CD"/>
    <w:rsid w:val="00022BFD"/>
    <w:rsid w:val="00023283"/>
    <w:rsid w:val="000242E5"/>
    <w:rsid w:val="00024432"/>
    <w:rsid w:val="000268FE"/>
    <w:rsid w:val="00026C32"/>
    <w:rsid w:val="00027880"/>
    <w:rsid w:val="000355E6"/>
    <w:rsid w:val="000359CF"/>
    <w:rsid w:val="00035C1C"/>
    <w:rsid w:val="00041660"/>
    <w:rsid w:val="00042011"/>
    <w:rsid w:val="0004443A"/>
    <w:rsid w:val="00052724"/>
    <w:rsid w:val="00052D91"/>
    <w:rsid w:val="000540D9"/>
    <w:rsid w:val="00054990"/>
    <w:rsid w:val="000558A4"/>
    <w:rsid w:val="00061605"/>
    <w:rsid w:val="0006213C"/>
    <w:rsid w:val="000621A1"/>
    <w:rsid w:val="000634E5"/>
    <w:rsid w:val="000646A9"/>
    <w:rsid w:val="00064BFB"/>
    <w:rsid w:val="0006737C"/>
    <w:rsid w:val="00067A1F"/>
    <w:rsid w:val="000708F3"/>
    <w:rsid w:val="00071670"/>
    <w:rsid w:val="000728EF"/>
    <w:rsid w:val="00074229"/>
    <w:rsid w:val="00076C57"/>
    <w:rsid w:val="00077CAA"/>
    <w:rsid w:val="00077FDF"/>
    <w:rsid w:val="0008075D"/>
    <w:rsid w:val="00081421"/>
    <w:rsid w:val="00081D0C"/>
    <w:rsid w:val="0008673E"/>
    <w:rsid w:val="00090926"/>
    <w:rsid w:val="00090B78"/>
    <w:rsid w:val="00090DD8"/>
    <w:rsid w:val="00090F26"/>
    <w:rsid w:val="000912F4"/>
    <w:rsid w:val="000922DC"/>
    <w:rsid w:val="00092856"/>
    <w:rsid w:val="00094578"/>
    <w:rsid w:val="00094EF7"/>
    <w:rsid w:val="00095B6D"/>
    <w:rsid w:val="00095F74"/>
    <w:rsid w:val="00096354"/>
    <w:rsid w:val="00096D4A"/>
    <w:rsid w:val="000A0060"/>
    <w:rsid w:val="000A06B0"/>
    <w:rsid w:val="000A0982"/>
    <w:rsid w:val="000A2547"/>
    <w:rsid w:val="000A3F8B"/>
    <w:rsid w:val="000A69CA"/>
    <w:rsid w:val="000A7FE4"/>
    <w:rsid w:val="000B1332"/>
    <w:rsid w:val="000B225E"/>
    <w:rsid w:val="000B3012"/>
    <w:rsid w:val="000B4463"/>
    <w:rsid w:val="000B4CC1"/>
    <w:rsid w:val="000B5461"/>
    <w:rsid w:val="000B66AD"/>
    <w:rsid w:val="000B7B47"/>
    <w:rsid w:val="000B7ED8"/>
    <w:rsid w:val="000C0DBB"/>
    <w:rsid w:val="000C1782"/>
    <w:rsid w:val="000C18F1"/>
    <w:rsid w:val="000C2A3E"/>
    <w:rsid w:val="000C5E11"/>
    <w:rsid w:val="000C6138"/>
    <w:rsid w:val="000C6EF4"/>
    <w:rsid w:val="000C7901"/>
    <w:rsid w:val="000D0451"/>
    <w:rsid w:val="000D0CBF"/>
    <w:rsid w:val="000D63A7"/>
    <w:rsid w:val="000D7F3A"/>
    <w:rsid w:val="000D7F3F"/>
    <w:rsid w:val="000E08C3"/>
    <w:rsid w:val="000E1AFA"/>
    <w:rsid w:val="000E2EEF"/>
    <w:rsid w:val="000E30A0"/>
    <w:rsid w:val="000E3426"/>
    <w:rsid w:val="000E3B82"/>
    <w:rsid w:val="000E540D"/>
    <w:rsid w:val="000E663A"/>
    <w:rsid w:val="000E710C"/>
    <w:rsid w:val="000E7364"/>
    <w:rsid w:val="000F15FD"/>
    <w:rsid w:val="000F184E"/>
    <w:rsid w:val="000F1987"/>
    <w:rsid w:val="000F2881"/>
    <w:rsid w:val="000F4895"/>
    <w:rsid w:val="000F5FBB"/>
    <w:rsid w:val="00102C80"/>
    <w:rsid w:val="0010396A"/>
    <w:rsid w:val="00105198"/>
    <w:rsid w:val="00105D97"/>
    <w:rsid w:val="001063D0"/>
    <w:rsid w:val="00110E8A"/>
    <w:rsid w:val="001120D7"/>
    <w:rsid w:val="00112935"/>
    <w:rsid w:val="00112D27"/>
    <w:rsid w:val="00115795"/>
    <w:rsid w:val="001159E1"/>
    <w:rsid w:val="0012105F"/>
    <w:rsid w:val="00121700"/>
    <w:rsid w:val="0012219F"/>
    <w:rsid w:val="001228C3"/>
    <w:rsid w:val="00122A3A"/>
    <w:rsid w:val="00123224"/>
    <w:rsid w:val="0012353E"/>
    <w:rsid w:val="0012390B"/>
    <w:rsid w:val="001244EA"/>
    <w:rsid w:val="00124631"/>
    <w:rsid w:val="00124970"/>
    <w:rsid w:val="00126185"/>
    <w:rsid w:val="00126ACB"/>
    <w:rsid w:val="00127EA2"/>
    <w:rsid w:val="001303F7"/>
    <w:rsid w:val="00130EE6"/>
    <w:rsid w:val="00131630"/>
    <w:rsid w:val="001319D8"/>
    <w:rsid w:val="00132D8B"/>
    <w:rsid w:val="00135A10"/>
    <w:rsid w:val="001364BF"/>
    <w:rsid w:val="00137403"/>
    <w:rsid w:val="0014202F"/>
    <w:rsid w:val="0014286C"/>
    <w:rsid w:val="00142C9C"/>
    <w:rsid w:val="00143609"/>
    <w:rsid w:val="00144454"/>
    <w:rsid w:val="001469B5"/>
    <w:rsid w:val="00151F0F"/>
    <w:rsid w:val="00152BFF"/>
    <w:rsid w:val="0015310A"/>
    <w:rsid w:val="001551C3"/>
    <w:rsid w:val="00156331"/>
    <w:rsid w:val="00160FF6"/>
    <w:rsid w:val="001611D9"/>
    <w:rsid w:val="00163BE5"/>
    <w:rsid w:val="00166612"/>
    <w:rsid w:val="001728C1"/>
    <w:rsid w:val="00172C5B"/>
    <w:rsid w:val="00173AD1"/>
    <w:rsid w:val="00173EFD"/>
    <w:rsid w:val="00174190"/>
    <w:rsid w:val="00175BF7"/>
    <w:rsid w:val="001769BE"/>
    <w:rsid w:val="0017774B"/>
    <w:rsid w:val="00181866"/>
    <w:rsid w:val="00181FFC"/>
    <w:rsid w:val="001834A2"/>
    <w:rsid w:val="0018391F"/>
    <w:rsid w:val="00184028"/>
    <w:rsid w:val="00184AD9"/>
    <w:rsid w:val="00184B03"/>
    <w:rsid w:val="00186BAE"/>
    <w:rsid w:val="0018747F"/>
    <w:rsid w:val="00187780"/>
    <w:rsid w:val="00190649"/>
    <w:rsid w:val="00191BC1"/>
    <w:rsid w:val="00192A5B"/>
    <w:rsid w:val="001950D2"/>
    <w:rsid w:val="00195B7D"/>
    <w:rsid w:val="00196F7C"/>
    <w:rsid w:val="001978FA"/>
    <w:rsid w:val="001A02A4"/>
    <w:rsid w:val="001A11E1"/>
    <w:rsid w:val="001A3C55"/>
    <w:rsid w:val="001A45C1"/>
    <w:rsid w:val="001B1566"/>
    <w:rsid w:val="001B1EF3"/>
    <w:rsid w:val="001B234E"/>
    <w:rsid w:val="001B52D0"/>
    <w:rsid w:val="001B7879"/>
    <w:rsid w:val="001B79CA"/>
    <w:rsid w:val="001C09B7"/>
    <w:rsid w:val="001C1241"/>
    <w:rsid w:val="001C18AD"/>
    <w:rsid w:val="001C1E7F"/>
    <w:rsid w:val="001C3740"/>
    <w:rsid w:val="001C713D"/>
    <w:rsid w:val="001D0C34"/>
    <w:rsid w:val="001D264D"/>
    <w:rsid w:val="001D3B88"/>
    <w:rsid w:val="001D3FC7"/>
    <w:rsid w:val="001D4390"/>
    <w:rsid w:val="001D4466"/>
    <w:rsid w:val="001D5042"/>
    <w:rsid w:val="001D5AD6"/>
    <w:rsid w:val="001D7568"/>
    <w:rsid w:val="001E1156"/>
    <w:rsid w:val="001E207A"/>
    <w:rsid w:val="001E28C0"/>
    <w:rsid w:val="001F08D9"/>
    <w:rsid w:val="001F2B1F"/>
    <w:rsid w:val="001F2DEB"/>
    <w:rsid w:val="001F3222"/>
    <w:rsid w:val="001F499A"/>
    <w:rsid w:val="001F6A0E"/>
    <w:rsid w:val="0020077B"/>
    <w:rsid w:val="00201103"/>
    <w:rsid w:val="002021C2"/>
    <w:rsid w:val="0020336E"/>
    <w:rsid w:val="0020520E"/>
    <w:rsid w:val="0021225B"/>
    <w:rsid w:val="00212E07"/>
    <w:rsid w:val="002136CA"/>
    <w:rsid w:val="00215DD0"/>
    <w:rsid w:val="00217F8B"/>
    <w:rsid w:val="0022236B"/>
    <w:rsid w:val="0022246A"/>
    <w:rsid w:val="00222CC8"/>
    <w:rsid w:val="00222D76"/>
    <w:rsid w:val="0022348A"/>
    <w:rsid w:val="00230565"/>
    <w:rsid w:val="00230F84"/>
    <w:rsid w:val="00232DC2"/>
    <w:rsid w:val="002337A6"/>
    <w:rsid w:val="00235149"/>
    <w:rsid w:val="002352A5"/>
    <w:rsid w:val="002355D4"/>
    <w:rsid w:val="00235A96"/>
    <w:rsid w:val="0023696D"/>
    <w:rsid w:val="00240327"/>
    <w:rsid w:val="0024047D"/>
    <w:rsid w:val="00241494"/>
    <w:rsid w:val="002417E3"/>
    <w:rsid w:val="00241D48"/>
    <w:rsid w:val="00241EF6"/>
    <w:rsid w:val="0024238C"/>
    <w:rsid w:val="00242638"/>
    <w:rsid w:val="00242EB9"/>
    <w:rsid w:val="002430AE"/>
    <w:rsid w:val="002430CB"/>
    <w:rsid w:val="0024425B"/>
    <w:rsid w:val="00247913"/>
    <w:rsid w:val="00250B80"/>
    <w:rsid w:val="00256E04"/>
    <w:rsid w:val="00257187"/>
    <w:rsid w:val="0025737B"/>
    <w:rsid w:val="002616CE"/>
    <w:rsid w:val="00261F0F"/>
    <w:rsid w:val="00262D91"/>
    <w:rsid w:val="002632AA"/>
    <w:rsid w:val="002633EF"/>
    <w:rsid w:val="00264AA0"/>
    <w:rsid w:val="0026528F"/>
    <w:rsid w:val="002666F3"/>
    <w:rsid w:val="002668E8"/>
    <w:rsid w:val="00266E84"/>
    <w:rsid w:val="00267506"/>
    <w:rsid w:val="0027149B"/>
    <w:rsid w:val="00271628"/>
    <w:rsid w:val="00272286"/>
    <w:rsid w:val="002733CC"/>
    <w:rsid w:val="002738E5"/>
    <w:rsid w:val="00274A37"/>
    <w:rsid w:val="00274D30"/>
    <w:rsid w:val="00275254"/>
    <w:rsid w:val="00275DE4"/>
    <w:rsid w:val="0027619B"/>
    <w:rsid w:val="00280FF2"/>
    <w:rsid w:val="0028161F"/>
    <w:rsid w:val="00282C70"/>
    <w:rsid w:val="00284F58"/>
    <w:rsid w:val="00285F57"/>
    <w:rsid w:val="00286BC6"/>
    <w:rsid w:val="00287871"/>
    <w:rsid w:val="002900E1"/>
    <w:rsid w:val="00290509"/>
    <w:rsid w:val="0029065C"/>
    <w:rsid w:val="00290DF5"/>
    <w:rsid w:val="0029280B"/>
    <w:rsid w:val="0029401D"/>
    <w:rsid w:val="002941A8"/>
    <w:rsid w:val="00294684"/>
    <w:rsid w:val="0029517C"/>
    <w:rsid w:val="00295BDD"/>
    <w:rsid w:val="00295CC6"/>
    <w:rsid w:val="00297A16"/>
    <w:rsid w:val="002A01EF"/>
    <w:rsid w:val="002A0ED5"/>
    <w:rsid w:val="002A2547"/>
    <w:rsid w:val="002A267A"/>
    <w:rsid w:val="002A2CB4"/>
    <w:rsid w:val="002A483D"/>
    <w:rsid w:val="002A4BDB"/>
    <w:rsid w:val="002A5072"/>
    <w:rsid w:val="002B1168"/>
    <w:rsid w:val="002B3AB4"/>
    <w:rsid w:val="002B40E7"/>
    <w:rsid w:val="002B4D75"/>
    <w:rsid w:val="002B62A5"/>
    <w:rsid w:val="002B6869"/>
    <w:rsid w:val="002B765B"/>
    <w:rsid w:val="002C07C4"/>
    <w:rsid w:val="002C2FBD"/>
    <w:rsid w:val="002C3857"/>
    <w:rsid w:val="002C7EFB"/>
    <w:rsid w:val="002D05D7"/>
    <w:rsid w:val="002D2545"/>
    <w:rsid w:val="002D48AC"/>
    <w:rsid w:val="002D4C6D"/>
    <w:rsid w:val="002D4D71"/>
    <w:rsid w:val="002E0E85"/>
    <w:rsid w:val="002E3A06"/>
    <w:rsid w:val="002E4D62"/>
    <w:rsid w:val="002E69D2"/>
    <w:rsid w:val="002F0E34"/>
    <w:rsid w:val="002F27BE"/>
    <w:rsid w:val="002F3AA1"/>
    <w:rsid w:val="002F4492"/>
    <w:rsid w:val="002F6883"/>
    <w:rsid w:val="00300D33"/>
    <w:rsid w:val="003020B1"/>
    <w:rsid w:val="00303442"/>
    <w:rsid w:val="00304C2D"/>
    <w:rsid w:val="003059AE"/>
    <w:rsid w:val="00307183"/>
    <w:rsid w:val="003074E1"/>
    <w:rsid w:val="00307BB7"/>
    <w:rsid w:val="00307D15"/>
    <w:rsid w:val="00311077"/>
    <w:rsid w:val="00311F57"/>
    <w:rsid w:val="0031239E"/>
    <w:rsid w:val="003138EB"/>
    <w:rsid w:val="003144E9"/>
    <w:rsid w:val="00314D56"/>
    <w:rsid w:val="00316F9E"/>
    <w:rsid w:val="003175AA"/>
    <w:rsid w:val="00321805"/>
    <w:rsid w:val="00322A3A"/>
    <w:rsid w:val="00323F11"/>
    <w:rsid w:val="003248C0"/>
    <w:rsid w:val="00331CC8"/>
    <w:rsid w:val="00331CDD"/>
    <w:rsid w:val="00331F57"/>
    <w:rsid w:val="00332753"/>
    <w:rsid w:val="00332B0E"/>
    <w:rsid w:val="0033410A"/>
    <w:rsid w:val="00336448"/>
    <w:rsid w:val="00337843"/>
    <w:rsid w:val="00341970"/>
    <w:rsid w:val="003434C7"/>
    <w:rsid w:val="003444CC"/>
    <w:rsid w:val="00344898"/>
    <w:rsid w:val="0034550C"/>
    <w:rsid w:val="00345C0E"/>
    <w:rsid w:val="00346F7B"/>
    <w:rsid w:val="0034707A"/>
    <w:rsid w:val="003500A9"/>
    <w:rsid w:val="00350840"/>
    <w:rsid w:val="00352162"/>
    <w:rsid w:val="003521F3"/>
    <w:rsid w:val="0035246E"/>
    <w:rsid w:val="0035262F"/>
    <w:rsid w:val="00352848"/>
    <w:rsid w:val="00355F49"/>
    <w:rsid w:val="00357968"/>
    <w:rsid w:val="003617CD"/>
    <w:rsid w:val="0036198F"/>
    <w:rsid w:val="003626D6"/>
    <w:rsid w:val="00365C06"/>
    <w:rsid w:val="00365E48"/>
    <w:rsid w:val="00365EB5"/>
    <w:rsid w:val="00367F43"/>
    <w:rsid w:val="00367F53"/>
    <w:rsid w:val="00370CA9"/>
    <w:rsid w:val="00371AF1"/>
    <w:rsid w:val="0037247E"/>
    <w:rsid w:val="0037308E"/>
    <w:rsid w:val="003736E0"/>
    <w:rsid w:val="00375791"/>
    <w:rsid w:val="00376325"/>
    <w:rsid w:val="003767CB"/>
    <w:rsid w:val="003767E7"/>
    <w:rsid w:val="00377487"/>
    <w:rsid w:val="00377F92"/>
    <w:rsid w:val="0038022B"/>
    <w:rsid w:val="00381B9D"/>
    <w:rsid w:val="00381BB0"/>
    <w:rsid w:val="00382797"/>
    <w:rsid w:val="003832D0"/>
    <w:rsid w:val="00385E56"/>
    <w:rsid w:val="00386C14"/>
    <w:rsid w:val="0038706D"/>
    <w:rsid w:val="00387238"/>
    <w:rsid w:val="00387593"/>
    <w:rsid w:val="0039161F"/>
    <w:rsid w:val="0039205E"/>
    <w:rsid w:val="00392CDA"/>
    <w:rsid w:val="00393145"/>
    <w:rsid w:val="00393564"/>
    <w:rsid w:val="003936EE"/>
    <w:rsid w:val="00394C2E"/>
    <w:rsid w:val="00396A5B"/>
    <w:rsid w:val="00397F5E"/>
    <w:rsid w:val="003A3064"/>
    <w:rsid w:val="003A3E2E"/>
    <w:rsid w:val="003A4274"/>
    <w:rsid w:val="003A4504"/>
    <w:rsid w:val="003A54FD"/>
    <w:rsid w:val="003A5638"/>
    <w:rsid w:val="003A64CC"/>
    <w:rsid w:val="003A6536"/>
    <w:rsid w:val="003A7365"/>
    <w:rsid w:val="003B0ECB"/>
    <w:rsid w:val="003B2FF7"/>
    <w:rsid w:val="003B3F00"/>
    <w:rsid w:val="003B4786"/>
    <w:rsid w:val="003B4A51"/>
    <w:rsid w:val="003B58DA"/>
    <w:rsid w:val="003B5A4C"/>
    <w:rsid w:val="003B7C2D"/>
    <w:rsid w:val="003C06EA"/>
    <w:rsid w:val="003C0EDD"/>
    <w:rsid w:val="003C0FB3"/>
    <w:rsid w:val="003C2CFB"/>
    <w:rsid w:val="003C68EA"/>
    <w:rsid w:val="003C7132"/>
    <w:rsid w:val="003C7E15"/>
    <w:rsid w:val="003D01DE"/>
    <w:rsid w:val="003D0314"/>
    <w:rsid w:val="003D13F7"/>
    <w:rsid w:val="003D4089"/>
    <w:rsid w:val="003D5934"/>
    <w:rsid w:val="003D5C7E"/>
    <w:rsid w:val="003D6420"/>
    <w:rsid w:val="003D7607"/>
    <w:rsid w:val="003D7CA7"/>
    <w:rsid w:val="003E0351"/>
    <w:rsid w:val="003E0CF4"/>
    <w:rsid w:val="003E151D"/>
    <w:rsid w:val="003E1D18"/>
    <w:rsid w:val="003E3D97"/>
    <w:rsid w:val="003E3E65"/>
    <w:rsid w:val="003E5858"/>
    <w:rsid w:val="003E62B2"/>
    <w:rsid w:val="003E6A7A"/>
    <w:rsid w:val="003E70E0"/>
    <w:rsid w:val="003E76CF"/>
    <w:rsid w:val="003E7FC5"/>
    <w:rsid w:val="003F0392"/>
    <w:rsid w:val="003F1D02"/>
    <w:rsid w:val="003F2B4B"/>
    <w:rsid w:val="003F6C78"/>
    <w:rsid w:val="003F7CFB"/>
    <w:rsid w:val="0040005D"/>
    <w:rsid w:val="00400789"/>
    <w:rsid w:val="00402873"/>
    <w:rsid w:val="00402997"/>
    <w:rsid w:val="00402B33"/>
    <w:rsid w:val="00406E35"/>
    <w:rsid w:val="004132E0"/>
    <w:rsid w:val="00413C1F"/>
    <w:rsid w:val="00414195"/>
    <w:rsid w:val="004149DD"/>
    <w:rsid w:val="004157B6"/>
    <w:rsid w:val="00415BD4"/>
    <w:rsid w:val="0042120C"/>
    <w:rsid w:val="00421FCB"/>
    <w:rsid w:val="004229B1"/>
    <w:rsid w:val="00422B30"/>
    <w:rsid w:val="0042538B"/>
    <w:rsid w:val="004275F6"/>
    <w:rsid w:val="00427735"/>
    <w:rsid w:val="00430644"/>
    <w:rsid w:val="0043089E"/>
    <w:rsid w:val="00431F44"/>
    <w:rsid w:val="00432C3E"/>
    <w:rsid w:val="00434588"/>
    <w:rsid w:val="004350AA"/>
    <w:rsid w:val="00436850"/>
    <w:rsid w:val="004404EF"/>
    <w:rsid w:val="004413F7"/>
    <w:rsid w:val="00441998"/>
    <w:rsid w:val="00441BE6"/>
    <w:rsid w:val="00441DEA"/>
    <w:rsid w:val="00443752"/>
    <w:rsid w:val="0044419D"/>
    <w:rsid w:val="00444353"/>
    <w:rsid w:val="004444BA"/>
    <w:rsid w:val="0044524A"/>
    <w:rsid w:val="0044777C"/>
    <w:rsid w:val="00447B00"/>
    <w:rsid w:val="00447F98"/>
    <w:rsid w:val="004516A9"/>
    <w:rsid w:val="00451AB4"/>
    <w:rsid w:val="00452728"/>
    <w:rsid w:val="004553CB"/>
    <w:rsid w:val="00455B15"/>
    <w:rsid w:val="00457498"/>
    <w:rsid w:val="00457EBC"/>
    <w:rsid w:val="0046418B"/>
    <w:rsid w:val="0046420F"/>
    <w:rsid w:val="004644B8"/>
    <w:rsid w:val="0046651E"/>
    <w:rsid w:val="004672AE"/>
    <w:rsid w:val="00467C88"/>
    <w:rsid w:val="00467CD0"/>
    <w:rsid w:val="00470C85"/>
    <w:rsid w:val="00470F19"/>
    <w:rsid w:val="004713C5"/>
    <w:rsid w:val="00472108"/>
    <w:rsid w:val="0047296D"/>
    <w:rsid w:val="00476273"/>
    <w:rsid w:val="00476840"/>
    <w:rsid w:val="00477F21"/>
    <w:rsid w:val="00483733"/>
    <w:rsid w:val="00484325"/>
    <w:rsid w:val="00485587"/>
    <w:rsid w:val="00486781"/>
    <w:rsid w:val="00487007"/>
    <w:rsid w:val="0049037C"/>
    <w:rsid w:val="00490D05"/>
    <w:rsid w:val="004913E8"/>
    <w:rsid w:val="00491938"/>
    <w:rsid w:val="004930B1"/>
    <w:rsid w:val="00493AD8"/>
    <w:rsid w:val="00493C8C"/>
    <w:rsid w:val="004976FA"/>
    <w:rsid w:val="004A1398"/>
    <w:rsid w:val="004A177E"/>
    <w:rsid w:val="004A3B75"/>
    <w:rsid w:val="004A3BEA"/>
    <w:rsid w:val="004A5803"/>
    <w:rsid w:val="004B01F8"/>
    <w:rsid w:val="004B35B8"/>
    <w:rsid w:val="004B4C1A"/>
    <w:rsid w:val="004B5F33"/>
    <w:rsid w:val="004C10C2"/>
    <w:rsid w:val="004C413D"/>
    <w:rsid w:val="004C5391"/>
    <w:rsid w:val="004D023B"/>
    <w:rsid w:val="004D20D9"/>
    <w:rsid w:val="004D38F1"/>
    <w:rsid w:val="004D42C4"/>
    <w:rsid w:val="004D5FFD"/>
    <w:rsid w:val="004D66BF"/>
    <w:rsid w:val="004D7E5F"/>
    <w:rsid w:val="004E0270"/>
    <w:rsid w:val="004E1829"/>
    <w:rsid w:val="004E2753"/>
    <w:rsid w:val="004E2B81"/>
    <w:rsid w:val="004E48DF"/>
    <w:rsid w:val="004E4CB0"/>
    <w:rsid w:val="004E5496"/>
    <w:rsid w:val="004E74D7"/>
    <w:rsid w:val="004F11AF"/>
    <w:rsid w:val="004F38FB"/>
    <w:rsid w:val="004F564A"/>
    <w:rsid w:val="004F5A49"/>
    <w:rsid w:val="004F5AF2"/>
    <w:rsid w:val="004F60EB"/>
    <w:rsid w:val="004F7882"/>
    <w:rsid w:val="004F7A98"/>
    <w:rsid w:val="005012D7"/>
    <w:rsid w:val="0050231A"/>
    <w:rsid w:val="005031B6"/>
    <w:rsid w:val="00503904"/>
    <w:rsid w:val="005077C1"/>
    <w:rsid w:val="00513EF5"/>
    <w:rsid w:val="0052019F"/>
    <w:rsid w:val="005205EC"/>
    <w:rsid w:val="00520F93"/>
    <w:rsid w:val="00525513"/>
    <w:rsid w:val="0052756E"/>
    <w:rsid w:val="00530374"/>
    <w:rsid w:val="00531285"/>
    <w:rsid w:val="005318F2"/>
    <w:rsid w:val="00533839"/>
    <w:rsid w:val="00537A17"/>
    <w:rsid w:val="00541807"/>
    <w:rsid w:val="00541D38"/>
    <w:rsid w:val="00542499"/>
    <w:rsid w:val="00543765"/>
    <w:rsid w:val="00544B85"/>
    <w:rsid w:val="00546114"/>
    <w:rsid w:val="00546547"/>
    <w:rsid w:val="0055116D"/>
    <w:rsid w:val="005533FB"/>
    <w:rsid w:val="00553ED9"/>
    <w:rsid w:val="00554EF1"/>
    <w:rsid w:val="005568E0"/>
    <w:rsid w:val="00560BF9"/>
    <w:rsid w:val="00560E41"/>
    <w:rsid w:val="0056368E"/>
    <w:rsid w:val="00564263"/>
    <w:rsid w:val="005661B8"/>
    <w:rsid w:val="005665B8"/>
    <w:rsid w:val="00567BB3"/>
    <w:rsid w:val="00571479"/>
    <w:rsid w:val="00574396"/>
    <w:rsid w:val="005757A3"/>
    <w:rsid w:val="0057607A"/>
    <w:rsid w:val="00576979"/>
    <w:rsid w:val="00576F79"/>
    <w:rsid w:val="005771B7"/>
    <w:rsid w:val="005771C6"/>
    <w:rsid w:val="00577632"/>
    <w:rsid w:val="00577C16"/>
    <w:rsid w:val="00577FDF"/>
    <w:rsid w:val="005805DD"/>
    <w:rsid w:val="00581ACE"/>
    <w:rsid w:val="00582CF0"/>
    <w:rsid w:val="00584231"/>
    <w:rsid w:val="005843CD"/>
    <w:rsid w:val="00586990"/>
    <w:rsid w:val="005902EA"/>
    <w:rsid w:val="0059249B"/>
    <w:rsid w:val="0059254E"/>
    <w:rsid w:val="005A0011"/>
    <w:rsid w:val="005A23EC"/>
    <w:rsid w:val="005A24E5"/>
    <w:rsid w:val="005A3CFF"/>
    <w:rsid w:val="005A5573"/>
    <w:rsid w:val="005A5FB7"/>
    <w:rsid w:val="005A6FCE"/>
    <w:rsid w:val="005B1DAD"/>
    <w:rsid w:val="005B3376"/>
    <w:rsid w:val="005B396D"/>
    <w:rsid w:val="005B42D7"/>
    <w:rsid w:val="005B4B5A"/>
    <w:rsid w:val="005B574B"/>
    <w:rsid w:val="005B629A"/>
    <w:rsid w:val="005C14A4"/>
    <w:rsid w:val="005C1BFD"/>
    <w:rsid w:val="005C20DA"/>
    <w:rsid w:val="005C5767"/>
    <w:rsid w:val="005C6D76"/>
    <w:rsid w:val="005C71C3"/>
    <w:rsid w:val="005C71FB"/>
    <w:rsid w:val="005C7E73"/>
    <w:rsid w:val="005D0797"/>
    <w:rsid w:val="005D0BBD"/>
    <w:rsid w:val="005D218F"/>
    <w:rsid w:val="005D2A49"/>
    <w:rsid w:val="005D2E6B"/>
    <w:rsid w:val="005D3937"/>
    <w:rsid w:val="005D44D9"/>
    <w:rsid w:val="005D5563"/>
    <w:rsid w:val="005D687A"/>
    <w:rsid w:val="005D6947"/>
    <w:rsid w:val="005D6EB5"/>
    <w:rsid w:val="005E11CB"/>
    <w:rsid w:val="005E245F"/>
    <w:rsid w:val="005E2578"/>
    <w:rsid w:val="005E2800"/>
    <w:rsid w:val="005E411B"/>
    <w:rsid w:val="005E4C68"/>
    <w:rsid w:val="005E77BB"/>
    <w:rsid w:val="005E7F82"/>
    <w:rsid w:val="005F1171"/>
    <w:rsid w:val="005F48FE"/>
    <w:rsid w:val="005F6D07"/>
    <w:rsid w:val="005F75FE"/>
    <w:rsid w:val="006000EE"/>
    <w:rsid w:val="00602466"/>
    <w:rsid w:val="00602FC5"/>
    <w:rsid w:val="00605009"/>
    <w:rsid w:val="00605DFD"/>
    <w:rsid w:val="006064B6"/>
    <w:rsid w:val="00606B77"/>
    <w:rsid w:val="00607E38"/>
    <w:rsid w:val="00607FF9"/>
    <w:rsid w:val="006105B6"/>
    <w:rsid w:val="00610FF8"/>
    <w:rsid w:val="0061132E"/>
    <w:rsid w:val="00614BB0"/>
    <w:rsid w:val="00616EEB"/>
    <w:rsid w:val="006208DB"/>
    <w:rsid w:val="00621017"/>
    <w:rsid w:val="00621A0A"/>
    <w:rsid w:val="00622E8E"/>
    <w:rsid w:val="0062332C"/>
    <w:rsid w:val="00623DF3"/>
    <w:rsid w:val="0062438C"/>
    <w:rsid w:val="00624E32"/>
    <w:rsid w:val="00626A6E"/>
    <w:rsid w:val="0062744E"/>
    <w:rsid w:val="00627F30"/>
    <w:rsid w:val="00630082"/>
    <w:rsid w:val="0063072C"/>
    <w:rsid w:val="00630E26"/>
    <w:rsid w:val="00633ECB"/>
    <w:rsid w:val="006343F4"/>
    <w:rsid w:val="006345A5"/>
    <w:rsid w:val="00635D52"/>
    <w:rsid w:val="00637692"/>
    <w:rsid w:val="00641B69"/>
    <w:rsid w:val="00644FE7"/>
    <w:rsid w:val="0064533B"/>
    <w:rsid w:val="006462A9"/>
    <w:rsid w:val="0064780C"/>
    <w:rsid w:val="0064799F"/>
    <w:rsid w:val="006526C1"/>
    <w:rsid w:val="00652B1E"/>
    <w:rsid w:val="00653F72"/>
    <w:rsid w:val="006544F8"/>
    <w:rsid w:val="0065515B"/>
    <w:rsid w:val="00657F32"/>
    <w:rsid w:val="00657FC7"/>
    <w:rsid w:val="00661035"/>
    <w:rsid w:val="0066151A"/>
    <w:rsid w:val="00661A1E"/>
    <w:rsid w:val="00661D56"/>
    <w:rsid w:val="00664248"/>
    <w:rsid w:val="0066454D"/>
    <w:rsid w:val="0066658A"/>
    <w:rsid w:val="00666687"/>
    <w:rsid w:val="006668F7"/>
    <w:rsid w:val="00666C56"/>
    <w:rsid w:val="0066795B"/>
    <w:rsid w:val="006716AF"/>
    <w:rsid w:val="0067173C"/>
    <w:rsid w:val="00672A30"/>
    <w:rsid w:val="00674C3F"/>
    <w:rsid w:val="00674E73"/>
    <w:rsid w:val="00675EFE"/>
    <w:rsid w:val="00676450"/>
    <w:rsid w:val="006764E6"/>
    <w:rsid w:val="00676B17"/>
    <w:rsid w:val="006772E8"/>
    <w:rsid w:val="006774F1"/>
    <w:rsid w:val="00680CDE"/>
    <w:rsid w:val="00681EA7"/>
    <w:rsid w:val="0068260B"/>
    <w:rsid w:val="00682F08"/>
    <w:rsid w:val="00685657"/>
    <w:rsid w:val="00686C8D"/>
    <w:rsid w:val="00687304"/>
    <w:rsid w:val="0068742D"/>
    <w:rsid w:val="00687AD5"/>
    <w:rsid w:val="00687D4D"/>
    <w:rsid w:val="00687E47"/>
    <w:rsid w:val="00687E54"/>
    <w:rsid w:val="00690254"/>
    <w:rsid w:val="006904EE"/>
    <w:rsid w:val="0069258A"/>
    <w:rsid w:val="00697AB9"/>
    <w:rsid w:val="006A0CDB"/>
    <w:rsid w:val="006A1B5B"/>
    <w:rsid w:val="006A1D3A"/>
    <w:rsid w:val="006A2526"/>
    <w:rsid w:val="006A3137"/>
    <w:rsid w:val="006A361E"/>
    <w:rsid w:val="006A67EB"/>
    <w:rsid w:val="006A76CE"/>
    <w:rsid w:val="006B3632"/>
    <w:rsid w:val="006B3874"/>
    <w:rsid w:val="006B70F5"/>
    <w:rsid w:val="006B7868"/>
    <w:rsid w:val="006C1EBD"/>
    <w:rsid w:val="006C2CAA"/>
    <w:rsid w:val="006C4CAB"/>
    <w:rsid w:val="006D0D3E"/>
    <w:rsid w:val="006D3A82"/>
    <w:rsid w:val="006D466D"/>
    <w:rsid w:val="006D4BCC"/>
    <w:rsid w:val="006D4DCC"/>
    <w:rsid w:val="006D7FF8"/>
    <w:rsid w:val="006E2CB3"/>
    <w:rsid w:val="006E32FC"/>
    <w:rsid w:val="006E3615"/>
    <w:rsid w:val="006E467A"/>
    <w:rsid w:val="006E4EA7"/>
    <w:rsid w:val="006E5822"/>
    <w:rsid w:val="006E5CEA"/>
    <w:rsid w:val="006E6733"/>
    <w:rsid w:val="006F01FC"/>
    <w:rsid w:val="006F024D"/>
    <w:rsid w:val="006F05BB"/>
    <w:rsid w:val="006F1EDA"/>
    <w:rsid w:val="006F2A07"/>
    <w:rsid w:val="006F3D2B"/>
    <w:rsid w:val="006F6B05"/>
    <w:rsid w:val="006F6BD5"/>
    <w:rsid w:val="006F76EA"/>
    <w:rsid w:val="007006B0"/>
    <w:rsid w:val="007008D1"/>
    <w:rsid w:val="0070181E"/>
    <w:rsid w:val="00703E6D"/>
    <w:rsid w:val="007047CD"/>
    <w:rsid w:val="00706FF5"/>
    <w:rsid w:val="00707406"/>
    <w:rsid w:val="00710C71"/>
    <w:rsid w:val="007132D5"/>
    <w:rsid w:val="00713D50"/>
    <w:rsid w:val="0071410B"/>
    <w:rsid w:val="007143CB"/>
    <w:rsid w:val="007149D5"/>
    <w:rsid w:val="00716672"/>
    <w:rsid w:val="00720016"/>
    <w:rsid w:val="0072018A"/>
    <w:rsid w:val="007201F6"/>
    <w:rsid w:val="007220A4"/>
    <w:rsid w:val="007221D7"/>
    <w:rsid w:val="0072250A"/>
    <w:rsid w:val="007234A8"/>
    <w:rsid w:val="007235D7"/>
    <w:rsid w:val="00725ED3"/>
    <w:rsid w:val="00725F61"/>
    <w:rsid w:val="007269D0"/>
    <w:rsid w:val="00727D81"/>
    <w:rsid w:val="0073066B"/>
    <w:rsid w:val="00730718"/>
    <w:rsid w:val="00732C68"/>
    <w:rsid w:val="00733358"/>
    <w:rsid w:val="00734EDD"/>
    <w:rsid w:val="00734F1D"/>
    <w:rsid w:val="00735A26"/>
    <w:rsid w:val="00736A0F"/>
    <w:rsid w:val="00736A6A"/>
    <w:rsid w:val="0073765F"/>
    <w:rsid w:val="00737CFA"/>
    <w:rsid w:val="00737D8E"/>
    <w:rsid w:val="00743440"/>
    <w:rsid w:val="0074358E"/>
    <w:rsid w:val="007436F7"/>
    <w:rsid w:val="00743770"/>
    <w:rsid w:val="007439FE"/>
    <w:rsid w:val="00743FF0"/>
    <w:rsid w:val="00744FAD"/>
    <w:rsid w:val="007459CE"/>
    <w:rsid w:val="007469EE"/>
    <w:rsid w:val="007517E6"/>
    <w:rsid w:val="00752A0F"/>
    <w:rsid w:val="0075495C"/>
    <w:rsid w:val="00754BB6"/>
    <w:rsid w:val="00755700"/>
    <w:rsid w:val="00760308"/>
    <w:rsid w:val="0076066E"/>
    <w:rsid w:val="00762F38"/>
    <w:rsid w:val="0076325F"/>
    <w:rsid w:val="00763449"/>
    <w:rsid w:val="00764BA9"/>
    <w:rsid w:val="00766CA3"/>
    <w:rsid w:val="0077028F"/>
    <w:rsid w:val="007713B3"/>
    <w:rsid w:val="007716C9"/>
    <w:rsid w:val="00772B51"/>
    <w:rsid w:val="007751A6"/>
    <w:rsid w:val="0077548E"/>
    <w:rsid w:val="00775A75"/>
    <w:rsid w:val="00781DCC"/>
    <w:rsid w:val="00781FB4"/>
    <w:rsid w:val="007828B7"/>
    <w:rsid w:val="007838A6"/>
    <w:rsid w:val="0078409B"/>
    <w:rsid w:val="007841F0"/>
    <w:rsid w:val="007848F2"/>
    <w:rsid w:val="007901ED"/>
    <w:rsid w:val="00790B8B"/>
    <w:rsid w:val="007928D6"/>
    <w:rsid w:val="00793344"/>
    <w:rsid w:val="00793F36"/>
    <w:rsid w:val="0079414D"/>
    <w:rsid w:val="007951BD"/>
    <w:rsid w:val="00795352"/>
    <w:rsid w:val="00796696"/>
    <w:rsid w:val="007970F7"/>
    <w:rsid w:val="007A1788"/>
    <w:rsid w:val="007A4DED"/>
    <w:rsid w:val="007A562B"/>
    <w:rsid w:val="007A57F7"/>
    <w:rsid w:val="007A76DD"/>
    <w:rsid w:val="007A7EB6"/>
    <w:rsid w:val="007B1FB4"/>
    <w:rsid w:val="007B2285"/>
    <w:rsid w:val="007B2937"/>
    <w:rsid w:val="007B37EB"/>
    <w:rsid w:val="007B3BA1"/>
    <w:rsid w:val="007B3CA1"/>
    <w:rsid w:val="007B4B25"/>
    <w:rsid w:val="007B4D33"/>
    <w:rsid w:val="007B58C6"/>
    <w:rsid w:val="007B5BD4"/>
    <w:rsid w:val="007B5ED4"/>
    <w:rsid w:val="007B794D"/>
    <w:rsid w:val="007B7D6E"/>
    <w:rsid w:val="007C028B"/>
    <w:rsid w:val="007C184F"/>
    <w:rsid w:val="007C2231"/>
    <w:rsid w:val="007C3D56"/>
    <w:rsid w:val="007C3D66"/>
    <w:rsid w:val="007C6874"/>
    <w:rsid w:val="007C707A"/>
    <w:rsid w:val="007C77DD"/>
    <w:rsid w:val="007D0121"/>
    <w:rsid w:val="007D0E71"/>
    <w:rsid w:val="007D0ECB"/>
    <w:rsid w:val="007D280B"/>
    <w:rsid w:val="007D5821"/>
    <w:rsid w:val="007D6B99"/>
    <w:rsid w:val="007D74AF"/>
    <w:rsid w:val="007E0417"/>
    <w:rsid w:val="007E0A0A"/>
    <w:rsid w:val="007E1D41"/>
    <w:rsid w:val="007E2C02"/>
    <w:rsid w:val="007E4CEB"/>
    <w:rsid w:val="007E54E1"/>
    <w:rsid w:val="007E731A"/>
    <w:rsid w:val="007E73C6"/>
    <w:rsid w:val="007E740E"/>
    <w:rsid w:val="007F0247"/>
    <w:rsid w:val="007F038B"/>
    <w:rsid w:val="007F1EBD"/>
    <w:rsid w:val="007F3739"/>
    <w:rsid w:val="007F4049"/>
    <w:rsid w:val="007F6430"/>
    <w:rsid w:val="007F71C6"/>
    <w:rsid w:val="00803203"/>
    <w:rsid w:val="0080445F"/>
    <w:rsid w:val="008063AA"/>
    <w:rsid w:val="00810671"/>
    <w:rsid w:val="008108D5"/>
    <w:rsid w:val="00811321"/>
    <w:rsid w:val="008135E3"/>
    <w:rsid w:val="008150E0"/>
    <w:rsid w:val="008154C3"/>
    <w:rsid w:val="00815E6D"/>
    <w:rsid w:val="00816D07"/>
    <w:rsid w:val="00821DD8"/>
    <w:rsid w:val="00822188"/>
    <w:rsid w:val="008221F3"/>
    <w:rsid w:val="00823630"/>
    <w:rsid w:val="00824007"/>
    <w:rsid w:val="008269D0"/>
    <w:rsid w:val="00826AE3"/>
    <w:rsid w:val="0082786C"/>
    <w:rsid w:val="0083159A"/>
    <w:rsid w:val="00832AF4"/>
    <w:rsid w:val="0083343E"/>
    <w:rsid w:val="008338B2"/>
    <w:rsid w:val="00833E92"/>
    <w:rsid w:val="00834499"/>
    <w:rsid w:val="008344F6"/>
    <w:rsid w:val="008376CA"/>
    <w:rsid w:val="00840D7B"/>
    <w:rsid w:val="0084110E"/>
    <w:rsid w:val="00844586"/>
    <w:rsid w:val="00844F40"/>
    <w:rsid w:val="008515B5"/>
    <w:rsid w:val="008525F0"/>
    <w:rsid w:val="00852E2B"/>
    <w:rsid w:val="008530F6"/>
    <w:rsid w:val="00853311"/>
    <w:rsid w:val="0085335B"/>
    <w:rsid w:val="0085458A"/>
    <w:rsid w:val="00856422"/>
    <w:rsid w:val="0086314E"/>
    <w:rsid w:val="008639DD"/>
    <w:rsid w:val="008642F0"/>
    <w:rsid w:val="00864E45"/>
    <w:rsid w:val="008660F1"/>
    <w:rsid w:val="008662C9"/>
    <w:rsid w:val="0086661C"/>
    <w:rsid w:val="0086754E"/>
    <w:rsid w:val="00867A0E"/>
    <w:rsid w:val="00870544"/>
    <w:rsid w:val="00871265"/>
    <w:rsid w:val="00872806"/>
    <w:rsid w:val="00872C52"/>
    <w:rsid w:val="00873D39"/>
    <w:rsid w:val="008746BB"/>
    <w:rsid w:val="0087708C"/>
    <w:rsid w:val="008770A5"/>
    <w:rsid w:val="008778A7"/>
    <w:rsid w:val="00877911"/>
    <w:rsid w:val="00881E88"/>
    <w:rsid w:val="0088260C"/>
    <w:rsid w:val="00882917"/>
    <w:rsid w:val="00884902"/>
    <w:rsid w:val="00886679"/>
    <w:rsid w:val="00886E23"/>
    <w:rsid w:val="008874FE"/>
    <w:rsid w:val="00890477"/>
    <w:rsid w:val="0089074F"/>
    <w:rsid w:val="00891340"/>
    <w:rsid w:val="00891A07"/>
    <w:rsid w:val="00891A61"/>
    <w:rsid w:val="00891D04"/>
    <w:rsid w:val="008929F9"/>
    <w:rsid w:val="008943D1"/>
    <w:rsid w:val="00894D49"/>
    <w:rsid w:val="0089555A"/>
    <w:rsid w:val="008978BB"/>
    <w:rsid w:val="008A09D8"/>
    <w:rsid w:val="008A105B"/>
    <w:rsid w:val="008A121D"/>
    <w:rsid w:val="008A1DAF"/>
    <w:rsid w:val="008A2CE2"/>
    <w:rsid w:val="008A2EFD"/>
    <w:rsid w:val="008A6E38"/>
    <w:rsid w:val="008B3085"/>
    <w:rsid w:val="008B44DA"/>
    <w:rsid w:val="008B5511"/>
    <w:rsid w:val="008B6BE4"/>
    <w:rsid w:val="008B6D86"/>
    <w:rsid w:val="008B7448"/>
    <w:rsid w:val="008C0AE8"/>
    <w:rsid w:val="008C124C"/>
    <w:rsid w:val="008C29F2"/>
    <w:rsid w:val="008C358A"/>
    <w:rsid w:val="008C3FDF"/>
    <w:rsid w:val="008C460E"/>
    <w:rsid w:val="008C493F"/>
    <w:rsid w:val="008C4FA9"/>
    <w:rsid w:val="008C5307"/>
    <w:rsid w:val="008D00CC"/>
    <w:rsid w:val="008D2430"/>
    <w:rsid w:val="008D55ED"/>
    <w:rsid w:val="008D60CD"/>
    <w:rsid w:val="008D621F"/>
    <w:rsid w:val="008D7F90"/>
    <w:rsid w:val="008E049C"/>
    <w:rsid w:val="008E1438"/>
    <w:rsid w:val="008E1853"/>
    <w:rsid w:val="008E2670"/>
    <w:rsid w:val="008E27B6"/>
    <w:rsid w:val="008E48F7"/>
    <w:rsid w:val="008E4A2E"/>
    <w:rsid w:val="008E4EA1"/>
    <w:rsid w:val="008E4F8C"/>
    <w:rsid w:val="008E57CE"/>
    <w:rsid w:val="008E5B4E"/>
    <w:rsid w:val="008E7578"/>
    <w:rsid w:val="008F0213"/>
    <w:rsid w:val="008F11EC"/>
    <w:rsid w:val="008F278E"/>
    <w:rsid w:val="008F40DE"/>
    <w:rsid w:val="008F4FB2"/>
    <w:rsid w:val="008F589B"/>
    <w:rsid w:val="008F5E94"/>
    <w:rsid w:val="008F7163"/>
    <w:rsid w:val="008F75B0"/>
    <w:rsid w:val="008F7B01"/>
    <w:rsid w:val="00901173"/>
    <w:rsid w:val="00905574"/>
    <w:rsid w:val="00905638"/>
    <w:rsid w:val="00905FE0"/>
    <w:rsid w:val="0090653F"/>
    <w:rsid w:val="0090731A"/>
    <w:rsid w:val="009101DF"/>
    <w:rsid w:val="009109C9"/>
    <w:rsid w:val="00910FF7"/>
    <w:rsid w:val="00914EB9"/>
    <w:rsid w:val="00915DA5"/>
    <w:rsid w:val="009162EB"/>
    <w:rsid w:val="0091641D"/>
    <w:rsid w:val="00920312"/>
    <w:rsid w:val="009216BB"/>
    <w:rsid w:val="009217F5"/>
    <w:rsid w:val="00923339"/>
    <w:rsid w:val="00923725"/>
    <w:rsid w:val="0092382B"/>
    <w:rsid w:val="00923CD4"/>
    <w:rsid w:val="0092568D"/>
    <w:rsid w:val="009260BD"/>
    <w:rsid w:val="009260F7"/>
    <w:rsid w:val="00926905"/>
    <w:rsid w:val="00926BE7"/>
    <w:rsid w:val="00927105"/>
    <w:rsid w:val="00930B40"/>
    <w:rsid w:val="009312CB"/>
    <w:rsid w:val="00933779"/>
    <w:rsid w:val="009338AB"/>
    <w:rsid w:val="0093429E"/>
    <w:rsid w:val="00934919"/>
    <w:rsid w:val="00934D02"/>
    <w:rsid w:val="009355C6"/>
    <w:rsid w:val="00935703"/>
    <w:rsid w:val="009357ED"/>
    <w:rsid w:val="00937FF1"/>
    <w:rsid w:val="009426ED"/>
    <w:rsid w:val="00942C0B"/>
    <w:rsid w:val="0094353C"/>
    <w:rsid w:val="00944D09"/>
    <w:rsid w:val="00944E20"/>
    <w:rsid w:val="00946D62"/>
    <w:rsid w:val="00947354"/>
    <w:rsid w:val="009476E8"/>
    <w:rsid w:val="00947B6B"/>
    <w:rsid w:val="00950F46"/>
    <w:rsid w:val="0095104D"/>
    <w:rsid w:val="00952942"/>
    <w:rsid w:val="00952A77"/>
    <w:rsid w:val="009531B2"/>
    <w:rsid w:val="00953D90"/>
    <w:rsid w:val="009548F8"/>
    <w:rsid w:val="00955CB8"/>
    <w:rsid w:val="009566CA"/>
    <w:rsid w:val="00956B25"/>
    <w:rsid w:val="00957494"/>
    <w:rsid w:val="00957BF9"/>
    <w:rsid w:val="00957FD0"/>
    <w:rsid w:val="00960C11"/>
    <w:rsid w:val="00962715"/>
    <w:rsid w:val="0096324A"/>
    <w:rsid w:val="00964C1A"/>
    <w:rsid w:val="0096561C"/>
    <w:rsid w:val="00965AE7"/>
    <w:rsid w:val="00967DE6"/>
    <w:rsid w:val="00967DF3"/>
    <w:rsid w:val="00967FA4"/>
    <w:rsid w:val="0097005F"/>
    <w:rsid w:val="009718F0"/>
    <w:rsid w:val="009732A2"/>
    <w:rsid w:val="00973B2B"/>
    <w:rsid w:val="00974BF5"/>
    <w:rsid w:val="00975E11"/>
    <w:rsid w:val="009768C5"/>
    <w:rsid w:val="00977C6C"/>
    <w:rsid w:val="0098188F"/>
    <w:rsid w:val="00982C44"/>
    <w:rsid w:val="00983766"/>
    <w:rsid w:val="009844E7"/>
    <w:rsid w:val="009854C9"/>
    <w:rsid w:val="0098738A"/>
    <w:rsid w:val="009879E2"/>
    <w:rsid w:val="00987FF8"/>
    <w:rsid w:val="00990945"/>
    <w:rsid w:val="00991125"/>
    <w:rsid w:val="00991A9F"/>
    <w:rsid w:val="00991DFF"/>
    <w:rsid w:val="00993565"/>
    <w:rsid w:val="0099478E"/>
    <w:rsid w:val="00995EE8"/>
    <w:rsid w:val="009965B2"/>
    <w:rsid w:val="00997DAB"/>
    <w:rsid w:val="009A2F89"/>
    <w:rsid w:val="009A3495"/>
    <w:rsid w:val="009A3933"/>
    <w:rsid w:val="009A577A"/>
    <w:rsid w:val="009A645E"/>
    <w:rsid w:val="009B2CE5"/>
    <w:rsid w:val="009B44ED"/>
    <w:rsid w:val="009B47FF"/>
    <w:rsid w:val="009B78A9"/>
    <w:rsid w:val="009C0E26"/>
    <w:rsid w:val="009C1D44"/>
    <w:rsid w:val="009C3AEF"/>
    <w:rsid w:val="009C4DC5"/>
    <w:rsid w:val="009C5153"/>
    <w:rsid w:val="009C525E"/>
    <w:rsid w:val="009C65E3"/>
    <w:rsid w:val="009C6DFC"/>
    <w:rsid w:val="009C75FB"/>
    <w:rsid w:val="009C7C35"/>
    <w:rsid w:val="009C7F89"/>
    <w:rsid w:val="009D0C8A"/>
    <w:rsid w:val="009D0CC9"/>
    <w:rsid w:val="009D13B6"/>
    <w:rsid w:val="009D669B"/>
    <w:rsid w:val="009D6B89"/>
    <w:rsid w:val="009D738D"/>
    <w:rsid w:val="009E2A19"/>
    <w:rsid w:val="009E32FF"/>
    <w:rsid w:val="009E3479"/>
    <w:rsid w:val="009E375C"/>
    <w:rsid w:val="009E57E6"/>
    <w:rsid w:val="009E5850"/>
    <w:rsid w:val="009E63B6"/>
    <w:rsid w:val="009F0891"/>
    <w:rsid w:val="009F0B68"/>
    <w:rsid w:val="009F3EB9"/>
    <w:rsid w:val="009F4958"/>
    <w:rsid w:val="009F4B8A"/>
    <w:rsid w:val="009F5F0A"/>
    <w:rsid w:val="009F7C1C"/>
    <w:rsid w:val="00A004B6"/>
    <w:rsid w:val="00A00DAC"/>
    <w:rsid w:val="00A052EB"/>
    <w:rsid w:val="00A107D2"/>
    <w:rsid w:val="00A140A7"/>
    <w:rsid w:val="00A14C57"/>
    <w:rsid w:val="00A15273"/>
    <w:rsid w:val="00A17564"/>
    <w:rsid w:val="00A177A6"/>
    <w:rsid w:val="00A20650"/>
    <w:rsid w:val="00A20720"/>
    <w:rsid w:val="00A21923"/>
    <w:rsid w:val="00A22752"/>
    <w:rsid w:val="00A24D2B"/>
    <w:rsid w:val="00A309E9"/>
    <w:rsid w:val="00A30AB8"/>
    <w:rsid w:val="00A34049"/>
    <w:rsid w:val="00A3473B"/>
    <w:rsid w:val="00A34851"/>
    <w:rsid w:val="00A34DC4"/>
    <w:rsid w:val="00A34DD2"/>
    <w:rsid w:val="00A35360"/>
    <w:rsid w:val="00A37110"/>
    <w:rsid w:val="00A4179F"/>
    <w:rsid w:val="00A42FA4"/>
    <w:rsid w:val="00A4622F"/>
    <w:rsid w:val="00A46B9E"/>
    <w:rsid w:val="00A4732E"/>
    <w:rsid w:val="00A518E2"/>
    <w:rsid w:val="00A51F27"/>
    <w:rsid w:val="00A53FE7"/>
    <w:rsid w:val="00A5443D"/>
    <w:rsid w:val="00A554D0"/>
    <w:rsid w:val="00A559C3"/>
    <w:rsid w:val="00A5769D"/>
    <w:rsid w:val="00A577A3"/>
    <w:rsid w:val="00A57840"/>
    <w:rsid w:val="00A578D6"/>
    <w:rsid w:val="00A6739F"/>
    <w:rsid w:val="00A67CF7"/>
    <w:rsid w:val="00A72D50"/>
    <w:rsid w:val="00A76F37"/>
    <w:rsid w:val="00A775B0"/>
    <w:rsid w:val="00A80800"/>
    <w:rsid w:val="00A81617"/>
    <w:rsid w:val="00A82E7C"/>
    <w:rsid w:val="00A8579F"/>
    <w:rsid w:val="00A8786B"/>
    <w:rsid w:val="00A87FCB"/>
    <w:rsid w:val="00A91B0F"/>
    <w:rsid w:val="00A922C9"/>
    <w:rsid w:val="00A95874"/>
    <w:rsid w:val="00A96191"/>
    <w:rsid w:val="00A96713"/>
    <w:rsid w:val="00A97AE3"/>
    <w:rsid w:val="00AA035D"/>
    <w:rsid w:val="00AA0FA7"/>
    <w:rsid w:val="00AA32B8"/>
    <w:rsid w:val="00AA37AC"/>
    <w:rsid w:val="00AA47B9"/>
    <w:rsid w:val="00AA4975"/>
    <w:rsid w:val="00AA5CC3"/>
    <w:rsid w:val="00AA5E38"/>
    <w:rsid w:val="00AA7EB6"/>
    <w:rsid w:val="00AB297F"/>
    <w:rsid w:val="00AB4735"/>
    <w:rsid w:val="00AB4940"/>
    <w:rsid w:val="00AB5C25"/>
    <w:rsid w:val="00AB5C46"/>
    <w:rsid w:val="00AB6553"/>
    <w:rsid w:val="00AC1340"/>
    <w:rsid w:val="00AC1F96"/>
    <w:rsid w:val="00AC4D28"/>
    <w:rsid w:val="00AC7105"/>
    <w:rsid w:val="00AD0CB6"/>
    <w:rsid w:val="00AD0D58"/>
    <w:rsid w:val="00AD0F23"/>
    <w:rsid w:val="00AD1922"/>
    <w:rsid w:val="00AD3E38"/>
    <w:rsid w:val="00AD556B"/>
    <w:rsid w:val="00AD566B"/>
    <w:rsid w:val="00AD63BE"/>
    <w:rsid w:val="00AD64BC"/>
    <w:rsid w:val="00AE146E"/>
    <w:rsid w:val="00AE2115"/>
    <w:rsid w:val="00AE2A11"/>
    <w:rsid w:val="00AE468C"/>
    <w:rsid w:val="00AE53C4"/>
    <w:rsid w:val="00AE722C"/>
    <w:rsid w:val="00AF094A"/>
    <w:rsid w:val="00AF0BCB"/>
    <w:rsid w:val="00AF3E89"/>
    <w:rsid w:val="00AF4134"/>
    <w:rsid w:val="00AF4B9C"/>
    <w:rsid w:val="00AF5869"/>
    <w:rsid w:val="00AF78BA"/>
    <w:rsid w:val="00B01B09"/>
    <w:rsid w:val="00B02AE7"/>
    <w:rsid w:val="00B03339"/>
    <w:rsid w:val="00B04CC5"/>
    <w:rsid w:val="00B05304"/>
    <w:rsid w:val="00B06BD7"/>
    <w:rsid w:val="00B0740C"/>
    <w:rsid w:val="00B11C7C"/>
    <w:rsid w:val="00B12CAC"/>
    <w:rsid w:val="00B13231"/>
    <w:rsid w:val="00B1347A"/>
    <w:rsid w:val="00B20A7C"/>
    <w:rsid w:val="00B2146E"/>
    <w:rsid w:val="00B21F0D"/>
    <w:rsid w:val="00B232F7"/>
    <w:rsid w:val="00B33D13"/>
    <w:rsid w:val="00B3538F"/>
    <w:rsid w:val="00B358F2"/>
    <w:rsid w:val="00B35C94"/>
    <w:rsid w:val="00B362CE"/>
    <w:rsid w:val="00B3741C"/>
    <w:rsid w:val="00B40B51"/>
    <w:rsid w:val="00B41756"/>
    <w:rsid w:val="00B42B25"/>
    <w:rsid w:val="00B42DFE"/>
    <w:rsid w:val="00B44E56"/>
    <w:rsid w:val="00B46145"/>
    <w:rsid w:val="00B46348"/>
    <w:rsid w:val="00B474DA"/>
    <w:rsid w:val="00B50274"/>
    <w:rsid w:val="00B519A5"/>
    <w:rsid w:val="00B519C0"/>
    <w:rsid w:val="00B52C74"/>
    <w:rsid w:val="00B53C52"/>
    <w:rsid w:val="00B56FE3"/>
    <w:rsid w:val="00B572F7"/>
    <w:rsid w:val="00B63E4E"/>
    <w:rsid w:val="00B707A8"/>
    <w:rsid w:val="00B70B59"/>
    <w:rsid w:val="00B72364"/>
    <w:rsid w:val="00B768CB"/>
    <w:rsid w:val="00B77CED"/>
    <w:rsid w:val="00B80D31"/>
    <w:rsid w:val="00B8174B"/>
    <w:rsid w:val="00B81E65"/>
    <w:rsid w:val="00B827AB"/>
    <w:rsid w:val="00B8323B"/>
    <w:rsid w:val="00B8396E"/>
    <w:rsid w:val="00B85469"/>
    <w:rsid w:val="00B8558B"/>
    <w:rsid w:val="00B86C66"/>
    <w:rsid w:val="00B87467"/>
    <w:rsid w:val="00B875AF"/>
    <w:rsid w:val="00B90FB9"/>
    <w:rsid w:val="00B921C4"/>
    <w:rsid w:val="00B92CB8"/>
    <w:rsid w:val="00B9355A"/>
    <w:rsid w:val="00B94658"/>
    <w:rsid w:val="00B9512C"/>
    <w:rsid w:val="00B96CE9"/>
    <w:rsid w:val="00B96D1D"/>
    <w:rsid w:val="00B97262"/>
    <w:rsid w:val="00BA0909"/>
    <w:rsid w:val="00BA0ABD"/>
    <w:rsid w:val="00BA2258"/>
    <w:rsid w:val="00BA2ABB"/>
    <w:rsid w:val="00BA2CEB"/>
    <w:rsid w:val="00BA371E"/>
    <w:rsid w:val="00BA4F76"/>
    <w:rsid w:val="00BA5332"/>
    <w:rsid w:val="00BA6389"/>
    <w:rsid w:val="00BA6895"/>
    <w:rsid w:val="00BB16BD"/>
    <w:rsid w:val="00BB3184"/>
    <w:rsid w:val="00BB64E7"/>
    <w:rsid w:val="00BB674B"/>
    <w:rsid w:val="00BB7A2D"/>
    <w:rsid w:val="00BB7E58"/>
    <w:rsid w:val="00BC0422"/>
    <w:rsid w:val="00BC07DF"/>
    <w:rsid w:val="00BC09A4"/>
    <w:rsid w:val="00BC0A18"/>
    <w:rsid w:val="00BC2960"/>
    <w:rsid w:val="00BC3058"/>
    <w:rsid w:val="00BC345A"/>
    <w:rsid w:val="00BC443A"/>
    <w:rsid w:val="00BC72CE"/>
    <w:rsid w:val="00BC78CB"/>
    <w:rsid w:val="00BD016B"/>
    <w:rsid w:val="00BD0710"/>
    <w:rsid w:val="00BD2F01"/>
    <w:rsid w:val="00BD4182"/>
    <w:rsid w:val="00BD4FBD"/>
    <w:rsid w:val="00BD610C"/>
    <w:rsid w:val="00BE09FA"/>
    <w:rsid w:val="00BE1717"/>
    <w:rsid w:val="00BE1E50"/>
    <w:rsid w:val="00BE2DDF"/>
    <w:rsid w:val="00BE3C1C"/>
    <w:rsid w:val="00BE4337"/>
    <w:rsid w:val="00BE5727"/>
    <w:rsid w:val="00BE638B"/>
    <w:rsid w:val="00BE642B"/>
    <w:rsid w:val="00BE6FAE"/>
    <w:rsid w:val="00BE7366"/>
    <w:rsid w:val="00BF15BF"/>
    <w:rsid w:val="00BF1903"/>
    <w:rsid w:val="00BF23C9"/>
    <w:rsid w:val="00BF563E"/>
    <w:rsid w:val="00BF591D"/>
    <w:rsid w:val="00BF7082"/>
    <w:rsid w:val="00BF79DA"/>
    <w:rsid w:val="00BF7EC9"/>
    <w:rsid w:val="00C00ECD"/>
    <w:rsid w:val="00C0225C"/>
    <w:rsid w:val="00C02ADE"/>
    <w:rsid w:val="00C03AB1"/>
    <w:rsid w:val="00C0409E"/>
    <w:rsid w:val="00C04B0B"/>
    <w:rsid w:val="00C1264E"/>
    <w:rsid w:val="00C14D41"/>
    <w:rsid w:val="00C16B28"/>
    <w:rsid w:val="00C173D7"/>
    <w:rsid w:val="00C17C11"/>
    <w:rsid w:val="00C208B7"/>
    <w:rsid w:val="00C2092D"/>
    <w:rsid w:val="00C21C21"/>
    <w:rsid w:val="00C224E7"/>
    <w:rsid w:val="00C23237"/>
    <w:rsid w:val="00C23880"/>
    <w:rsid w:val="00C2424B"/>
    <w:rsid w:val="00C2467D"/>
    <w:rsid w:val="00C24BC1"/>
    <w:rsid w:val="00C27322"/>
    <w:rsid w:val="00C3014B"/>
    <w:rsid w:val="00C3229D"/>
    <w:rsid w:val="00C32442"/>
    <w:rsid w:val="00C338AE"/>
    <w:rsid w:val="00C3404A"/>
    <w:rsid w:val="00C3422D"/>
    <w:rsid w:val="00C34CF3"/>
    <w:rsid w:val="00C37372"/>
    <w:rsid w:val="00C400E5"/>
    <w:rsid w:val="00C4016E"/>
    <w:rsid w:val="00C40D89"/>
    <w:rsid w:val="00C40FB1"/>
    <w:rsid w:val="00C41222"/>
    <w:rsid w:val="00C42B51"/>
    <w:rsid w:val="00C43C55"/>
    <w:rsid w:val="00C44297"/>
    <w:rsid w:val="00C44BA3"/>
    <w:rsid w:val="00C44D22"/>
    <w:rsid w:val="00C45969"/>
    <w:rsid w:val="00C463B0"/>
    <w:rsid w:val="00C468E2"/>
    <w:rsid w:val="00C51798"/>
    <w:rsid w:val="00C52AD1"/>
    <w:rsid w:val="00C55C65"/>
    <w:rsid w:val="00C57CE2"/>
    <w:rsid w:val="00C57D1C"/>
    <w:rsid w:val="00C60098"/>
    <w:rsid w:val="00C62847"/>
    <w:rsid w:val="00C64A38"/>
    <w:rsid w:val="00C65E9F"/>
    <w:rsid w:val="00C66926"/>
    <w:rsid w:val="00C66A79"/>
    <w:rsid w:val="00C72DF4"/>
    <w:rsid w:val="00C74CFA"/>
    <w:rsid w:val="00C77440"/>
    <w:rsid w:val="00C77C74"/>
    <w:rsid w:val="00C77C83"/>
    <w:rsid w:val="00C825A8"/>
    <w:rsid w:val="00C828FD"/>
    <w:rsid w:val="00C8331D"/>
    <w:rsid w:val="00C848A2"/>
    <w:rsid w:val="00C90A3C"/>
    <w:rsid w:val="00C9244A"/>
    <w:rsid w:val="00C92704"/>
    <w:rsid w:val="00C94640"/>
    <w:rsid w:val="00C955D8"/>
    <w:rsid w:val="00C9601C"/>
    <w:rsid w:val="00C967A9"/>
    <w:rsid w:val="00C97227"/>
    <w:rsid w:val="00C97D6B"/>
    <w:rsid w:val="00CA1CBA"/>
    <w:rsid w:val="00CA314D"/>
    <w:rsid w:val="00CA468E"/>
    <w:rsid w:val="00CA484A"/>
    <w:rsid w:val="00CA665C"/>
    <w:rsid w:val="00CA7695"/>
    <w:rsid w:val="00CB195E"/>
    <w:rsid w:val="00CB3E9E"/>
    <w:rsid w:val="00CB708F"/>
    <w:rsid w:val="00CC31B6"/>
    <w:rsid w:val="00CC3B39"/>
    <w:rsid w:val="00CC4AA8"/>
    <w:rsid w:val="00CC5EBC"/>
    <w:rsid w:val="00CC5EE2"/>
    <w:rsid w:val="00CC7EB8"/>
    <w:rsid w:val="00CD15F8"/>
    <w:rsid w:val="00CD210D"/>
    <w:rsid w:val="00CD384B"/>
    <w:rsid w:val="00CD3B82"/>
    <w:rsid w:val="00CD3F9E"/>
    <w:rsid w:val="00CD5C6B"/>
    <w:rsid w:val="00CD5D1A"/>
    <w:rsid w:val="00CD5EDF"/>
    <w:rsid w:val="00CD6885"/>
    <w:rsid w:val="00CD68DB"/>
    <w:rsid w:val="00CD6F56"/>
    <w:rsid w:val="00CE2A8E"/>
    <w:rsid w:val="00CE3241"/>
    <w:rsid w:val="00CE32D2"/>
    <w:rsid w:val="00CE34DD"/>
    <w:rsid w:val="00CE36BA"/>
    <w:rsid w:val="00CE3A25"/>
    <w:rsid w:val="00CE3D54"/>
    <w:rsid w:val="00CE485E"/>
    <w:rsid w:val="00CE616D"/>
    <w:rsid w:val="00CE752E"/>
    <w:rsid w:val="00CE7BFE"/>
    <w:rsid w:val="00CF125B"/>
    <w:rsid w:val="00CF448A"/>
    <w:rsid w:val="00CF44C8"/>
    <w:rsid w:val="00CF46F7"/>
    <w:rsid w:val="00CF50AE"/>
    <w:rsid w:val="00D001C7"/>
    <w:rsid w:val="00D01B97"/>
    <w:rsid w:val="00D02B20"/>
    <w:rsid w:val="00D03222"/>
    <w:rsid w:val="00D03BC1"/>
    <w:rsid w:val="00D06E23"/>
    <w:rsid w:val="00D07AFF"/>
    <w:rsid w:val="00D10F7A"/>
    <w:rsid w:val="00D11B9A"/>
    <w:rsid w:val="00D12133"/>
    <w:rsid w:val="00D1241C"/>
    <w:rsid w:val="00D127A0"/>
    <w:rsid w:val="00D134DB"/>
    <w:rsid w:val="00D13D6B"/>
    <w:rsid w:val="00D1712D"/>
    <w:rsid w:val="00D17B09"/>
    <w:rsid w:val="00D206A3"/>
    <w:rsid w:val="00D20E9F"/>
    <w:rsid w:val="00D21565"/>
    <w:rsid w:val="00D21A02"/>
    <w:rsid w:val="00D23D0B"/>
    <w:rsid w:val="00D24EA6"/>
    <w:rsid w:val="00D26777"/>
    <w:rsid w:val="00D26EB0"/>
    <w:rsid w:val="00D26FF0"/>
    <w:rsid w:val="00D3342F"/>
    <w:rsid w:val="00D353A0"/>
    <w:rsid w:val="00D373CA"/>
    <w:rsid w:val="00D3794D"/>
    <w:rsid w:val="00D40055"/>
    <w:rsid w:val="00D4019B"/>
    <w:rsid w:val="00D42AE3"/>
    <w:rsid w:val="00D431EB"/>
    <w:rsid w:val="00D44400"/>
    <w:rsid w:val="00D445D9"/>
    <w:rsid w:val="00D451E7"/>
    <w:rsid w:val="00D47047"/>
    <w:rsid w:val="00D47982"/>
    <w:rsid w:val="00D51A00"/>
    <w:rsid w:val="00D53B6C"/>
    <w:rsid w:val="00D56021"/>
    <w:rsid w:val="00D5687D"/>
    <w:rsid w:val="00D56DCF"/>
    <w:rsid w:val="00D575D3"/>
    <w:rsid w:val="00D62080"/>
    <w:rsid w:val="00D64485"/>
    <w:rsid w:val="00D6552D"/>
    <w:rsid w:val="00D6604A"/>
    <w:rsid w:val="00D67D64"/>
    <w:rsid w:val="00D70EAA"/>
    <w:rsid w:val="00D72D0B"/>
    <w:rsid w:val="00D753D8"/>
    <w:rsid w:val="00D766B4"/>
    <w:rsid w:val="00D811D8"/>
    <w:rsid w:val="00D829BF"/>
    <w:rsid w:val="00D839DD"/>
    <w:rsid w:val="00D84307"/>
    <w:rsid w:val="00D8476D"/>
    <w:rsid w:val="00D84996"/>
    <w:rsid w:val="00D86FB6"/>
    <w:rsid w:val="00D90FA0"/>
    <w:rsid w:val="00D91114"/>
    <w:rsid w:val="00D956C2"/>
    <w:rsid w:val="00D961A3"/>
    <w:rsid w:val="00D968F6"/>
    <w:rsid w:val="00D96D39"/>
    <w:rsid w:val="00D972A8"/>
    <w:rsid w:val="00D97FEC"/>
    <w:rsid w:val="00DA09DC"/>
    <w:rsid w:val="00DA0A4E"/>
    <w:rsid w:val="00DA2674"/>
    <w:rsid w:val="00DA275F"/>
    <w:rsid w:val="00DA3B69"/>
    <w:rsid w:val="00DA4114"/>
    <w:rsid w:val="00DA5678"/>
    <w:rsid w:val="00DA5FB4"/>
    <w:rsid w:val="00DA6F2A"/>
    <w:rsid w:val="00DB01D3"/>
    <w:rsid w:val="00DB197B"/>
    <w:rsid w:val="00DB2004"/>
    <w:rsid w:val="00DB27B0"/>
    <w:rsid w:val="00DB2D8A"/>
    <w:rsid w:val="00DB3B96"/>
    <w:rsid w:val="00DB3C6F"/>
    <w:rsid w:val="00DB3F0B"/>
    <w:rsid w:val="00DB57F6"/>
    <w:rsid w:val="00DB7374"/>
    <w:rsid w:val="00DC0DFE"/>
    <w:rsid w:val="00DC1FBF"/>
    <w:rsid w:val="00DC25B8"/>
    <w:rsid w:val="00DC3645"/>
    <w:rsid w:val="00DC47CA"/>
    <w:rsid w:val="00DC4F71"/>
    <w:rsid w:val="00DC54F2"/>
    <w:rsid w:val="00DC6422"/>
    <w:rsid w:val="00DC64E3"/>
    <w:rsid w:val="00DC67F8"/>
    <w:rsid w:val="00DD05BA"/>
    <w:rsid w:val="00DD1DBC"/>
    <w:rsid w:val="00DD232F"/>
    <w:rsid w:val="00DD33DB"/>
    <w:rsid w:val="00DD3498"/>
    <w:rsid w:val="00DD34C9"/>
    <w:rsid w:val="00DD366F"/>
    <w:rsid w:val="00DD39C1"/>
    <w:rsid w:val="00DD5D8F"/>
    <w:rsid w:val="00DD73C8"/>
    <w:rsid w:val="00DE0A52"/>
    <w:rsid w:val="00DE18A5"/>
    <w:rsid w:val="00DE2A04"/>
    <w:rsid w:val="00DE36D3"/>
    <w:rsid w:val="00DE4107"/>
    <w:rsid w:val="00DE506E"/>
    <w:rsid w:val="00DE65F2"/>
    <w:rsid w:val="00DE789A"/>
    <w:rsid w:val="00DF29FB"/>
    <w:rsid w:val="00DF4AFF"/>
    <w:rsid w:val="00DF52A4"/>
    <w:rsid w:val="00DF5851"/>
    <w:rsid w:val="00DF6666"/>
    <w:rsid w:val="00DF7DBC"/>
    <w:rsid w:val="00E01D89"/>
    <w:rsid w:val="00E03207"/>
    <w:rsid w:val="00E0387D"/>
    <w:rsid w:val="00E05D4F"/>
    <w:rsid w:val="00E064DF"/>
    <w:rsid w:val="00E07060"/>
    <w:rsid w:val="00E100B5"/>
    <w:rsid w:val="00E10D5B"/>
    <w:rsid w:val="00E1191B"/>
    <w:rsid w:val="00E13B6F"/>
    <w:rsid w:val="00E1450E"/>
    <w:rsid w:val="00E14F88"/>
    <w:rsid w:val="00E16AA8"/>
    <w:rsid w:val="00E16EDF"/>
    <w:rsid w:val="00E1729C"/>
    <w:rsid w:val="00E20698"/>
    <w:rsid w:val="00E20A27"/>
    <w:rsid w:val="00E21FFB"/>
    <w:rsid w:val="00E240FC"/>
    <w:rsid w:val="00E2675D"/>
    <w:rsid w:val="00E26A72"/>
    <w:rsid w:val="00E3049C"/>
    <w:rsid w:val="00E305DB"/>
    <w:rsid w:val="00E30F88"/>
    <w:rsid w:val="00E336FD"/>
    <w:rsid w:val="00E33F34"/>
    <w:rsid w:val="00E37184"/>
    <w:rsid w:val="00E4103F"/>
    <w:rsid w:val="00E415B5"/>
    <w:rsid w:val="00E41D2C"/>
    <w:rsid w:val="00E4247C"/>
    <w:rsid w:val="00E42688"/>
    <w:rsid w:val="00E430FF"/>
    <w:rsid w:val="00E45473"/>
    <w:rsid w:val="00E46DC2"/>
    <w:rsid w:val="00E51861"/>
    <w:rsid w:val="00E532E8"/>
    <w:rsid w:val="00E53667"/>
    <w:rsid w:val="00E54113"/>
    <w:rsid w:val="00E54621"/>
    <w:rsid w:val="00E546ED"/>
    <w:rsid w:val="00E5498F"/>
    <w:rsid w:val="00E54B2B"/>
    <w:rsid w:val="00E55711"/>
    <w:rsid w:val="00E571B9"/>
    <w:rsid w:val="00E57725"/>
    <w:rsid w:val="00E57FCF"/>
    <w:rsid w:val="00E62EEC"/>
    <w:rsid w:val="00E640E6"/>
    <w:rsid w:val="00E6606C"/>
    <w:rsid w:val="00E66388"/>
    <w:rsid w:val="00E675F2"/>
    <w:rsid w:val="00E70B66"/>
    <w:rsid w:val="00E70D12"/>
    <w:rsid w:val="00E71FBA"/>
    <w:rsid w:val="00E72AF0"/>
    <w:rsid w:val="00E72B01"/>
    <w:rsid w:val="00E76667"/>
    <w:rsid w:val="00E814F0"/>
    <w:rsid w:val="00E814F1"/>
    <w:rsid w:val="00E83C1A"/>
    <w:rsid w:val="00E842BE"/>
    <w:rsid w:val="00E84D8F"/>
    <w:rsid w:val="00E856F1"/>
    <w:rsid w:val="00E85A72"/>
    <w:rsid w:val="00E87357"/>
    <w:rsid w:val="00E87631"/>
    <w:rsid w:val="00E9021E"/>
    <w:rsid w:val="00E918D7"/>
    <w:rsid w:val="00E925B1"/>
    <w:rsid w:val="00E928C6"/>
    <w:rsid w:val="00E945C7"/>
    <w:rsid w:val="00E95213"/>
    <w:rsid w:val="00E96683"/>
    <w:rsid w:val="00EA0249"/>
    <w:rsid w:val="00EA0DA1"/>
    <w:rsid w:val="00EA1086"/>
    <w:rsid w:val="00EA322A"/>
    <w:rsid w:val="00EA6875"/>
    <w:rsid w:val="00EA6A9F"/>
    <w:rsid w:val="00EA7DDF"/>
    <w:rsid w:val="00EA7F67"/>
    <w:rsid w:val="00EB06C7"/>
    <w:rsid w:val="00EB1663"/>
    <w:rsid w:val="00EB349E"/>
    <w:rsid w:val="00EB71B2"/>
    <w:rsid w:val="00EB79B7"/>
    <w:rsid w:val="00EB7DB2"/>
    <w:rsid w:val="00EC094E"/>
    <w:rsid w:val="00EC0B62"/>
    <w:rsid w:val="00EC1529"/>
    <w:rsid w:val="00EC340F"/>
    <w:rsid w:val="00EC4B5F"/>
    <w:rsid w:val="00EC52B3"/>
    <w:rsid w:val="00EC6C55"/>
    <w:rsid w:val="00EC728E"/>
    <w:rsid w:val="00EC7549"/>
    <w:rsid w:val="00ED10BB"/>
    <w:rsid w:val="00ED312E"/>
    <w:rsid w:val="00ED3CB7"/>
    <w:rsid w:val="00ED4086"/>
    <w:rsid w:val="00ED4730"/>
    <w:rsid w:val="00ED558D"/>
    <w:rsid w:val="00ED5C27"/>
    <w:rsid w:val="00ED5DE6"/>
    <w:rsid w:val="00ED6597"/>
    <w:rsid w:val="00ED7372"/>
    <w:rsid w:val="00ED76A4"/>
    <w:rsid w:val="00EE033C"/>
    <w:rsid w:val="00EE04CE"/>
    <w:rsid w:val="00EE1121"/>
    <w:rsid w:val="00EE2087"/>
    <w:rsid w:val="00EE351C"/>
    <w:rsid w:val="00EE40C7"/>
    <w:rsid w:val="00EE4F60"/>
    <w:rsid w:val="00EE63F1"/>
    <w:rsid w:val="00EE7503"/>
    <w:rsid w:val="00EE7E04"/>
    <w:rsid w:val="00EF0943"/>
    <w:rsid w:val="00EF1CDA"/>
    <w:rsid w:val="00EF3DF0"/>
    <w:rsid w:val="00EF3F0E"/>
    <w:rsid w:val="00EF49B3"/>
    <w:rsid w:val="00EF5548"/>
    <w:rsid w:val="00EF6EF0"/>
    <w:rsid w:val="00F0121E"/>
    <w:rsid w:val="00F02D2D"/>
    <w:rsid w:val="00F07176"/>
    <w:rsid w:val="00F07BD5"/>
    <w:rsid w:val="00F07F38"/>
    <w:rsid w:val="00F10136"/>
    <w:rsid w:val="00F103E8"/>
    <w:rsid w:val="00F107D1"/>
    <w:rsid w:val="00F11289"/>
    <w:rsid w:val="00F11550"/>
    <w:rsid w:val="00F117B9"/>
    <w:rsid w:val="00F124FF"/>
    <w:rsid w:val="00F1362D"/>
    <w:rsid w:val="00F13D67"/>
    <w:rsid w:val="00F15399"/>
    <w:rsid w:val="00F15F1F"/>
    <w:rsid w:val="00F17501"/>
    <w:rsid w:val="00F20919"/>
    <w:rsid w:val="00F23022"/>
    <w:rsid w:val="00F24912"/>
    <w:rsid w:val="00F25D3A"/>
    <w:rsid w:val="00F27A9C"/>
    <w:rsid w:val="00F30BD4"/>
    <w:rsid w:val="00F331F3"/>
    <w:rsid w:val="00F33724"/>
    <w:rsid w:val="00F341E3"/>
    <w:rsid w:val="00F348AF"/>
    <w:rsid w:val="00F36C7B"/>
    <w:rsid w:val="00F404A4"/>
    <w:rsid w:val="00F428E2"/>
    <w:rsid w:val="00F446B8"/>
    <w:rsid w:val="00F45D3C"/>
    <w:rsid w:val="00F50CEF"/>
    <w:rsid w:val="00F5191B"/>
    <w:rsid w:val="00F53B96"/>
    <w:rsid w:val="00F558B9"/>
    <w:rsid w:val="00F563E2"/>
    <w:rsid w:val="00F56CD6"/>
    <w:rsid w:val="00F572D1"/>
    <w:rsid w:val="00F61401"/>
    <w:rsid w:val="00F620A7"/>
    <w:rsid w:val="00F63322"/>
    <w:rsid w:val="00F63537"/>
    <w:rsid w:val="00F64DF0"/>
    <w:rsid w:val="00F66A63"/>
    <w:rsid w:val="00F66C70"/>
    <w:rsid w:val="00F726A9"/>
    <w:rsid w:val="00F72F0F"/>
    <w:rsid w:val="00F73F8B"/>
    <w:rsid w:val="00F74260"/>
    <w:rsid w:val="00F752B2"/>
    <w:rsid w:val="00F759F2"/>
    <w:rsid w:val="00F759FB"/>
    <w:rsid w:val="00F773A1"/>
    <w:rsid w:val="00F800A7"/>
    <w:rsid w:val="00F83002"/>
    <w:rsid w:val="00F83935"/>
    <w:rsid w:val="00F83AD1"/>
    <w:rsid w:val="00F8438E"/>
    <w:rsid w:val="00F8463C"/>
    <w:rsid w:val="00F85777"/>
    <w:rsid w:val="00F85DCB"/>
    <w:rsid w:val="00F8617A"/>
    <w:rsid w:val="00F8795A"/>
    <w:rsid w:val="00F9072E"/>
    <w:rsid w:val="00F92674"/>
    <w:rsid w:val="00F93B57"/>
    <w:rsid w:val="00F95B76"/>
    <w:rsid w:val="00F95BEA"/>
    <w:rsid w:val="00F96276"/>
    <w:rsid w:val="00F963AC"/>
    <w:rsid w:val="00FA027B"/>
    <w:rsid w:val="00FA0387"/>
    <w:rsid w:val="00FA26BD"/>
    <w:rsid w:val="00FA2D69"/>
    <w:rsid w:val="00FA323E"/>
    <w:rsid w:val="00FA4511"/>
    <w:rsid w:val="00FA49EC"/>
    <w:rsid w:val="00FA6606"/>
    <w:rsid w:val="00FB00A6"/>
    <w:rsid w:val="00FB1B9D"/>
    <w:rsid w:val="00FB3D30"/>
    <w:rsid w:val="00FB5148"/>
    <w:rsid w:val="00FB54EB"/>
    <w:rsid w:val="00FB63F7"/>
    <w:rsid w:val="00FB7618"/>
    <w:rsid w:val="00FC047D"/>
    <w:rsid w:val="00FC3062"/>
    <w:rsid w:val="00FC4503"/>
    <w:rsid w:val="00FC5428"/>
    <w:rsid w:val="00FC6313"/>
    <w:rsid w:val="00FD06A3"/>
    <w:rsid w:val="00FD3589"/>
    <w:rsid w:val="00FE02E1"/>
    <w:rsid w:val="00FE0851"/>
    <w:rsid w:val="00FE186C"/>
    <w:rsid w:val="00FE200C"/>
    <w:rsid w:val="00FE27FF"/>
    <w:rsid w:val="00FE4A13"/>
    <w:rsid w:val="00FE593B"/>
    <w:rsid w:val="00FE66BB"/>
    <w:rsid w:val="00FE7E08"/>
    <w:rsid w:val="00FF0508"/>
    <w:rsid w:val="00FF4406"/>
    <w:rsid w:val="00FF4BED"/>
    <w:rsid w:val="00FF5E4C"/>
    <w:rsid w:val="00FF76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E65F2"/>
    <w:pPr>
      <w:widowControl w:val="0"/>
      <w:autoSpaceDE w:val="0"/>
      <w:autoSpaceDN w:val="0"/>
      <w:adjustRightInd w:val="0"/>
      <w:spacing w:line="360" w:lineRule="auto"/>
    </w:pPr>
    <w:rPr>
      <w:snapToGrid w:val="0"/>
      <w:sz w:val="21"/>
      <w:szCs w:val="21"/>
    </w:rPr>
  </w:style>
  <w:style w:type="paragraph" w:styleId="1">
    <w:name w:val="heading 1"/>
    <w:aliases w:val="heading 1,H1,Normal + Font: Helvetica,Bold,Space Before 12 pt,Not Bold,NMP Heading 1,app heading 1,l1,h1,章タイトル,H11,H12,H111,H13,H112,Head 1,Head 11,Head 12,Head 111,Head 13,Head 112,Head 14,Head 113,Head 15,Head 114,Head 16,Head 115,Head 17,Sec1"/>
    <w:next w:val="2"/>
    <w:qFormat/>
    <w:rsid w:val="00DE65F2"/>
    <w:pPr>
      <w:keepNext/>
      <w:numPr>
        <w:numId w:val="3"/>
      </w:numPr>
      <w:spacing w:before="240" w:after="240"/>
      <w:jc w:val="both"/>
      <w:outlineLvl w:val="0"/>
    </w:pPr>
    <w:rPr>
      <w:rFonts w:ascii="Arial" w:eastAsia="黑体" w:hAnsi="Arial"/>
      <w:b/>
      <w:sz w:val="32"/>
      <w:szCs w:val="32"/>
    </w:rPr>
  </w:style>
  <w:style w:type="paragraph" w:styleId="2">
    <w:name w:val="heading 2"/>
    <w:aliases w:val="heading 2,heading 2+ Indent: Left 0.25 in,Head2A,H2,标题 2 Char3,标题 2 Char2 Char,标题 2 Char1 Char Char,标题 2 Char Char Char Char,sect 1.2 Char Char Char Char,h2 Char Char Char Char,H2 Char Char Char Char,Underrubrik1 Char Char Char Char,2,heading 2 Cha"/>
    <w:next w:val="a1"/>
    <w:link w:val="2Char"/>
    <w:qFormat/>
    <w:rsid w:val="00DE65F2"/>
    <w:pPr>
      <w:keepNext/>
      <w:numPr>
        <w:ilvl w:val="1"/>
        <w:numId w:val="3"/>
      </w:numPr>
      <w:spacing w:before="240" w:after="240"/>
      <w:jc w:val="both"/>
      <w:outlineLvl w:val="1"/>
    </w:pPr>
    <w:rPr>
      <w:rFonts w:ascii="Arial" w:eastAsia="黑体" w:hAnsi="Arial"/>
      <w:sz w:val="24"/>
      <w:szCs w:val="24"/>
    </w:rPr>
  </w:style>
  <w:style w:type="paragraph" w:styleId="3">
    <w:name w:val="heading 3"/>
    <w:aliases w:val="Char Char Char Char Char Char Char,Char Char Char Char Char Char Char Char Char Char Char Char Char Char,heading 3,heading 3 Char,heading 3 + Indent: Left 0.25 in,heading 3 + Indent: Left 0.25 in Char,标题 3 Char1,标题 3 Char2 Char Char,H3,l3,h3,h31,bh"/>
    <w:basedOn w:val="a1"/>
    <w:next w:val="a1"/>
    <w:link w:val="3Char"/>
    <w:qFormat/>
    <w:rsid w:val="00DE65F2"/>
    <w:pPr>
      <w:keepNext/>
      <w:keepLines/>
      <w:numPr>
        <w:ilvl w:val="2"/>
        <w:numId w:val="3"/>
      </w:numPr>
      <w:autoSpaceDE/>
      <w:autoSpaceDN/>
      <w:adjustRightInd/>
      <w:spacing w:before="260" w:after="260" w:line="416" w:lineRule="auto"/>
      <w:jc w:val="both"/>
      <w:outlineLvl w:val="2"/>
    </w:pPr>
    <w:rPr>
      <w:rFonts w:eastAsia="黑体"/>
      <w:bCs/>
      <w:kern w:val="2"/>
      <w:sz w:val="24"/>
      <w:szCs w:val="32"/>
    </w:rPr>
  </w:style>
  <w:style w:type="paragraph" w:styleId="4">
    <w:name w:val="heading 4"/>
    <w:aliases w:val="heading 4,PIM 4,H4,h4,bullet,bl,bb,标题 4 Char Char Char,heading 4 Char Char,heading 4 Char,标题 4 Char Char,--F4,标题 4 Char2,标题 4 Char1 Char1,标题 4 Char Char1 Char1,标题 4 Char Char Char Char Char1,标题 4 Char Char Char1 Char1,标题 4 Char Char Char Char1,4,PI"/>
    <w:basedOn w:val="a1"/>
    <w:next w:val="a1"/>
    <w:link w:val="4Char"/>
    <w:unhideWhenUsed/>
    <w:qFormat/>
    <w:rsid w:val="00B9465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eading 5,heading 5 Char,标题 5 Char Char,dash,ds,dd,Roman list,H5,h5,Heading5,l5,5,Alt+5,表格标题,ITT t5,PA Pico Section,H5-Heading 5,heading5,PIM 5,标题5,l5+toc5,Numbered Sub-list,Level 3 - i,h51,heading 51,h52,heading 52,h53,heading 53,上海中望标准标题五,dash1"/>
    <w:basedOn w:val="a1"/>
    <w:next w:val="a1"/>
    <w:link w:val="5Char"/>
    <w:qFormat/>
    <w:rsid w:val="00B94658"/>
    <w:pPr>
      <w:keepNext/>
      <w:keepLines/>
      <w:widowControl/>
      <w:topLinePunct/>
      <w:autoSpaceDE/>
      <w:autoSpaceDN/>
      <w:snapToGrid w:val="0"/>
      <w:spacing w:before="160" w:after="160" w:line="240" w:lineRule="atLeast"/>
      <w:outlineLvl w:val="4"/>
    </w:pPr>
    <w:rPr>
      <w:rFonts w:ascii="Book Antiqua" w:eastAsia="黑体" w:hAnsi="Book Antiqua" w:cs="宋体" w:hint="eastAsia"/>
      <w:noProof/>
      <w:snapToGrid/>
      <w:sz w:val="24"/>
      <w:szCs w:val="24"/>
    </w:rPr>
  </w:style>
  <w:style w:type="paragraph" w:styleId="6">
    <w:name w:val="heading 6"/>
    <w:aliases w:val="heading 6,PIM 6,BOD 4,Legal Level 1.,H6,Bullet list,第五层条,L6,h6,h61,heading 61,Third Subheading,正文六级标题,Bullet (Single Lines),标题 6(ALT+6),Heading6,l6,hsm,submodule heading,1.1.1.1.1.1,标题七3,DO NOT USE_h6,Figure label,cnp,Caption number (page-wide"/>
    <w:basedOn w:val="a1"/>
    <w:link w:val="6Char"/>
    <w:autoRedefine/>
    <w:qFormat/>
    <w:rsid w:val="005771B7"/>
    <w:pPr>
      <w:keepNext/>
      <w:widowControl/>
      <w:tabs>
        <w:tab w:val="num" w:pos="1440"/>
      </w:tabs>
      <w:ind w:left="1134" w:hanging="1134"/>
      <w:outlineLvl w:val="5"/>
    </w:pPr>
    <w:rPr>
      <w:rFonts w:ascii="Arial" w:eastAsia="黑体" w:hAnsi="Arial"/>
      <w:snapToGrid/>
      <w:sz w:val="18"/>
    </w:rPr>
  </w:style>
  <w:style w:type="paragraph" w:styleId="7">
    <w:name w:val="heading 7"/>
    <w:aliases w:val="heading 7,PIM 7,不用,letter list,Legal Level 1.1.,L7,附录标识,（1）,正文七级标题,cnc,Caption number (column-wide),st,ITT t7,PA Appendix Major,lettered list,letter list1,lettered list1,letter list2,lettered list2,letter list11,lettered list11,letter list3,7,req3"/>
    <w:basedOn w:val="a1"/>
    <w:link w:val="7Char"/>
    <w:qFormat/>
    <w:rsid w:val="005771B7"/>
    <w:pPr>
      <w:keepNext/>
      <w:widowControl/>
      <w:tabs>
        <w:tab w:val="num" w:pos="2520"/>
      </w:tabs>
      <w:ind w:left="1276" w:hanging="1276"/>
      <w:outlineLvl w:val="6"/>
    </w:pPr>
    <w:rPr>
      <w:rFonts w:ascii="Arial" w:eastAsia="黑体" w:hAnsi="Arial"/>
      <w:snapToGrid/>
      <w:sz w:val="1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DE65F2"/>
    <w:pPr>
      <w:keepLines/>
      <w:numPr>
        <w:ilvl w:val="8"/>
        <w:numId w:val="1"/>
      </w:numPr>
      <w:spacing w:beforeLines="100"/>
      <w:jc w:val="center"/>
    </w:pPr>
    <w:rPr>
      <w:rFonts w:ascii="Arial" w:hAnsi="Arial"/>
      <w:sz w:val="18"/>
      <w:szCs w:val="18"/>
    </w:rPr>
  </w:style>
  <w:style w:type="paragraph" w:customStyle="1" w:styleId="a5">
    <w:name w:val="表格文本"/>
    <w:link w:val="Char"/>
    <w:rsid w:val="00DE65F2"/>
    <w:pPr>
      <w:tabs>
        <w:tab w:val="decimal" w:pos="0"/>
      </w:tabs>
    </w:pPr>
    <w:rPr>
      <w:rFonts w:ascii="Arial" w:hAnsi="Arial"/>
      <w:noProof/>
      <w:sz w:val="21"/>
      <w:szCs w:val="21"/>
    </w:rPr>
  </w:style>
  <w:style w:type="paragraph" w:customStyle="1" w:styleId="a6">
    <w:name w:val="表头文本"/>
    <w:rsid w:val="00DE65F2"/>
    <w:pPr>
      <w:jc w:val="center"/>
    </w:pPr>
    <w:rPr>
      <w:rFonts w:ascii="Arial" w:hAnsi="Arial"/>
      <w:b/>
      <w:sz w:val="21"/>
      <w:szCs w:val="21"/>
    </w:rPr>
  </w:style>
  <w:style w:type="table" w:customStyle="1" w:styleId="a7">
    <w:name w:val="表样式"/>
    <w:basedOn w:val="a3"/>
    <w:rsid w:val="00DE65F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DE65F2"/>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DE65F2"/>
    <w:pPr>
      <w:keepNext/>
      <w:widowControl/>
      <w:spacing w:before="80" w:after="80"/>
      <w:jc w:val="center"/>
    </w:pPr>
  </w:style>
  <w:style w:type="paragraph" w:customStyle="1" w:styleId="a9">
    <w:name w:val="文档标题"/>
    <w:basedOn w:val="a1"/>
    <w:rsid w:val="00DE65F2"/>
    <w:pPr>
      <w:tabs>
        <w:tab w:val="left" w:pos="0"/>
      </w:tabs>
      <w:spacing w:before="300" w:after="300"/>
      <w:jc w:val="center"/>
    </w:pPr>
    <w:rPr>
      <w:rFonts w:ascii="Arial" w:eastAsia="黑体" w:hAnsi="Arial"/>
      <w:sz w:val="36"/>
      <w:szCs w:val="36"/>
    </w:rPr>
  </w:style>
  <w:style w:type="paragraph" w:styleId="aa">
    <w:name w:val="footer"/>
    <w:rsid w:val="00DE65F2"/>
    <w:pPr>
      <w:tabs>
        <w:tab w:val="center" w:pos="4510"/>
        <w:tab w:val="right" w:pos="9020"/>
      </w:tabs>
    </w:pPr>
    <w:rPr>
      <w:rFonts w:ascii="Arial" w:hAnsi="Arial"/>
      <w:sz w:val="18"/>
      <w:szCs w:val="18"/>
    </w:rPr>
  </w:style>
  <w:style w:type="paragraph" w:styleId="ab">
    <w:name w:val="header"/>
    <w:rsid w:val="00DE65F2"/>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DE65F2"/>
  </w:style>
  <w:style w:type="paragraph" w:customStyle="1" w:styleId="ad">
    <w:name w:val="注示头"/>
    <w:basedOn w:val="a1"/>
    <w:rsid w:val="00DE65F2"/>
    <w:pPr>
      <w:pBdr>
        <w:top w:val="single" w:sz="4" w:space="1" w:color="000000"/>
      </w:pBdr>
      <w:jc w:val="both"/>
    </w:pPr>
    <w:rPr>
      <w:rFonts w:ascii="Arial" w:eastAsia="黑体" w:hAnsi="Arial"/>
      <w:sz w:val="18"/>
    </w:rPr>
  </w:style>
  <w:style w:type="paragraph" w:customStyle="1" w:styleId="ae">
    <w:name w:val="注示文本"/>
    <w:basedOn w:val="a1"/>
    <w:rsid w:val="00DE65F2"/>
    <w:pPr>
      <w:pBdr>
        <w:bottom w:val="single" w:sz="4" w:space="1" w:color="000000"/>
      </w:pBdr>
      <w:ind w:firstLine="360"/>
      <w:jc w:val="both"/>
    </w:pPr>
    <w:rPr>
      <w:rFonts w:ascii="Arial" w:eastAsia="KaiTi_GB2312" w:hAnsi="Arial"/>
      <w:sz w:val="18"/>
      <w:szCs w:val="18"/>
    </w:rPr>
  </w:style>
  <w:style w:type="paragraph" w:customStyle="1" w:styleId="af">
    <w:name w:val="编写建议"/>
    <w:basedOn w:val="a1"/>
    <w:rsid w:val="00DE65F2"/>
    <w:pPr>
      <w:ind w:firstLine="420"/>
    </w:pPr>
    <w:rPr>
      <w:rFonts w:ascii="Arial" w:hAnsi="Arial" w:cs="Arial"/>
      <w:i/>
      <w:color w:val="0000FF"/>
    </w:rPr>
  </w:style>
  <w:style w:type="table" w:styleId="af0">
    <w:name w:val="Table Grid"/>
    <w:basedOn w:val="a3"/>
    <w:rsid w:val="00DE65F2"/>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DE65F2"/>
    <w:rPr>
      <w:rFonts w:ascii="宋体" w:hAnsi="宋体"/>
      <w:b/>
      <w:bCs/>
      <w:color w:val="000000"/>
      <w:sz w:val="36"/>
    </w:rPr>
  </w:style>
  <w:style w:type="character" w:customStyle="1" w:styleId="af2">
    <w:name w:val="样式二"/>
    <w:basedOn w:val="af1"/>
    <w:rsid w:val="00DE65F2"/>
    <w:rPr>
      <w:rFonts w:ascii="宋体" w:hAnsi="宋体"/>
      <w:b/>
      <w:bCs/>
      <w:color w:val="000000"/>
      <w:sz w:val="36"/>
    </w:rPr>
  </w:style>
  <w:style w:type="paragraph" w:styleId="af3">
    <w:name w:val="Balloon Text"/>
    <w:basedOn w:val="a1"/>
    <w:link w:val="Char0"/>
    <w:rsid w:val="00DE65F2"/>
    <w:pPr>
      <w:spacing w:line="240" w:lineRule="auto"/>
    </w:pPr>
    <w:rPr>
      <w:sz w:val="18"/>
      <w:szCs w:val="18"/>
    </w:rPr>
  </w:style>
  <w:style w:type="character" w:customStyle="1" w:styleId="Char0">
    <w:name w:val="批注框文本 Char"/>
    <w:basedOn w:val="a2"/>
    <w:link w:val="af3"/>
    <w:rsid w:val="00DE65F2"/>
    <w:rPr>
      <w:snapToGrid w:val="0"/>
      <w:sz w:val="18"/>
      <w:szCs w:val="18"/>
    </w:rPr>
  </w:style>
  <w:style w:type="paragraph" w:styleId="af4">
    <w:name w:val="Title"/>
    <w:basedOn w:val="a1"/>
    <w:next w:val="a1"/>
    <w:link w:val="Char1"/>
    <w:qFormat/>
    <w:rsid w:val="004E0270"/>
    <w:pPr>
      <w:spacing w:before="240" w:after="60"/>
      <w:jc w:val="center"/>
      <w:outlineLvl w:val="0"/>
    </w:pPr>
    <w:rPr>
      <w:rFonts w:asciiTheme="majorHAnsi" w:hAnsiTheme="majorHAnsi" w:cstheme="majorBidi"/>
      <w:b/>
      <w:bCs/>
      <w:sz w:val="32"/>
      <w:szCs w:val="32"/>
    </w:rPr>
  </w:style>
  <w:style w:type="character" w:customStyle="1" w:styleId="Char1">
    <w:name w:val="标题 Char"/>
    <w:basedOn w:val="a2"/>
    <w:link w:val="af4"/>
    <w:rsid w:val="004E0270"/>
    <w:rPr>
      <w:rFonts w:asciiTheme="majorHAnsi" w:hAnsiTheme="majorHAnsi" w:cstheme="majorBidi"/>
      <w:b/>
      <w:bCs/>
      <w:snapToGrid w:val="0"/>
      <w:sz w:val="32"/>
      <w:szCs w:val="32"/>
    </w:rPr>
  </w:style>
  <w:style w:type="paragraph" w:styleId="af5">
    <w:name w:val="Document Map"/>
    <w:basedOn w:val="a1"/>
    <w:link w:val="Char2"/>
    <w:rsid w:val="004E0270"/>
    <w:rPr>
      <w:rFonts w:ascii="宋体"/>
      <w:sz w:val="18"/>
      <w:szCs w:val="18"/>
    </w:rPr>
  </w:style>
  <w:style w:type="character" w:customStyle="1" w:styleId="Char2">
    <w:name w:val="文档结构图 Char"/>
    <w:basedOn w:val="a2"/>
    <w:link w:val="af5"/>
    <w:rsid w:val="004E0270"/>
    <w:rPr>
      <w:rFonts w:ascii="宋体"/>
      <w:snapToGrid w:val="0"/>
      <w:sz w:val="18"/>
      <w:szCs w:val="18"/>
    </w:rPr>
  </w:style>
  <w:style w:type="paragraph" w:styleId="af6">
    <w:name w:val="List Paragraph"/>
    <w:basedOn w:val="a1"/>
    <w:link w:val="Char3"/>
    <w:uiPriority w:val="34"/>
    <w:qFormat/>
    <w:rsid w:val="008108D5"/>
    <w:pPr>
      <w:ind w:firstLineChars="200" w:firstLine="420"/>
    </w:pPr>
  </w:style>
  <w:style w:type="paragraph" w:styleId="af7">
    <w:name w:val="Body Text"/>
    <w:basedOn w:val="a1"/>
    <w:link w:val="Char4"/>
    <w:rsid w:val="00FA0387"/>
    <w:pPr>
      <w:spacing w:after="120"/>
    </w:pPr>
  </w:style>
  <w:style w:type="character" w:customStyle="1" w:styleId="Char4">
    <w:name w:val="正文文本 Char"/>
    <w:basedOn w:val="a2"/>
    <w:link w:val="af7"/>
    <w:rsid w:val="00FA0387"/>
    <w:rPr>
      <w:snapToGrid w:val="0"/>
      <w:sz w:val="21"/>
      <w:szCs w:val="21"/>
    </w:rPr>
  </w:style>
  <w:style w:type="paragraph" w:styleId="af8">
    <w:name w:val="Body Text First Indent"/>
    <w:basedOn w:val="a1"/>
    <w:link w:val="Char5"/>
    <w:rsid w:val="00FA0387"/>
    <w:pPr>
      <w:keepNext/>
      <w:ind w:firstLineChars="200" w:firstLine="420"/>
      <w:jc w:val="both"/>
    </w:pPr>
    <w:rPr>
      <w:rFonts w:ascii="Arial" w:hAnsi="Arial"/>
      <w:snapToGrid/>
    </w:rPr>
  </w:style>
  <w:style w:type="character" w:customStyle="1" w:styleId="Char5">
    <w:name w:val="正文首行缩进 Char"/>
    <w:basedOn w:val="Char4"/>
    <w:link w:val="af8"/>
    <w:rsid w:val="00FA0387"/>
    <w:rPr>
      <w:rFonts w:ascii="Arial" w:hAnsi="Arial"/>
      <w:snapToGrid w:val="0"/>
      <w:sz w:val="21"/>
      <w:szCs w:val="21"/>
    </w:rPr>
  </w:style>
  <w:style w:type="paragraph" w:customStyle="1" w:styleId="ParaCharCharCharChar">
    <w:name w:val="默认段落字体 Para Char Char Char Char"/>
    <w:basedOn w:val="a1"/>
    <w:rsid w:val="00FA0387"/>
    <w:pPr>
      <w:autoSpaceDE/>
      <w:autoSpaceDN/>
      <w:adjustRightInd/>
      <w:spacing w:line="240" w:lineRule="auto"/>
      <w:jc w:val="both"/>
    </w:pPr>
    <w:rPr>
      <w:snapToGrid/>
      <w:szCs w:val="20"/>
    </w:rPr>
  </w:style>
  <w:style w:type="paragraph" w:customStyle="1" w:styleId="af9">
    <w:name w:val="缺省文本"/>
    <w:basedOn w:val="a1"/>
    <w:rsid w:val="00FA0387"/>
    <w:pPr>
      <w:keepNext/>
    </w:pPr>
    <w:rPr>
      <w:rFonts w:ascii="Arial" w:hAnsi="Arial"/>
      <w:snapToGrid/>
    </w:rPr>
  </w:style>
  <w:style w:type="paragraph" w:customStyle="1" w:styleId="tabledescription">
    <w:name w:val="table description"/>
    <w:basedOn w:val="a1"/>
    <w:rsid w:val="00FA0387"/>
    <w:pPr>
      <w:keepNext/>
      <w:keepLines/>
      <w:widowControl/>
      <w:numPr>
        <w:numId w:val="4"/>
      </w:numPr>
      <w:tabs>
        <w:tab w:val="clear" w:pos="1077"/>
      </w:tabs>
      <w:ind w:left="624" w:hanging="624"/>
      <w:jc w:val="center"/>
    </w:pPr>
    <w:rPr>
      <w:rFonts w:ascii="宋体"/>
      <w:snapToGrid/>
      <w:szCs w:val="20"/>
    </w:rPr>
  </w:style>
  <w:style w:type="character" w:styleId="afa">
    <w:name w:val="Hyperlink"/>
    <w:basedOn w:val="a2"/>
    <w:rsid w:val="000E710C"/>
    <w:rPr>
      <w:color w:val="0000FF" w:themeColor="hyperlink"/>
      <w:u w:val="single"/>
    </w:rPr>
  </w:style>
  <w:style w:type="character" w:styleId="afb">
    <w:name w:val="FollowedHyperlink"/>
    <w:basedOn w:val="a2"/>
    <w:rsid w:val="00402B33"/>
    <w:rPr>
      <w:color w:val="800080" w:themeColor="followedHyperlink"/>
      <w:u w:val="single"/>
    </w:rPr>
  </w:style>
  <w:style w:type="character" w:customStyle="1" w:styleId="4Char">
    <w:name w:val="标题 4 Char"/>
    <w:aliases w:val="heading 4 Char1,PIM 4 Char,H4 Char,h4 Char,bullet Char,bl Char,bb Char,标题 4 Char Char Char Char,heading 4 Char Char Char,heading 4 Char Char1,标题 4 Char Char Char1,--F4 Char,标题 4 Char2 Char,标题 4 Char1 Char1 Char,标题 4 Char Char1 Char1 Char"/>
    <w:basedOn w:val="a2"/>
    <w:link w:val="4"/>
    <w:rsid w:val="00B94658"/>
    <w:rPr>
      <w:rFonts w:asciiTheme="majorHAnsi" w:eastAsiaTheme="majorEastAsia" w:hAnsiTheme="majorHAnsi" w:cstheme="majorBidi"/>
      <w:b/>
      <w:bCs/>
      <w:snapToGrid w:val="0"/>
      <w:sz w:val="28"/>
      <w:szCs w:val="28"/>
    </w:rPr>
  </w:style>
  <w:style w:type="character" w:customStyle="1" w:styleId="5Char">
    <w:name w:val="标题 5 Char"/>
    <w:aliases w:val="heading 5 Char1,heading 5 Char Char,标题 5 Char Char Char,dash Char,ds Char,dd Char,Roman list Char,H5 Char,h5 Char,Heading5 Char,l5 Char,5 Char,Alt+5 Char,表格标题 Char,ITT t5 Char,PA Pico Section Char,H5-Heading 5 Char,heading5 Char,PIM 5 Char"/>
    <w:basedOn w:val="a2"/>
    <w:link w:val="5"/>
    <w:rsid w:val="00B94658"/>
    <w:rPr>
      <w:rFonts w:ascii="Book Antiqua" w:eastAsia="黑体" w:hAnsi="Book Antiqua" w:cs="宋体"/>
      <w:noProof/>
      <w:sz w:val="24"/>
      <w:szCs w:val="24"/>
    </w:rPr>
  </w:style>
  <w:style w:type="paragraph" w:customStyle="1" w:styleId="BlockLabel">
    <w:name w:val="Block Label"/>
    <w:basedOn w:val="a1"/>
    <w:next w:val="a1"/>
    <w:rsid w:val="00B94658"/>
    <w:pPr>
      <w:keepNext/>
      <w:keepLines/>
      <w:widowControl/>
      <w:topLinePunct/>
      <w:autoSpaceDE/>
      <w:autoSpaceDN/>
      <w:snapToGrid w:val="0"/>
      <w:spacing w:before="300" w:after="80" w:line="240" w:lineRule="atLeast"/>
    </w:pPr>
    <w:rPr>
      <w:rFonts w:ascii="Book Antiqua" w:eastAsia="黑体" w:hAnsi="Book Antiqua" w:cs="Book Antiqua" w:hint="eastAsia"/>
      <w:bCs/>
      <w:snapToGrid/>
      <w:sz w:val="26"/>
      <w:szCs w:val="26"/>
    </w:rPr>
  </w:style>
  <w:style w:type="paragraph" w:customStyle="1" w:styleId="FigureDescription">
    <w:name w:val="Figure Description"/>
    <w:next w:val="a1"/>
    <w:rsid w:val="00B94658"/>
    <w:pPr>
      <w:keepNext/>
      <w:adjustRightInd w:val="0"/>
      <w:snapToGrid w:val="0"/>
      <w:spacing w:before="320" w:after="80" w:line="240" w:lineRule="atLeast"/>
      <w:ind w:left="1701"/>
    </w:pPr>
    <w:rPr>
      <w:rFonts w:eastAsia="黑体" w:cs="Arial"/>
      <w:spacing w:val="-4"/>
      <w:kern w:val="2"/>
      <w:sz w:val="21"/>
      <w:szCs w:val="21"/>
    </w:rPr>
  </w:style>
  <w:style w:type="paragraph" w:customStyle="1" w:styleId="ItemList">
    <w:name w:val="Item List"/>
    <w:link w:val="ItemListChar1"/>
    <w:rsid w:val="00B94658"/>
    <w:pPr>
      <w:numPr>
        <w:numId w:val="5"/>
      </w:numPr>
      <w:adjustRightInd w:val="0"/>
      <w:snapToGrid w:val="0"/>
      <w:spacing w:before="80" w:after="80" w:line="240" w:lineRule="atLeast"/>
    </w:pPr>
    <w:rPr>
      <w:rFonts w:cs="Arial" w:hint="eastAsia"/>
      <w:kern w:val="2"/>
      <w:sz w:val="21"/>
      <w:szCs w:val="21"/>
    </w:rPr>
  </w:style>
  <w:style w:type="paragraph" w:customStyle="1" w:styleId="ItemListText">
    <w:name w:val="Item List Text"/>
    <w:rsid w:val="00B94658"/>
    <w:pPr>
      <w:adjustRightInd w:val="0"/>
      <w:snapToGrid w:val="0"/>
      <w:spacing w:before="80" w:after="80" w:line="240" w:lineRule="atLeast"/>
      <w:ind w:left="2126"/>
    </w:pPr>
    <w:rPr>
      <w:rFonts w:hint="eastAsia"/>
      <w:kern w:val="2"/>
      <w:sz w:val="21"/>
      <w:szCs w:val="21"/>
    </w:rPr>
  </w:style>
  <w:style w:type="paragraph" w:customStyle="1" w:styleId="Step">
    <w:name w:val="Step"/>
    <w:basedOn w:val="a1"/>
    <w:rsid w:val="00B94658"/>
    <w:pPr>
      <w:widowControl/>
      <w:tabs>
        <w:tab w:val="num" w:pos="1701"/>
      </w:tabs>
      <w:topLinePunct/>
      <w:autoSpaceDE/>
      <w:autoSpaceDN/>
      <w:snapToGrid w:val="0"/>
      <w:spacing w:before="160" w:after="160" w:line="240" w:lineRule="atLeast"/>
      <w:ind w:left="1701" w:hanging="159"/>
    </w:pPr>
    <w:rPr>
      <w:rFonts w:cs="Arial" w:hint="eastAsia"/>
    </w:rPr>
  </w:style>
  <w:style w:type="paragraph" w:customStyle="1" w:styleId="TableDescription0">
    <w:name w:val="Table Description"/>
    <w:basedOn w:val="a1"/>
    <w:next w:val="a1"/>
    <w:link w:val="TableDescriptionChar"/>
    <w:rsid w:val="00B94658"/>
    <w:pPr>
      <w:keepNext/>
      <w:widowControl/>
      <w:topLinePunct/>
      <w:autoSpaceDE/>
      <w:autoSpaceDN/>
      <w:snapToGrid w:val="0"/>
      <w:spacing w:before="320" w:after="80" w:line="240" w:lineRule="atLeast"/>
      <w:ind w:left="1701"/>
    </w:pPr>
    <w:rPr>
      <w:rFonts w:eastAsia="黑体" w:cs="Arial" w:hint="eastAsia"/>
      <w:snapToGrid/>
      <w:spacing w:val="-4"/>
      <w:kern w:val="2"/>
    </w:rPr>
  </w:style>
  <w:style w:type="paragraph" w:customStyle="1" w:styleId="TerminalDisplay">
    <w:name w:val="Terminal Display"/>
    <w:rsid w:val="00B94658"/>
    <w:pPr>
      <w:snapToGrid w:val="0"/>
      <w:spacing w:line="240" w:lineRule="atLeast"/>
      <w:ind w:left="1701"/>
    </w:pPr>
    <w:rPr>
      <w:rFonts w:ascii="Courier New" w:hAnsi="Courier New" w:cs="Courier New"/>
      <w:snapToGrid w:val="0"/>
      <w:spacing w:val="-1"/>
      <w:sz w:val="16"/>
      <w:szCs w:val="16"/>
    </w:rPr>
  </w:style>
  <w:style w:type="paragraph" w:customStyle="1" w:styleId="TableHeading">
    <w:name w:val="Table Heading"/>
    <w:basedOn w:val="a1"/>
    <w:link w:val="TableHeadingChar"/>
    <w:rsid w:val="00B94658"/>
    <w:pPr>
      <w:topLinePunct/>
      <w:autoSpaceDE/>
      <w:autoSpaceDN/>
      <w:snapToGrid w:val="0"/>
      <w:spacing w:before="80" w:after="80" w:line="240" w:lineRule="atLeast"/>
    </w:pPr>
    <w:rPr>
      <w:rFonts w:ascii="Book Antiqua" w:eastAsia="黑体" w:hAnsi="Book Antiqua" w:cs="Book Antiqua" w:hint="eastAsia"/>
      <w:bCs/>
    </w:rPr>
  </w:style>
  <w:style w:type="paragraph" w:customStyle="1" w:styleId="TableText">
    <w:name w:val="Table Text"/>
    <w:basedOn w:val="a1"/>
    <w:link w:val="TableTextChar"/>
    <w:qFormat/>
    <w:rsid w:val="00B94658"/>
    <w:pPr>
      <w:topLinePunct/>
      <w:autoSpaceDE/>
      <w:autoSpaceDN/>
      <w:snapToGrid w:val="0"/>
      <w:spacing w:before="80" w:after="80" w:line="240" w:lineRule="atLeast"/>
    </w:pPr>
    <w:rPr>
      <w:rFonts w:cs="Arial" w:hint="eastAsia"/>
    </w:rPr>
  </w:style>
  <w:style w:type="character" w:customStyle="1" w:styleId="TableTextChar">
    <w:name w:val="Table Text Char"/>
    <w:aliases w:val="Legal Level 1.1.1.1. Char,Appendix Char,ft Char,HF Char,ctc Char,Caption text (column-wide) Char,标题 9 Char,正文九级标题 Char,huh Char,三级标题 Char,PIM 9 Char,不用9 Char,tt Char,table title Char,标题 45 Char,Figure Heading Char,FH Char,heading 9 Char"/>
    <w:basedOn w:val="a2"/>
    <w:link w:val="TableText"/>
    <w:rsid w:val="00B94658"/>
    <w:rPr>
      <w:rFonts w:cs="Arial"/>
      <w:snapToGrid w:val="0"/>
      <w:sz w:val="21"/>
      <w:szCs w:val="21"/>
    </w:rPr>
  </w:style>
  <w:style w:type="character" w:customStyle="1" w:styleId="TableHeadingChar">
    <w:name w:val="Table Heading Char"/>
    <w:basedOn w:val="a2"/>
    <w:link w:val="TableHeading"/>
    <w:rsid w:val="00B94658"/>
    <w:rPr>
      <w:rFonts w:ascii="Book Antiqua" w:eastAsia="黑体" w:hAnsi="Book Antiqua" w:cs="Book Antiqua"/>
      <w:bCs/>
      <w:snapToGrid w:val="0"/>
      <w:sz w:val="21"/>
      <w:szCs w:val="21"/>
    </w:rPr>
  </w:style>
  <w:style w:type="paragraph" w:customStyle="1" w:styleId="NotesTextList">
    <w:name w:val="Notes Text List"/>
    <w:basedOn w:val="a1"/>
    <w:rsid w:val="00127EA2"/>
    <w:pPr>
      <w:keepNext/>
      <w:keepLines/>
      <w:widowControl/>
      <w:numPr>
        <w:numId w:val="6"/>
      </w:numPr>
      <w:topLinePunct/>
      <w:autoSpaceDE/>
      <w:autoSpaceDN/>
      <w:snapToGrid w:val="0"/>
      <w:spacing w:before="40" w:after="80" w:line="200" w:lineRule="atLeast"/>
    </w:pPr>
    <w:rPr>
      <w:rFonts w:eastAsia="KaiTi_GB2312" w:cs="Arial"/>
      <w:iCs/>
      <w:snapToGrid/>
      <w:kern w:val="2"/>
      <w:sz w:val="18"/>
      <w:szCs w:val="18"/>
    </w:rPr>
  </w:style>
  <w:style w:type="character" w:customStyle="1" w:styleId="6Char">
    <w:name w:val="标题 6 Char"/>
    <w:aliases w:val="heading 6 Char,PIM 6 Char,BOD 4 Char,Legal Level 1. Char,H6 Char,Bullet list Char,第五层条 Char,L6 Char,h6 Char,h61 Char,heading 61 Char,Third Subheading Char,正文六级标题 Char,Bullet (Single Lines) Char,标题 6(ALT+6) Char,Heading6 Char,l6 Char,hsm Char"/>
    <w:basedOn w:val="a2"/>
    <w:link w:val="6"/>
    <w:rsid w:val="005771B7"/>
    <w:rPr>
      <w:rFonts w:ascii="Arial" w:eastAsia="黑体" w:hAnsi="Arial"/>
      <w:sz w:val="18"/>
      <w:szCs w:val="21"/>
    </w:rPr>
  </w:style>
  <w:style w:type="character" w:customStyle="1" w:styleId="7Char">
    <w:name w:val="标题 7 Char"/>
    <w:aliases w:val="heading 7 Char,PIM 7 Char,不用 Char,letter list Char,Legal Level 1.1. Char,L7 Char,附录标识 Char,（1） Char,正文七级标题 Char,cnc Char,Caption number (column-wide) Char,st Char,ITT t7 Char,PA Appendix Major Char,lettered list Char,letter list1 Char,7 Char"/>
    <w:basedOn w:val="a2"/>
    <w:link w:val="7"/>
    <w:rsid w:val="005771B7"/>
    <w:rPr>
      <w:rFonts w:ascii="Arial" w:eastAsia="黑体" w:hAnsi="Arial"/>
      <w:sz w:val="18"/>
      <w:szCs w:val="21"/>
    </w:rPr>
  </w:style>
  <w:style w:type="paragraph" w:customStyle="1" w:styleId="TAL">
    <w:name w:val="TAL"/>
    <w:basedOn w:val="a1"/>
    <w:rsid w:val="001A3C55"/>
    <w:pPr>
      <w:keepNext/>
      <w:keepLines/>
      <w:widowControl/>
      <w:overflowPunct w:val="0"/>
      <w:spacing w:line="240" w:lineRule="auto"/>
      <w:textAlignment w:val="baseline"/>
    </w:pPr>
    <w:rPr>
      <w:rFonts w:ascii="Arial" w:hAnsi="Arial"/>
      <w:snapToGrid/>
      <w:sz w:val="18"/>
      <w:szCs w:val="18"/>
      <w:lang w:val="en-GB" w:eastAsia="en-US"/>
    </w:rPr>
  </w:style>
  <w:style w:type="paragraph" w:customStyle="1" w:styleId="TAH">
    <w:name w:val="TAH"/>
    <w:basedOn w:val="a1"/>
    <w:rsid w:val="001A3C55"/>
    <w:pPr>
      <w:keepNext/>
      <w:keepLines/>
      <w:widowControl/>
      <w:overflowPunct w:val="0"/>
      <w:spacing w:line="240" w:lineRule="auto"/>
      <w:jc w:val="center"/>
      <w:textAlignment w:val="baseline"/>
    </w:pPr>
    <w:rPr>
      <w:rFonts w:ascii="Arial" w:hAnsi="Arial"/>
      <w:b/>
      <w:snapToGrid/>
      <w:sz w:val="18"/>
      <w:szCs w:val="18"/>
      <w:lang w:val="en-GB" w:eastAsia="en-US"/>
    </w:rPr>
  </w:style>
  <w:style w:type="character" w:customStyle="1" w:styleId="lijujieshi">
    <w:name w:val="lijujieshi"/>
    <w:basedOn w:val="a2"/>
    <w:rsid w:val="00DD33DB"/>
  </w:style>
  <w:style w:type="character" w:customStyle="1" w:styleId="st1">
    <w:name w:val="st1"/>
    <w:basedOn w:val="a2"/>
    <w:rsid w:val="00A775B0"/>
  </w:style>
  <w:style w:type="character" w:customStyle="1" w:styleId="im-content1">
    <w:name w:val="im-content1"/>
    <w:basedOn w:val="a2"/>
    <w:rsid w:val="00672A30"/>
    <w:rPr>
      <w:color w:val="333333"/>
    </w:rPr>
  </w:style>
  <w:style w:type="paragraph" w:customStyle="1" w:styleId="NotesTextTD">
    <w:name w:val="Notes Text TD"/>
    <w:rsid w:val="00EE40C7"/>
    <w:pPr>
      <w:snapToGrid w:val="0"/>
      <w:spacing w:line="240" w:lineRule="atLeast"/>
      <w:ind w:left="2075"/>
    </w:pPr>
    <w:rPr>
      <w:rFonts w:ascii="Courier New" w:hAnsi="Courier New" w:cs="Courier New"/>
      <w:snapToGrid w:val="0"/>
      <w:spacing w:val="-1"/>
      <w:sz w:val="16"/>
      <w:szCs w:val="16"/>
    </w:rPr>
  </w:style>
  <w:style w:type="character" w:customStyle="1" w:styleId="2Char">
    <w:name w:val="标题 2 Char"/>
    <w:aliases w:val="heading 2 Char,heading 2+ Indent: Left 0.25 in Char,Head2A Char,H2 Char,标题 2 Char3 Char,标题 2 Char2 Char Char,标题 2 Char1 Char Char Char,标题 2 Char Char Char Char Char,sect 1.2 Char Char Char Char Char,h2 Char Char Char Char Char,2 Char"/>
    <w:basedOn w:val="a2"/>
    <w:link w:val="2"/>
    <w:rsid w:val="007C028B"/>
    <w:rPr>
      <w:rFonts w:ascii="Arial" w:eastAsia="黑体" w:hAnsi="Arial"/>
      <w:sz w:val="24"/>
      <w:szCs w:val="24"/>
    </w:rPr>
  </w:style>
  <w:style w:type="character" w:customStyle="1" w:styleId="3Char">
    <w:name w:val="标题 3 Char"/>
    <w:aliases w:val="Char Char Char Char Char Char Char Char,Char Char Char Char Char Char Char Char Char Char Char Char Char Char Char,heading 3 Char1,heading 3 Char Char,heading 3 + Indent: Left 0.25 in Char1,heading 3 + Indent: Left 0.25 in Char Char,H3 Char"/>
    <w:basedOn w:val="a2"/>
    <w:link w:val="3"/>
    <w:rsid w:val="007C028B"/>
    <w:rPr>
      <w:rFonts w:eastAsia="黑体"/>
      <w:bCs/>
      <w:snapToGrid w:val="0"/>
      <w:kern w:val="2"/>
      <w:sz w:val="24"/>
      <w:szCs w:val="32"/>
    </w:rPr>
  </w:style>
  <w:style w:type="character" w:styleId="afc">
    <w:name w:val="annotation reference"/>
    <w:basedOn w:val="a2"/>
    <w:rsid w:val="00706FF5"/>
    <w:rPr>
      <w:sz w:val="21"/>
      <w:szCs w:val="21"/>
    </w:rPr>
  </w:style>
  <w:style w:type="paragraph" w:styleId="afd">
    <w:name w:val="annotation text"/>
    <w:basedOn w:val="a1"/>
    <w:link w:val="Char6"/>
    <w:rsid w:val="00706FF5"/>
  </w:style>
  <w:style w:type="character" w:customStyle="1" w:styleId="Char6">
    <w:name w:val="批注文字 Char"/>
    <w:basedOn w:val="a2"/>
    <w:link w:val="afd"/>
    <w:rsid w:val="00706FF5"/>
    <w:rPr>
      <w:snapToGrid w:val="0"/>
      <w:sz w:val="21"/>
      <w:szCs w:val="21"/>
    </w:rPr>
  </w:style>
  <w:style w:type="paragraph" w:styleId="afe">
    <w:name w:val="annotation subject"/>
    <w:basedOn w:val="afd"/>
    <w:next w:val="afd"/>
    <w:link w:val="Char7"/>
    <w:rsid w:val="00706FF5"/>
    <w:rPr>
      <w:b/>
      <w:bCs/>
    </w:rPr>
  </w:style>
  <w:style w:type="character" w:customStyle="1" w:styleId="Char7">
    <w:name w:val="批注主题 Char"/>
    <w:basedOn w:val="Char6"/>
    <w:link w:val="afe"/>
    <w:rsid w:val="00706FF5"/>
    <w:rPr>
      <w:b/>
      <w:bCs/>
      <w:snapToGrid w:val="0"/>
      <w:sz w:val="21"/>
      <w:szCs w:val="21"/>
    </w:rPr>
  </w:style>
  <w:style w:type="character" w:customStyle="1" w:styleId="TableTextChar1">
    <w:name w:val="Table Text Char1"/>
    <w:rsid w:val="007F0247"/>
    <w:rPr>
      <w:rFonts w:ascii="Times New Roman" w:eastAsia="宋体" w:hAnsi="Times New Roman" w:cs="Arial"/>
      <w:snapToGrid w:val="0"/>
      <w:kern w:val="0"/>
      <w:szCs w:val="21"/>
    </w:rPr>
  </w:style>
  <w:style w:type="character" w:customStyle="1" w:styleId="TableDescriptionChar">
    <w:name w:val="Table Description Char"/>
    <w:basedOn w:val="a2"/>
    <w:link w:val="TableDescription0"/>
    <w:rsid w:val="000E2EEF"/>
    <w:rPr>
      <w:rFonts w:eastAsia="黑体" w:cs="Arial"/>
      <w:spacing w:val="-4"/>
      <w:kern w:val="2"/>
      <w:sz w:val="21"/>
      <w:szCs w:val="21"/>
    </w:rPr>
  </w:style>
  <w:style w:type="character" w:customStyle="1" w:styleId="ItemListChar1">
    <w:name w:val="Item List Char1"/>
    <w:link w:val="ItemList"/>
    <w:rsid w:val="000E2EEF"/>
    <w:rPr>
      <w:rFonts w:cs="Arial"/>
      <w:kern w:val="2"/>
      <w:sz w:val="21"/>
      <w:szCs w:val="21"/>
    </w:rPr>
  </w:style>
  <w:style w:type="paragraph" w:customStyle="1" w:styleId="ItemListinTable">
    <w:name w:val="Item List in Table"/>
    <w:basedOn w:val="a1"/>
    <w:rsid w:val="00491938"/>
    <w:pPr>
      <w:numPr>
        <w:numId w:val="11"/>
      </w:numPr>
      <w:tabs>
        <w:tab w:val="left" w:pos="284"/>
      </w:tabs>
      <w:autoSpaceDE/>
      <w:autoSpaceDN/>
      <w:adjustRightInd/>
      <w:spacing w:before="80" w:after="80" w:line="240" w:lineRule="auto"/>
      <w:ind w:left="284" w:hanging="284"/>
      <w:jc w:val="both"/>
    </w:pPr>
    <w:rPr>
      <w:rFonts w:asciiTheme="minorHAnsi" w:eastAsiaTheme="minorEastAsia" w:hAnsiTheme="minorHAnsi" w:cstheme="minorBidi"/>
      <w:snapToGrid/>
      <w:szCs w:val="22"/>
    </w:rPr>
  </w:style>
  <w:style w:type="paragraph" w:customStyle="1" w:styleId="ItemStep">
    <w:name w:val="Item Step"/>
    <w:rsid w:val="00491938"/>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CAUTIONTextList">
    <w:name w:val="CAUTION Text List"/>
    <w:basedOn w:val="a1"/>
    <w:rsid w:val="00491938"/>
    <w:pPr>
      <w:keepNext/>
      <w:keepLines/>
      <w:numPr>
        <w:numId w:val="9"/>
      </w:numPr>
      <w:pBdr>
        <w:bottom w:val="single" w:sz="12" w:space="4" w:color="auto"/>
      </w:pBdr>
      <w:autoSpaceDE/>
      <w:autoSpaceDN/>
      <w:adjustRightInd/>
      <w:spacing w:before="80" w:after="80" w:line="240" w:lineRule="auto"/>
      <w:jc w:val="both"/>
    </w:pPr>
    <w:rPr>
      <w:rFonts w:asciiTheme="minorHAnsi" w:eastAsia="KaiTi_GB2312" w:hAnsiTheme="minorHAnsi" w:cstheme="minorBidi"/>
      <w:iCs/>
      <w:snapToGrid/>
      <w:kern w:val="2"/>
      <w:szCs w:val="22"/>
    </w:rPr>
  </w:style>
  <w:style w:type="paragraph" w:customStyle="1" w:styleId="ItemStepinTable">
    <w:name w:val="Item Step in Table"/>
    <w:rsid w:val="00491938"/>
    <w:pPr>
      <w:numPr>
        <w:numId w:val="10"/>
      </w:numPr>
      <w:topLinePunct/>
      <w:spacing w:before="80" w:after="80" w:line="240" w:lineRule="atLeast"/>
    </w:pPr>
    <w:rPr>
      <w:rFonts w:cs="Arial"/>
      <w:sz w:val="21"/>
      <w:szCs w:val="22"/>
    </w:rPr>
  </w:style>
  <w:style w:type="paragraph" w:customStyle="1" w:styleId="SubItemListinTable">
    <w:name w:val="Sub Item List in Table"/>
    <w:basedOn w:val="a1"/>
    <w:rsid w:val="00491938"/>
    <w:pPr>
      <w:tabs>
        <w:tab w:val="num" w:pos="568"/>
      </w:tabs>
      <w:autoSpaceDE/>
      <w:autoSpaceDN/>
      <w:adjustRightInd/>
      <w:spacing w:before="80" w:after="80" w:line="240" w:lineRule="auto"/>
      <w:ind w:left="568" w:hanging="284"/>
      <w:jc w:val="both"/>
    </w:pPr>
    <w:rPr>
      <w:rFonts w:asciiTheme="minorHAnsi" w:eastAsiaTheme="minorEastAsia" w:hAnsiTheme="minorHAnsi" w:cstheme="minorBidi" w:hint="eastAsia"/>
      <w:snapToGrid/>
      <w:kern w:val="2"/>
      <w:szCs w:val="22"/>
    </w:rPr>
  </w:style>
  <w:style w:type="paragraph" w:customStyle="1" w:styleId="aff">
    <w:name w:val="表头样式"/>
    <w:basedOn w:val="a1"/>
    <w:link w:val="Char8"/>
    <w:rsid w:val="008150E0"/>
    <w:pPr>
      <w:spacing w:line="240" w:lineRule="auto"/>
      <w:jc w:val="center"/>
    </w:pPr>
    <w:rPr>
      <w:rFonts w:ascii="Arial" w:hAnsi="Arial" w:cs="Arial"/>
      <w:b/>
      <w:snapToGrid/>
      <w:kern w:val="2"/>
      <w:szCs w:val="24"/>
    </w:rPr>
  </w:style>
  <w:style w:type="paragraph" w:customStyle="1" w:styleId="aff0">
    <w:name w:val="修订记录"/>
    <w:basedOn w:val="a1"/>
    <w:rsid w:val="008150E0"/>
    <w:pPr>
      <w:spacing w:before="300" w:after="150"/>
      <w:jc w:val="center"/>
    </w:pPr>
    <w:rPr>
      <w:rFonts w:ascii="黑体" w:eastAsia="黑体"/>
      <w:snapToGrid/>
      <w:sz w:val="30"/>
      <w:szCs w:val="20"/>
    </w:rPr>
  </w:style>
  <w:style w:type="character" w:customStyle="1" w:styleId="Char8">
    <w:name w:val="表头样式 Char"/>
    <w:basedOn w:val="a2"/>
    <w:link w:val="aff"/>
    <w:rsid w:val="008150E0"/>
    <w:rPr>
      <w:rFonts w:ascii="Arial" w:hAnsi="Arial" w:cs="Arial"/>
      <w:b/>
      <w:kern w:val="2"/>
      <w:sz w:val="21"/>
      <w:szCs w:val="24"/>
    </w:rPr>
  </w:style>
  <w:style w:type="character" w:customStyle="1" w:styleId="Char">
    <w:name w:val="表格文本 Char"/>
    <w:basedOn w:val="a2"/>
    <w:link w:val="a5"/>
    <w:locked/>
    <w:rsid w:val="008150E0"/>
    <w:rPr>
      <w:rFonts w:ascii="Arial" w:hAnsi="Arial"/>
      <w:noProof/>
      <w:sz w:val="21"/>
      <w:szCs w:val="21"/>
    </w:rPr>
  </w:style>
  <w:style w:type="paragraph" w:customStyle="1" w:styleId="aff1">
    <w:name w:val="封面华为技术"/>
    <w:basedOn w:val="a1"/>
    <w:autoRedefine/>
    <w:rsid w:val="008150E0"/>
    <w:pPr>
      <w:jc w:val="center"/>
    </w:pPr>
    <w:rPr>
      <w:rFonts w:ascii="Arial" w:eastAsia="黑体" w:hAnsi="Arial"/>
      <w:snapToGrid/>
      <w:sz w:val="32"/>
      <w:szCs w:val="32"/>
    </w:rPr>
  </w:style>
  <w:style w:type="paragraph" w:customStyle="1" w:styleId="aff2">
    <w:name w:val="封面表格文本"/>
    <w:basedOn w:val="a1"/>
    <w:autoRedefine/>
    <w:rsid w:val="008150E0"/>
    <w:pPr>
      <w:keepNext/>
      <w:spacing w:line="240" w:lineRule="auto"/>
      <w:jc w:val="center"/>
    </w:pPr>
    <w:rPr>
      <w:rFonts w:ascii="Arial" w:hAnsi="Arial"/>
      <w:snapToGrid/>
    </w:rPr>
  </w:style>
  <w:style w:type="character" w:customStyle="1" w:styleId="Char3">
    <w:name w:val="列出段落 Char"/>
    <w:basedOn w:val="a2"/>
    <w:link w:val="af6"/>
    <w:uiPriority w:val="34"/>
    <w:rsid w:val="000268FE"/>
    <w:rPr>
      <w:snapToGrid w:val="0"/>
      <w:sz w:val="21"/>
      <w:szCs w:val="21"/>
    </w:rPr>
  </w:style>
  <w:style w:type="character" w:customStyle="1" w:styleId="CharCharCharCharCharCharCharChar">
    <w:name w:val="正文首行缩进 Char Char Char Char Char Char Char  Char"/>
    <w:basedOn w:val="a2"/>
    <w:rsid w:val="000268FE"/>
    <w:rPr>
      <w:rFonts w:ascii="Arial" w:eastAsia="宋体" w:hAnsi="Arial" w:cs="Arial"/>
      <w:snapToGrid w:val="0"/>
      <w:sz w:val="21"/>
      <w:szCs w:val="21"/>
      <w:lang w:val="en-US" w:eastAsia="zh-CN" w:bidi="ar-SA"/>
    </w:rPr>
  </w:style>
  <w:style w:type="paragraph" w:customStyle="1" w:styleId="QB">
    <w:name w:val="QB正文"/>
    <w:basedOn w:val="a1"/>
    <w:link w:val="QBChar"/>
    <w:qFormat/>
    <w:rsid w:val="000268FE"/>
    <w:pPr>
      <w:widowControl/>
      <w:adjustRightInd/>
      <w:spacing w:line="240" w:lineRule="auto"/>
      <w:ind w:firstLineChars="200" w:firstLine="200"/>
      <w:jc w:val="both"/>
    </w:pPr>
    <w:rPr>
      <w:rFonts w:ascii="宋体"/>
      <w:noProof/>
      <w:snapToGrid/>
      <w:szCs w:val="20"/>
    </w:rPr>
  </w:style>
  <w:style w:type="character" w:customStyle="1" w:styleId="QBChar">
    <w:name w:val="QB正文 Char"/>
    <w:basedOn w:val="a2"/>
    <w:link w:val="QB"/>
    <w:rsid w:val="000268FE"/>
    <w:rPr>
      <w:rFonts w:ascii="宋体"/>
      <w:noProof/>
      <w:sz w:val="21"/>
    </w:rPr>
  </w:style>
</w:styles>
</file>

<file path=word/webSettings.xml><?xml version="1.0" encoding="utf-8"?>
<w:webSettings xmlns:r="http://schemas.openxmlformats.org/officeDocument/2006/relationships" xmlns:w="http://schemas.openxmlformats.org/wordprocessingml/2006/main">
  <w:divs>
    <w:div w:id="15891107">
      <w:bodyDiv w:val="1"/>
      <w:marLeft w:val="0"/>
      <w:marRight w:val="0"/>
      <w:marTop w:val="0"/>
      <w:marBottom w:val="0"/>
      <w:divBdr>
        <w:top w:val="none" w:sz="0" w:space="0" w:color="auto"/>
        <w:left w:val="none" w:sz="0" w:space="0" w:color="auto"/>
        <w:bottom w:val="none" w:sz="0" w:space="0" w:color="auto"/>
        <w:right w:val="none" w:sz="0" w:space="0" w:color="auto"/>
      </w:divBdr>
      <w:divsChild>
        <w:div w:id="805509795">
          <w:marLeft w:val="0"/>
          <w:marRight w:val="0"/>
          <w:marTop w:val="0"/>
          <w:marBottom w:val="0"/>
          <w:divBdr>
            <w:top w:val="none" w:sz="0" w:space="0" w:color="auto"/>
            <w:left w:val="none" w:sz="0" w:space="0" w:color="auto"/>
            <w:bottom w:val="none" w:sz="0" w:space="0" w:color="auto"/>
            <w:right w:val="none" w:sz="0" w:space="0" w:color="auto"/>
          </w:divBdr>
          <w:divsChild>
            <w:div w:id="1136263546">
              <w:marLeft w:val="0"/>
              <w:marRight w:val="0"/>
              <w:marTop w:val="0"/>
              <w:marBottom w:val="0"/>
              <w:divBdr>
                <w:top w:val="none" w:sz="0" w:space="0" w:color="auto"/>
                <w:left w:val="none" w:sz="0" w:space="0" w:color="auto"/>
                <w:bottom w:val="none" w:sz="0" w:space="0" w:color="auto"/>
                <w:right w:val="none" w:sz="0" w:space="0" w:color="auto"/>
              </w:divBdr>
              <w:divsChild>
                <w:div w:id="378017942">
                  <w:marLeft w:val="0"/>
                  <w:marRight w:val="0"/>
                  <w:marTop w:val="0"/>
                  <w:marBottom w:val="0"/>
                  <w:divBdr>
                    <w:top w:val="none" w:sz="0" w:space="0" w:color="auto"/>
                    <w:left w:val="none" w:sz="0" w:space="0" w:color="auto"/>
                    <w:bottom w:val="none" w:sz="0" w:space="0" w:color="auto"/>
                    <w:right w:val="none" w:sz="0" w:space="0" w:color="auto"/>
                  </w:divBdr>
                  <w:divsChild>
                    <w:div w:id="1706754259">
                      <w:marLeft w:val="0"/>
                      <w:marRight w:val="0"/>
                      <w:marTop w:val="0"/>
                      <w:marBottom w:val="0"/>
                      <w:divBdr>
                        <w:top w:val="none" w:sz="0" w:space="0" w:color="auto"/>
                        <w:left w:val="none" w:sz="0" w:space="0" w:color="auto"/>
                        <w:bottom w:val="none" w:sz="0" w:space="0" w:color="auto"/>
                        <w:right w:val="none" w:sz="0" w:space="0" w:color="auto"/>
                      </w:divBdr>
                      <w:divsChild>
                        <w:div w:id="1160538219">
                          <w:marLeft w:val="0"/>
                          <w:marRight w:val="0"/>
                          <w:marTop w:val="0"/>
                          <w:marBottom w:val="1800"/>
                          <w:divBdr>
                            <w:top w:val="none" w:sz="0" w:space="0" w:color="auto"/>
                            <w:left w:val="none" w:sz="0" w:space="0" w:color="auto"/>
                            <w:bottom w:val="none" w:sz="0" w:space="0" w:color="auto"/>
                            <w:right w:val="none" w:sz="0" w:space="0" w:color="auto"/>
                          </w:divBdr>
                          <w:divsChild>
                            <w:div w:id="1922375367">
                              <w:marLeft w:val="0"/>
                              <w:marRight w:val="0"/>
                              <w:marTop w:val="0"/>
                              <w:marBottom w:val="150"/>
                              <w:divBdr>
                                <w:top w:val="none" w:sz="0" w:space="0" w:color="auto"/>
                                <w:left w:val="none" w:sz="0" w:space="0" w:color="auto"/>
                                <w:bottom w:val="none" w:sz="0" w:space="0" w:color="auto"/>
                                <w:right w:val="none" w:sz="0" w:space="0" w:color="auto"/>
                              </w:divBdr>
                            </w:div>
                            <w:div w:id="1807704014">
                              <w:marLeft w:val="0"/>
                              <w:marRight w:val="0"/>
                              <w:marTop w:val="0"/>
                              <w:marBottom w:val="0"/>
                              <w:divBdr>
                                <w:top w:val="single" w:sz="6" w:space="8" w:color="9DA1A6"/>
                                <w:left w:val="single" w:sz="6" w:space="8" w:color="9DA1A6"/>
                                <w:bottom w:val="single" w:sz="6" w:space="4" w:color="9DA1A6"/>
                                <w:right w:val="single" w:sz="6" w:space="0" w:color="9DA1A6"/>
                              </w:divBdr>
                            </w:div>
                            <w:div w:id="2117209902">
                              <w:marLeft w:val="0"/>
                              <w:marRight w:val="0"/>
                              <w:marTop w:val="0"/>
                              <w:marBottom w:val="0"/>
                              <w:divBdr>
                                <w:top w:val="none" w:sz="0" w:space="0" w:color="auto"/>
                                <w:left w:val="none" w:sz="0" w:space="0" w:color="auto"/>
                                <w:bottom w:val="none" w:sz="0" w:space="0" w:color="auto"/>
                                <w:right w:val="none" w:sz="0" w:space="0" w:color="auto"/>
                              </w:divBdr>
                              <w:divsChild>
                                <w:div w:id="334066419">
                                  <w:marLeft w:val="0"/>
                                  <w:marRight w:val="0"/>
                                  <w:marTop w:val="0"/>
                                  <w:marBottom w:val="0"/>
                                  <w:divBdr>
                                    <w:top w:val="single" w:sz="6" w:space="2" w:color="9DA1A6"/>
                                    <w:left w:val="single" w:sz="6" w:space="11" w:color="9DA1A6"/>
                                    <w:bottom w:val="single" w:sz="6" w:space="2" w:color="9DA1A6"/>
                                    <w:right w:val="single" w:sz="6" w:space="11" w:color="9DA1A6"/>
                                  </w:divBdr>
                                </w:div>
                              </w:divsChild>
                            </w:div>
                            <w:div w:id="1413971481">
                              <w:marLeft w:val="0"/>
                              <w:marRight w:val="0"/>
                              <w:marTop w:val="0"/>
                              <w:marBottom w:val="0"/>
                              <w:divBdr>
                                <w:top w:val="none" w:sz="0" w:space="0" w:color="auto"/>
                                <w:left w:val="none" w:sz="0" w:space="0" w:color="auto"/>
                                <w:bottom w:val="none" w:sz="0" w:space="0" w:color="auto"/>
                                <w:right w:val="none" w:sz="0" w:space="0" w:color="auto"/>
                              </w:divBdr>
                              <w:divsChild>
                                <w:div w:id="312758516">
                                  <w:marLeft w:val="0"/>
                                  <w:marRight w:val="0"/>
                                  <w:marTop w:val="0"/>
                                  <w:marBottom w:val="0"/>
                                  <w:divBdr>
                                    <w:top w:val="none" w:sz="0" w:space="0" w:color="auto"/>
                                    <w:left w:val="none" w:sz="0" w:space="0" w:color="auto"/>
                                    <w:bottom w:val="none" w:sz="0" w:space="0" w:color="auto"/>
                                    <w:right w:val="none" w:sz="0" w:space="0" w:color="auto"/>
                                  </w:divBdr>
                                  <w:divsChild>
                                    <w:div w:id="1025211535">
                                      <w:marLeft w:val="0"/>
                                      <w:marRight w:val="0"/>
                                      <w:marTop w:val="0"/>
                                      <w:marBottom w:val="0"/>
                                      <w:divBdr>
                                        <w:top w:val="none" w:sz="0" w:space="0" w:color="auto"/>
                                        <w:left w:val="none" w:sz="0" w:space="0" w:color="auto"/>
                                        <w:bottom w:val="none" w:sz="0" w:space="0" w:color="auto"/>
                                        <w:right w:val="none" w:sz="0" w:space="0" w:color="auto"/>
                                      </w:divBdr>
                                      <w:divsChild>
                                        <w:div w:id="731778724">
                                          <w:marLeft w:val="0"/>
                                          <w:marRight w:val="0"/>
                                          <w:marTop w:val="0"/>
                                          <w:marBottom w:val="0"/>
                                          <w:divBdr>
                                            <w:top w:val="none" w:sz="0" w:space="0" w:color="auto"/>
                                            <w:left w:val="none" w:sz="0" w:space="0" w:color="auto"/>
                                            <w:bottom w:val="none" w:sz="0" w:space="0" w:color="auto"/>
                                            <w:right w:val="none" w:sz="0" w:space="0" w:color="auto"/>
                                          </w:divBdr>
                                        </w:div>
                                      </w:divsChild>
                                    </w:div>
                                    <w:div w:id="687222988">
                                      <w:marLeft w:val="0"/>
                                      <w:marRight w:val="0"/>
                                      <w:marTop w:val="0"/>
                                      <w:marBottom w:val="0"/>
                                      <w:divBdr>
                                        <w:top w:val="none" w:sz="0" w:space="0" w:color="auto"/>
                                        <w:left w:val="none" w:sz="0" w:space="0" w:color="auto"/>
                                        <w:bottom w:val="none" w:sz="0" w:space="0" w:color="auto"/>
                                        <w:right w:val="none" w:sz="0" w:space="0" w:color="auto"/>
                                      </w:divBdr>
                                    </w:div>
                                  </w:divsChild>
                                </w:div>
                                <w:div w:id="1856921142">
                                  <w:marLeft w:val="0"/>
                                  <w:marRight w:val="0"/>
                                  <w:marTop w:val="0"/>
                                  <w:marBottom w:val="0"/>
                                  <w:divBdr>
                                    <w:top w:val="none" w:sz="0" w:space="0" w:color="auto"/>
                                    <w:left w:val="none" w:sz="0" w:space="0" w:color="auto"/>
                                    <w:bottom w:val="none" w:sz="0" w:space="0" w:color="auto"/>
                                    <w:right w:val="none" w:sz="0" w:space="0" w:color="auto"/>
                                  </w:divBdr>
                                  <w:divsChild>
                                    <w:div w:id="493690535">
                                      <w:marLeft w:val="0"/>
                                      <w:marRight w:val="0"/>
                                      <w:marTop w:val="0"/>
                                      <w:marBottom w:val="0"/>
                                      <w:divBdr>
                                        <w:top w:val="none" w:sz="0" w:space="0" w:color="auto"/>
                                        <w:left w:val="none" w:sz="0" w:space="0" w:color="auto"/>
                                        <w:bottom w:val="none" w:sz="0" w:space="0" w:color="auto"/>
                                        <w:right w:val="none" w:sz="0" w:space="0" w:color="auto"/>
                                      </w:divBdr>
                                      <w:divsChild>
                                        <w:div w:id="1828738258">
                                          <w:marLeft w:val="0"/>
                                          <w:marRight w:val="0"/>
                                          <w:marTop w:val="0"/>
                                          <w:marBottom w:val="0"/>
                                          <w:divBdr>
                                            <w:top w:val="none" w:sz="0" w:space="0" w:color="auto"/>
                                            <w:left w:val="none" w:sz="0" w:space="0" w:color="auto"/>
                                            <w:bottom w:val="none" w:sz="0" w:space="0" w:color="auto"/>
                                            <w:right w:val="none" w:sz="0" w:space="0" w:color="auto"/>
                                          </w:divBdr>
                                          <w:divsChild>
                                            <w:div w:id="843083743">
                                              <w:marLeft w:val="0"/>
                                              <w:marRight w:val="0"/>
                                              <w:marTop w:val="0"/>
                                              <w:marBottom w:val="0"/>
                                              <w:divBdr>
                                                <w:top w:val="none" w:sz="0" w:space="0" w:color="auto"/>
                                                <w:left w:val="none" w:sz="0" w:space="0" w:color="auto"/>
                                                <w:bottom w:val="none" w:sz="0" w:space="0" w:color="auto"/>
                                                <w:right w:val="none" w:sz="0" w:space="0" w:color="auto"/>
                                              </w:divBdr>
                                              <w:divsChild>
                                                <w:div w:id="2109035864">
                                                  <w:marLeft w:val="0"/>
                                                  <w:marRight w:val="0"/>
                                                  <w:marTop w:val="0"/>
                                                  <w:marBottom w:val="0"/>
                                                  <w:divBdr>
                                                    <w:top w:val="single" w:sz="6" w:space="8" w:color="E6E6E6"/>
                                                    <w:left w:val="single" w:sz="6" w:space="8" w:color="E6E6E6"/>
                                                    <w:bottom w:val="single" w:sz="6" w:space="8" w:color="E6E6E6"/>
                                                    <w:right w:val="single" w:sz="6" w:space="8" w:color="E6E6E6"/>
                                                  </w:divBdr>
                                                  <w:divsChild>
                                                    <w:div w:id="11615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563546">
      <w:bodyDiv w:val="1"/>
      <w:marLeft w:val="0"/>
      <w:marRight w:val="0"/>
      <w:marTop w:val="0"/>
      <w:marBottom w:val="0"/>
      <w:divBdr>
        <w:top w:val="none" w:sz="0" w:space="0" w:color="auto"/>
        <w:left w:val="none" w:sz="0" w:space="0" w:color="auto"/>
        <w:bottom w:val="none" w:sz="0" w:space="0" w:color="auto"/>
        <w:right w:val="none" w:sz="0" w:space="0" w:color="auto"/>
      </w:divBdr>
      <w:divsChild>
        <w:div w:id="611280186">
          <w:marLeft w:val="0"/>
          <w:marRight w:val="0"/>
          <w:marTop w:val="0"/>
          <w:marBottom w:val="0"/>
          <w:divBdr>
            <w:top w:val="none" w:sz="0" w:space="0" w:color="auto"/>
            <w:left w:val="none" w:sz="0" w:space="0" w:color="auto"/>
            <w:bottom w:val="none" w:sz="0" w:space="0" w:color="auto"/>
            <w:right w:val="none" w:sz="0" w:space="0" w:color="auto"/>
          </w:divBdr>
          <w:divsChild>
            <w:div w:id="309601840">
              <w:marLeft w:val="0"/>
              <w:marRight w:val="0"/>
              <w:marTop w:val="0"/>
              <w:marBottom w:val="0"/>
              <w:divBdr>
                <w:top w:val="none" w:sz="0" w:space="0" w:color="auto"/>
                <w:left w:val="none" w:sz="0" w:space="0" w:color="auto"/>
                <w:bottom w:val="none" w:sz="0" w:space="0" w:color="auto"/>
                <w:right w:val="none" w:sz="0" w:space="0" w:color="auto"/>
              </w:divBdr>
              <w:divsChild>
                <w:div w:id="1514806681">
                  <w:marLeft w:val="0"/>
                  <w:marRight w:val="0"/>
                  <w:marTop w:val="0"/>
                  <w:marBottom w:val="0"/>
                  <w:divBdr>
                    <w:top w:val="none" w:sz="0" w:space="0" w:color="auto"/>
                    <w:left w:val="none" w:sz="0" w:space="0" w:color="auto"/>
                    <w:bottom w:val="none" w:sz="0" w:space="0" w:color="auto"/>
                    <w:right w:val="none" w:sz="0" w:space="0" w:color="auto"/>
                  </w:divBdr>
                  <w:divsChild>
                    <w:div w:id="1072699686">
                      <w:marLeft w:val="0"/>
                      <w:marRight w:val="0"/>
                      <w:marTop w:val="0"/>
                      <w:marBottom w:val="0"/>
                      <w:divBdr>
                        <w:top w:val="none" w:sz="0" w:space="0" w:color="auto"/>
                        <w:left w:val="none" w:sz="0" w:space="0" w:color="auto"/>
                        <w:bottom w:val="none" w:sz="0" w:space="0" w:color="auto"/>
                        <w:right w:val="none" w:sz="0" w:space="0" w:color="auto"/>
                      </w:divBdr>
                      <w:divsChild>
                        <w:div w:id="1853832188">
                          <w:marLeft w:val="0"/>
                          <w:marRight w:val="0"/>
                          <w:marTop w:val="0"/>
                          <w:marBottom w:val="1800"/>
                          <w:divBdr>
                            <w:top w:val="none" w:sz="0" w:space="0" w:color="auto"/>
                            <w:left w:val="none" w:sz="0" w:space="0" w:color="auto"/>
                            <w:bottom w:val="none" w:sz="0" w:space="0" w:color="auto"/>
                            <w:right w:val="none" w:sz="0" w:space="0" w:color="auto"/>
                          </w:divBdr>
                          <w:divsChild>
                            <w:div w:id="1943221758">
                              <w:marLeft w:val="0"/>
                              <w:marRight w:val="0"/>
                              <w:marTop w:val="0"/>
                              <w:marBottom w:val="0"/>
                              <w:divBdr>
                                <w:top w:val="none" w:sz="0" w:space="0" w:color="auto"/>
                                <w:left w:val="none" w:sz="0" w:space="0" w:color="auto"/>
                                <w:bottom w:val="none" w:sz="0" w:space="0" w:color="auto"/>
                                <w:right w:val="none" w:sz="0" w:space="0" w:color="auto"/>
                              </w:divBdr>
                              <w:divsChild>
                                <w:div w:id="1101267300">
                                  <w:marLeft w:val="0"/>
                                  <w:marRight w:val="0"/>
                                  <w:marTop w:val="0"/>
                                  <w:marBottom w:val="0"/>
                                  <w:divBdr>
                                    <w:top w:val="none" w:sz="0" w:space="0" w:color="auto"/>
                                    <w:left w:val="none" w:sz="0" w:space="0" w:color="auto"/>
                                    <w:bottom w:val="none" w:sz="0" w:space="0" w:color="auto"/>
                                    <w:right w:val="none" w:sz="0" w:space="0" w:color="auto"/>
                                  </w:divBdr>
                                  <w:divsChild>
                                    <w:div w:id="609049465">
                                      <w:marLeft w:val="0"/>
                                      <w:marRight w:val="0"/>
                                      <w:marTop w:val="0"/>
                                      <w:marBottom w:val="0"/>
                                      <w:divBdr>
                                        <w:top w:val="none" w:sz="0" w:space="0" w:color="auto"/>
                                        <w:left w:val="none" w:sz="0" w:space="0" w:color="auto"/>
                                        <w:bottom w:val="none" w:sz="0" w:space="0" w:color="auto"/>
                                        <w:right w:val="none" w:sz="0" w:space="0" w:color="auto"/>
                                      </w:divBdr>
                                      <w:divsChild>
                                        <w:div w:id="985278571">
                                          <w:marLeft w:val="0"/>
                                          <w:marRight w:val="0"/>
                                          <w:marTop w:val="0"/>
                                          <w:marBottom w:val="0"/>
                                          <w:divBdr>
                                            <w:top w:val="none" w:sz="0" w:space="0" w:color="auto"/>
                                            <w:left w:val="none" w:sz="0" w:space="0" w:color="auto"/>
                                            <w:bottom w:val="none" w:sz="0" w:space="0" w:color="auto"/>
                                            <w:right w:val="none" w:sz="0" w:space="0" w:color="auto"/>
                                          </w:divBdr>
                                          <w:divsChild>
                                            <w:div w:id="1884168863">
                                              <w:marLeft w:val="0"/>
                                              <w:marRight w:val="0"/>
                                              <w:marTop w:val="0"/>
                                              <w:marBottom w:val="0"/>
                                              <w:divBdr>
                                                <w:top w:val="none" w:sz="0" w:space="0" w:color="auto"/>
                                                <w:left w:val="none" w:sz="0" w:space="0" w:color="auto"/>
                                                <w:bottom w:val="none" w:sz="0" w:space="0" w:color="auto"/>
                                                <w:right w:val="none" w:sz="0" w:space="0" w:color="auto"/>
                                              </w:divBdr>
                                              <w:divsChild>
                                                <w:div w:id="1882328698">
                                                  <w:marLeft w:val="0"/>
                                                  <w:marRight w:val="0"/>
                                                  <w:marTop w:val="0"/>
                                                  <w:marBottom w:val="0"/>
                                                  <w:divBdr>
                                                    <w:top w:val="single" w:sz="6" w:space="8" w:color="E6E6E6"/>
                                                    <w:left w:val="single" w:sz="6" w:space="8" w:color="E6E6E6"/>
                                                    <w:bottom w:val="single" w:sz="6" w:space="8" w:color="E6E6E6"/>
                                                    <w:right w:val="single" w:sz="6" w:space="8" w:color="E6E6E6"/>
                                                  </w:divBdr>
                                                  <w:divsChild>
                                                    <w:div w:id="1886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124730">
      <w:bodyDiv w:val="1"/>
      <w:marLeft w:val="0"/>
      <w:marRight w:val="0"/>
      <w:marTop w:val="0"/>
      <w:marBottom w:val="0"/>
      <w:divBdr>
        <w:top w:val="none" w:sz="0" w:space="0" w:color="auto"/>
        <w:left w:val="none" w:sz="0" w:space="0" w:color="auto"/>
        <w:bottom w:val="none" w:sz="0" w:space="0" w:color="auto"/>
        <w:right w:val="none" w:sz="0" w:space="0" w:color="auto"/>
      </w:divBdr>
      <w:divsChild>
        <w:div w:id="1671135192">
          <w:marLeft w:val="0"/>
          <w:marRight w:val="0"/>
          <w:marTop w:val="0"/>
          <w:marBottom w:val="0"/>
          <w:divBdr>
            <w:top w:val="none" w:sz="0" w:space="0" w:color="auto"/>
            <w:left w:val="none" w:sz="0" w:space="0" w:color="auto"/>
            <w:bottom w:val="none" w:sz="0" w:space="0" w:color="auto"/>
            <w:right w:val="none" w:sz="0" w:space="0" w:color="auto"/>
          </w:divBdr>
          <w:divsChild>
            <w:div w:id="1968389837">
              <w:marLeft w:val="0"/>
              <w:marRight w:val="0"/>
              <w:marTop w:val="0"/>
              <w:marBottom w:val="0"/>
              <w:divBdr>
                <w:top w:val="none" w:sz="0" w:space="0" w:color="auto"/>
                <w:left w:val="none" w:sz="0" w:space="0" w:color="auto"/>
                <w:bottom w:val="none" w:sz="0" w:space="0" w:color="auto"/>
                <w:right w:val="none" w:sz="0" w:space="0" w:color="auto"/>
              </w:divBdr>
              <w:divsChild>
                <w:div w:id="1842773517">
                  <w:marLeft w:val="0"/>
                  <w:marRight w:val="0"/>
                  <w:marTop w:val="0"/>
                  <w:marBottom w:val="0"/>
                  <w:divBdr>
                    <w:top w:val="none" w:sz="0" w:space="0" w:color="auto"/>
                    <w:left w:val="none" w:sz="0" w:space="0" w:color="auto"/>
                    <w:bottom w:val="none" w:sz="0" w:space="0" w:color="auto"/>
                    <w:right w:val="none" w:sz="0" w:space="0" w:color="auto"/>
                  </w:divBdr>
                  <w:divsChild>
                    <w:div w:id="76709726">
                      <w:marLeft w:val="0"/>
                      <w:marRight w:val="0"/>
                      <w:marTop w:val="0"/>
                      <w:marBottom w:val="0"/>
                      <w:divBdr>
                        <w:top w:val="none" w:sz="0" w:space="0" w:color="auto"/>
                        <w:left w:val="none" w:sz="0" w:space="0" w:color="auto"/>
                        <w:bottom w:val="none" w:sz="0" w:space="0" w:color="auto"/>
                        <w:right w:val="none" w:sz="0" w:space="0" w:color="auto"/>
                      </w:divBdr>
                      <w:divsChild>
                        <w:div w:id="1987583278">
                          <w:marLeft w:val="0"/>
                          <w:marRight w:val="0"/>
                          <w:marTop w:val="0"/>
                          <w:marBottom w:val="1800"/>
                          <w:divBdr>
                            <w:top w:val="none" w:sz="0" w:space="0" w:color="auto"/>
                            <w:left w:val="none" w:sz="0" w:space="0" w:color="auto"/>
                            <w:bottom w:val="none" w:sz="0" w:space="0" w:color="auto"/>
                            <w:right w:val="none" w:sz="0" w:space="0" w:color="auto"/>
                          </w:divBdr>
                          <w:divsChild>
                            <w:div w:id="1161434867">
                              <w:marLeft w:val="0"/>
                              <w:marRight w:val="0"/>
                              <w:marTop w:val="0"/>
                              <w:marBottom w:val="0"/>
                              <w:divBdr>
                                <w:top w:val="none" w:sz="0" w:space="0" w:color="auto"/>
                                <w:left w:val="none" w:sz="0" w:space="0" w:color="auto"/>
                                <w:bottom w:val="none" w:sz="0" w:space="0" w:color="auto"/>
                                <w:right w:val="none" w:sz="0" w:space="0" w:color="auto"/>
                              </w:divBdr>
                              <w:divsChild>
                                <w:div w:id="1416782790">
                                  <w:marLeft w:val="0"/>
                                  <w:marRight w:val="0"/>
                                  <w:marTop w:val="0"/>
                                  <w:marBottom w:val="0"/>
                                  <w:divBdr>
                                    <w:top w:val="none" w:sz="0" w:space="0" w:color="auto"/>
                                    <w:left w:val="none" w:sz="0" w:space="0" w:color="auto"/>
                                    <w:bottom w:val="none" w:sz="0" w:space="0" w:color="auto"/>
                                    <w:right w:val="none" w:sz="0" w:space="0" w:color="auto"/>
                                  </w:divBdr>
                                  <w:divsChild>
                                    <w:div w:id="1198277522">
                                      <w:marLeft w:val="0"/>
                                      <w:marRight w:val="0"/>
                                      <w:marTop w:val="0"/>
                                      <w:marBottom w:val="0"/>
                                      <w:divBdr>
                                        <w:top w:val="none" w:sz="0" w:space="0" w:color="auto"/>
                                        <w:left w:val="none" w:sz="0" w:space="0" w:color="auto"/>
                                        <w:bottom w:val="none" w:sz="0" w:space="0" w:color="auto"/>
                                        <w:right w:val="none" w:sz="0" w:space="0" w:color="auto"/>
                                      </w:divBdr>
                                      <w:divsChild>
                                        <w:div w:id="13727784">
                                          <w:marLeft w:val="0"/>
                                          <w:marRight w:val="0"/>
                                          <w:marTop w:val="0"/>
                                          <w:marBottom w:val="0"/>
                                          <w:divBdr>
                                            <w:top w:val="none" w:sz="0" w:space="0" w:color="auto"/>
                                            <w:left w:val="none" w:sz="0" w:space="0" w:color="auto"/>
                                            <w:bottom w:val="none" w:sz="0" w:space="0" w:color="auto"/>
                                            <w:right w:val="none" w:sz="0" w:space="0" w:color="auto"/>
                                          </w:divBdr>
                                          <w:divsChild>
                                            <w:div w:id="374695616">
                                              <w:marLeft w:val="0"/>
                                              <w:marRight w:val="0"/>
                                              <w:marTop w:val="0"/>
                                              <w:marBottom w:val="0"/>
                                              <w:divBdr>
                                                <w:top w:val="none" w:sz="0" w:space="0" w:color="auto"/>
                                                <w:left w:val="none" w:sz="0" w:space="0" w:color="auto"/>
                                                <w:bottom w:val="none" w:sz="0" w:space="0" w:color="auto"/>
                                                <w:right w:val="none" w:sz="0" w:space="0" w:color="auto"/>
                                              </w:divBdr>
                                              <w:divsChild>
                                                <w:div w:id="1803885567">
                                                  <w:marLeft w:val="0"/>
                                                  <w:marRight w:val="0"/>
                                                  <w:marTop w:val="0"/>
                                                  <w:marBottom w:val="0"/>
                                                  <w:divBdr>
                                                    <w:top w:val="single" w:sz="6" w:space="8" w:color="E6E6E6"/>
                                                    <w:left w:val="single" w:sz="6" w:space="8" w:color="E6E6E6"/>
                                                    <w:bottom w:val="single" w:sz="6" w:space="8" w:color="E6E6E6"/>
                                                    <w:right w:val="single" w:sz="6" w:space="8" w:color="E6E6E6"/>
                                                  </w:divBdr>
                                                  <w:divsChild>
                                                    <w:div w:id="865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840201">
      <w:bodyDiv w:val="1"/>
      <w:marLeft w:val="0"/>
      <w:marRight w:val="0"/>
      <w:marTop w:val="0"/>
      <w:marBottom w:val="0"/>
      <w:divBdr>
        <w:top w:val="none" w:sz="0" w:space="0" w:color="auto"/>
        <w:left w:val="none" w:sz="0" w:space="0" w:color="auto"/>
        <w:bottom w:val="none" w:sz="0" w:space="0" w:color="auto"/>
        <w:right w:val="none" w:sz="0" w:space="0" w:color="auto"/>
      </w:divBdr>
      <w:divsChild>
        <w:div w:id="1512799141">
          <w:marLeft w:val="0"/>
          <w:marRight w:val="0"/>
          <w:marTop w:val="0"/>
          <w:marBottom w:val="0"/>
          <w:divBdr>
            <w:top w:val="none" w:sz="0" w:space="0" w:color="auto"/>
            <w:left w:val="none" w:sz="0" w:space="0" w:color="auto"/>
            <w:bottom w:val="none" w:sz="0" w:space="0" w:color="auto"/>
            <w:right w:val="none" w:sz="0" w:space="0" w:color="auto"/>
          </w:divBdr>
          <w:divsChild>
            <w:div w:id="1553148816">
              <w:marLeft w:val="0"/>
              <w:marRight w:val="0"/>
              <w:marTop w:val="0"/>
              <w:marBottom w:val="0"/>
              <w:divBdr>
                <w:top w:val="none" w:sz="0" w:space="0" w:color="auto"/>
                <w:left w:val="none" w:sz="0" w:space="0" w:color="auto"/>
                <w:bottom w:val="none" w:sz="0" w:space="0" w:color="auto"/>
                <w:right w:val="none" w:sz="0" w:space="0" w:color="auto"/>
              </w:divBdr>
              <w:divsChild>
                <w:div w:id="1879656435">
                  <w:marLeft w:val="0"/>
                  <w:marRight w:val="0"/>
                  <w:marTop w:val="0"/>
                  <w:marBottom w:val="0"/>
                  <w:divBdr>
                    <w:top w:val="none" w:sz="0" w:space="0" w:color="auto"/>
                    <w:left w:val="none" w:sz="0" w:space="0" w:color="auto"/>
                    <w:bottom w:val="none" w:sz="0" w:space="0" w:color="auto"/>
                    <w:right w:val="none" w:sz="0" w:space="0" w:color="auto"/>
                  </w:divBdr>
                  <w:divsChild>
                    <w:div w:id="242030313">
                      <w:marLeft w:val="0"/>
                      <w:marRight w:val="0"/>
                      <w:marTop w:val="0"/>
                      <w:marBottom w:val="0"/>
                      <w:divBdr>
                        <w:top w:val="none" w:sz="0" w:space="0" w:color="auto"/>
                        <w:left w:val="none" w:sz="0" w:space="0" w:color="auto"/>
                        <w:bottom w:val="none" w:sz="0" w:space="0" w:color="auto"/>
                        <w:right w:val="none" w:sz="0" w:space="0" w:color="auto"/>
                      </w:divBdr>
                      <w:divsChild>
                        <w:div w:id="1579484661">
                          <w:marLeft w:val="0"/>
                          <w:marRight w:val="0"/>
                          <w:marTop w:val="0"/>
                          <w:marBottom w:val="1800"/>
                          <w:divBdr>
                            <w:top w:val="none" w:sz="0" w:space="0" w:color="auto"/>
                            <w:left w:val="none" w:sz="0" w:space="0" w:color="auto"/>
                            <w:bottom w:val="none" w:sz="0" w:space="0" w:color="auto"/>
                            <w:right w:val="none" w:sz="0" w:space="0" w:color="auto"/>
                          </w:divBdr>
                          <w:divsChild>
                            <w:div w:id="654189946">
                              <w:marLeft w:val="0"/>
                              <w:marRight w:val="0"/>
                              <w:marTop w:val="0"/>
                              <w:marBottom w:val="0"/>
                              <w:divBdr>
                                <w:top w:val="none" w:sz="0" w:space="0" w:color="auto"/>
                                <w:left w:val="none" w:sz="0" w:space="0" w:color="auto"/>
                                <w:bottom w:val="none" w:sz="0" w:space="0" w:color="auto"/>
                                <w:right w:val="none" w:sz="0" w:space="0" w:color="auto"/>
                              </w:divBdr>
                              <w:divsChild>
                                <w:div w:id="1332101632">
                                  <w:marLeft w:val="0"/>
                                  <w:marRight w:val="0"/>
                                  <w:marTop w:val="0"/>
                                  <w:marBottom w:val="0"/>
                                  <w:divBdr>
                                    <w:top w:val="none" w:sz="0" w:space="0" w:color="auto"/>
                                    <w:left w:val="none" w:sz="0" w:space="0" w:color="auto"/>
                                    <w:bottom w:val="none" w:sz="0" w:space="0" w:color="auto"/>
                                    <w:right w:val="none" w:sz="0" w:space="0" w:color="auto"/>
                                  </w:divBdr>
                                  <w:divsChild>
                                    <w:div w:id="762997723">
                                      <w:marLeft w:val="0"/>
                                      <w:marRight w:val="0"/>
                                      <w:marTop w:val="0"/>
                                      <w:marBottom w:val="0"/>
                                      <w:divBdr>
                                        <w:top w:val="none" w:sz="0" w:space="0" w:color="auto"/>
                                        <w:left w:val="none" w:sz="0" w:space="0" w:color="auto"/>
                                        <w:bottom w:val="none" w:sz="0" w:space="0" w:color="auto"/>
                                        <w:right w:val="none" w:sz="0" w:space="0" w:color="auto"/>
                                      </w:divBdr>
                                      <w:divsChild>
                                        <w:div w:id="958730122">
                                          <w:marLeft w:val="0"/>
                                          <w:marRight w:val="0"/>
                                          <w:marTop w:val="0"/>
                                          <w:marBottom w:val="0"/>
                                          <w:divBdr>
                                            <w:top w:val="none" w:sz="0" w:space="0" w:color="auto"/>
                                            <w:left w:val="none" w:sz="0" w:space="0" w:color="auto"/>
                                            <w:bottom w:val="none" w:sz="0" w:space="0" w:color="auto"/>
                                            <w:right w:val="none" w:sz="0" w:space="0" w:color="auto"/>
                                          </w:divBdr>
                                          <w:divsChild>
                                            <w:div w:id="434786801">
                                              <w:marLeft w:val="0"/>
                                              <w:marRight w:val="0"/>
                                              <w:marTop w:val="0"/>
                                              <w:marBottom w:val="0"/>
                                              <w:divBdr>
                                                <w:top w:val="none" w:sz="0" w:space="0" w:color="auto"/>
                                                <w:left w:val="none" w:sz="0" w:space="0" w:color="auto"/>
                                                <w:bottom w:val="none" w:sz="0" w:space="0" w:color="auto"/>
                                                <w:right w:val="none" w:sz="0" w:space="0" w:color="auto"/>
                                              </w:divBdr>
                                              <w:divsChild>
                                                <w:div w:id="327103219">
                                                  <w:marLeft w:val="0"/>
                                                  <w:marRight w:val="0"/>
                                                  <w:marTop w:val="0"/>
                                                  <w:marBottom w:val="0"/>
                                                  <w:divBdr>
                                                    <w:top w:val="single" w:sz="6" w:space="8" w:color="E6E6E6"/>
                                                    <w:left w:val="single" w:sz="6" w:space="8" w:color="E6E6E6"/>
                                                    <w:bottom w:val="single" w:sz="6" w:space="8" w:color="E6E6E6"/>
                                                    <w:right w:val="single" w:sz="6" w:space="8" w:color="E6E6E6"/>
                                                  </w:divBdr>
                                                  <w:divsChild>
                                                    <w:div w:id="19951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6313309">
      <w:bodyDiv w:val="1"/>
      <w:marLeft w:val="0"/>
      <w:marRight w:val="0"/>
      <w:marTop w:val="0"/>
      <w:marBottom w:val="0"/>
      <w:divBdr>
        <w:top w:val="none" w:sz="0" w:space="0" w:color="auto"/>
        <w:left w:val="none" w:sz="0" w:space="0" w:color="auto"/>
        <w:bottom w:val="none" w:sz="0" w:space="0" w:color="auto"/>
        <w:right w:val="none" w:sz="0" w:space="0" w:color="auto"/>
      </w:divBdr>
      <w:divsChild>
        <w:div w:id="121701814">
          <w:marLeft w:val="0"/>
          <w:marRight w:val="0"/>
          <w:marTop w:val="0"/>
          <w:marBottom w:val="0"/>
          <w:divBdr>
            <w:top w:val="none" w:sz="0" w:space="0" w:color="auto"/>
            <w:left w:val="none" w:sz="0" w:space="0" w:color="auto"/>
            <w:bottom w:val="none" w:sz="0" w:space="0" w:color="auto"/>
            <w:right w:val="none" w:sz="0" w:space="0" w:color="auto"/>
          </w:divBdr>
          <w:divsChild>
            <w:div w:id="2033457284">
              <w:marLeft w:val="0"/>
              <w:marRight w:val="0"/>
              <w:marTop w:val="0"/>
              <w:marBottom w:val="0"/>
              <w:divBdr>
                <w:top w:val="none" w:sz="0" w:space="0" w:color="auto"/>
                <w:left w:val="none" w:sz="0" w:space="0" w:color="auto"/>
                <w:bottom w:val="none" w:sz="0" w:space="0" w:color="auto"/>
                <w:right w:val="none" w:sz="0" w:space="0" w:color="auto"/>
              </w:divBdr>
              <w:divsChild>
                <w:div w:id="1393309246">
                  <w:marLeft w:val="0"/>
                  <w:marRight w:val="0"/>
                  <w:marTop w:val="0"/>
                  <w:marBottom w:val="0"/>
                  <w:divBdr>
                    <w:top w:val="none" w:sz="0" w:space="0" w:color="auto"/>
                    <w:left w:val="none" w:sz="0" w:space="0" w:color="auto"/>
                    <w:bottom w:val="none" w:sz="0" w:space="0" w:color="auto"/>
                    <w:right w:val="none" w:sz="0" w:space="0" w:color="auto"/>
                  </w:divBdr>
                  <w:divsChild>
                    <w:div w:id="1047490917">
                      <w:marLeft w:val="0"/>
                      <w:marRight w:val="0"/>
                      <w:marTop w:val="0"/>
                      <w:marBottom w:val="0"/>
                      <w:divBdr>
                        <w:top w:val="none" w:sz="0" w:space="0" w:color="auto"/>
                        <w:left w:val="none" w:sz="0" w:space="0" w:color="auto"/>
                        <w:bottom w:val="none" w:sz="0" w:space="0" w:color="auto"/>
                        <w:right w:val="none" w:sz="0" w:space="0" w:color="auto"/>
                      </w:divBdr>
                      <w:divsChild>
                        <w:div w:id="1308169586">
                          <w:marLeft w:val="0"/>
                          <w:marRight w:val="0"/>
                          <w:marTop w:val="0"/>
                          <w:marBottom w:val="1800"/>
                          <w:divBdr>
                            <w:top w:val="none" w:sz="0" w:space="0" w:color="auto"/>
                            <w:left w:val="none" w:sz="0" w:space="0" w:color="auto"/>
                            <w:bottom w:val="none" w:sz="0" w:space="0" w:color="auto"/>
                            <w:right w:val="none" w:sz="0" w:space="0" w:color="auto"/>
                          </w:divBdr>
                          <w:divsChild>
                            <w:div w:id="675884881">
                              <w:marLeft w:val="0"/>
                              <w:marRight w:val="0"/>
                              <w:marTop w:val="0"/>
                              <w:marBottom w:val="0"/>
                              <w:divBdr>
                                <w:top w:val="none" w:sz="0" w:space="0" w:color="auto"/>
                                <w:left w:val="none" w:sz="0" w:space="0" w:color="auto"/>
                                <w:bottom w:val="none" w:sz="0" w:space="0" w:color="auto"/>
                                <w:right w:val="none" w:sz="0" w:space="0" w:color="auto"/>
                              </w:divBdr>
                              <w:divsChild>
                                <w:div w:id="188640208">
                                  <w:marLeft w:val="0"/>
                                  <w:marRight w:val="0"/>
                                  <w:marTop w:val="0"/>
                                  <w:marBottom w:val="0"/>
                                  <w:divBdr>
                                    <w:top w:val="none" w:sz="0" w:space="0" w:color="auto"/>
                                    <w:left w:val="none" w:sz="0" w:space="0" w:color="auto"/>
                                    <w:bottom w:val="none" w:sz="0" w:space="0" w:color="auto"/>
                                    <w:right w:val="none" w:sz="0" w:space="0" w:color="auto"/>
                                  </w:divBdr>
                                  <w:divsChild>
                                    <w:div w:id="468478740">
                                      <w:marLeft w:val="0"/>
                                      <w:marRight w:val="0"/>
                                      <w:marTop w:val="0"/>
                                      <w:marBottom w:val="0"/>
                                      <w:divBdr>
                                        <w:top w:val="none" w:sz="0" w:space="0" w:color="auto"/>
                                        <w:left w:val="none" w:sz="0" w:space="0" w:color="auto"/>
                                        <w:bottom w:val="none" w:sz="0" w:space="0" w:color="auto"/>
                                        <w:right w:val="none" w:sz="0" w:space="0" w:color="auto"/>
                                      </w:divBdr>
                                      <w:divsChild>
                                        <w:div w:id="242497651">
                                          <w:marLeft w:val="0"/>
                                          <w:marRight w:val="0"/>
                                          <w:marTop w:val="0"/>
                                          <w:marBottom w:val="0"/>
                                          <w:divBdr>
                                            <w:top w:val="none" w:sz="0" w:space="0" w:color="auto"/>
                                            <w:left w:val="none" w:sz="0" w:space="0" w:color="auto"/>
                                            <w:bottom w:val="none" w:sz="0" w:space="0" w:color="auto"/>
                                            <w:right w:val="none" w:sz="0" w:space="0" w:color="auto"/>
                                          </w:divBdr>
                                          <w:divsChild>
                                            <w:div w:id="910624705">
                                              <w:marLeft w:val="0"/>
                                              <w:marRight w:val="0"/>
                                              <w:marTop w:val="0"/>
                                              <w:marBottom w:val="0"/>
                                              <w:divBdr>
                                                <w:top w:val="none" w:sz="0" w:space="0" w:color="auto"/>
                                                <w:left w:val="none" w:sz="0" w:space="0" w:color="auto"/>
                                                <w:bottom w:val="none" w:sz="0" w:space="0" w:color="auto"/>
                                                <w:right w:val="none" w:sz="0" w:space="0" w:color="auto"/>
                                              </w:divBdr>
                                              <w:divsChild>
                                                <w:div w:id="383455852">
                                                  <w:marLeft w:val="0"/>
                                                  <w:marRight w:val="0"/>
                                                  <w:marTop w:val="0"/>
                                                  <w:marBottom w:val="0"/>
                                                  <w:divBdr>
                                                    <w:top w:val="single" w:sz="6" w:space="8" w:color="E6E6E6"/>
                                                    <w:left w:val="single" w:sz="6" w:space="8" w:color="E6E6E6"/>
                                                    <w:bottom w:val="single" w:sz="6" w:space="8" w:color="E6E6E6"/>
                                                    <w:right w:val="single" w:sz="6" w:space="8" w:color="E6E6E6"/>
                                                  </w:divBdr>
                                                  <w:divsChild>
                                                    <w:div w:id="660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764726">
      <w:bodyDiv w:val="1"/>
      <w:marLeft w:val="0"/>
      <w:marRight w:val="0"/>
      <w:marTop w:val="0"/>
      <w:marBottom w:val="0"/>
      <w:divBdr>
        <w:top w:val="none" w:sz="0" w:space="0" w:color="auto"/>
        <w:left w:val="none" w:sz="0" w:space="0" w:color="auto"/>
        <w:bottom w:val="none" w:sz="0" w:space="0" w:color="auto"/>
        <w:right w:val="none" w:sz="0" w:space="0" w:color="auto"/>
      </w:divBdr>
      <w:divsChild>
        <w:div w:id="1416322240">
          <w:marLeft w:val="0"/>
          <w:marRight w:val="0"/>
          <w:marTop w:val="0"/>
          <w:marBottom w:val="0"/>
          <w:divBdr>
            <w:top w:val="none" w:sz="0" w:space="0" w:color="auto"/>
            <w:left w:val="none" w:sz="0" w:space="0" w:color="auto"/>
            <w:bottom w:val="none" w:sz="0" w:space="0" w:color="auto"/>
            <w:right w:val="none" w:sz="0" w:space="0" w:color="auto"/>
          </w:divBdr>
          <w:divsChild>
            <w:div w:id="11105624">
              <w:marLeft w:val="0"/>
              <w:marRight w:val="0"/>
              <w:marTop w:val="0"/>
              <w:marBottom w:val="0"/>
              <w:divBdr>
                <w:top w:val="none" w:sz="0" w:space="0" w:color="auto"/>
                <w:left w:val="none" w:sz="0" w:space="0" w:color="auto"/>
                <w:bottom w:val="none" w:sz="0" w:space="0" w:color="auto"/>
                <w:right w:val="none" w:sz="0" w:space="0" w:color="auto"/>
              </w:divBdr>
              <w:divsChild>
                <w:div w:id="778184903">
                  <w:marLeft w:val="0"/>
                  <w:marRight w:val="0"/>
                  <w:marTop w:val="0"/>
                  <w:marBottom w:val="0"/>
                  <w:divBdr>
                    <w:top w:val="none" w:sz="0" w:space="0" w:color="auto"/>
                    <w:left w:val="none" w:sz="0" w:space="0" w:color="auto"/>
                    <w:bottom w:val="none" w:sz="0" w:space="0" w:color="auto"/>
                    <w:right w:val="none" w:sz="0" w:space="0" w:color="auto"/>
                  </w:divBdr>
                  <w:divsChild>
                    <w:div w:id="1625117273">
                      <w:marLeft w:val="0"/>
                      <w:marRight w:val="0"/>
                      <w:marTop w:val="0"/>
                      <w:marBottom w:val="0"/>
                      <w:divBdr>
                        <w:top w:val="none" w:sz="0" w:space="0" w:color="auto"/>
                        <w:left w:val="none" w:sz="0" w:space="0" w:color="auto"/>
                        <w:bottom w:val="none" w:sz="0" w:space="0" w:color="auto"/>
                        <w:right w:val="none" w:sz="0" w:space="0" w:color="auto"/>
                      </w:divBdr>
                      <w:divsChild>
                        <w:div w:id="1043868124">
                          <w:marLeft w:val="0"/>
                          <w:marRight w:val="0"/>
                          <w:marTop w:val="0"/>
                          <w:marBottom w:val="1800"/>
                          <w:divBdr>
                            <w:top w:val="none" w:sz="0" w:space="0" w:color="auto"/>
                            <w:left w:val="none" w:sz="0" w:space="0" w:color="auto"/>
                            <w:bottom w:val="none" w:sz="0" w:space="0" w:color="auto"/>
                            <w:right w:val="none" w:sz="0" w:space="0" w:color="auto"/>
                          </w:divBdr>
                          <w:divsChild>
                            <w:div w:id="383528878">
                              <w:marLeft w:val="0"/>
                              <w:marRight w:val="0"/>
                              <w:marTop w:val="0"/>
                              <w:marBottom w:val="0"/>
                              <w:divBdr>
                                <w:top w:val="none" w:sz="0" w:space="0" w:color="auto"/>
                                <w:left w:val="none" w:sz="0" w:space="0" w:color="auto"/>
                                <w:bottom w:val="none" w:sz="0" w:space="0" w:color="auto"/>
                                <w:right w:val="none" w:sz="0" w:space="0" w:color="auto"/>
                              </w:divBdr>
                              <w:divsChild>
                                <w:div w:id="1718816539">
                                  <w:marLeft w:val="0"/>
                                  <w:marRight w:val="0"/>
                                  <w:marTop w:val="0"/>
                                  <w:marBottom w:val="0"/>
                                  <w:divBdr>
                                    <w:top w:val="none" w:sz="0" w:space="0" w:color="auto"/>
                                    <w:left w:val="none" w:sz="0" w:space="0" w:color="auto"/>
                                    <w:bottom w:val="none" w:sz="0" w:space="0" w:color="auto"/>
                                    <w:right w:val="none" w:sz="0" w:space="0" w:color="auto"/>
                                  </w:divBdr>
                                  <w:divsChild>
                                    <w:div w:id="215631182">
                                      <w:marLeft w:val="0"/>
                                      <w:marRight w:val="0"/>
                                      <w:marTop w:val="0"/>
                                      <w:marBottom w:val="0"/>
                                      <w:divBdr>
                                        <w:top w:val="none" w:sz="0" w:space="0" w:color="auto"/>
                                        <w:left w:val="none" w:sz="0" w:space="0" w:color="auto"/>
                                        <w:bottom w:val="none" w:sz="0" w:space="0" w:color="auto"/>
                                        <w:right w:val="none" w:sz="0" w:space="0" w:color="auto"/>
                                      </w:divBdr>
                                      <w:divsChild>
                                        <w:div w:id="1208908632">
                                          <w:marLeft w:val="0"/>
                                          <w:marRight w:val="0"/>
                                          <w:marTop w:val="0"/>
                                          <w:marBottom w:val="0"/>
                                          <w:divBdr>
                                            <w:top w:val="none" w:sz="0" w:space="0" w:color="auto"/>
                                            <w:left w:val="none" w:sz="0" w:space="0" w:color="auto"/>
                                            <w:bottom w:val="none" w:sz="0" w:space="0" w:color="auto"/>
                                            <w:right w:val="none" w:sz="0" w:space="0" w:color="auto"/>
                                          </w:divBdr>
                                          <w:divsChild>
                                            <w:div w:id="1583368242">
                                              <w:marLeft w:val="0"/>
                                              <w:marRight w:val="0"/>
                                              <w:marTop w:val="0"/>
                                              <w:marBottom w:val="0"/>
                                              <w:divBdr>
                                                <w:top w:val="none" w:sz="0" w:space="0" w:color="auto"/>
                                                <w:left w:val="none" w:sz="0" w:space="0" w:color="auto"/>
                                                <w:bottom w:val="none" w:sz="0" w:space="0" w:color="auto"/>
                                                <w:right w:val="none" w:sz="0" w:space="0" w:color="auto"/>
                                              </w:divBdr>
                                              <w:divsChild>
                                                <w:div w:id="1862162017">
                                                  <w:marLeft w:val="0"/>
                                                  <w:marRight w:val="0"/>
                                                  <w:marTop w:val="0"/>
                                                  <w:marBottom w:val="0"/>
                                                  <w:divBdr>
                                                    <w:top w:val="single" w:sz="6" w:space="8" w:color="E6E6E6"/>
                                                    <w:left w:val="single" w:sz="6" w:space="8" w:color="E6E6E6"/>
                                                    <w:bottom w:val="single" w:sz="6" w:space="8" w:color="E6E6E6"/>
                                                    <w:right w:val="single" w:sz="6" w:space="8" w:color="E6E6E6"/>
                                                  </w:divBdr>
                                                  <w:divsChild>
                                                    <w:div w:id="8708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0453557">
      <w:bodyDiv w:val="1"/>
      <w:marLeft w:val="0"/>
      <w:marRight w:val="0"/>
      <w:marTop w:val="0"/>
      <w:marBottom w:val="0"/>
      <w:divBdr>
        <w:top w:val="none" w:sz="0" w:space="0" w:color="auto"/>
        <w:left w:val="none" w:sz="0" w:space="0" w:color="auto"/>
        <w:bottom w:val="none" w:sz="0" w:space="0" w:color="auto"/>
        <w:right w:val="none" w:sz="0" w:space="0" w:color="auto"/>
      </w:divBdr>
    </w:div>
    <w:div w:id="1698503778">
      <w:bodyDiv w:val="1"/>
      <w:marLeft w:val="0"/>
      <w:marRight w:val="0"/>
      <w:marTop w:val="0"/>
      <w:marBottom w:val="0"/>
      <w:divBdr>
        <w:top w:val="none" w:sz="0" w:space="0" w:color="auto"/>
        <w:left w:val="none" w:sz="0" w:space="0" w:color="auto"/>
        <w:bottom w:val="none" w:sz="0" w:space="0" w:color="auto"/>
        <w:right w:val="none" w:sz="0" w:space="0" w:color="auto"/>
      </w:divBdr>
    </w:div>
    <w:div w:id="1818719050">
      <w:bodyDiv w:val="1"/>
      <w:marLeft w:val="0"/>
      <w:marRight w:val="0"/>
      <w:marTop w:val="0"/>
      <w:marBottom w:val="0"/>
      <w:divBdr>
        <w:top w:val="none" w:sz="0" w:space="0" w:color="auto"/>
        <w:left w:val="none" w:sz="0" w:space="0" w:color="auto"/>
        <w:bottom w:val="none" w:sz="0" w:space="0" w:color="auto"/>
        <w:right w:val="none" w:sz="0" w:space="0" w:color="auto"/>
      </w:divBdr>
      <w:divsChild>
        <w:div w:id="1704016926">
          <w:marLeft w:val="0"/>
          <w:marRight w:val="0"/>
          <w:marTop w:val="0"/>
          <w:marBottom w:val="0"/>
          <w:divBdr>
            <w:top w:val="none" w:sz="0" w:space="0" w:color="auto"/>
            <w:left w:val="none" w:sz="0" w:space="0" w:color="auto"/>
            <w:bottom w:val="none" w:sz="0" w:space="0" w:color="auto"/>
            <w:right w:val="none" w:sz="0" w:space="0" w:color="auto"/>
          </w:divBdr>
          <w:divsChild>
            <w:div w:id="1358458383">
              <w:marLeft w:val="0"/>
              <w:marRight w:val="0"/>
              <w:marTop w:val="0"/>
              <w:marBottom w:val="0"/>
              <w:divBdr>
                <w:top w:val="none" w:sz="0" w:space="0" w:color="auto"/>
                <w:left w:val="none" w:sz="0" w:space="0" w:color="auto"/>
                <w:bottom w:val="none" w:sz="0" w:space="0" w:color="auto"/>
                <w:right w:val="none" w:sz="0" w:space="0" w:color="auto"/>
              </w:divBdr>
              <w:divsChild>
                <w:div w:id="1177230507">
                  <w:marLeft w:val="0"/>
                  <w:marRight w:val="0"/>
                  <w:marTop w:val="0"/>
                  <w:marBottom w:val="0"/>
                  <w:divBdr>
                    <w:top w:val="none" w:sz="0" w:space="0" w:color="auto"/>
                    <w:left w:val="none" w:sz="0" w:space="0" w:color="auto"/>
                    <w:bottom w:val="none" w:sz="0" w:space="0" w:color="auto"/>
                    <w:right w:val="none" w:sz="0" w:space="0" w:color="auto"/>
                  </w:divBdr>
                  <w:divsChild>
                    <w:div w:id="1620646932">
                      <w:marLeft w:val="0"/>
                      <w:marRight w:val="0"/>
                      <w:marTop w:val="0"/>
                      <w:marBottom w:val="0"/>
                      <w:divBdr>
                        <w:top w:val="none" w:sz="0" w:space="0" w:color="auto"/>
                        <w:left w:val="none" w:sz="0" w:space="0" w:color="auto"/>
                        <w:bottom w:val="none" w:sz="0" w:space="0" w:color="auto"/>
                        <w:right w:val="none" w:sz="0" w:space="0" w:color="auto"/>
                      </w:divBdr>
                      <w:divsChild>
                        <w:div w:id="1167793864">
                          <w:marLeft w:val="0"/>
                          <w:marRight w:val="0"/>
                          <w:marTop w:val="0"/>
                          <w:marBottom w:val="1800"/>
                          <w:divBdr>
                            <w:top w:val="none" w:sz="0" w:space="0" w:color="auto"/>
                            <w:left w:val="none" w:sz="0" w:space="0" w:color="auto"/>
                            <w:bottom w:val="none" w:sz="0" w:space="0" w:color="auto"/>
                            <w:right w:val="none" w:sz="0" w:space="0" w:color="auto"/>
                          </w:divBdr>
                          <w:divsChild>
                            <w:div w:id="1481388978">
                              <w:marLeft w:val="0"/>
                              <w:marRight w:val="0"/>
                              <w:marTop w:val="0"/>
                              <w:marBottom w:val="0"/>
                              <w:divBdr>
                                <w:top w:val="none" w:sz="0" w:space="0" w:color="auto"/>
                                <w:left w:val="none" w:sz="0" w:space="0" w:color="auto"/>
                                <w:bottom w:val="none" w:sz="0" w:space="0" w:color="auto"/>
                                <w:right w:val="none" w:sz="0" w:space="0" w:color="auto"/>
                              </w:divBdr>
                              <w:divsChild>
                                <w:div w:id="904413421">
                                  <w:marLeft w:val="0"/>
                                  <w:marRight w:val="0"/>
                                  <w:marTop w:val="0"/>
                                  <w:marBottom w:val="0"/>
                                  <w:divBdr>
                                    <w:top w:val="none" w:sz="0" w:space="0" w:color="auto"/>
                                    <w:left w:val="none" w:sz="0" w:space="0" w:color="auto"/>
                                    <w:bottom w:val="none" w:sz="0" w:space="0" w:color="auto"/>
                                    <w:right w:val="none" w:sz="0" w:space="0" w:color="auto"/>
                                  </w:divBdr>
                                  <w:divsChild>
                                    <w:div w:id="194537104">
                                      <w:marLeft w:val="0"/>
                                      <w:marRight w:val="0"/>
                                      <w:marTop w:val="0"/>
                                      <w:marBottom w:val="0"/>
                                      <w:divBdr>
                                        <w:top w:val="none" w:sz="0" w:space="0" w:color="auto"/>
                                        <w:left w:val="none" w:sz="0" w:space="0" w:color="auto"/>
                                        <w:bottom w:val="none" w:sz="0" w:space="0" w:color="auto"/>
                                        <w:right w:val="none" w:sz="0" w:space="0" w:color="auto"/>
                                      </w:divBdr>
                                      <w:divsChild>
                                        <w:div w:id="701708459">
                                          <w:marLeft w:val="0"/>
                                          <w:marRight w:val="0"/>
                                          <w:marTop w:val="0"/>
                                          <w:marBottom w:val="0"/>
                                          <w:divBdr>
                                            <w:top w:val="none" w:sz="0" w:space="0" w:color="auto"/>
                                            <w:left w:val="none" w:sz="0" w:space="0" w:color="auto"/>
                                            <w:bottom w:val="none" w:sz="0" w:space="0" w:color="auto"/>
                                            <w:right w:val="none" w:sz="0" w:space="0" w:color="auto"/>
                                          </w:divBdr>
                                          <w:divsChild>
                                            <w:div w:id="1912497697">
                                              <w:marLeft w:val="0"/>
                                              <w:marRight w:val="0"/>
                                              <w:marTop w:val="0"/>
                                              <w:marBottom w:val="0"/>
                                              <w:divBdr>
                                                <w:top w:val="none" w:sz="0" w:space="0" w:color="auto"/>
                                                <w:left w:val="none" w:sz="0" w:space="0" w:color="auto"/>
                                                <w:bottom w:val="none" w:sz="0" w:space="0" w:color="auto"/>
                                                <w:right w:val="none" w:sz="0" w:space="0" w:color="auto"/>
                                              </w:divBdr>
                                              <w:divsChild>
                                                <w:div w:id="769205390">
                                                  <w:marLeft w:val="0"/>
                                                  <w:marRight w:val="0"/>
                                                  <w:marTop w:val="0"/>
                                                  <w:marBottom w:val="0"/>
                                                  <w:divBdr>
                                                    <w:top w:val="single" w:sz="6" w:space="8" w:color="E6E6E6"/>
                                                    <w:left w:val="single" w:sz="6" w:space="8" w:color="E6E6E6"/>
                                                    <w:bottom w:val="single" w:sz="6" w:space="8" w:color="E6E6E6"/>
                                                    <w:right w:val="single" w:sz="6" w:space="8" w:color="E6E6E6"/>
                                                  </w:divBdr>
                                                  <w:divsChild>
                                                    <w:div w:id="2520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647243">
      <w:bodyDiv w:val="1"/>
      <w:marLeft w:val="0"/>
      <w:marRight w:val="0"/>
      <w:marTop w:val="0"/>
      <w:marBottom w:val="0"/>
      <w:divBdr>
        <w:top w:val="none" w:sz="0" w:space="0" w:color="auto"/>
        <w:left w:val="none" w:sz="0" w:space="0" w:color="auto"/>
        <w:bottom w:val="none" w:sz="0" w:space="0" w:color="auto"/>
        <w:right w:val="none" w:sz="0" w:space="0" w:color="auto"/>
      </w:divBdr>
    </w:div>
    <w:div w:id="19121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Office_Excel_________1.xlsm"/><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A7553-F0D8-49AE-9593-F98E7BFF8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10</Pages>
  <Words>566</Words>
  <Characters>3232</Characters>
  <Application>Microsoft Office Word</Application>
  <DocSecurity>0</DocSecurity>
  <Lines>26</Lines>
  <Paragraphs>7</Paragraphs>
  <ScaleCrop>false</ScaleCrop>
  <Company>Huawei Technologies Co.,Ltd.</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Liukang (D)</dc:creator>
  <cp:lastModifiedBy>z00286109</cp:lastModifiedBy>
  <cp:revision>123</cp:revision>
  <dcterms:created xsi:type="dcterms:W3CDTF">2016-09-09T06:02:00Z</dcterms:created>
  <dcterms:modified xsi:type="dcterms:W3CDTF">2016-10-28T08:44:00Z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(2)SOeXdNNk2oAhBwv88LF9Qdl3uFOM4p6+EUSxUnilGEU3FTN0LGMt9VfDCt8sQ83A1ngGr5iV
4x4XjAXbeDEx937hWfBCcWudxdM407Y8DypH4LMTArcCo3rfyN6aNtAMsa7E87DuAYacdJ2y
7cAUS+WP6nEFOHjbw4GVij0qdyT1ffzGahT5sx8NkfZ+crcftZa4PxioJoRn3J93FABoaxFr
sZvhq1VsMhyeob2uJ75vz</vt:lpwstr>
  </property>
  <property fmtid="{D5CDD505-2E9C-101B-9397-08002B2CF9AE}" pid="3" name="_ms_pID_7253431">
    <vt:lpwstr>LO3boQ11+LvA+8jqskz48VsgB7nVb+20MuwO149g8VRgeynhKOt
AVT2G0w6bkj5QM5yVsdkVQs2soG/P5WVH9xLicINDQy3cakESlV8Uw==</vt:lpwstr>
  </property>
  <property fmtid="{D5CDD505-2E9C-101B-9397-08002B2CF9AE}" pid="4" name="_new_ms_pID_72543">
    <vt:lpwstr>(3)rQvl2rseyLlTNSt0Fym1k8pYvzBeCaZ2VWefUYHk5PksuEVnVX9G4G5bobGp6ZELBWXchfCY
n/eSOWtV6NxmaSqqr/MwPizcIChQERAgh+yWs7uRwFBnnZyBZXEUXeRYSPO82OwJDlYTt2Jq
NyzIjk8G0fGbHMTvXOBZMFSzFD3SDufoV9L6Tzj73X7QyAOOVBoUnTOBFzf8qhzVkSR67JkB
/PdHl3r87gImev95qw</vt:lpwstr>
  </property>
  <property fmtid="{D5CDD505-2E9C-101B-9397-08002B2CF9AE}" pid="5" name="_new_ms_pID_725431">
    <vt:lpwstr>ozFr4o8weMuaDcBzpIrHeINmL6wet9kMFj5TgPEW/BqrcLdUx8/fa9
ywlVpABMsrlk112YkzdzF/1m+66JlW9oVK+Pe/s+FfBlyzNzYDXOAMk8ivGGEgbhh2WdOq41
T5Kbm8ykKhXVig1Uccvcngnslafs16/80mjqSlpK/oAvbvULu9x9weoptgm3vxWSEQ1Lu8Gc
PhT5ifCFaeZft97i6CbAMYW6fFNRpejZ3pZQ</vt:lpwstr>
  </property>
  <property fmtid="{D5CDD505-2E9C-101B-9397-08002B2CF9AE}" pid="6" name="_new_ms_pID_725432">
    <vt:lpwstr>O3C7s2AatkRLDm/0WB+THwhHBADaSWe6Nue6
+xrIrTiJcEVc+ziKR+IhLBYcC/lrZ876VppRjMyCCvS/c/xJzTkXg64qAydJlUn3ZZ+qHBqU
J5ncVIh64ItcZQd4wAl4uJHCkq2atFfpENI89x3OsQ1cSPGc/rMYKDB8UBqjKGj8AzY9rfB/
dlj2z7WlosnCRfDOL7I5IGcZjYtBSwc5lK0=</vt:lpwstr>
  </property>
  <property fmtid="{D5CDD505-2E9C-101B-9397-08002B2CF9AE}" pid="7" name="_2015_ms_pID_725343">
    <vt:lpwstr>(3)NuVzU1MCj0fcAIE9r4pME6AGW8ns/TP5PcJNO81JTGCdgmQleN9cFTSMy4s8vbkZYXQzKOQS
GEWCWI7euraC0E/tTBNFqHQ7yMlmrkjpo8qebDHwol0I5oBvOOxQTm5heJFckWrP+O0Tds96
zU3DS8Lz/6LicWdX6Wi4jl8fEnR7ML4v7c1Iv4y9bLBm9I4IEi7pZwjvGgxyu0FnjrT4HwHS
fTIU0Aw1vDsZ9fcVgE</vt:lpwstr>
  </property>
  <property fmtid="{D5CDD505-2E9C-101B-9397-08002B2CF9AE}" pid="8" name="_2015_ms_pID_7253431">
    <vt:lpwstr>bukY/T5hKJ99ju0tKO8n2iDCjwSt7n4A44Xipwim+kbWBVc0G7ScaL
/wCV4tj0Hrf4guv2Wkz2Kw46BlfydSS0KkH9sOzYiXWvbn1D98rPBXonB8fs8IzT+YV6vBf/
A58EUM/Fdsr0zVmKEXo/Lws+ybMkzOGwIwHGt695XCXq+fzEfYF7KqW1FWOB8HS9DwThQzUx
XD4LoPrFOf+oC3pC88BTHJUDoilZamlmq5D7</vt:lpwstr>
  </property>
  <property fmtid="{D5CDD505-2E9C-101B-9397-08002B2CF9AE}" pid="9" name="_2015_ms_pID_7253432">
    <vt:lpwstr>4J/zvFsI4gZnplnG3xa6FyHc5XGngYKO1Lti
CfdC9aRy7CfFhN5zWFM6C0Nqqn32zQ==</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1476878326</vt:lpwstr>
  </property>
</Properties>
</file>