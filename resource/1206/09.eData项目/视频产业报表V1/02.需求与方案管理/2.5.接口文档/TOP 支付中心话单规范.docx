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69" w:rsidRDefault="0033490D" w:rsidP="00195069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TOP支付中心</w:t>
      </w:r>
      <w:r w:rsidR="00195069">
        <w:rPr>
          <w:rFonts w:ascii="宋体" w:hAnsi="宋体" w:hint="eastAsia"/>
          <w:b/>
          <w:sz w:val="48"/>
          <w:szCs w:val="48"/>
        </w:rPr>
        <w:t>话单</w:t>
      </w:r>
      <w:r w:rsidR="00195069" w:rsidRPr="00DF0F9C">
        <w:rPr>
          <w:rFonts w:ascii="宋体" w:hAnsi="宋体" w:hint="eastAsia"/>
          <w:b/>
          <w:sz w:val="48"/>
          <w:szCs w:val="48"/>
        </w:rPr>
        <w:t>接口规范</w:t>
      </w:r>
    </w:p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A53973" w:rsidRDefault="00A53973" w:rsidP="00195069"/>
    <w:p w:rsidR="00A53973" w:rsidRDefault="00A53973" w:rsidP="00195069"/>
    <w:p w:rsidR="00A53973" w:rsidRDefault="00A53973" w:rsidP="00195069"/>
    <w:p w:rsidR="00A53973" w:rsidRDefault="00A53973" w:rsidP="00195069"/>
    <w:p w:rsidR="00382F77" w:rsidRDefault="00382F77">
      <w:pPr>
        <w:widowControl/>
        <w:jc w:val="left"/>
      </w:pPr>
      <w:r>
        <w:br w:type="page"/>
      </w:r>
    </w:p>
    <w:p w:rsidR="00A53973" w:rsidRPr="00477A54" w:rsidRDefault="00A53973" w:rsidP="00C84797">
      <w:pPr>
        <w:pStyle w:val="aff"/>
      </w:pPr>
      <w:bookmarkStart w:id="0" w:name="_Toc397696257"/>
      <w:r w:rsidRPr="00477A54">
        <w:rPr>
          <w:rFonts w:hint="eastAsia"/>
        </w:rPr>
        <w:lastRenderedPageBreak/>
        <w:t>修订记录</w:t>
      </w:r>
      <w:r w:rsidRPr="00477A54">
        <w:rPr>
          <w:rFonts w:hint="eastAsia"/>
        </w:rPr>
        <w:t>Revision record</w:t>
      </w:r>
      <w:bookmarkEnd w:id="0"/>
    </w:p>
    <w:tbl>
      <w:tblPr>
        <w:tblpPr w:leftFromText="180" w:rightFromText="180" w:vertAnchor="text" w:tblpY="1"/>
        <w:tblOverlap w:val="never"/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1"/>
        <w:gridCol w:w="708"/>
        <w:gridCol w:w="6379"/>
        <w:gridCol w:w="865"/>
      </w:tblGrid>
      <w:tr w:rsidR="00A53973" w:rsidRPr="00477A54" w:rsidTr="00954097">
        <w:trPr>
          <w:trHeight w:val="414"/>
        </w:trPr>
        <w:tc>
          <w:tcPr>
            <w:tcW w:w="1101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sz w:val="18"/>
                <w:szCs w:val="18"/>
              </w:rPr>
            </w:pPr>
            <w:r w:rsidRPr="00A53973">
              <w:rPr>
                <w:rFonts w:hAnsi="宋体"/>
                <w:sz w:val="18"/>
                <w:szCs w:val="18"/>
              </w:rPr>
              <w:t>日期</w:t>
            </w:r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sz w:val="18"/>
                <w:szCs w:val="18"/>
              </w:rPr>
            </w:pPr>
            <w:r w:rsidRPr="00A53973">
              <w:rPr>
                <w:rFonts w:hAnsi="宋体"/>
                <w:sz w:val="18"/>
                <w:szCs w:val="18"/>
              </w:rPr>
              <w:t>修订版本</w:t>
            </w:r>
          </w:p>
        </w:tc>
        <w:tc>
          <w:tcPr>
            <w:tcW w:w="6379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sz w:val="18"/>
                <w:szCs w:val="18"/>
              </w:rPr>
            </w:pPr>
            <w:r w:rsidRPr="00A53973">
              <w:rPr>
                <w:rFonts w:hAnsi="宋体"/>
                <w:sz w:val="18"/>
                <w:szCs w:val="18"/>
              </w:rPr>
              <w:t>描述</w:t>
            </w:r>
            <w:r w:rsidRPr="00A53973">
              <w:rPr>
                <w:sz w:val="18"/>
                <w:szCs w:val="18"/>
              </w:rPr>
              <w:t>Description</w:t>
            </w:r>
          </w:p>
        </w:tc>
        <w:tc>
          <w:tcPr>
            <w:tcW w:w="865" w:type="dxa"/>
          </w:tcPr>
          <w:p w:rsidR="00A53973" w:rsidRPr="00A53973" w:rsidRDefault="00A53973" w:rsidP="00375CA9">
            <w:pPr>
              <w:pStyle w:val="Charf0"/>
              <w:jc w:val="both"/>
              <w:textAlignment w:val="baseline"/>
              <w:rPr>
                <w:sz w:val="18"/>
                <w:szCs w:val="18"/>
              </w:rPr>
            </w:pPr>
            <w:r w:rsidRPr="00A53973">
              <w:rPr>
                <w:rFonts w:hAnsi="宋体"/>
                <w:sz w:val="18"/>
                <w:szCs w:val="18"/>
              </w:rPr>
              <w:t>作者</w:t>
            </w:r>
            <w:r w:rsidRPr="00A53973">
              <w:rPr>
                <w:sz w:val="18"/>
                <w:szCs w:val="18"/>
              </w:rPr>
              <w:t>Author</w:t>
            </w:r>
          </w:p>
        </w:tc>
      </w:tr>
      <w:tr w:rsidR="00A53973" w:rsidRPr="00477A54" w:rsidTr="00954097">
        <w:trPr>
          <w:trHeight w:val="264"/>
        </w:trPr>
        <w:tc>
          <w:tcPr>
            <w:tcW w:w="1101" w:type="dxa"/>
          </w:tcPr>
          <w:p w:rsidR="00A53973" w:rsidRPr="00A53973" w:rsidRDefault="00A53973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 w:rsidRPr="00A53973">
              <w:rPr>
                <w:rFonts w:ascii="Times New Roman" w:hAnsi="Times New Roman"/>
                <w:kern w:val="2"/>
                <w:sz w:val="16"/>
                <w:szCs w:val="18"/>
              </w:rPr>
              <w:t>201</w:t>
            </w:r>
            <w:r>
              <w:rPr>
                <w:rFonts w:ascii="Times New Roman" w:hAnsi="Times New Roman"/>
                <w:kern w:val="2"/>
                <w:sz w:val="16"/>
                <w:szCs w:val="18"/>
              </w:rPr>
              <w:t>5</w:t>
            </w:r>
            <w:r w:rsidRPr="00A53973">
              <w:rPr>
                <w:rFonts w:ascii="Times New Roman" w:hAnsi="Times New Roman"/>
                <w:kern w:val="2"/>
                <w:sz w:val="16"/>
                <w:szCs w:val="18"/>
              </w:rPr>
              <w:t>-</w:t>
            </w:r>
            <w:r w:rsidRPr="00A53973">
              <w:rPr>
                <w:rFonts w:ascii="Times New Roman" w:hAnsi="Times New Roman" w:hint="eastAsia"/>
                <w:kern w:val="2"/>
                <w:sz w:val="16"/>
                <w:szCs w:val="18"/>
              </w:rPr>
              <w:t>0</w:t>
            </w:r>
            <w:r>
              <w:rPr>
                <w:rFonts w:ascii="Times New Roman" w:hAnsi="Times New Roman"/>
                <w:kern w:val="2"/>
                <w:sz w:val="16"/>
                <w:szCs w:val="18"/>
              </w:rPr>
              <w:t>7</w:t>
            </w:r>
            <w:r w:rsidRPr="00A53973">
              <w:rPr>
                <w:rFonts w:ascii="Times New Roman" w:hAnsi="Times New Roman"/>
                <w:kern w:val="2"/>
                <w:sz w:val="16"/>
                <w:szCs w:val="18"/>
              </w:rPr>
              <w:t>-</w:t>
            </w:r>
            <w:r>
              <w:rPr>
                <w:rFonts w:ascii="Times New Roman" w:hAnsi="Times New Roman"/>
                <w:kern w:val="2"/>
                <w:sz w:val="16"/>
                <w:szCs w:val="18"/>
              </w:rPr>
              <w:t>10</w:t>
            </w:r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 w:rsidRPr="00A53973">
              <w:rPr>
                <w:rFonts w:ascii="Times New Roman" w:hAnsi="Times New Roman" w:hint="eastAsia"/>
                <w:kern w:val="2"/>
                <w:sz w:val="16"/>
                <w:szCs w:val="18"/>
              </w:rPr>
              <w:t>V1.00</w:t>
            </w:r>
          </w:p>
        </w:tc>
        <w:tc>
          <w:tcPr>
            <w:tcW w:w="6379" w:type="dxa"/>
          </w:tcPr>
          <w:p w:rsidR="00A53973" w:rsidRPr="00A53973" w:rsidRDefault="00A53973" w:rsidP="00A53973">
            <w:pPr>
              <w:pStyle w:val="afb"/>
              <w:numPr>
                <w:ilvl w:val="0"/>
                <w:numId w:val="27"/>
              </w:numPr>
              <w:ind w:firstLineChars="0"/>
              <w:jc w:val="left"/>
              <w:textAlignment w:val="baseline"/>
              <w:rPr>
                <w:sz w:val="16"/>
                <w:szCs w:val="18"/>
              </w:rPr>
            </w:pPr>
            <w:r w:rsidRPr="00A53973">
              <w:rPr>
                <w:rFonts w:hint="eastAsia"/>
                <w:sz w:val="16"/>
                <w:szCs w:val="18"/>
              </w:rPr>
              <w:t>初稿完成</w:t>
            </w:r>
          </w:p>
        </w:tc>
        <w:tc>
          <w:tcPr>
            <w:tcW w:w="865" w:type="dxa"/>
          </w:tcPr>
          <w:p w:rsidR="00A53973" w:rsidRPr="00A53973" w:rsidRDefault="00A53973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姚璇</w:t>
            </w:r>
          </w:p>
        </w:tc>
      </w:tr>
      <w:tr w:rsidR="00A53973" w:rsidRPr="00477A54" w:rsidTr="00954097">
        <w:trPr>
          <w:trHeight w:val="638"/>
        </w:trPr>
        <w:tc>
          <w:tcPr>
            <w:tcW w:w="1101" w:type="dxa"/>
          </w:tcPr>
          <w:p w:rsidR="00A53973" w:rsidRPr="00A53973" w:rsidRDefault="00A53973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 w:rsidRPr="00A53973">
              <w:rPr>
                <w:rFonts w:ascii="Times New Roman" w:hAnsi="Times New Roman" w:hint="eastAsia"/>
                <w:kern w:val="2"/>
                <w:sz w:val="16"/>
                <w:szCs w:val="18"/>
              </w:rPr>
              <w:t>201</w:t>
            </w:r>
            <w:r>
              <w:rPr>
                <w:rFonts w:ascii="Times New Roman" w:hAnsi="Times New Roman"/>
                <w:kern w:val="2"/>
                <w:sz w:val="16"/>
                <w:szCs w:val="18"/>
              </w:rPr>
              <w:t>5</w:t>
            </w:r>
            <w:r w:rsidRPr="00A53973">
              <w:rPr>
                <w:rFonts w:ascii="Times New Roman" w:hAnsi="Times New Roman" w:hint="eastAsia"/>
                <w:kern w:val="2"/>
                <w:sz w:val="16"/>
                <w:szCs w:val="18"/>
              </w:rPr>
              <w:t>-09-</w:t>
            </w:r>
            <w:r>
              <w:rPr>
                <w:rFonts w:ascii="Times New Roman" w:hAnsi="Times New Roman"/>
                <w:kern w:val="2"/>
                <w:sz w:val="16"/>
                <w:szCs w:val="18"/>
              </w:rPr>
              <w:t>0</w:t>
            </w:r>
            <w:r w:rsidRPr="00A53973">
              <w:rPr>
                <w:rFonts w:ascii="Times New Roman" w:hAnsi="Times New Roman" w:hint="eastAsia"/>
                <w:kern w:val="2"/>
                <w:sz w:val="16"/>
                <w:szCs w:val="18"/>
              </w:rPr>
              <w:t>2</w:t>
            </w:r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noProof w:val="0"/>
                <w:kern w:val="2"/>
                <w:sz w:val="16"/>
                <w:szCs w:val="18"/>
              </w:rPr>
            </w:pPr>
            <w:r w:rsidRPr="00A53973">
              <w:rPr>
                <w:rFonts w:ascii="Times New Roman" w:hAnsi="宋体" w:hint="eastAsia"/>
                <w:noProof w:val="0"/>
                <w:kern w:val="2"/>
                <w:sz w:val="16"/>
                <w:szCs w:val="18"/>
              </w:rPr>
              <w:t>V1.01</w:t>
            </w:r>
          </w:p>
        </w:tc>
        <w:tc>
          <w:tcPr>
            <w:tcW w:w="6379" w:type="dxa"/>
          </w:tcPr>
          <w:p w:rsidR="00A53973" w:rsidRPr="00B941C9" w:rsidRDefault="00A53973" w:rsidP="00B941C9">
            <w:pPr>
              <w:numPr>
                <w:ilvl w:val="0"/>
                <w:numId w:val="28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扩展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话单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字段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，增加</w:t>
            </w:r>
            <w:r w:rsidR="00B941C9">
              <w:rPr>
                <w:rFonts w:ascii="宋体" w:cs="宋体" w:hint="eastAsia"/>
                <w:color w:val="000000"/>
                <w:kern w:val="0"/>
                <w:sz w:val="20"/>
              </w:rPr>
              <w:t>“</w:t>
            </w: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业务账号</w:t>
            </w:r>
            <w:r w:rsidR="00B941C9">
              <w:rPr>
                <w:rFonts w:ascii="宋体" w:hAnsi="宋体" w:hint="eastAsia"/>
                <w:szCs w:val="21"/>
              </w:rPr>
              <w:t>”字段</w:t>
            </w:r>
            <w:r w:rsidR="00B941C9">
              <w:rPr>
                <w:rFonts w:ascii="宋体" w:hAnsi="宋体"/>
                <w:szCs w:val="21"/>
              </w:rPr>
              <w:t>插入到</w:t>
            </w:r>
            <w:r w:rsidR="00B941C9">
              <w:rPr>
                <w:rFonts w:ascii="宋体" w:hAnsi="宋体" w:hint="eastAsia"/>
                <w:szCs w:val="21"/>
              </w:rPr>
              <w:t>“</w:t>
            </w:r>
            <w:r w:rsidR="00B941C9" w:rsidRPr="003931D2">
              <w:rPr>
                <w:rFonts w:ascii="宋体" w:hAnsi="宋体" w:hint="eastAsia"/>
                <w:szCs w:val="21"/>
              </w:rPr>
              <w:t>用户服务号码</w:t>
            </w:r>
            <w:r w:rsidR="00B941C9">
              <w:rPr>
                <w:rFonts w:ascii="宋体" w:hAnsi="宋体" w:hint="eastAsia"/>
                <w:szCs w:val="21"/>
              </w:rPr>
              <w:t>”</w:t>
            </w:r>
            <w:r w:rsidR="00B941C9">
              <w:rPr>
                <w:rFonts w:ascii="宋体" w:hAnsi="宋体"/>
                <w:szCs w:val="21"/>
              </w:rPr>
              <w:t>和“账单类型”之间</w:t>
            </w:r>
            <w:r w:rsidR="00B941C9">
              <w:rPr>
                <w:rFonts w:ascii="宋体" w:hAnsi="宋体" w:hint="eastAsia"/>
                <w:szCs w:val="21"/>
              </w:rPr>
              <w:t>，</w:t>
            </w:r>
            <w:r w:rsidR="00B941C9">
              <w:rPr>
                <w:rFonts w:ascii="宋体" w:hAnsi="宋体"/>
                <w:szCs w:val="21"/>
              </w:rPr>
              <w:t>本变动不考虑兼容性。</w:t>
            </w:r>
          </w:p>
          <w:p w:rsidR="00B941C9" w:rsidRDefault="00B941C9" w:rsidP="00B941C9">
            <w:pPr>
              <w:numPr>
                <w:ilvl w:val="0"/>
                <w:numId w:val="28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扩展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话单字段，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在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行尾增加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两个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保留字段</w:t>
            </w:r>
          </w:p>
          <w:p w:rsidR="00B941C9" w:rsidRPr="00566B80" w:rsidRDefault="00FF56E1" w:rsidP="00B941C9">
            <w:pPr>
              <w:numPr>
                <w:ilvl w:val="0"/>
                <w:numId w:val="28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把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前期协商一致的使用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“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|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”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分割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的</w:t>
            </w:r>
            <w:r>
              <w:rPr>
                <w:rFonts w:ascii="宋体" w:cs="宋体" w:hint="eastAsia"/>
                <w:color w:val="000000"/>
                <w:kern w:val="0"/>
                <w:sz w:val="20"/>
              </w:rPr>
              <w:t>结论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写到接口文档中</w:t>
            </w:r>
          </w:p>
        </w:tc>
        <w:tc>
          <w:tcPr>
            <w:tcW w:w="865" w:type="dxa"/>
          </w:tcPr>
          <w:p w:rsidR="00A53973" w:rsidRPr="00A53973" w:rsidRDefault="00A53973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kern w:val="2"/>
                <w:sz w:val="16"/>
                <w:szCs w:val="18"/>
              </w:rPr>
            </w:pPr>
            <w:r w:rsidRPr="00A53973">
              <w:rPr>
                <w:rFonts w:ascii="Times New Roman" w:hAnsi="宋体" w:hint="eastAsia"/>
                <w:kern w:val="2"/>
                <w:sz w:val="16"/>
                <w:szCs w:val="18"/>
              </w:rPr>
              <w:t>赫长征</w:t>
            </w:r>
          </w:p>
        </w:tc>
      </w:tr>
      <w:tr w:rsidR="00924971" w:rsidRPr="00477A54" w:rsidTr="00954097">
        <w:trPr>
          <w:trHeight w:val="638"/>
        </w:trPr>
        <w:tc>
          <w:tcPr>
            <w:tcW w:w="1101" w:type="dxa"/>
          </w:tcPr>
          <w:p w:rsidR="00924971" w:rsidRPr="00A53973" w:rsidRDefault="00924971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2015-12-25</w:t>
            </w:r>
          </w:p>
        </w:tc>
        <w:tc>
          <w:tcPr>
            <w:tcW w:w="708" w:type="dxa"/>
          </w:tcPr>
          <w:p w:rsidR="00924971" w:rsidRPr="00A53973" w:rsidRDefault="00924971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noProof w:val="0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noProof w:val="0"/>
                <w:kern w:val="2"/>
                <w:sz w:val="16"/>
                <w:szCs w:val="18"/>
              </w:rPr>
              <w:t>V1.02</w:t>
            </w:r>
          </w:p>
        </w:tc>
        <w:tc>
          <w:tcPr>
            <w:tcW w:w="6379" w:type="dxa"/>
          </w:tcPr>
          <w:p w:rsidR="00924971" w:rsidRDefault="00924971" w:rsidP="00924971">
            <w:pPr>
              <w:numPr>
                <w:ilvl w:val="0"/>
                <w:numId w:val="29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在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话单行尾扩展字段</w:t>
            </w:r>
            <w:r w:rsidR="00BA3C40">
              <w:rPr>
                <w:snapToGrid w:val="0"/>
              </w:rPr>
              <w:t>campaignId</w:t>
            </w:r>
          </w:p>
        </w:tc>
        <w:tc>
          <w:tcPr>
            <w:tcW w:w="865" w:type="dxa"/>
          </w:tcPr>
          <w:p w:rsidR="00924971" w:rsidRPr="00A53973" w:rsidRDefault="00924971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kern w:val="2"/>
                <w:sz w:val="16"/>
                <w:szCs w:val="18"/>
              </w:rPr>
              <w:t>赫长征</w:t>
            </w:r>
          </w:p>
        </w:tc>
      </w:tr>
      <w:tr w:rsidR="001D38DD" w:rsidRPr="00477A54" w:rsidTr="00954097">
        <w:trPr>
          <w:trHeight w:val="638"/>
        </w:trPr>
        <w:tc>
          <w:tcPr>
            <w:tcW w:w="1101" w:type="dxa"/>
          </w:tcPr>
          <w:p w:rsidR="001D38DD" w:rsidRDefault="001D38DD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2016-05-06</w:t>
            </w:r>
          </w:p>
        </w:tc>
        <w:tc>
          <w:tcPr>
            <w:tcW w:w="708" w:type="dxa"/>
          </w:tcPr>
          <w:p w:rsidR="001D38DD" w:rsidRDefault="001D38DD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noProof w:val="0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noProof w:val="0"/>
                <w:kern w:val="2"/>
                <w:sz w:val="16"/>
                <w:szCs w:val="18"/>
              </w:rPr>
              <w:t>V</w:t>
            </w:r>
            <w:r>
              <w:rPr>
                <w:rFonts w:ascii="Times New Roman" w:hAnsi="宋体"/>
                <w:noProof w:val="0"/>
                <w:kern w:val="2"/>
                <w:sz w:val="16"/>
                <w:szCs w:val="18"/>
              </w:rPr>
              <w:t>1.03</w:t>
            </w:r>
          </w:p>
        </w:tc>
        <w:tc>
          <w:tcPr>
            <w:tcW w:w="6379" w:type="dxa"/>
          </w:tcPr>
          <w:p w:rsidR="001D38DD" w:rsidRDefault="001D38DD" w:rsidP="000458FF">
            <w:pPr>
              <w:numPr>
                <w:ilvl w:val="0"/>
                <w:numId w:val="30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扩展</w:t>
            </w:r>
            <w:r>
              <w:rPr>
                <w:rFonts w:ascii="宋体" w:cs="宋体"/>
                <w:color w:val="000000"/>
                <w:kern w:val="0"/>
                <w:sz w:val="20"/>
              </w:rPr>
              <w:t>话单字段</w:t>
            </w:r>
            <w:r w:rsidR="000458FF" w:rsidRPr="000458FF">
              <w:rPr>
                <w:rFonts w:ascii="宋体" w:cs="宋体" w:hint="eastAsia"/>
                <w:color w:val="000000"/>
                <w:kern w:val="0"/>
                <w:sz w:val="20"/>
              </w:rPr>
              <w:t>节点ID、支付记录ID、产品编号、北向订单ID、货币代码</w:t>
            </w:r>
          </w:p>
        </w:tc>
        <w:tc>
          <w:tcPr>
            <w:tcW w:w="865" w:type="dxa"/>
          </w:tcPr>
          <w:p w:rsidR="001D38DD" w:rsidRDefault="001D38DD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kern w:val="2"/>
                <w:sz w:val="16"/>
                <w:szCs w:val="18"/>
              </w:rPr>
              <w:t>赫长征</w:t>
            </w:r>
          </w:p>
        </w:tc>
      </w:tr>
      <w:tr w:rsidR="004D5806" w:rsidRPr="00477A54" w:rsidTr="00954097">
        <w:trPr>
          <w:trHeight w:val="638"/>
        </w:trPr>
        <w:tc>
          <w:tcPr>
            <w:tcW w:w="1101" w:type="dxa"/>
          </w:tcPr>
          <w:p w:rsidR="004D5806" w:rsidRDefault="004D5806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2016-08-26</w:t>
            </w:r>
          </w:p>
        </w:tc>
        <w:tc>
          <w:tcPr>
            <w:tcW w:w="708" w:type="dxa"/>
          </w:tcPr>
          <w:p w:rsidR="004D5806" w:rsidRDefault="004D5806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noProof w:val="0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noProof w:val="0"/>
                <w:kern w:val="2"/>
                <w:sz w:val="16"/>
                <w:szCs w:val="18"/>
              </w:rPr>
              <w:t>V1.04</w:t>
            </w:r>
          </w:p>
        </w:tc>
        <w:tc>
          <w:tcPr>
            <w:tcW w:w="6379" w:type="dxa"/>
          </w:tcPr>
          <w:p w:rsidR="001E5F4A" w:rsidRDefault="004D5806">
            <w:pPr>
              <w:numPr>
                <w:ilvl w:val="0"/>
                <w:numId w:val="31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删除和支付中心输出的话单无关的信息；</w:t>
            </w:r>
          </w:p>
          <w:p w:rsidR="001E5F4A" w:rsidRDefault="004D5806">
            <w:pPr>
              <w:numPr>
                <w:ilvl w:val="0"/>
                <w:numId w:val="31"/>
              </w:numPr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</w:rPr>
              <w:t>话单文件名增加支付渠道的区分，避免多个支付渠道的话单文件名相同导致采集方覆盖；</w:t>
            </w:r>
          </w:p>
        </w:tc>
        <w:tc>
          <w:tcPr>
            <w:tcW w:w="865" w:type="dxa"/>
          </w:tcPr>
          <w:p w:rsidR="004D5806" w:rsidRPr="004D5806" w:rsidRDefault="004D5806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kern w:val="2"/>
                <w:sz w:val="16"/>
                <w:szCs w:val="18"/>
              </w:rPr>
              <w:t>刘术全</w:t>
            </w:r>
          </w:p>
        </w:tc>
      </w:tr>
      <w:tr w:rsidR="00A76625" w:rsidRPr="00477A54" w:rsidTr="00954097">
        <w:trPr>
          <w:trHeight w:val="638"/>
        </w:trPr>
        <w:tc>
          <w:tcPr>
            <w:tcW w:w="1101" w:type="dxa"/>
          </w:tcPr>
          <w:p w:rsidR="00A76625" w:rsidRDefault="00A76625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2016-09-29</w:t>
            </w:r>
          </w:p>
        </w:tc>
        <w:tc>
          <w:tcPr>
            <w:tcW w:w="708" w:type="dxa"/>
          </w:tcPr>
          <w:p w:rsidR="00A76625" w:rsidRDefault="00A76625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noProof w:val="0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noProof w:val="0"/>
                <w:kern w:val="2"/>
                <w:sz w:val="16"/>
                <w:szCs w:val="18"/>
              </w:rPr>
              <w:t>V1.05</w:t>
            </w:r>
          </w:p>
        </w:tc>
        <w:tc>
          <w:tcPr>
            <w:tcW w:w="6379" w:type="dxa"/>
          </w:tcPr>
          <w:p w:rsidR="00A76625" w:rsidRPr="00954097" w:rsidRDefault="00A76625" w:rsidP="00954097">
            <w:pPr>
              <w:pStyle w:val="afb"/>
              <w:numPr>
                <w:ilvl w:val="0"/>
                <w:numId w:val="32"/>
              </w:numPr>
              <w:ind w:firstLineChars="0"/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 w:rsidRPr="00954097">
              <w:rPr>
                <w:rFonts w:ascii="宋体" w:cs="宋体" w:hint="eastAsia"/>
                <w:color w:val="000000"/>
                <w:kern w:val="0"/>
                <w:sz w:val="20"/>
              </w:rPr>
              <w:t>Hosting新增</w:t>
            </w:r>
            <w:r w:rsidR="005F60E9" w:rsidRPr="00954097">
              <w:rPr>
                <w:rFonts w:ascii="宋体" w:hAnsi="宋体" w:hint="eastAsia"/>
                <w:szCs w:val="21"/>
              </w:rPr>
              <w:t>计费类型、南向支付</w:t>
            </w:r>
            <w:r w:rsidR="005F60E9" w:rsidRPr="00954097">
              <w:rPr>
                <w:rFonts w:ascii="宋体" w:hAnsi="宋体"/>
                <w:szCs w:val="21"/>
              </w:rPr>
              <w:t>ID</w:t>
            </w:r>
            <w:r w:rsidR="005F60E9" w:rsidRPr="00954097">
              <w:rPr>
                <w:rFonts w:ascii="宋体" w:hAnsi="宋体" w:hint="eastAsia"/>
                <w:szCs w:val="21"/>
              </w:rPr>
              <w:t>、扩展字段字段</w:t>
            </w:r>
          </w:p>
        </w:tc>
        <w:tc>
          <w:tcPr>
            <w:tcW w:w="865" w:type="dxa"/>
          </w:tcPr>
          <w:p w:rsidR="00A76625" w:rsidRDefault="005F60E9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kern w:val="2"/>
                <w:sz w:val="16"/>
                <w:szCs w:val="18"/>
              </w:rPr>
              <w:t>乐云飞</w:t>
            </w:r>
          </w:p>
        </w:tc>
      </w:tr>
      <w:tr w:rsidR="00954097" w:rsidRPr="00477A54" w:rsidTr="00954097">
        <w:trPr>
          <w:trHeight w:val="638"/>
        </w:trPr>
        <w:tc>
          <w:tcPr>
            <w:tcW w:w="1101" w:type="dxa"/>
          </w:tcPr>
          <w:p w:rsidR="00954097" w:rsidRDefault="00954097" w:rsidP="00954097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2016-12-02</w:t>
            </w:r>
          </w:p>
        </w:tc>
        <w:tc>
          <w:tcPr>
            <w:tcW w:w="708" w:type="dxa"/>
          </w:tcPr>
          <w:p w:rsidR="00954097" w:rsidRDefault="00954097" w:rsidP="00954097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noProof w:val="0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noProof w:val="0"/>
                <w:kern w:val="2"/>
                <w:sz w:val="16"/>
                <w:szCs w:val="18"/>
              </w:rPr>
              <w:t>V1.06</w:t>
            </w:r>
          </w:p>
        </w:tc>
        <w:tc>
          <w:tcPr>
            <w:tcW w:w="6379" w:type="dxa"/>
          </w:tcPr>
          <w:p w:rsidR="00954097" w:rsidRPr="00954097" w:rsidRDefault="00954097" w:rsidP="00AC3CBB">
            <w:pPr>
              <w:pStyle w:val="afb"/>
              <w:numPr>
                <w:ilvl w:val="0"/>
                <w:numId w:val="33"/>
              </w:numPr>
              <w:ind w:firstLineChars="0"/>
              <w:textAlignment w:val="baseline"/>
              <w:rPr>
                <w:rFonts w:ascii="宋体" w:cs="宋体"/>
                <w:color w:val="000000"/>
                <w:kern w:val="0"/>
                <w:sz w:val="20"/>
              </w:rPr>
            </w:pPr>
            <w:r w:rsidRPr="00954097">
              <w:rPr>
                <w:rFonts w:ascii="宋体" w:cs="宋体" w:hint="eastAsia"/>
                <w:color w:val="000000"/>
                <w:kern w:val="0"/>
                <w:sz w:val="20"/>
              </w:rPr>
              <w:t>Hosting新增</w:t>
            </w:r>
            <w:r w:rsidR="00AC3CBB">
              <w:rPr>
                <w:rFonts w:ascii="宋体" w:hAnsi="宋体" w:hint="eastAsia"/>
                <w:szCs w:val="21"/>
              </w:rPr>
              <w:t>内容名称</w:t>
            </w:r>
            <w:r w:rsidRPr="00954097">
              <w:rPr>
                <w:rFonts w:ascii="宋体" w:hAnsi="宋体" w:hint="eastAsia"/>
                <w:szCs w:val="21"/>
              </w:rPr>
              <w:t>、</w:t>
            </w:r>
            <w:r w:rsidR="009542C4">
              <w:rPr>
                <w:rFonts w:ascii="宋体" w:hAnsi="宋体" w:hint="eastAsia"/>
                <w:szCs w:val="21"/>
              </w:rPr>
              <w:t>原始费用</w:t>
            </w:r>
            <w:r w:rsidRPr="00954097"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865" w:type="dxa"/>
          </w:tcPr>
          <w:p w:rsidR="00954097" w:rsidRDefault="00BF4651" w:rsidP="00954097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rFonts w:ascii="Times New Roman" w:hAnsi="宋体"/>
                <w:kern w:val="2"/>
                <w:sz w:val="16"/>
                <w:szCs w:val="18"/>
              </w:rPr>
            </w:pPr>
            <w:r>
              <w:rPr>
                <w:rFonts w:ascii="Times New Roman" w:hAnsi="宋体" w:hint="eastAsia"/>
                <w:kern w:val="2"/>
                <w:sz w:val="16"/>
                <w:szCs w:val="18"/>
              </w:rPr>
              <w:t>邓享旭</w:t>
            </w:r>
          </w:p>
        </w:tc>
      </w:tr>
    </w:tbl>
    <w:p w:rsidR="00A53973" w:rsidRDefault="00A53973" w:rsidP="00195069"/>
    <w:p w:rsidR="00A53973" w:rsidRDefault="00A53973" w:rsidP="00195069">
      <w:r>
        <w:br w:type="page"/>
      </w:r>
    </w:p>
    <w:p w:rsidR="00195069" w:rsidRPr="007A5A9B" w:rsidRDefault="00195069" w:rsidP="00195069">
      <w:pPr>
        <w:pStyle w:val="10"/>
        <w:rPr>
          <w:kern w:val="0"/>
        </w:rPr>
      </w:pPr>
      <w:r w:rsidRPr="007A5A9B">
        <w:rPr>
          <w:rFonts w:hint="eastAsia"/>
          <w:kern w:val="0"/>
        </w:rPr>
        <w:lastRenderedPageBreak/>
        <w:t>格式</w:t>
      </w:r>
    </w:p>
    <w:p w:rsidR="00195069" w:rsidRPr="00195069" w:rsidRDefault="00030C6F" w:rsidP="00195069">
      <w:pPr>
        <w:pStyle w:val="20"/>
        <w:rPr>
          <w:b/>
        </w:rPr>
      </w:pPr>
      <w:ins w:id="1" w:author="liushuquan" w:date="2016-12-13T09:34:00Z">
        <w:r>
          <w:rPr>
            <w:rFonts w:hint="eastAsia"/>
            <w:b/>
          </w:rPr>
          <w:t>支付</w:t>
        </w:r>
      </w:ins>
      <w:ins w:id="2" w:author="l00239363" w:date="2016-12-08T19:47:00Z">
        <w:r w:rsidR="00EB2909">
          <w:rPr>
            <w:rFonts w:hint="eastAsia"/>
            <w:b/>
          </w:rPr>
          <w:t>话单</w:t>
        </w:r>
      </w:ins>
    </w:p>
    <w:p w:rsidR="00195069" w:rsidRPr="008C520A" w:rsidRDefault="00195069" w:rsidP="00195069">
      <w:pPr>
        <w:pStyle w:val="31"/>
      </w:pPr>
      <w:r>
        <w:rPr>
          <w:rFonts w:hint="eastAsia"/>
        </w:rPr>
        <w:t>数</w:t>
      </w:r>
      <w:r w:rsidRPr="008C520A">
        <w:rPr>
          <w:rFonts w:hint="eastAsia"/>
        </w:rPr>
        <w:t>据范围</w:t>
      </w:r>
    </w:p>
    <w:p w:rsidR="00195069" w:rsidRPr="00415E7A" w:rsidRDefault="00EC366C" w:rsidP="00FA4A3C">
      <w:pPr>
        <w:ind w:firstLineChars="200" w:firstLine="420"/>
      </w:pPr>
      <w:r w:rsidRPr="00415E7A">
        <w:rPr>
          <w:rFonts w:hint="eastAsia"/>
        </w:rPr>
        <w:t>本文档仅规定支付中心</w:t>
      </w:r>
      <w:r w:rsidR="00304675" w:rsidRPr="00415E7A">
        <w:rPr>
          <w:rFonts w:hint="eastAsia"/>
        </w:rPr>
        <w:t>和外部</w:t>
      </w:r>
      <w:r w:rsidRPr="00415E7A">
        <w:rPr>
          <w:rFonts w:hint="eastAsia"/>
        </w:rPr>
        <w:t>通过文件接口交互的话单格式</w:t>
      </w:r>
    </w:p>
    <w:p w:rsidR="00FC2F18" w:rsidRDefault="00EC366C" w:rsidP="00AB5321">
      <w:pPr>
        <w:spacing w:line="360" w:lineRule="auto"/>
        <w:ind w:firstLineChars="200" w:firstLine="420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支付中心部件在用户实际支付时产生支付话单，然后由</w:t>
      </w:r>
      <w:ins w:id="3" w:author="l00239363" w:date="2016-12-08T19:48:00Z">
        <w:r w:rsidR="00EB0E99">
          <w:rPr>
            <w:rFonts w:ascii="宋体" w:hAnsi="宋体" w:cs="Arial Unicode MS" w:hint="eastAsia"/>
            <w:szCs w:val="21"/>
          </w:rPr>
          <w:t>外部系统(比如</w:t>
        </w:r>
      </w:ins>
      <w:r>
        <w:rPr>
          <w:rFonts w:ascii="宋体" w:hAnsi="宋体" w:cs="Arial Unicode MS" w:hint="eastAsia"/>
          <w:szCs w:val="21"/>
        </w:rPr>
        <w:t>BCVT</w:t>
      </w:r>
      <w:r w:rsidR="00E155C7">
        <w:rPr>
          <w:rFonts w:ascii="宋体" w:hAnsi="宋体" w:cs="Arial Unicode MS" w:hint="eastAsia"/>
          <w:szCs w:val="21"/>
        </w:rPr>
        <w:t>/BDI</w:t>
      </w:r>
      <w:ins w:id="4" w:author="l00239363" w:date="2016-12-08T19:48:00Z">
        <w:r w:rsidR="00EB0E99">
          <w:rPr>
            <w:rFonts w:ascii="宋体" w:hAnsi="宋体" w:cs="Arial Unicode MS" w:hint="eastAsia"/>
            <w:szCs w:val="21"/>
          </w:rPr>
          <w:t>)</w:t>
        </w:r>
      </w:ins>
      <w:r>
        <w:rPr>
          <w:rFonts w:ascii="宋体" w:hAnsi="宋体" w:cs="Arial Unicode MS" w:hint="eastAsia"/>
          <w:szCs w:val="21"/>
        </w:rPr>
        <w:t>定时采集、处理后</w:t>
      </w:r>
      <w:r w:rsidR="00195069">
        <w:rPr>
          <w:rFonts w:ascii="宋体" w:hAnsi="宋体" w:cs="Arial Unicode MS" w:hint="eastAsia"/>
          <w:szCs w:val="21"/>
        </w:rPr>
        <w:t>放在</w:t>
      </w:r>
      <w:r w:rsidR="0039255E">
        <w:rPr>
          <w:rFonts w:ascii="宋体" w:hAnsi="宋体" w:cs="Arial Unicode MS" w:hint="eastAsia"/>
          <w:szCs w:val="21"/>
        </w:rPr>
        <w:t>解决方案</w:t>
      </w:r>
      <w:r w:rsidR="00195069">
        <w:rPr>
          <w:rFonts w:ascii="宋体" w:hAnsi="宋体" w:cs="Arial Unicode MS" w:hint="eastAsia"/>
          <w:szCs w:val="21"/>
        </w:rPr>
        <w:t>约定的目录下，省分BSS系统综合采集模块到约定的目录下对各省的下发账单文件进行采集。</w:t>
      </w:r>
    </w:p>
    <w:p w:rsidR="00195069" w:rsidRPr="001F240C" w:rsidRDefault="00195069" w:rsidP="00195069">
      <w:pPr>
        <w:pStyle w:val="31"/>
      </w:pPr>
      <w:r>
        <w:rPr>
          <w:rFonts w:hint="eastAsia"/>
        </w:rPr>
        <w:t>文件协议</w:t>
      </w:r>
    </w:p>
    <w:p w:rsidR="00195069" w:rsidRPr="00DD01C4" w:rsidRDefault="004E7D53" w:rsidP="00195069">
      <w:pPr>
        <w:spacing w:line="360" w:lineRule="auto"/>
        <w:ind w:firstLine="420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BCVT采集支付中心的话单并经过处理后，然后</w:t>
      </w:r>
      <w:r w:rsidR="00195069">
        <w:rPr>
          <w:rFonts w:ascii="宋体" w:hAnsi="宋体" w:cs="Arial Unicode MS" w:hint="eastAsia"/>
          <w:szCs w:val="21"/>
        </w:rPr>
        <w:t>在省分出账前将归属省分</w:t>
      </w:r>
      <w:r w:rsidR="00195069" w:rsidRPr="00DD01C4">
        <w:rPr>
          <w:rFonts w:ascii="宋体" w:hAnsi="宋体" w:cs="Arial Unicode MS" w:hint="eastAsia"/>
          <w:szCs w:val="21"/>
        </w:rPr>
        <w:t>的</w:t>
      </w:r>
      <w:r w:rsidR="00195069">
        <w:rPr>
          <w:rFonts w:ascii="宋体" w:hAnsi="宋体" w:cs="Arial Unicode MS" w:hint="eastAsia"/>
          <w:szCs w:val="21"/>
        </w:rPr>
        <w:t>TV增值业务用户账单文件，放到集团话单采集点</w:t>
      </w:r>
      <w:r w:rsidR="00195069" w:rsidRPr="00DD01C4">
        <w:rPr>
          <w:rFonts w:ascii="宋体" w:hAnsi="宋体" w:cs="Arial Unicode MS" w:hint="eastAsia"/>
          <w:szCs w:val="21"/>
        </w:rPr>
        <w:t>指定目录下，由</w:t>
      </w:r>
      <w:r w:rsidR="00195069">
        <w:rPr>
          <w:rFonts w:ascii="宋体" w:hAnsi="宋体" w:cs="Arial Unicode MS" w:hint="eastAsia"/>
          <w:szCs w:val="21"/>
        </w:rPr>
        <w:t>省分BSS</w:t>
      </w:r>
      <w:r w:rsidR="00195069" w:rsidRPr="00DD01C4">
        <w:rPr>
          <w:rFonts w:ascii="宋体" w:hAnsi="宋体" w:cs="Arial Unicode MS" w:hint="eastAsia"/>
          <w:szCs w:val="21"/>
        </w:rPr>
        <w:t>系统主动获取。双方通过文件传输实现接口</w:t>
      </w:r>
      <w:r w:rsidR="00195069">
        <w:rPr>
          <w:rFonts w:ascii="宋体" w:hAnsi="宋体" w:cs="Arial Unicode MS" w:hint="eastAsia"/>
          <w:szCs w:val="21"/>
        </w:rPr>
        <w:t>。接口服务器上设定具有对相应目录存取权限的用户，集团话单采集点</w:t>
      </w:r>
      <w:r w:rsidR="00195069" w:rsidRPr="00DD01C4">
        <w:rPr>
          <w:rFonts w:ascii="宋体" w:hAnsi="宋体" w:cs="Arial Unicode MS" w:hint="eastAsia"/>
          <w:szCs w:val="21"/>
        </w:rPr>
        <w:t>为</w:t>
      </w:r>
      <w:r w:rsidR="00195069">
        <w:rPr>
          <w:rFonts w:ascii="宋体" w:hAnsi="宋体" w:cs="Arial Unicode MS" w:hint="eastAsia"/>
          <w:szCs w:val="21"/>
        </w:rPr>
        <w:t>TV增值平台</w:t>
      </w:r>
      <w:r w:rsidR="00195069" w:rsidRPr="00DD01C4">
        <w:rPr>
          <w:rFonts w:ascii="宋体" w:hAnsi="宋体" w:cs="Arial Unicode MS" w:hint="eastAsia"/>
          <w:szCs w:val="21"/>
        </w:rPr>
        <w:t>分配具有存取</w:t>
      </w:r>
      <w:r w:rsidR="00195069">
        <w:rPr>
          <w:rFonts w:ascii="宋体" w:hAnsi="宋体" w:cs="Arial Unicode MS" w:hint="eastAsia"/>
          <w:szCs w:val="21"/>
        </w:rPr>
        <w:t>账单</w:t>
      </w:r>
      <w:r w:rsidR="00195069" w:rsidRPr="00DD01C4">
        <w:rPr>
          <w:rFonts w:ascii="宋体" w:hAnsi="宋体" w:cs="Arial Unicode MS" w:hint="eastAsia"/>
          <w:szCs w:val="21"/>
        </w:rPr>
        <w:t>文件权限的用户。</w:t>
      </w:r>
    </w:p>
    <w:p w:rsidR="00195069" w:rsidRPr="008D6E08" w:rsidRDefault="00195069" w:rsidP="00195069">
      <w:pPr>
        <w:spacing w:line="360" w:lineRule="auto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ab/>
      </w:r>
      <w:r w:rsidRPr="008D6E08">
        <w:rPr>
          <w:rFonts w:ascii="宋体" w:hAnsi="宋体" w:cs="Arial Unicode MS" w:hint="eastAsia"/>
          <w:szCs w:val="21"/>
        </w:rPr>
        <w:t>支持TCP/IP，FTP等协议。</w:t>
      </w:r>
    </w:p>
    <w:p w:rsidR="00195069" w:rsidRDefault="00195069" w:rsidP="00195069">
      <w:pPr>
        <w:spacing w:line="360" w:lineRule="auto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ab/>
        <w:t>账单</w:t>
      </w:r>
      <w:r w:rsidRPr="008D6E08">
        <w:rPr>
          <w:rFonts w:ascii="宋体" w:hAnsi="宋体" w:cs="Arial Unicode MS" w:hint="eastAsia"/>
          <w:szCs w:val="21"/>
        </w:rPr>
        <w:t>文件采用ASCII文本格式，每条</w:t>
      </w:r>
      <w:r>
        <w:rPr>
          <w:rFonts w:ascii="宋体" w:hAnsi="宋体" w:cs="Arial Unicode MS" w:hint="eastAsia"/>
          <w:szCs w:val="21"/>
        </w:rPr>
        <w:t>账单</w:t>
      </w:r>
      <w:r w:rsidRPr="008D6E08">
        <w:rPr>
          <w:rFonts w:ascii="宋体" w:hAnsi="宋体" w:cs="Arial Unicode MS" w:hint="eastAsia"/>
          <w:szCs w:val="21"/>
        </w:rPr>
        <w:t>的属性值按顺序排列。各条</w:t>
      </w:r>
      <w:r>
        <w:rPr>
          <w:rFonts w:ascii="宋体" w:hAnsi="宋体" w:cs="Arial Unicode MS" w:hint="eastAsia"/>
          <w:szCs w:val="21"/>
        </w:rPr>
        <w:t>数据</w:t>
      </w:r>
      <w:r w:rsidRPr="008D6E08">
        <w:rPr>
          <w:rFonts w:ascii="宋体" w:hAnsi="宋体" w:cs="Arial Unicode MS" w:hint="eastAsia"/>
          <w:szCs w:val="21"/>
        </w:rPr>
        <w:t>之间以回车</w:t>
      </w:r>
      <w:r>
        <w:rPr>
          <w:rFonts w:ascii="宋体" w:hAnsi="宋体" w:cs="Arial Unicode MS" w:hint="eastAsia"/>
          <w:szCs w:val="21"/>
        </w:rPr>
        <w:t>换行</w:t>
      </w:r>
      <w:r w:rsidRPr="008D6E08">
        <w:rPr>
          <w:rFonts w:ascii="宋体" w:hAnsi="宋体" w:cs="Arial Unicode MS" w:hint="eastAsia"/>
          <w:szCs w:val="21"/>
        </w:rPr>
        <w:t>符‘</w:t>
      </w:r>
      <w:r>
        <w:rPr>
          <w:rFonts w:ascii="宋体" w:hAnsi="宋体" w:cs="Arial Unicode MS" w:hint="eastAsia"/>
          <w:szCs w:val="21"/>
        </w:rPr>
        <w:t>\r</w:t>
      </w:r>
      <w:r>
        <w:rPr>
          <w:rFonts w:ascii="宋体" w:hAnsi="宋体" w:cs="Arial Unicode MS"/>
          <w:szCs w:val="21"/>
        </w:rPr>
        <w:t>\n</w:t>
      </w:r>
      <w:r w:rsidRPr="008D6E08">
        <w:rPr>
          <w:rFonts w:ascii="宋体" w:hAnsi="宋体" w:cs="Arial Unicode MS"/>
          <w:szCs w:val="21"/>
        </w:rPr>
        <w:t>'</w:t>
      </w:r>
      <w:r w:rsidRPr="008D6E08">
        <w:rPr>
          <w:rFonts w:ascii="宋体" w:hAnsi="宋体" w:cs="Arial Unicode MS" w:hint="eastAsia"/>
          <w:szCs w:val="21"/>
        </w:rPr>
        <w:t>分隔</w:t>
      </w:r>
      <w:r w:rsidR="00B941C9">
        <w:rPr>
          <w:rFonts w:ascii="宋体" w:hAnsi="宋体" w:cs="Arial Unicode MS" w:hint="eastAsia"/>
          <w:szCs w:val="21"/>
        </w:rPr>
        <w:t>，</w:t>
      </w:r>
      <w:r w:rsidR="00B941C9">
        <w:rPr>
          <w:rFonts w:ascii="宋体" w:hAnsi="宋体" w:cs="Arial Unicode MS"/>
          <w:szCs w:val="21"/>
        </w:rPr>
        <w:t>字段之间采用</w:t>
      </w:r>
      <w:r w:rsidR="00B941C9">
        <w:rPr>
          <w:rFonts w:ascii="宋体" w:hAnsi="宋体" w:cs="Arial Unicode MS" w:hint="eastAsia"/>
          <w:szCs w:val="21"/>
        </w:rPr>
        <w:t>“</w:t>
      </w:r>
      <w:r w:rsidR="00B941C9">
        <w:rPr>
          <w:rFonts w:ascii="宋体" w:hAnsi="宋体" w:cs="Arial Unicode MS"/>
          <w:szCs w:val="21"/>
        </w:rPr>
        <w:t>|”</w:t>
      </w:r>
      <w:r w:rsidR="00B941C9">
        <w:rPr>
          <w:rFonts w:ascii="宋体" w:hAnsi="宋体" w:cs="Arial Unicode MS" w:hint="eastAsia"/>
          <w:szCs w:val="21"/>
        </w:rPr>
        <w:t>分割，空值</w:t>
      </w:r>
      <w:r w:rsidR="00B941C9">
        <w:rPr>
          <w:rFonts w:ascii="宋体" w:hAnsi="宋体" w:cs="Arial Unicode MS"/>
          <w:szCs w:val="21"/>
        </w:rPr>
        <w:t>采用两个相邻的||</w:t>
      </w:r>
      <w:r w:rsidRPr="008D6E08">
        <w:rPr>
          <w:rFonts w:ascii="宋体" w:hAnsi="宋体" w:cs="Arial Unicode MS" w:hint="eastAsia"/>
          <w:szCs w:val="21"/>
        </w:rPr>
        <w:t>。</w:t>
      </w:r>
    </w:p>
    <w:p w:rsidR="00195069" w:rsidRPr="00394B80" w:rsidRDefault="00195069" w:rsidP="00394B80">
      <w:pPr>
        <w:pStyle w:val="31"/>
      </w:pPr>
      <w:r w:rsidRPr="00394B80">
        <w:rPr>
          <w:rFonts w:hint="eastAsia"/>
        </w:rPr>
        <w:t>接口说明</w:t>
      </w:r>
      <w:del w:id="5" w:author="l00239363" w:date="2016-12-08T19:49:00Z">
        <w:r w:rsidRPr="00394B80" w:rsidDel="007771B4">
          <w:rPr>
            <w:rFonts w:hint="eastAsia"/>
          </w:rPr>
          <w:delText>：</w:delText>
        </w:r>
      </w:del>
    </w:p>
    <w:p w:rsidR="00195069" w:rsidRDefault="00660113" w:rsidP="00195069">
      <w:pPr>
        <w:spacing w:line="360" w:lineRule="auto"/>
        <w:ind w:firstLine="420"/>
        <w:rPr>
          <w:ins w:id="6" w:author="l00239363" w:date="2016-12-08T19:49:00Z"/>
          <w:szCs w:val="21"/>
        </w:rPr>
      </w:pPr>
      <w:r>
        <w:rPr>
          <w:rFonts w:ascii="宋体" w:hAnsi="宋体" w:cs="Arial Unicode MS" w:hint="eastAsia"/>
          <w:szCs w:val="21"/>
        </w:rPr>
        <w:t>BCVT从支付中心采集话单文件后</w:t>
      </w:r>
      <w:r w:rsidR="00BB2B6D">
        <w:rPr>
          <w:rFonts w:ascii="宋体" w:hAnsi="宋体" w:cs="Arial Unicode MS" w:hint="eastAsia"/>
          <w:szCs w:val="21"/>
        </w:rPr>
        <w:t>进行合账等处理后放在指定目录下等待BSS系统采集</w:t>
      </w:r>
      <w:r w:rsidR="00195069">
        <w:rPr>
          <w:rFonts w:hint="eastAsia"/>
          <w:szCs w:val="21"/>
        </w:rPr>
        <w:t>。省分</w:t>
      </w:r>
      <w:r w:rsidR="00195069">
        <w:rPr>
          <w:rFonts w:hint="eastAsia"/>
          <w:szCs w:val="21"/>
        </w:rPr>
        <w:t>BSS</w:t>
      </w:r>
      <w:r w:rsidR="00195069">
        <w:rPr>
          <w:rFonts w:hint="eastAsia"/>
          <w:szCs w:val="21"/>
        </w:rPr>
        <w:t>系统接收账单文件后，根据用户的账单费用，进行费用收取处理</w:t>
      </w:r>
      <w:r w:rsidR="00195069" w:rsidRPr="00934A8D">
        <w:rPr>
          <w:rFonts w:hint="eastAsia"/>
          <w:szCs w:val="21"/>
        </w:rPr>
        <w:t>。</w:t>
      </w:r>
    </w:p>
    <w:p w:rsidR="001E3C54" w:rsidRDefault="00394B80" w:rsidP="00B25E17">
      <w:pPr>
        <w:spacing w:line="360" w:lineRule="auto"/>
        <w:ind w:firstLineChars="200" w:firstLine="420"/>
        <w:rPr>
          <w:del w:id="7" w:author="l00239363" w:date="2016-12-08T19:49:00Z"/>
        </w:rPr>
      </w:pPr>
      <w:r>
        <w:rPr>
          <w:rFonts w:ascii="宋体" w:hAnsi="宋体" w:cs="Arial Unicode MS" w:hint="eastAsia"/>
          <w:szCs w:val="21"/>
        </w:rPr>
        <w:t>整个流程是：支付中心输出原始话单-》BCVT/BDI采集原始话单进行转换、过滤、放置到集团话单采集点-》省份BSS</w:t>
      </w:r>
    </w:p>
    <w:p w:rsidR="00394B80" w:rsidRPr="00394B80" w:rsidDel="004C11B6" w:rsidRDefault="00394B80" w:rsidP="004C11B6">
      <w:pPr>
        <w:spacing w:line="360" w:lineRule="auto"/>
        <w:ind w:firstLineChars="200" w:firstLine="420"/>
        <w:rPr>
          <w:del w:id="8" w:author="l00239363" w:date="2016-12-08T19:49:00Z"/>
          <w:szCs w:val="21"/>
        </w:rPr>
      </w:pPr>
    </w:p>
    <w:p w:rsidR="00195069" w:rsidRPr="004C11B6" w:rsidRDefault="00195069" w:rsidP="004C11B6">
      <w:pPr>
        <w:pStyle w:val="31"/>
      </w:pPr>
      <w:r w:rsidRPr="004C11B6">
        <w:rPr>
          <w:rFonts w:hint="eastAsia"/>
        </w:rPr>
        <w:t>文件命名：</w:t>
      </w:r>
    </w:p>
    <w:p w:rsidR="00755F3B" w:rsidRDefault="00894400" w:rsidP="00755F3B">
      <w:pPr>
        <w:rPr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</w:t>
      </w:r>
      <w:r w:rsidRPr="007D36B1">
        <w:rPr>
          <w:szCs w:val="21"/>
        </w:rPr>
        <w:t>prefix</w:t>
      </w:r>
      <w:r>
        <w:rPr>
          <w:rFonts w:hint="eastAsia"/>
          <w:szCs w:val="21"/>
        </w:rPr>
        <w:t>}</w:t>
      </w:r>
      <w:r w:rsidRPr="007D36B1">
        <w:rPr>
          <w:szCs w:val="21"/>
        </w:rPr>
        <w:t>_</w:t>
      </w:r>
      <w:r>
        <w:rPr>
          <w:rFonts w:hint="eastAsia"/>
          <w:szCs w:val="21"/>
        </w:rPr>
        <w:t>{</w:t>
      </w:r>
      <w:r w:rsidRPr="007D36B1">
        <w:rPr>
          <w:szCs w:val="21"/>
        </w:rPr>
        <w:t>ipnode</w:t>
      </w:r>
      <w:r>
        <w:rPr>
          <w:rFonts w:hint="eastAsia"/>
          <w:szCs w:val="21"/>
        </w:rPr>
        <w:t>}_{paytype}</w:t>
      </w:r>
      <w:r w:rsidRPr="007D36B1">
        <w:rPr>
          <w:szCs w:val="21"/>
        </w:rPr>
        <w:t>_</w:t>
      </w:r>
      <w:r>
        <w:rPr>
          <w:rFonts w:hint="eastAsia"/>
          <w:szCs w:val="21"/>
        </w:rPr>
        <w:t>{</w:t>
      </w:r>
      <w:r w:rsidRPr="007D36B1">
        <w:rPr>
          <w:szCs w:val="21"/>
        </w:rPr>
        <w:t>time</w:t>
      </w:r>
      <w:r>
        <w:rPr>
          <w:rFonts w:hint="eastAsia"/>
          <w:szCs w:val="21"/>
        </w:rPr>
        <w:t>}</w:t>
      </w:r>
      <w:r w:rsidRPr="007D36B1">
        <w:rPr>
          <w:szCs w:val="21"/>
        </w:rPr>
        <w:t>_</w:t>
      </w:r>
      <w:r>
        <w:rPr>
          <w:rFonts w:hint="eastAsia"/>
          <w:szCs w:val="21"/>
        </w:rPr>
        <w:t>{</w:t>
      </w:r>
      <w:r w:rsidRPr="007D36B1">
        <w:rPr>
          <w:szCs w:val="21"/>
        </w:rPr>
        <w:t>seqid</w:t>
      </w:r>
      <w:r>
        <w:rPr>
          <w:rFonts w:hint="eastAsia"/>
          <w:szCs w:val="21"/>
        </w:rPr>
        <w:t>}{suffix}</w:t>
      </w:r>
      <w:r w:rsidR="00755F3B">
        <w:rPr>
          <w:rFonts w:hint="eastAsia"/>
          <w:szCs w:val="21"/>
        </w:rPr>
        <w:t>，其中：</w:t>
      </w:r>
      <w:r w:rsidR="00755F3B">
        <w:rPr>
          <w:rFonts w:hint="eastAsia"/>
          <w:szCs w:val="21"/>
        </w:rPr>
        <w:t>{</w:t>
      </w:r>
      <w:r w:rsidR="00755F3B" w:rsidRPr="007D36B1">
        <w:rPr>
          <w:szCs w:val="21"/>
        </w:rPr>
        <w:t>prefix</w:t>
      </w:r>
      <w:r w:rsidR="00755F3B">
        <w:rPr>
          <w:rFonts w:hint="eastAsia"/>
          <w:szCs w:val="21"/>
        </w:rPr>
        <w:t>}</w:t>
      </w:r>
      <w:r w:rsidR="00755F3B">
        <w:rPr>
          <w:rFonts w:ascii="宋体" w:hAnsi="宋体" w:hint="eastAsia"/>
          <w:color w:val="1F497D"/>
          <w:sz w:val="24"/>
          <w:szCs w:val="24"/>
        </w:rPr>
        <w:t>：固定为TV</w:t>
      </w:r>
    </w:p>
    <w:p w:rsidR="00755F3B" w:rsidRDefault="00755F3B" w:rsidP="00755F3B">
      <w:pPr>
        <w:rPr>
          <w:szCs w:val="21"/>
        </w:rPr>
      </w:pPr>
      <w:r>
        <w:rPr>
          <w:rFonts w:hint="eastAsia"/>
          <w:szCs w:val="21"/>
        </w:rPr>
        <w:lastRenderedPageBreak/>
        <w:t>{</w:t>
      </w:r>
      <w:r w:rsidRPr="007D36B1">
        <w:rPr>
          <w:szCs w:val="21"/>
        </w:rPr>
        <w:t>ipnode</w:t>
      </w:r>
      <w:r>
        <w:rPr>
          <w:rFonts w:hint="eastAsia"/>
          <w:szCs w:val="21"/>
        </w:rPr>
        <w:t>}</w:t>
      </w:r>
      <w:r>
        <w:rPr>
          <w:rFonts w:ascii="宋体" w:hAnsi="宋体" w:hint="eastAsia"/>
          <w:color w:val="1F497D"/>
          <w:sz w:val="24"/>
          <w:szCs w:val="24"/>
        </w:rPr>
        <w:t>:为ipnode，</w:t>
      </w:r>
      <w:r>
        <w:rPr>
          <w:szCs w:val="21"/>
        </w:rPr>
        <w:t>输出话单的节点</w:t>
      </w:r>
      <w:r>
        <w:rPr>
          <w:szCs w:val="21"/>
        </w:rPr>
        <w:t>ID</w:t>
      </w:r>
      <w:r>
        <w:rPr>
          <w:szCs w:val="21"/>
        </w:rPr>
        <w:t>。</w:t>
      </w:r>
    </w:p>
    <w:p w:rsidR="00755F3B" w:rsidRDefault="00755F3B" w:rsidP="00755F3B">
      <w:pPr>
        <w:rPr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{paytype}:</w:t>
      </w:r>
      <w:r>
        <w:rPr>
          <w:rFonts w:hint="eastAsia"/>
          <w:szCs w:val="21"/>
        </w:rPr>
        <w:t>为支付类型的取值，具体参见</w:t>
      </w:r>
      <w:r>
        <w:rPr>
          <w:rFonts w:hint="eastAsia"/>
          <w:szCs w:val="21"/>
        </w:rPr>
        <w:t>31.</w:t>
      </w:r>
      <w:r>
        <w:rPr>
          <w:rFonts w:hint="eastAsia"/>
          <w:szCs w:val="21"/>
        </w:rPr>
        <w:t>消费类型字段的定义</w:t>
      </w:r>
    </w:p>
    <w:p w:rsidR="00755F3B" w:rsidRDefault="00755F3B" w:rsidP="00755F3B">
      <w:pPr>
        <w:rPr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</w:t>
      </w:r>
      <w:r w:rsidRPr="007D36B1">
        <w:rPr>
          <w:szCs w:val="21"/>
        </w:rPr>
        <w:t>time</w:t>
      </w:r>
      <w:r>
        <w:rPr>
          <w:rFonts w:hint="eastAsia"/>
          <w:szCs w:val="21"/>
        </w:rPr>
        <w:t>}</w:t>
      </w:r>
      <w:r>
        <w:rPr>
          <w:rFonts w:ascii="宋体" w:hAnsi="宋体" w:hint="eastAsia"/>
          <w:color w:val="1F497D"/>
          <w:sz w:val="24"/>
          <w:szCs w:val="24"/>
        </w:rPr>
        <w:t>:为1</w:t>
      </w:r>
      <w:r w:rsidR="00780919">
        <w:rPr>
          <w:rFonts w:ascii="宋体" w:hAnsi="宋体" w:hint="eastAsia"/>
          <w:color w:val="1F497D"/>
          <w:sz w:val="24"/>
          <w:szCs w:val="24"/>
        </w:rPr>
        <w:t>2</w:t>
      </w:r>
      <w:r>
        <w:rPr>
          <w:rFonts w:ascii="宋体" w:hAnsi="宋体" w:hint="eastAsia"/>
          <w:color w:val="1F497D"/>
          <w:sz w:val="24"/>
          <w:szCs w:val="24"/>
        </w:rPr>
        <w:t>位的时间</w:t>
      </w:r>
    </w:p>
    <w:p w:rsidR="00755F3B" w:rsidRDefault="00755F3B" w:rsidP="00755F3B">
      <w:pPr>
        <w:rPr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</w:t>
      </w:r>
      <w:r w:rsidRPr="007D36B1">
        <w:rPr>
          <w:szCs w:val="21"/>
        </w:rPr>
        <w:t>seqid</w:t>
      </w:r>
      <w:r>
        <w:rPr>
          <w:rFonts w:hint="eastAsia"/>
          <w:szCs w:val="21"/>
        </w:rPr>
        <w:t>}</w:t>
      </w:r>
      <w:r>
        <w:rPr>
          <w:rFonts w:ascii="宋体" w:hAnsi="宋体" w:hint="eastAsia"/>
          <w:color w:val="1F497D"/>
          <w:sz w:val="24"/>
          <w:szCs w:val="24"/>
        </w:rPr>
        <w:t>:为4位的文件序列号</w:t>
      </w:r>
    </w:p>
    <w:p w:rsidR="00755F3B" w:rsidRDefault="00755F3B" w:rsidP="00755F3B">
      <w:pPr>
        <w:rPr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{suffix}</w:t>
      </w:r>
      <w:r>
        <w:rPr>
          <w:rFonts w:hint="eastAsia"/>
          <w:szCs w:val="21"/>
        </w:rPr>
        <w:t>：</w:t>
      </w:r>
      <w:r>
        <w:rPr>
          <w:rFonts w:ascii="宋体" w:hAnsi="宋体" w:hint="eastAsia"/>
          <w:color w:val="1F497D"/>
          <w:sz w:val="24"/>
          <w:szCs w:val="24"/>
        </w:rPr>
        <w:t>为文件名后缀</w:t>
      </w:r>
    </w:p>
    <w:p w:rsidR="001F7A16" w:rsidRPr="007D36B1" w:rsidRDefault="001F7A16" w:rsidP="001F7A1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样例：</w:t>
      </w:r>
    </w:p>
    <w:p w:rsidR="001F7A16" w:rsidDel="001A55EC" w:rsidRDefault="001F7A16" w:rsidP="001F7A16">
      <w:pPr>
        <w:rPr>
          <w:del w:id="9" w:author="l00239363" w:date="2016-12-08T19:54:00Z"/>
          <w:rFonts w:ascii="宋体" w:hAnsi="宋体"/>
          <w:color w:val="1F497D"/>
          <w:sz w:val="24"/>
          <w:szCs w:val="24"/>
        </w:rPr>
      </w:pPr>
      <w:r w:rsidRPr="00691649">
        <w:rPr>
          <w:szCs w:val="21"/>
        </w:rPr>
        <w:t>TV</w:t>
      </w:r>
      <w:ins w:id="10" w:author="l00239363" w:date="2016-12-08T19:58:00Z">
        <w:r w:rsidR="00983053" w:rsidRPr="00691649">
          <w:rPr>
            <w:szCs w:val="21"/>
          </w:rPr>
          <w:t xml:space="preserve"> </w:t>
        </w:r>
      </w:ins>
      <w:r w:rsidRPr="00691649">
        <w:rPr>
          <w:szCs w:val="21"/>
        </w:rPr>
        <w:t>_01018602709005450</w:t>
      </w:r>
      <w:r>
        <w:rPr>
          <w:rFonts w:hint="eastAsia"/>
          <w:szCs w:val="21"/>
        </w:rPr>
        <w:t>_702</w:t>
      </w:r>
      <w:r w:rsidRPr="00691649">
        <w:rPr>
          <w:szCs w:val="21"/>
        </w:rPr>
        <w:t>_201604281041_0001.req</w:t>
      </w:r>
    </w:p>
    <w:p w:rsidR="00850EBC" w:rsidRDefault="00850EBC" w:rsidP="00850EBC">
      <w:pPr>
        <w:rPr>
          <w:szCs w:val="21"/>
        </w:rPr>
      </w:pPr>
    </w:p>
    <w:p w:rsidR="00195069" w:rsidRPr="00191A9A" w:rsidRDefault="00195069" w:rsidP="00191A9A">
      <w:pPr>
        <w:pStyle w:val="31"/>
      </w:pPr>
      <w:r w:rsidRPr="00191A9A">
        <w:rPr>
          <w:rFonts w:hint="eastAsia"/>
        </w:rPr>
        <w:t>文件目录</w:t>
      </w:r>
      <w:del w:id="11" w:author="l00239363" w:date="2016-12-08T19:54:00Z">
        <w:r w:rsidRPr="00191A9A" w:rsidDel="0076106B">
          <w:rPr>
            <w:rFonts w:hint="eastAsia"/>
          </w:rPr>
          <w:delText>：</w:delText>
        </w:r>
      </w:del>
    </w:p>
    <w:p w:rsidR="00850EBC" w:rsidRPr="00850EBC" w:rsidRDefault="00850EBC" w:rsidP="00850EBC">
      <w:pPr>
        <w:rPr>
          <w:del w:id="12" w:author="l00239363" w:date="2016-12-08T19:53:00Z"/>
          <w:szCs w:val="21"/>
        </w:rPr>
      </w:pPr>
      <w:r w:rsidRPr="00850EBC">
        <w:rPr>
          <w:szCs w:val="21"/>
        </w:rPr>
        <w:tab/>
      </w:r>
    </w:p>
    <w:p w:rsidR="00850EBC" w:rsidRDefault="00850EBC" w:rsidP="00850EBC">
      <w:pPr>
        <w:rPr>
          <w:ins w:id="13" w:author="Leyunfei" w:date="2017-02-14T10:03:00Z"/>
          <w:szCs w:val="21"/>
        </w:rPr>
      </w:pPr>
      <w:r w:rsidRPr="00850EBC">
        <w:rPr>
          <w:rFonts w:hint="eastAsia"/>
          <w:szCs w:val="21"/>
        </w:rPr>
        <w:t>正式：</w:t>
      </w:r>
      <w:r w:rsidRPr="00850EBC">
        <w:rPr>
          <w:szCs w:val="21"/>
        </w:rPr>
        <w:t>${HOME}/cgw/data/store/cdr/{</w:t>
      </w:r>
      <w:del w:id="14" w:author="liushuquan" w:date="2017-02-06T20:05:00Z">
        <w:r w:rsidRPr="00850EBC" w:rsidDel="003A3B2E">
          <w:rPr>
            <w:rFonts w:hint="eastAsia"/>
            <w:szCs w:val="21"/>
          </w:rPr>
          <w:delText>支付方式子目录</w:delText>
        </w:r>
      </w:del>
      <w:ins w:id="15" w:author="liushuquan" w:date="2017-02-06T20:05:00Z">
        <w:r w:rsidR="003A3B2E" w:rsidRPr="00850EBC">
          <w:rPr>
            <w:rFonts w:hint="eastAsia"/>
            <w:szCs w:val="21"/>
          </w:rPr>
          <w:t>支付</w:t>
        </w:r>
        <w:r w:rsidR="003A3B2E">
          <w:rPr>
            <w:rFonts w:hint="eastAsia"/>
            <w:szCs w:val="21"/>
          </w:rPr>
          <w:t>渠道</w:t>
        </w:r>
        <w:r w:rsidR="003A3B2E" w:rsidRPr="00850EBC">
          <w:rPr>
            <w:rFonts w:hint="eastAsia"/>
            <w:szCs w:val="21"/>
          </w:rPr>
          <w:t>子目录</w:t>
        </w:r>
      </w:ins>
      <w:r w:rsidRPr="00850EBC">
        <w:rPr>
          <w:szCs w:val="21"/>
        </w:rPr>
        <w:t>}</w:t>
      </w:r>
    </w:p>
    <w:p w:rsidR="00000000" w:rsidRDefault="00AE259F">
      <w:pPr>
        <w:ind w:firstLine="420"/>
        <w:rPr>
          <w:szCs w:val="21"/>
        </w:rPr>
        <w:pPrChange w:id="16" w:author="Leyunfei" w:date="2017-02-14T10:12:00Z">
          <w:pPr/>
        </w:pPrChange>
      </w:pPr>
      <w:ins w:id="17" w:author="Leyunfei" w:date="2017-02-14T10:03:00Z">
        <w:r>
          <w:rPr>
            <w:rFonts w:ascii="宋体" w:hAnsi="宋体" w:cs="Arial Unicode MS" w:hint="eastAsia"/>
            <w:color w:val="FF0000"/>
            <w:szCs w:val="21"/>
          </w:rPr>
          <w:t>多租</w:t>
        </w:r>
        <w:r>
          <w:rPr>
            <w:rFonts w:ascii="宋体" w:hAnsi="宋体" w:cs="Arial Unicode MS"/>
            <w:color w:val="FF0000"/>
            <w:szCs w:val="21"/>
          </w:rPr>
          <w:t>场景下：</w:t>
        </w:r>
        <w:r w:rsidR="0067120E" w:rsidRPr="0067120E">
          <w:rPr>
            <w:rFonts w:ascii="宋体" w:hAnsi="宋体" w:cs="Arial Unicode MS"/>
            <w:color w:val="FF0000"/>
            <w:szCs w:val="21"/>
            <w:rPrChange w:id="18" w:author="Leyunfei" w:date="2017-02-14T10:04:00Z">
              <w:rPr>
                <w:szCs w:val="21"/>
              </w:rPr>
            </w:rPrChange>
          </w:rPr>
          <w:t>${HOME}/cgw/data/store/cdr/</w:t>
        </w:r>
        <w:r>
          <w:rPr>
            <w:rFonts w:ascii="宋体" w:hAnsi="宋体" w:cs="Arial Unicode MS" w:hint="eastAsia"/>
            <w:color w:val="FF0000"/>
            <w:szCs w:val="21"/>
          </w:rPr>
          <w:t>${</w:t>
        </w:r>
        <w:r>
          <w:rPr>
            <w:rFonts w:ascii="宋体" w:hAnsi="宋体" w:cs="Arial Unicode MS"/>
            <w:color w:val="FF0000"/>
            <w:szCs w:val="21"/>
          </w:rPr>
          <w:t>beID</w:t>
        </w:r>
        <w:r>
          <w:rPr>
            <w:rFonts w:ascii="宋体" w:hAnsi="宋体" w:cs="Arial Unicode MS" w:hint="eastAsia"/>
            <w:color w:val="FF0000"/>
            <w:szCs w:val="21"/>
          </w:rPr>
          <w:t>}/</w:t>
        </w:r>
      </w:ins>
      <w:ins w:id="19" w:author="Leyunfei" w:date="2017-02-14T10:11:00Z">
        <w:r w:rsidR="00FD4839" w:rsidRPr="00850EBC">
          <w:rPr>
            <w:szCs w:val="21"/>
          </w:rPr>
          <w:t>{</w:t>
        </w:r>
        <w:r w:rsidR="00FD4839" w:rsidRPr="00850EBC">
          <w:rPr>
            <w:rFonts w:hint="eastAsia"/>
            <w:szCs w:val="21"/>
          </w:rPr>
          <w:t>支付</w:t>
        </w:r>
        <w:r w:rsidR="00FD4839">
          <w:rPr>
            <w:rFonts w:hint="eastAsia"/>
            <w:szCs w:val="21"/>
          </w:rPr>
          <w:t>渠道</w:t>
        </w:r>
        <w:r w:rsidR="00FD4839" w:rsidRPr="00850EBC">
          <w:rPr>
            <w:rFonts w:hint="eastAsia"/>
            <w:szCs w:val="21"/>
          </w:rPr>
          <w:t>子目录</w:t>
        </w:r>
        <w:r w:rsidR="00FD4839" w:rsidRPr="00850EBC">
          <w:rPr>
            <w:szCs w:val="21"/>
          </w:rPr>
          <w:t>}</w:t>
        </w:r>
      </w:ins>
      <w:ins w:id="20" w:author="Leyunfei" w:date="2017-02-14T10:03:00Z">
        <w:r>
          <w:rPr>
            <w:rFonts w:ascii="宋体" w:hAnsi="宋体" w:cs="Arial Unicode MS" w:hint="eastAsia"/>
            <w:color w:val="FF0000"/>
            <w:szCs w:val="21"/>
          </w:rPr>
          <w:t>，</w:t>
        </w:r>
        <w:r>
          <w:rPr>
            <w:rFonts w:ascii="宋体" w:hAnsi="宋体" w:cs="Arial Unicode MS"/>
            <w:color w:val="FF0000"/>
            <w:szCs w:val="21"/>
          </w:rPr>
          <w:t>比如如果是</w:t>
        </w:r>
        <w:r>
          <w:rPr>
            <w:rFonts w:ascii="宋体" w:hAnsi="宋体" w:cs="Arial Unicode MS" w:hint="eastAsia"/>
            <w:color w:val="FF0000"/>
            <w:szCs w:val="21"/>
          </w:rPr>
          <w:t>1001的</w:t>
        </w:r>
        <w:r>
          <w:rPr>
            <w:rFonts w:ascii="宋体" w:hAnsi="宋体" w:cs="Arial Unicode MS"/>
            <w:color w:val="FF0000"/>
            <w:szCs w:val="21"/>
          </w:rPr>
          <w:t>租户，那么对应的话单目录为</w:t>
        </w:r>
        <w:r w:rsidR="0067120E" w:rsidRPr="0067120E">
          <w:rPr>
            <w:rFonts w:ascii="宋体" w:hAnsi="宋体" w:cs="Arial Unicode MS"/>
            <w:color w:val="FF0000"/>
            <w:szCs w:val="21"/>
            <w:rPrChange w:id="21" w:author="Leyunfei" w:date="2017-02-14T10:04:00Z">
              <w:rPr>
                <w:szCs w:val="21"/>
              </w:rPr>
            </w:rPrChange>
          </w:rPr>
          <w:t>${HOME}/cgw/data/store/cdr/</w:t>
        </w:r>
        <w:r>
          <w:rPr>
            <w:rFonts w:ascii="宋体" w:hAnsi="宋体" w:cs="Arial Unicode MS"/>
            <w:color w:val="FF0000"/>
            <w:szCs w:val="21"/>
          </w:rPr>
          <w:t>1001</w:t>
        </w:r>
        <w:r>
          <w:rPr>
            <w:rFonts w:ascii="宋体" w:hAnsi="宋体" w:cs="Arial Unicode MS" w:hint="eastAsia"/>
            <w:color w:val="FF0000"/>
            <w:szCs w:val="21"/>
          </w:rPr>
          <w:t>/</w:t>
        </w:r>
      </w:ins>
      <w:ins w:id="22" w:author="Leyunfei" w:date="2017-02-14T10:11:00Z">
        <w:r w:rsidR="00FD4839" w:rsidRPr="00850EBC">
          <w:rPr>
            <w:szCs w:val="21"/>
          </w:rPr>
          <w:t>{</w:t>
        </w:r>
        <w:r w:rsidR="00FD4839" w:rsidRPr="00850EBC">
          <w:rPr>
            <w:rFonts w:hint="eastAsia"/>
            <w:szCs w:val="21"/>
          </w:rPr>
          <w:t>支付</w:t>
        </w:r>
        <w:r w:rsidR="00FD4839">
          <w:rPr>
            <w:rFonts w:hint="eastAsia"/>
            <w:szCs w:val="21"/>
          </w:rPr>
          <w:t>渠道</w:t>
        </w:r>
        <w:r w:rsidR="00FD4839" w:rsidRPr="00850EBC">
          <w:rPr>
            <w:rFonts w:hint="eastAsia"/>
            <w:szCs w:val="21"/>
          </w:rPr>
          <w:t>子目录</w:t>
        </w:r>
        <w:r w:rsidR="00FD4839" w:rsidRPr="00850EBC">
          <w:rPr>
            <w:szCs w:val="21"/>
          </w:rPr>
          <w:t>}</w:t>
        </w:r>
      </w:ins>
    </w:p>
    <w:p w:rsidR="00000000" w:rsidRDefault="00850EBC">
      <w:pPr>
        <w:ind w:firstLine="420"/>
        <w:rPr>
          <w:szCs w:val="21"/>
        </w:rPr>
        <w:pPrChange w:id="23" w:author="Leyunfei" w:date="2017-02-14T10:12:00Z">
          <w:pPr/>
        </w:pPrChange>
      </w:pPr>
      <w:r w:rsidRPr="00850EBC">
        <w:rPr>
          <w:rFonts w:hint="eastAsia"/>
          <w:szCs w:val="21"/>
        </w:rPr>
        <w:t>备份：</w:t>
      </w:r>
      <w:r w:rsidRPr="00850EBC">
        <w:rPr>
          <w:szCs w:val="21"/>
        </w:rPr>
        <w:t>${HOME}/cgw/data/store_bak/cdr/{</w:t>
      </w:r>
      <w:del w:id="24" w:author="liushuquan" w:date="2017-02-06T20:05:00Z">
        <w:r w:rsidRPr="00850EBC" w:rsidDel="003A3B2E">
          <w:rPr>
            <w:rFonts w:hint="eastAsia"/>
            <w:szCs w:val="21"/>
          </w:rPr>
          <w:delText>支付方式子目录</w:delText>
        </w:r>
      </w:del>
      <w:ins w:id="25" w:author="liushuquan" w:date="2017-02-06T20:05:00Z">
        <w:r w:rsidR="003A3B2E" w:rsidRPr="00850EBC">
          <w:rPr>
            <w:rFonts w:hint="eastAsia"/>
            <w:szCs w:val="21"/>
          </w:rPr>
          <w:t>支付</w:t>
        </w:r>
        <w:r w:rsidR="003A3B2E">
          <w:rPr>
            <w:rFonts w:hint="eastAsia"/>
            <w:szCs w:val="21"/>
          </w:rPr>
          <w:t>渠道</w:t>
        </w:r>
        <w:r w:rsidR="003A3B2E" w:rsidRPr="00850EBC">
          <w:rPr>
            <w:rFonts w:hint="eastAsia"/>
            <w:szCs w:val="21"/>
          </w:rPr>
          <w:t>子目录</w:t>
        </w:r>
      </w:ins>
      <w:r w:rsidRPr="00850EBC">
        <w:rPr>
          <w:szCs w:val="21"/>
        </w:rPr>
        <w:t>}</w:t>
      </w:r>
    </w:p>
    <w:p w:rsidR="003A3B2E" w:rsidRPr="00E45D03" w:rsidRDefault="003A3B2E" w:rsidP="00195069">
      <w:pPr>
        <w:spacing w:line="360" w:lineRule="auto"/>
        <w:rPr>
          <w:rFonts w:ascii="宋体" w:hAnsi="宋体" w:cs="Arial Unicode MS"/>
          <w:szCs w:val="21"/>
        </w:rPr>
      </w:pPr>
      <w:ins w:id="26" w:author="liushuquan" w:date="2017-02-06T20:04:00Z">
        <w:r>
          <w:rPr>
            <w:rFonts w:ascii="宋体" w:hAnsi="宋体" w:cs="Arial Unicode MS" w:hint="eastAsia"/>
            <w:szCs w:val="21"/>
          </w:rPr>
          <w:t>其中支付</w:t>
        </w:r>
      </w:ins>
      <w:ins w:id="27" w:author="liushuquan" w:date="2017-02-06T20:05:00Z">
        <w:r>
          <w:rPr>
            <w:rFonts w:ascii="宋体" w:hAnsi="宋体" w:cs="Arial Unicode MS" w:hint="eastAsia"/>
            <w:szCs w:val="21"/>
          </w:rPr>
          <w:t>渠道</w:t>
        </w:r>
      </w:ins>
      <w:ins w:id="28" w:author="liushuquan" w:date="2017-02-06T20:04:00Z">
        <w:r>
          <w:rPr>
            <w:rFonts w:ascii="宋体" w:hAnsi="宋体" w:cs="Arial Unicode MS" w:hint="eastAsia"/>
            <w:szCs w:val="21"/>
          </w:rPr>
          <w:t>子目录定义</w:t>
        </w:r>
      </w:ins>
      <w:ins w:id="29" w:author="liushuquan" w:date="2017-02-06T20:10:00Z">
        <w:r w:rsidR="00B15E4C">
          <w:rPr>
            <w:rFonts w:ascii="宋体" w:hAnsi="宋体" w:cs="Arial Unicode MS" w:hint="eastAsia"/>
            <w:szCs w:val="21"/>
          </w:rPr>
          <w:t>参见枚举值定义部分</w:t>
        </w:r>
      </w:ins>
    </w:p>
    <w:p w:rsidR="00850EBC" w:rsidRDefault="00F93801" w:rsidP="00850EBC">
      <w:pPr>
        <w:pStyle w:val="31"/>
      </w:pPr>
      <w:r w:rsidRPr="0076106B">
        <w:rPr>
          <w:rFonts w:hint="eastAsia"/>
        </w:rPr>
        <w:t>话单记录</w:t>
      </w:r>
      <w:r w:rsidR="00195069" w:rsidRPr="0076106B">
        <w:rPr>
          <w:rFonts w:hint="eastAsia"/>
        </w:rPr>
        <w:t>内容</w:t>
      </w:r>
      <w:del w:id="30" w:author="l00239363" w:date="2016-12-08T19:54:00Z">
        <w:r w:rsidR="00195069" w:rsidRPr="0076106B" w:rsidDel="00833BCC">
          <w:rPr>
            <w:rFonts w:hint="eastAsia"/>
          </w:rPr>
          <w:delText>：</w:delText>
        </w:r>
      </w:del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93"/>
        <w:gridCol w:w="1842"/>
        <w:gridCol w:w="1985"/>
        <w:gridCol w:w="992"/>
        <w:gridCol w:w="2126"/>
      </w:tblGrid>
      <w:tr w:rsidR="0019506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中文名称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长度</w:t>
            </w:r>
            <w:r w:rsidRPr="003931D2">
              <w:rPr>
                <w:rFonts w:ascii="宋体" w:hAnsi="宋体"/>
                <w:b/>
                <w:szCs w:val="21"/>
              </w:rPr>
              <w:br/>
              <w:t>(Bytes)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含义及填写说明</w:t>
            </w:r>
          </w:p>
        </w:tc>
      </w:tr>
      <w:tr w:rsidR="00793B14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3931D2" w:rsidRDefault="00793B14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793B1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Default="00D31BC5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F15BED" w:rsidRDefault="005E7D3A" w:rsidP="00AB5321">
            <w:pPr>
              <w:rPr>
                <w:rFonts w:ascii="宋体" w:hAnsi="宋体"/>
                <w:szCs w:val="21"/>
              </w:rPr>
            </w:pPr>
            <w:r w:rsidRPr="005E7D3A">
              <w:rPr>
                <w:rFonts w:ascii="宋体" w:hAnsi="宋体" w:hint="eastAsia"/>
                <w:szCs w:val="21"/>
              </w:rPr>
              <w:t>流水号，格式为时间戳+序列号：YYYYMMDDHHMMSSxxxx，其中xxxx为序列号，从0001开始，排满9999后重新循环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0300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2C5501" w:rsidRDefault="005E7D3A" w:rsidP="005E7D3A">
            <w:pPr>
              <w:rPr>
                <w:szCs w:val="21"/>
              </w:rPr>
            </w:pPr>
            <w:r w:rsidRPr="005E7D3A">
              <w:rPr>
                <w:rFonts w:ascii="宋体" w:hAnsi="宋体" w:hint="eastAsia"/>
                <w:szCs w:val="21"/>
              </w:rPr>
              <w:t>本话单记录产生的时间戳YYYYMMDDHHMMSS</w:t>
            </w:r>
            <w:ins w:id="31" w:author="Leyunfei" w:date="2016-12-14T16:20:00Z">
              <w:r w:rsidR="00DF4EAC">
                <w:rPr>
                  <w:rFonts w:ascii="宋体" w:hAnsi="宋体" w:hint="eastAsia"/>
                  <w:szCs w:val="21"/>
                </w:rPr>
                <w:t>，</w:t>
              </w:r>
              <w:r w:rsidR="00DF4EAC">
                <w:rPr>
                  <w:rFonts w:ascii="宋体" w:hAnsi="宋体"/>
                  <w:szCs w:val="21"/>
                </w:rPr>
                <w:t>取JVM时区</w:t>
              </w:r>
            </w:ins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E167AA">
            <w:pPr>
              <w:rPr>
                <w:rFonts w:ascii="宋体" w:hAnsi="宋体"/>
                <w:szCs w:val="21"/>
              </w:rPr>
            </w:pPr>
            <w:r w:rsidRPr="002C5501">
              <w:rPr>
                <w:rFonts w:hint="eastAsia"/>
                <w:szCs w:val="21"/>
              </w:rPr>
              <w:t>SP</w:t>
            </w:r>
            <w:r w:rsidRPr="002C5501">
              <w:rPr>
                <w:rFonts w:hint="eastAsia"/>
                <w:szCs w:val="21"/>
              </w:rPr>
              <w:t>代码</w:t>
            </w:r>
            <w:r w:rsidRPr="002C5501">
              <w:rPr>
                <w:rFonts w:hint="eastAsia"/>
                <w:szCs w:val="21"/>
              </w:rPr>
              <w:t>,</w:t>
            </w:r>
            <w:r w:rsidRPr="002C5501">
              <w:rPr>
                <w:rFonts w:hint="eastAsia"/>
                <w:szCs w:val="21"/>
              </w:rPr>
              <w:t>做三方结算用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0300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SP业务ID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AB5321">
            <w:pPr>
              <w:rPr>
                <w:rFonts w:ascii="宋体" w:hAnsi="宋体"/>
                <w:szCs w:val="21"/>
              </w:rPr>
            </w:pPr>
            <w:r w:rsidRPr="002C5501">
              <w:rPr>
                <w:rFonts w:hint="eastAsia"/>
                <w:szCs w:val="21"/>
              </w:rPr>
              <w:t>CP</w:t>
            </w:r>
            <w:r w:rsidRPr="002C5501">
              <w:rPr>
                <w:rFonts w:hint="eastAsia"/>
                <w:szCs w:val="21"/>
              </w:rPr>
              <w:t>代码，做结算用，当</w:t>
            </w:r>
            <w:r w:rsidRPr="002C5501">
              <w:rPr>
                <w:rFonts w:hint="eastAsia"/>
                <w:szCs w:val="21"/>
              </w:rPr>
              <w:t>CPID</w:t>
            </w:r>
            <w:r w:rsidRPr="002C5501">
              <w:rPr>
                <w:rFonts w:hint="eastAsia"/>
                <w:szCs w:val="21"/>
              </w:rPr>
              <w:t>、</w:t>
            </w:r>
            <w:r w:rsidRPr="002C5501">
              <w:rPr>
                <w:rFonts w:hint="eastAsia"/>
                <w:szCs w:val="21"/>
              </w:rPr>
              <w:t>SPID</w:t>
            </w:r>
            <w:r w:rsidRPr="002C5501">
              <w:rPr>
                <w:rFonts w:hint="eastAsia"/>
                <w:szCs w:val="21"/>
              </w:rPr>
              <w:t>字段均存在时，以</w:t>
            </w:r>
            <w:r w:rsidRPr="002C5501">
              <w:rPr>
                <w:rFonts w:hint="eastAsia"/>
                <w:szCs w:val="21"/>
              </w:rPr>
              <w:t>CPID</w:t>
            </w:r>
            <w:r w:rsidRPr="002C5501">
              <w:rPr>
                <w:rFonts w:hint="eastAsia"/>
                <w:szCs w:val="21"/>
              </w:rPr>
              <w:t>进行结算；当</w:t>
            </w:r>
            <w:r w:rsidRPr="002C5501">
              <w:rPr>
                <w:rFonts w:hint="eastAsia"/>
                <w:szCs w:val="21"/>
              </w:rPr>
              <w:t>CPID</w:t>
            </w:r>
            <w:r w:rsidRPr="002C5501">
              <w:rPr>
                <w:rFonts w:hint="eastAsia"/>
                <w:szCs w:val="21"/>
              </w:rPr>
              <w:t>为空时，以</w:t>
            </w:r>
            <w:r w:rsidRPr="002C5501">
              <w:rPr>
                <w:rFonts w:hint="eastAsia"/>
                <w:szCs w:val="21"/>
              </w:rPr>
              <w:t>SPID</w:t>
            </w:r>
            <w:r w:rsidRPr="002C5501">
              <w:rPr>
                <w:rFonts w:hint="eastAsia"/>
                <w:szCs w:val="21"/>
              </w:rPr>
              <w:t>进行结算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2C5501" w:rsidRDefault="005E7D3A" w:rsidP="005E7D3A">
            <w:pPr>
              <w:rPr>
                <w:szCs w:val="21"/>
              </w:rPr>
            </w:pPr>
            <w:r w:rsidRPr="002C5501">
              <w:rPr>
                <w:rFonts w:hint="eastAsia"/>
                <w:szCs w:val="21"/>
              </w:rPr>
              <w:t>填写</w:t>
            </w:r>
            <w:r w:rsidRPr="002C5501">
              <w:rPr>
                <w:rFonts w:hint="eastAsia"/>
                <w:szCs w:val="21"/>
              </w:rPr>
              <w:t>ContentID</w:t>
            </w:r>
            <w:r w:rsidRPr="002C5501">
              <w:rPr>
                <w:rFonts w:hint="eastAsia"/>
                <w:szCs w:val="21"/>
              </w:rPr>
              <w:t>的内容</w:t>
            </w:r>
            <w:r w:rsidRPr="002C5501">
              <w:rPr>
                <w:rFonts w:hint="eastAsia"/>
                <w:szCs w:val="21"/>
              </w:rPr>
              <w:t>ID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5E7D3A">
            <w:pPr>
              <w:rPr>
                <w:rFonts w:ascii="宋体" w:hAnsi="宋体"/>
                <w:szCs w:val="21"/>
              </w:rPr>
            </w:pPr>
            <w:r w:rsidRPr="002C5501">
              <w:rPr>
                <w:rFonts w:hint="eastAsia"/>
                <w:szCs w:val="21"/>
              </w:rPr>
              <w:t>取值见附录</w:t>
            </w:r>
            <w:r>
              <w:rPr>
                <w:rFonts w:hint="eastAsia"/>
                <w:szCs w:val="21"/>
              </w:rPr>
              <w:t>（业务类型</w:t>
            </w:r>
            <w:r w:rsidRPr="002C5501">
              <w:rPr>
                <w:rFonts w:hint="eastAsia"/>
                <w:szCs w:val="21"/>
              </w:rPr>
              <w:t>）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PRM产品代码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SP_PRODUCTID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AB5321">
            <w:pPr>
              <w:rPr>
                <w:rFonts w:ascii="宋体" w:hAnsi="宋体"/>
                <w:szCs w:val="21"/>
              </w:rPr>
            </w:pPr>
            <w:r w:rsidRPr="002C5501">
              <w:rPr>
                <w:rFonts w:hint="eastAsia"/>
                <w:szCs w:val="21"/>
              </w:rPr>
              <w:t>PRM</w:t>
            </w:r>
            <w:r w:rsidRPr="002C5501">
              <w:rPr>
                <w:rFonts w:hint="eastAsia"/>
                <w:szCs w:val="21"/>
              </w:rPr>
              <w:t>侧</w:t>
            </w:r>
            <w:r w:rsidRPr="002C5501">
              <w:rPr>
                <w:rFonts w:hint="eastAsia"/>
                <w:szCs w:val="21"/>
              </w:rPr>
              <w:t>SP</w:t>
            </w:r>
            <w:r w:rsidRPr="002C5501">
              <w:rPr>
                <w:rFonts w:hint="eastAsia"/>
                <w:szCs w:val="21"/>
              </w:rPr>
              <w:t>产品代码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 w:hint="eastAsia"/>
                <w:szCs w:val="21"/>
              </w:rPr>
              <w:t>省分代码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/>
                <w:szCs w:val="21"/>
              </w:rPr>
              <w:t>PROV_CODE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AB5321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 w:hint="eastAsia"/>
                <w:szCs w:val="21"/>
              </w:rPr>
              <w:t>归属省代码&lt;全业务</w:t>
            </w:r>
            <w:r>
              <w:rPr>
                <w:rFonts w:ascii="宋体" w:hAnsi="宋体" w:hint="eastAsia"/>
                <w:szCs w:val="21"/>
              </w:rPr>
              <w:t>省分</w:t>
            </w:r>
            <w:r w:rsidRPr="00F15BED">
              <w:rPr>
                <w:rFonts w:ascii="宋体" w:hAnsi="宋体" w:hint="eastAsia"/>
                <w:szCs w:val="21"/>
              </w:rPr>
              <w:t>编码&gt;</w:t>
            </w:r>
          </w:p>
        </w:tc>
      </w:tr>
      <w:tr w:rsidR="00792494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地市代码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CITY_CODE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Default="00792494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Default="00792494" w:rsidP="001950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归属地市代码&lt;地市编码&gt;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 w:hint="eastAsia"/>
                <w:szCs w:val="21"/>
              </w:rPr>
              <w:t>用户服务号码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AB5321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/>
                <w:szCs w:val="21"/>
              </w:rPr>
              <w:t>MEMBER_NUM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B941C9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F15BED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1950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TV增值业务的服务号码</w:t>
            </w:r>
            <w:r w:rsidRPr="00F15BED">
              <w:rPr>
                <w:rFonts w:ascii="宋体" w:hAnsi="宋体" w:hint="eastAsia"/>
                <w:szCs w:val="21"/>
              </w:rPr>
              <w:t>，如</w:t>
            </w:r>
            <w:r>
              <w:rPr>
                <w:rFonts w:ascii="宋体" w:hAnsi="宋体" w:hint="eastAsia"/>
                <w:szCs w:val="21"/>
              </w:rPr>
              <w:t>02200123456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业务账号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SERVICE</w:t>
            </w:r>
            <w:r>
              <w:rPr>
                <w:rFonts w:ascii="宋体" w:hAnsi="宋体"/>
                <w:szCs w:val="21"/>
              </w:rPr>
              <w:t>_ACCOUNT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TV增值业务的用户</w:t>
            </w:r>
            <w:r>
              <w:rPr>
                <w:rFonts w:ascii="宋体" w:hAnsi="宋体"/>
                <w:szCs w:val="21"/>
              </w:rPr>
              <w:t>业务账号</w:t>
            </w:r>
            <w:r w:rsidRPr="00F15BED">
              <w:rPr>
                <w:rFonts w:ascii="宋体" w:hAnsi="宋体" w:hint="eastAsia"/>
                <w:szCs w:val="21"/>
              </w:rPr>
              <w:t>，如</w:t>
            </w:r>
            <w:r>
              <w:rPr>
                <w:rFonts w:ascii="宋体" w:hAnsi="宋体" w:hint="eastAsia"/>
                <w:szCs w:val="21"/>
              </w:rPr>
              <w:t>022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12345</w:t>
            </w:r>
            <w:r>
              <w:rPr>
                <w:rFonts w:ascii="宋体" w:hAnsi="宋体"/>
                <w:szCs w:val="21"/>
              </w:rPr>
              <w:t>7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帐单</w:t>
            </w:r>
            <w:r w:rsidRPr="003931D2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BILL</w:t>
            </w:r>
            <w:r w:rsidRPr="003931D2">
              <w:rPr>
                <w:rFonts w:ascii="宋体" w:hAnsi="宋体"/>
                <w:szCs w:val="21"/>
              </w:rPr>
              <w:t>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6939B6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参见2.1.3节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 w:hint="eastAsia"/>
                <w:szCs w:val="21"/>
              </w:rPr>
              <w:t>帐单月份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/>
                <w:szCs w:val="21"/>
              </w:rPr>
              <w:t>FEE_DATE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 w:hint="eastAsia"/>
                <w:szCs w:val="21"/>
              </w:rPr>
              <w:t>格式YYYYMM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帐单费用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FEE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 w:hint="eastAsia"/>
                <w:szCs w:val="21"/>
              </w:rPr>
              <w:t>帐单的实际费用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D54FDF">
              <w:rPr>
                <w:rFonts w:ascii="宋体" w:hAnsi="宋体" w:hint="eastAsia"/>
                <w:szCs w:val="21"/>
              </w:rPr>
              <w:t>单位为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账单生成时间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START_FEE_DATE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F15BED" w:rsidRDefault="00B941C9" w:rsidP="00B941C9">
            <w:pPr>
              <w:rPr>
                <w:rFonts w:ascii="宋体" w:hAnsi="宋体"/>
                <w:szCs w:val="21"/>
              </w:rPr>
            </w:pPr>
            <w:r w:rsidRPr="003931D2">
              <w:rPr>
                <w:rFonts w:ascii="宋体" w:hAnsi="宋体" w:hint="eastAsia"/>
                <w:szCs w:val="21"/>
              </w:rPr>
              <w:t>格式YYYYMM</w:t>
            </w:r>
            <w:r>
              <w:rPr>
                <w:rFonts w:ascii="宋体" w:hAnsi="宋体" w:hint="eastAsia"/>
                <w:szCs w:val="21"/>
              </w:rPr>
              <w:t>DD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 w:hint="eastAsia"/>
                <w:szCs w:val="21"/>
              </w:rPr>
              <w:t>保留字段值1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/>
                <w:szCs w:val="21"/>
              </w:rPr>
              <w:t>PARA_VALUE1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 w:hint="eastAsia"/>
                <w:szCs w:val="21"/>
              </w:rPr>
              <w:t>保留字段值1</w:t>
            </w:r>
          </w:p>
        </w:tc>
      </w:tr>
      <w:tr w:rsidR="00B941C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Pr="003931D2" w:rsidRDefault="00B941C9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 w:hint="eastAsia"/>
                <w:szCs w:val="21"/>
              </w:rPr>
              <w:t>保留字段值2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/>
                <w:szCs w:val="21"/>
              </w:rPr>
              <w:t>PARA_VALUE2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1C9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1C9" w:rsidRPr="003931D2" w:rsidRDefault="00B941C9" w:rsidP="00B941C9">
            <w:pPr>
              <w:rPr>
                <w:rFonts w:ascii="宋体" w:hAnsi="宋体"/>
                <w:szCs w:val="21"/>
              </w:rPr>
            </w:pPr>
            <w:r w:rsidRPr="00B941C9">
              <w:rPr>
                <w:rFonts w:ascii="宋体" w:hAnsi="宋体" w:hint="eastAsia"/>
                <w:szCs w:val="21"/>
              </w:rPr>
              <w:t>保留字段值2</w:t>
            </w:r>
          </w:p>
        </w:tc>
      </w:tr>
      <w:tr w:rsidR="00924971" w:rsidRPr="00934A8D" w:rsidTr="00A843E5">
        <w:trPr>
          <w:trHeight w:val="13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71" w:rsidRPr="003931D2" w:rsidRDefault="00924971" w:rsidP="00B941C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971" w:rsidRPr="00B941C9" w:rsidRDefault="00924971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营销活动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971" w:rsidRPr="00B941C9" w:rsidRDefault="005513D5" w:rsidP="00B941C9">
            <w:pPr>
              <w:rPr>
                <w:rFonts w:ascii="宋体" w:hAnsi="宋体"/>
                <w:szCs w:val="21"/>
              </w:rPr>
            </w:pPr>
            <w:r>
              <w:rPr>
                <w:snapToGrid w:val="0"/>
              </w:rPr>
              <w:t>campaignId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971" w:rsidRPr="00B941C9" w:rsidRDefault="00924971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971" w:rsidRPr="00B941C9" w:rsidRDefault="00924971" w:rsidP="00B941C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营销活动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797E8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Pr="003931D2" w:rsidRDefault="00797E80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97E80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Default="00797E80" w:rsidP="00797E80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nodeID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6E6541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97E80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输出</w:t>
            </w:r>
            <w:r>
              <w:rPr>
                <w:rFonts w:ascii="宋体" w:hAnsi="宋体" w:hint="eastAsia"/>
                <w:szCs w:val="21"/>
              </w:rPr>
              <w:t>支付话单节点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797E8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Pr="003931D2" w:rsidRDefault="00797E80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97E80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支付记录ID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Default="00797E80" w:rsidP="00797E80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paymentID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6E6541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97E80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支付记录</w:t>
            </w:r>
            <w:r>
              <w:rPr>
                <w:rFonts w:ascii="宋体" w:hAnsi="宋体"/>
                <w:szCs w:val="21"/>
              </w:rPr>
              <w:t>唯一ID</w:t>
            </w:r>
          </w:p>
        </w:tc>
      </w:tr>
      <w:tr w:rsidR="00797E8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Pr="003931D2" w:rsidRDefault="00797E80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Default="000E29A8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Default="00C8227A" w:rsidP="00797E80">
            <w:pPr>
              <w:rPr>
                <w:snapToGrid w:val="0"/>
              </w:rPr>
            </w:pPr>
            <w:r>
              <w:rPr>
                <w:rFonts w:ascii="宋体" w:hAnsi="宋体" w:hint="eastAsia"/>
                <w:szCs w:val="21"/>
              </w:rPr>
              <w:t>product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6E6541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97E80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797E8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Pr="003931D2" w:rsidRDefault="00797E80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16B1B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北向</w:t>
            </w:r>
            <w:r>
              <w:rPr>
                <w:rFonts w:ascii="宋体" w:hAnsi="宋体"/>
                <w:szCs w:val="21"/>
              </w:rPr>
              <w:t>订单ID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80" w:rsidRDefault="00716B1B" w:rsidP="00797E80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orderID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6E6541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E80" w:rsidRDefault="00716B1B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D38DD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DD" w:rsidRPr="003931D2" w:rsidRDefault="001D38DD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8DD" w:rsidRDefault="001D38DD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货币</w:t>
            </w:r>
            <w:r>
              <w:rPr>
                <w:rFonts w:ascii="宋体" w:hAnsi="宋体"/>
                <w:szCs w:val="21"/>
              </w:rPr>
              <w:t>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DD" w:rsidRDefault="001D38DD" w:rsidP="00797E80">
            <w:pPr>
              <w:rPr>
                <w:snapToGrid w:val="0"/>
              </w:rPr>
            </w:pPr>
            <w:r>
              <w:rPr>
                <w:snapToGrid w:val="0"/>
              </w:rPr>
              <w:t>c</w:t>
            </w:r>
            <w:r>
              <w:rPr>
                <w:rFonts w:hint="eastAsia"/>
                <w:snapToGrid w:val="0"/>
              </w:rPr>
              <w:t>urrency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8DD" w:rsidRDefault="006E6541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8DD" w:rsidRDefault="001D38DD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货币</w:t>
            </w:r>
            <w:r>
              <w:rPr>
                <w:rFonts w:ascii="宋体" w:hAnsi="宋体"/>
                <w:szCs w:val="21"/>
              </w:rPr>
              <w:t>代码</w:t>
            </w:r>
            <w:r w:rsidR="00555405">
              <w:rPr>
                <w:rFonts w:ascii="宋体" w:hAnsi="宋体" w:hint="eastAsia"/>
                <w:szCs w:val="21"/>
              </w:rPr>
              <w:t>，</w:t>
            </w:r>
            <w:r w:rsidR="00571B9C" w:rsidRPr="00571B9C">
              <w:rPr>
                <w:rFonts w:ascii="宋体" w:hAnsi="宋体"/>
                <w:szCs w:val="21"/>
              </w:rPr>
              <w:t>ISO 4217</w:t>
            </w:r>
            <w:r w:rsidR="00571B9C" w:rsidRPr="00571B9C">
              <w:rPr>
                <w:rFonts w:ascii="宋体" w:hAnsi="宋体" w:hint="eastAsia"/>
                <w:szCs w:val="21"/>
              </w:rPr>
              <w:t>标准约定的</w:t>
            </w:r>
            <w:r w:rsidR="00555405">
              <w:rPr>
                <w:rFonts w:ascii="宋体" w:hAnsi="宋体" w:hint="eastAsia"/>
                <w:szCs w:val="21"/>
              </w:rPr>
              <w:t>英文字母标识</w:t>
            </w:r>
          </w:p>
        </w:tc>
      </w:tr>
      <w:tr w:rsidR="00A56D8C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8C" w:rsidRPr="003931D2" w:rsidRDefault="00A56D8C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8C" w:rsidRDefault="00A56D8C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计费类型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8C" w:rsidRDefault="00A56D8C" w:rsidP="00797E80">
            <w:pPr>
              <w:rPr>
                <w:snapToGrid w:val="0"/>
              </w:rPr>
            </w:pPr>
            <w:r>
              <w:rPr>
                <w:rStyle w:val="im-content1"/>
                <w:rFonts w:ascii="微软雅黑" w:eastAsia="微软雅黑" w:hAnsi="微软雅黑" w:hint="eastAsia"/>
                <w:sz w:val="19"/>
                <w:szCs w:val="19"/>
              </w:rPr>
              <w:t>operationType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8C" w:rsidRDefault="00A56D8C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D8C" w:rsidRDefault="00A56D8C" w:rsidP="00D720C6">
            <w:pPr>
              <w:rPr>
                <w:rFonts w:ascii="宋体" w:hAnsi="宋体"/>
                <w:szCs w:val="21"/>
              </w:rPr>
            </w:pPr>
            <w:r w:rsidRPr="000D1126">
              <w:rPr>
                <w:rFonts w:ascii="宋体" w:hAnsi="宋体" w:hint="eastAsia"/>
                <w:szCs w:val="21"/>
              </w:rPr>
              <w:t>计费类型</w:t>
            </w:r>
            <w:r w:rsidR="000D1126">
              <w:rPr>
                <w:rFonts w:ascii="宋体" w:hAnsi="宋体" w:hint="eastAsia"/>
                <w:szCs w:val="21"/>
              </w:rPr>
              <w:t>，参见2.1.2节</w:t>
            </w:r>
          </w:p>
        </w:tc>
      </w:tr>
      <w:tr w:rsidR="00560AB1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Pr="003931D2" w:rsidRDefault="00560AB1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962282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南向支付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962282" w:rsidP="00797E80">
            <w:pPr>
              <w:rPr>
                <w:rStyle w:val="im-content1"/>
                <w:rFonts w:ascii="微软雅黑" w:eastAsia="微软雅黑" w:hAnsi="微软雅黑"/>
                <w:sz w:val="19"/>
                <w:szCs w:val="19"/>
              </w:rPr>
            </w:pPr>
            <w:r w:rsidRPr="00DB6129">
              <w:rPr>
                <w:rFonts w:ascii="Verdana" w:hAnsi="Verdana"/>
              </w:rPr>
              <w:t>thirdToken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6E6541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Pr="00C813AB" w:rsidRDefault="00962282" w:rsidP="00A56D8C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 w:rsidRPr="0082044D">
              <w:rPr>
                <w:rFonts w:ascii="宋体" w:hAnsi="宋体" w:hint="eastAsia"/>
                <w:bCs/>
                <w:noProof/>
                <w:position w:val="-6"/>
                <w:szCs w:val="18"/>
              </w:rPr>
              <w:t>第三方支付系统产生的交易token，用来映射到第三方的某个交易记录上</w:t>
            </w:r>
          </w:p>
        </w:tc>
      </w:tr>
      <w:tr w:rsidR="00612D2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20" w:rsidRPr="003931D2" w:rsidRDefault="00612D20" w:rsidP="006D128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20" w:rsidRPr="003931D2" w:rsidRDefault="001C49BE" w:rsidP="006D1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20" w:rsidRPr="003931D2" w:rsidRDefault="007D188F" w:rsidP="006D1283">
            <w:pPr>
              <w:rPr>
                <w:rFonts w:ascii="宋体" w:hAnsi="宋体"/>
                <w:szCs w:val="21"/>
              </w:rPr>
            </w:pPr>
            <w:r w:rsidRPr="00FC793D">
              <w:rPr>
                <w:rFonts w:hint="eastAsia"/>
              </w:rPr>
              <w:t>userAccount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20" w:rsidRDefault="00612D20" w:rsidP="006D1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D20" w:rsidRPr="00F15BED" w:rsidRDefault="007D188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支付账号</w:t>
            </w:r>
            <w:ins w:id="32" w:author="Leyunfei" w:date="2016-12-14T15:34:00Z">
              <w:r w:rsidR="00FD36D8">
                <w:rPr>
                  <w:rFonts w:ascii="宋体" w:hAnsi="宋体" w:hint="eastAsia"/>
                  <w:szCs w:val="21"/>
                </w:rPr>
                <w:t>,取自</w:t>
              </w:r>
            </w:ins>
            <w:ins w:id="33" w:author="Leyunfei" w:date="2016-12-14T15:35:00Z">
              <w:r w:rsidR="00FD36D8">
                <w:rPr>
                  <w:rFonts w:ascii="宋体" w:hAnsi="宋体"/>
                  <w:szCs w:val="21"/>
                </w:rPr>
                <w:t>订单</w:t>
              </w:r>
            </w:ins>
            <w:ins w:id="34" w:author="Leyunfei" w:date="2016-12-14T15:34:00Z">
              <w:r w:rsidR="00FD36D8">
                <w:rPr>
                  <w:rFonts w:ascii="宋体" w:hAnsi="宋体" w:hint="eastAsia"/>
                  <w:szCs w:val="21"/>
                </w:rPr>
                <w:t>侧</w:t>
              </w:r>
              <w:r w:rsidR="00FD36D8">
                <w:rPr>
                  <w:rFonts w:ascii="宋体" w:hAnsi="宋体"/>
                  <w:szCs w:val="21"/>
                </w:rPr>
                <w:t>的</w:t>
              </w:r>
              <w:r w:rsidR="0067120E" w:rsidRPr="0067120E">
                <w:rPr>
                  <w:rFonts w:ascii="宋体" w:hAnsi="宋体"/>
                  <w:szCs w:val="21"/>
                  <w:rPrChange w:id="35" w:author="Leyunfei" w:date="2016-12-14T15:34:00Z">
                    <w:rPr>
                      <w:rFonts w:ascii="微软雅黑" w:eastAsia="微软雅黑" w:hAnsi="微软雅黑"/>
                      <w:color w:val="000000"/>
                    </w:rPr>
                  </w:rPrChange>
                </w:rPr>
                <w:t>payUserId</w:t>
              </w:r>
            </w:ins>
            <w:ins w:id="36" w:author="Leyunfei" w:date="2016-12-14T15:35:00Z">
              <w:r w:rsidR="0067120E" w:rsidRPr="0067120E">
                <w:rPr>
                  <w:rFonts w:ascii="宋体" w:hAnsi="宋体" w:hint="eastAsia"/>
                  <w:szCs w:val="21"/>
                  <w:rPrChange w:id="37" w:author="Leyunfei" w:date="2016-12-14T15:35:00Z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</w:rPrChange>
                </w:rPr>
                <w:t>，【</w:t>
              </w:r>
              <w:r w:rsidR="0067120E" w:rsidRPr="0067120E">
                <w:rPr>
                  <w:rFonts w:ascii="宋体" w:hAnsi="宋体"/>
                  <w:szCs w:val="21"/>
                  <w:rPrChange w:id="38" w:author="Leyunfei" w:date="2016-12-14T15:35:00Z">
                    <w:rPr>
                      <w:rFonts w:ascii="微软雅黑" w:eastAsia="微软雅黑" w:hAnsi="微软雅黑"/>
                      <w:color w:val="333333"/>
                      <w:szCs w:val="21"/>
                    </w:rPr>
                  </w:rPrChange>
                </w:rPr>
                <w:t>Video Cloud项目中】payUserId的值来自于UP的</w:t>
              </w:r>
              <w:r w:rsidR="00FD36D8">
                <w:rPr>
                  <w:rFonts w:ascii="宋体" w:hAnsi="宋体"/>
                  <w:szCs w:val="21"/>
                </w:rPr>
                <w:t>IdentifyId</w:t>
              </w:r>
              <w:r w:rsidR="00FD36D8">
                <w:rPr>
                  <w:rFonts w:ascii="宋体" w:hAnsi="宋体" w:hint="eastAsia"/>
                  <w:szCs w:val="21"/>
                </w:rPr>
                <w:t>。</w:t>
              </w:r>
              <w:r w:rsidR="0067120E" w:rsidRPr="0067120E">
                <w:rPr>
                  <w:rFonts w:ascii="宋体" w:hAnsi="宋体" w:hint="eastAsia"/>
                  <w:szCs w:val="21"/>
                  <w:rPrChange w:id="39" w:author="Leyunfei" w:date="2016-12-14T15:35:00Z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</w:rPrChange>
                </w:rPr>
                <w:t> </w:t>
              </w:r>
            </w:ins>
          </w:p>
        </w:tc>
      </w:tr>
      <w:tr w:rsidR="002A37E7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E7" w:rsidRPr="003931D2" w:rsidRDefault="002A37E7" w:rsidP="006D128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E7" w:rsidRDefault="00672561" w:rsidP="006D1283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消费类型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E7" w:rsidRPr="00CB00F0" w:rsidRDefault="00672561" w:rsidP="006D1283">
            <w:pPr>
              <w:rPr>
                <w:sz w:val="18"/>
                <w:szCs w:val="18"/>
              </w:rPr>
            </w:pPr>
            <w:r>
              <w:rPr>
                <w:rFonts w:hint="eastAsia"/>
                <w:snapToGrid w:val="0"/>
              </w:rPr>
              <w:t>payType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E7" w:rsidRDefault="00293D26" w:rsidP="006D1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561" w:rsidRDefault="00826FA8" w:rsidP="00672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支付渠道，参见</w:t>
            </w:r>
            <w:r w:rsidR="00741ACD">
              <w:rPr>
                <w:rFonts w:hint="eastAsia"/>
                <w:szCs w:val="21"/>
              </w:rPr>
              <w:t>2.1.1</w:t>
            </w:r>
            <w:r w:rsidR="00741ACD">
              <w:rPr>
                <w:rFonts w:hint="eastAsia"/>
                <w:szCs w:val="21"/>
              </w:rPr>
              <w:t>节</w:t>
            </w:r>
          </w:p>
        </w:tc>
      </w:tr>
      <w:tr w:rsidR="009C6108" w:rsidRPr="00934A8D" w:rsidTr="00D7113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Pr="003931D2" w:rsidRDefault="009C6108" w:rsidP="006D128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08" w:rsidRDefault="009C6108" w:rsidP="006D1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订单子项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Default="009C6108" w:rsidP="006D1283">
            <w:pPr>
              <w:rPr>
                <w:snapToGrid w:val="0"/>
              </w:rPr>
            </w:pPr>
            <w:r>
              <w:t>orderItemID</w:t>
            </w:r>
            <w:r w:rsidR="00EC16C8">
              <w:rPr>
                <w:rFonts w:hint="eastAsia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08" w:rsidRDefault="006E6541" w:rsidP="006D1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108" w:rsidRDefault="009C6108" w:rsidP="006D1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订单子项</w:t>
            </w:r>
            <w:r>
              <w:t>ID</w:t>
            </w:r>
            <w:r w:rsidR="00EC16C8">
              <w:rPr>
                <w:rFonts w:hint="eastAsia"/>
              </w:rPr>
              <w:t>，多个订单子项时，用</w:t>
            </w:r>
            <w:r w:rsidR="00EC16C8">
              <w:t>’</w:t>
            </w:r>
            <w:r w:rsidR="00EC16C8">
              <w:rPr>
                <w:rFonts w:hint="eastAsia"/>
              </w:rPr>
              <w:t>;</w:t>
            </w:r>
            <w:r w:rsidR="00EC16C8">
              <w:t>’</w:t>
            </w:r>
            <w:r w:rsidR="00EC16C8">
              <w:rPr>
                <w:rFonts w:hint="eastAsia"/>
              </w:rPr>
              <w:t>分割</w:t>
            </w:r>
          </w:p>
        </w:tc>
      </w:tr>
      <w:tr w:rsidR="009C6108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Pr="003931D2" w:rsidRDefault="009C6108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Default="009C6108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扩展字段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Default="009C6108" w:rsidP="00797E80">
            <w:pPr>
              <w:rPr>
                <w:rStyle w:val="im-content1"/>
                <w:rFonts w:ascii="微软雅黑" w:eastAsia="微软雅黑" w:hAnsi="微软雅黑"/>
                <w:sz w:val="19"/>
                <w:szCs w:val="19"/>
              </w:rPr>
            </w:pPr>
            <w:r>
              <w:rPr>
                <w:rStyle w:val="im-content1"/>
                <w:rFonts w:ascii="微软雅黑" w:eastAsia="微软雅黑" w:hAnsi="微软雅黑" w:hint="eastAsia"/>
                <w:sz w:val="19"/>
                <w:szCs w:val="19"/>
              </w:rPr>
              <w:t>extInfo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Default="00B8731C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108" w:rsidRDefault="009C6108" w:rsidP="00A56D8C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</w:rPr>
              <w:t>多组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  <w:t>K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</w:rPr>
              <w:t>ey/value的形式记录扩展信息，形式如：</w:t>
            </w:r>
          </w:p>
          <w:p w:rsidR="009C6108" w:rsidRPr="00A843E5" w:rsidRDefault="009C6108" w:rsidP="00A843E5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  <w:t>K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</w:rPr>
              <w:t>ey1=value1;key2=value2;XXX=XXX;</w:t>
            </w:r>
          </w:p>
        </w:tc>
      </w:tr>
      <w:tr w:rsidR="00053A3D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Pr="003931D2" w:rsidRDefault="00053A3D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Default="00053A3D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Default="00DA1CDD" w:rsidP="00E907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Pr="00F15BED" w:rsidRDefault="00053A3D" w:rsidP="00E907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Pr="00F15BED" w:rsidRDefault="00053A3D" w:rsidP="00E90722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 w:hint="eastAsia"/>
                <w:szCs w:val="21"/>
              </w:rPr>
              <w:t>帐单的实际费用</w:t>
            </w:r>
            <w:r>
              <w:rPr>
                <w:rFonts w:ascii="宋体" w:hAnsi="宋体" w:hint="eastAsia"/>
                <w:szCs w:val="21"/>
              </w:rPr>
              <w:t>，单位为分</w:t>
            </w:r>
          </w:p>
        </w:tc>
      </w:tr>
      <w:tr w:rsidR="00053A3D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Pr="003931D2" w:rsidRDefault="00053A3D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Default="00053A3D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原始费用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Default="00245BA7" w:rsidP="00E907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ORIGINALFEE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Pr="00F15BED" w:rsidRDefault="00053A3D" w:rsidP="00E90722">
            <w:pPr>
              <w:rPr>
                <w:rFonts w:ascii="宋体" w:hAnsi="宋体"/>
                <w:szCs w:val="21"/>
              </w:rPr>
            </w:pPr>
            <w:r w:rsidRPr="00F15BE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3D" w:rsidRPr="00F15BED" w:rsidRDefault="008C4DF1" w:rsidP="00E907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帐单的原始</w:t>
            </w:r>
            <w:r w:rsidR="00053A3D" w:rsidRPr="00F15BED">
              <w:rPr>
                <w:rFonts w:ascii="宋体" w:hAnsi="宋体" w:hint="eastAsia"/>
                <w:szCs w:val="21"/>
              </w:rPr>
              <w:t>费用</w:t>
            </w:r>
            <w:r w:rsidR="00053A3D">
              <w:rPr>
                <w:rFonts w:ascii="宋体" w:hAnsi="宋体" w:hint="eastAsia"/>
                <w:szCs w:val="21"/>
              </w:rPr>
              <w:t>，单位为分</w:t>
            </w:r>
          </w:p>
        </w:tc>
      </w:tr>
      <w:tr w:rsidR="00057C7B" w:rsidRPr="00934A8D" w:rsidTr="004A66A8">
        <w:trPr>
          <w:ins w:id="40" w:author="l00239363" w:date="2016-12-08T19:33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C7B" w:rsidRPr="003931D2" w:rsidRDefault="00057C7B" w:rsidP="004A66A8">
            <w:pPr>
              <w:numPr>
                <w:ilvl w:val="0"/>
                <w:numId w:val="3"/>
              </w:numPr>
              <w:rPr>
                <w:ins w:id="41" w:author="l00239363" w:date="2016-12-08T19:33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C7B" w:rsidRDefault="00057C7B" w:rsidP="004A66A8">
            <w:pPr>
              <w:rPr>
                <w:ins w:id="42" w:author="l00239363" w:date="2016-12-08T19:33:00Z"/>
                <w:rFonts w:ascii="宋体" w:hAnsi="宋体"/>
                <w:szCs w:val="21"/>
              </w:rPr>
            </w:pPr>
            <w:ins w:id="43" w:author="l00239363" w:date="2016-12-08T19:33:00Z">
              <w:r>
                <w:rPr>
                  <w:rFonts w:ascii="宋体" w:hAnsi="宋体" w:hint="eastAsia"/>
                  <w:szCs w:val="21"/>
                </w:rPr>
                <w:t>套餐ID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C7B" w:rsidRDefault="00057C7B" w:rsidP="004A66A8">
            <w:pPr>
              <w:rPr>
                <w:ins w:id="44" w:author="l00239363" w:date="2016-12-08T19:33:00Z"/>
                <w:rFonts w:ascii="宋体" w:hAnsi="宋体"/>
                <w:szCs w:val="21"/>
              </w:rPr>
            </w:pPr>
            <w:ins w:id="45" w:author="l00239363" w:date="2016-12-08T19:33:00Z">
              <w:r>
                <w:rPr>
                  <w:rFonts w:ascii="宋体" w:hAnsi="宋体" w:hint="eastAsia"/>
                  <w:szCs w:val="21"/>
                </w:rPr>
                <w:t>bundleID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C7B" w:rsidRPr="00F15BED" w:rsidRDefault="00057C7B" w:rsidP="004A66A8">
            <w:pPr>
              <w:rPr>
                <w:ins w:id="46" w:author="l00239363" w:date="2016-12-08T19:33:00Z"/>
                <w:rFonts w:ascii="宋体" w:hAnsi="宋体"/>
                <w:szCs w:val="21"/>
              </w:rPr>
            </w:pPr>
            <w:ins w:id="47" w:author="l00239363" w:date="2016-12-08T19:33:00Z">
              <w:r>
                <w:rPr>
                  <w:rFonts w:ascii="宋体" w:hAnsi="宋体" w:hint="eastAsia"/>
                  <w:szCs w:val="21"/>
                </w:rPr>
                <w:t>64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C7B" w:rsidRDefault="00057C7B" w:rsidP="004A66A8">
            <w:pPr>
              <w:rPr>
                <w:ins w:id="48" w:author="l00239363" w:date="2016-12-08T19:33:00Z"/>
                <w:rFonts w:ascii="宋体" w:hAnsi="宋体"/>
                <w:szCs w:val="21"/>
              </w:rPr>
            </w:pPr>
            <w:ins w:id="49" w:author="l00239363" w:date="2016-12-08T19:33:00Z">
              <w:r>
                <w:rPr>
                  <w:rFonts w:ascii="宋体" w:hAnsi="宋体" w:hint="eastAsia"/>
                  <w:szCs w:val="21"/>
                </w:rPr>
                <w:t>套餐合约或商品标识</w:t>
              </w:r>
            </w:ins>
          </w:p>
        </w:tc>
      </w:tr>
      <w:tr w:rsidR="009264E4" w:rsidRPr="00934A8D" w:rsidTr="004A66A8">
        <w:trPr>
          <w:ins w:id="50" w:author="l00239363" w:date="2016-12-09T10:10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E4" w:rsidRPr="003931D2" w:rsidRDefault="009264E4" w:rsidP="004A66A8">
            <w:pPr>
              <w:numPr>
                <w:ilvl w:val="0"/>
                <w:numId w:val="3"/>
              </w:numPr>
              <w:rPr>
                <w:ins w:id="51" w:author="l00239363" w:date="2016-12-09T10:10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E4" w:rsidRDefault="009264E4" w:rsidP="004A66A8">
            <w:pPr>
              <w:rPr>
                <w:ins w:id="52" w:author="l00239363" w:date="2016-12-09T10:10:00Z"/>
                <w:rFonts w:ascii="宋体" w:hAnsi="宋体"/>
                <w:szCs w:val="21"/>
              </w:rPr>
            </w:pPr>
            <w:ins w:id="53" w:author="l00239363" w:date="2016-12-09T10:10:00Z">
              <w:r>
                <w:rPr>
                  <w:rFonts w:ascii="宋体" w:hAnsi="宋体" w:hint="eastAsia"/>
                  <w:szCs w:val="21"/>
                </w:rPr>
                <w:t>优惠券标识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E4" w:rsidRDefault="009264E4" w:rsidP="004A66A8">
            <w:pPr>
              <w:rPr>
                <w:ins w:id="54" w:author="l00239363" w:date="2016-12-09T10:10:00Z"/>
                <w:rFonts w:ascii="宋体" w:hAnsi="宋体"/>
                <w:szCs w:val="21"/>
              </w:rPr>
            </w:pPr>
            <w:ins w:id="55" w:author="l00239363" w:date="2016-12-09T10:10:00Z">
              <w:r>
                <w:rPr>
                  <w:rFonts w:ascii="宋体" w:hAnsi="宋体" w:hint="eastAsia"/>
                  <w:szCs w:val="21"/>
                </w:rPr>
                <w:t>couponID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E4" w:rsidRDefault="009264E4" w:rsidP="004A66A8">
            <w:pPr>
              <w:rPr>
                <w:ins w:id="56" w:author="l00239363" w:date="2016-12-09T10:10:00Z"/>
                <w:rFonts w:ascii="宋体" w:hAnsi="宋体"/>
                <w:szCs w:val="21"/>
              </w:rPr>
            </w:pPr>
            <w:ins w:id="57" w:author="l00239363" w:date="2016-12-09T10:10:00Z">
              <w:r>
                <w:rPr>
                  <w:rFonts w:ascii="宋体" w:hAnsi="宋体" w:hint="eastAsia"/>
                  <w:szCs w:val="21"/>
                </w:rPr>
                <w:t>64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E4" w:rsidRDefault="009264E4" w:rsidP="00487734">
            <w:pPr>
              <w:rPr>
                <w:ins w:id="58" w:author="l00239363" w:date="2016-12-09T10:10:00Z"/>
                <w:rFonts w:ascii="宋体" w:hAnsi="宋体"/>
                <w:szCs w:val="21"/>
              </w:rPr>
            </w:pPr>
            <w:ins w:id="59" w:author="l00239363" w:date="2016-12-09T10:10:00Z">
              <w:r>
                <w:rPr>
                  <w:rFonts w:ascii="宋体" w:hAnsi="宋体" w:hint="eastAsia"/>
                  <w:szCs w:val="21"/>
                </w:rPr>
                <w:t>使用</w:t>
              </w:r>
            </w:ins>
            <w:ins w:id="60" w:author="l00239363" w:date="2016-12-09T10:11:00Z">
              <w:r>
                <w:rPr>
                  <w:rFonts w:ascii="宋体" w:hAnsi="宋体" w:hint="eastAsia"/>
                  <w:szCs w:val="21"/>
                </w:rPr>
                <w:t>优惠券折扣时记录</w:t>
              </w:r>
            </w:ins>
          </w:p>
        </w:tc>
      </w:tr>
      <w:tr w:rsidR="001C3B60" w:rsidRPr="00934A8D" w:rsidTr="004A66A8">
        <w:trPr>
          <w:ins w:id="61" w:author="Leyunfei" w:date="2016-12-26T15:10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B60" w:rsidRPr="003931D2" w:rsidRDefault="001C3B60" w:rsidP="004A66A8">
            <w:pPr>
              <w:numPr>
                <w:ilvl w:val="0"/>
                <w:numId w:val="3"/>
              </w:numPr>
              <w:rPr>
                <w:ins w:id="62" w:author="Leyunfei" w:date="2016-12-26T15:10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B60" w:rsidRDefault="001C3B60" w:rsidP="004A66A8">
            <w:pPr>
              <w:rPr>
                <w:ins w:id="63" w:author="Leyunfei" w:date="2016-12-26T15:10:00Z"/>
                <w:rFonts w:ascii="宋体" w:hAnsi="宋体"/>
                <w:szCs w:val="21"/>
              </w:rPr>
            </w:pPr>
            <w:ins w:id="64" w:author="Leyunfei" w:date="2016-12-26T15:10:00Z">
              <w:r>
                <w:rPr>
                  <w:rFonts w:hint="eastAsia"/>
                </w:rPr>
                <w:t>租户</w:t>
              </w:r>
              <w:r>
                <w:t>ID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B60" w:rsidRDefault="001C3B60" w:rsidP="004A66A8">
            <w:pPr>
              <w:rPr>
                <w:ins w:id="65" w:author="Leyunfei" w:date="2016-12-26T15:10:00Z"/>
                <w:rFonts w:ascii="宋体" w:hAnsi="宋体"/>
                <w:szCs w:val="21"/>
              </w:rPr>
            </w:pPr>
            <w:ins w:id="66" w:author="Leyunfei" w:date="2016-12-26T15:10:00Z">
              <w:r>
                <w:rPr>
                  <w:rFonts w:ascii="宋体" w:hAnsi="宋体" w:hint="eastAsia"/>
                  <w:szCs w:val="21"/>
                </w:rPr>
                <w:t>beID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B60" w:rsidRDefault="001C3B60" w:rsidP="004A66A8">
            <w:pPr>
              <w:rPr>
                <w:ins w:id="67" w:author="Leyunfei" w:date="2016-12-26T15:10:00Z"/>
                <w:rFonts w:ascii="宋体" w:hAnsi="宋体"/>
                <w:szCs w:val="21"/>
              </w:rPr>
            </w:pPr>
            <w:ins w:id="68" w:author="Leyunfei" w:date="2016-12-26T15:10:00Z">
              <w:r>
                <w:rPr>
                  <w:rFonts w:ascii="宋体" w:hAnsi="宋体" w:hint="eastAsia"/>
                  <w:szCs w:val="21"/>
                </w:rPr>
                <w:t>20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B60" w:rsidRDefault="001C3B60" w:rsidP="00487734">
            <w:pPr>
              <w:rPr>
                <w:ins w:id="69" w:author="Leyunfei" w:date="2016-12-26T15:10:00Z"/>
                <w:rFonts w:ascii="宋体" w:hAnsi="宋体"/>
                <w:szCs w:val="21"/>
              </w:rPr>
            </w:pPr>
            <w:ins w:id="70" w:author="Leyunfei" w:date="2016-12-26T15:10:00Z">
              <w:r>
                <w:rPr>
                  <w:rFonts w:hint="eastAsia"/>
                </w:rPr>
                <w:t>租户</w:t>
              </w:r>
              <w:r>
                <w:t>ID</w:t>
              </w:r>
            </w:ins>
          </w:p>
        </w:tc>
      </w:tr>
      <w:tr w:rsidR="00337974" w:rsidRPr="00934A8D" w:rsidTr="004A66A8">
        <w:trPr>
          <w:ins w:id="71" w:author="Administrator" w:date="2017-01-19T15:51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Pr="003931D2" w:rsidRDefault="00337974" w:rsidP="004A66A8">
            <w:pPr>
              <w:numPr>
                <w:ilvl w:val="0"/>
                <w:numId w:val="3"/>
              </w:numPr>
              <w:rPr>
                <w:ins w:id="72" w:author="Administrator" w:date="2017-01-19T15:51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Pr="00337974" w:rsidRDefault="00337974" w:rsidP="004A66A8">
            <w:pPr>
              <w:rPr>
                <w:ins w:id="73" w:author="Administrator" w:date="2017-01-19T15:51:00Z"/>
                <w:rFonts w:ascii="宋体" w:hAnsi="宋体" w:cs="宋体"/>
                <w:color w:val="000000"/>
                <w:sz w:val="22"/>
                <w:szCs w:val="22"/>
                <w:rPrChange w:id="74" w:author="Administrator" w:date="2017-01-19T15:52:00Z">
                  <w:rPr>
                    <w:ins w:id="75" w:author="Administrator" w:date="2017-01-19T15:51:00Z"/>
                  </w:rPr>
                </w:rPrChange>
              </w:rPr>
            </w:pPr>
            <w:ins w:id="76" w:author="Administrator" w:date="2017-01-19T15:52:00Z">
              <w:r>
                <w:rPr>
                  <w:rFonts w:hint="eastAsia"/>
                  <w:color w:val="000000"/>
                  <w:sz w:val="22"/>
                  <w:szCs w:val="22"/>
                </w:rPr>
                <w:t>区域</w:t>
              </w:r>
              <w:r>
                <w:rPr>
                  <w:rFonts w:hint="eastAsia"/>
                  <w:color w:val="000000"/>
                  <w:sz w:val="22"/>
                  <w:szCs w:val="22"/>
                </w:rPr>
                <w:t>ID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77" w:author="Administrator" w:date="2017-01-19T15:51:00Z"/>
                <w:rFonts w:ascii="宋体" w:hAnsi="宋体"/>
                <w:szCs w:val="21"/>
              </w:rPr>
            </w:pPr>
            <w:ins w:id="78" w:author="Administrator" w:date="2017-01-19T15:53:00Z">
              <w:r w:rsidRPr="00337974">
                <w:rPr>
                  <w:rFonts w:ascii="宋体" w:hAnsi="宋体"/>
                  <w:szCs w:val="21"/>
                </w:rPr>
                <w:t>areaID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CC6483" w:rsidP="004A66A8">
            <w:pPr>
              <w:rPr>
                <w:ins w:id="79" w:author="Administrator" w:date="2017-01-19T15:51:00Z"/>
                <w:rFonts w:ascii="宋体" w:hAnsi="宋体"/>
                <w:szCs w:val="21"/>
              </w:rPr>
            </w:pPr>
            <w:ins w:id="80" w:author="Administrator" w:date="2017-01-19T15:57:00Z">
              <w:r>
                <w:rPr>
                  <w:rFonts w:ascii="宋体" w:hAnsi="宋体" w:hint="eastAsia"/>
                  <w:szCs w:val="21"/>
                </w:rPr>
                <w:t>40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87734">
            <w:pPr>
              <w:rPr>
                <w:ins w:id="81" w:author="Administrator" w:date="2017-01-19T15:51:00Z"/>
              </w:rPr>
            </w:pPr>
            <w:ins w:id="82" w:author="Administrator" w:date="2017-01-19T15:55:00Z">
              <w:r>
                <w:rPr>
                  <w:rFonts w:hint="eastAsia"/>
                  <w:color w:val="000000"/>
                  <w:sz w:val="22"/>
                  <w:szCs w:val="22"/>
                </w:rPr>
                <w:t>区域</w:t>
              </w:r>
              <w:r>
                <w:rPr>
                  <w:rFonts w:hint="eastAsia"/>
                  <w:color w:val="000000"/>
                  <w:sz w:val="22"/>
                  <w:szCs w:val="22"/>
                </w:rPr>
                <w:t>ID</w:t>
              </w:r>
            </w:ins>
          </w:p>
        </w:tc>
      </w:tr>
      <w:tr w:rsidR="00337974" w:rsidRPr="00934A8D" w:rsidTr="004A66A8">
        <w:trPr>
          <w:ins w:id="83" w:author="Administrator" w:date="2017-01-19T15:51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Pr="003931D2" w:rsidRDefault="00337974" w:rsidP="004A66A8">
            <w:pPr>
              <w:numPr>
                <w:ilvl w:val="0"/>
                <w:numId w:val="3"/>
              </w:numPr>
              <w:rPr>
                <w:ins w:id="84" w:author="Administrator" w:date="2017-01-19T15:51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900" w:type="dxa"/>
              <w:tblLayout w:type="fixed"/>
              <w:tblLook w:val="04A0"/>
            </w:tblPr>
            <w:tblGrid>
              <w:gridCol w:w="1900"/>
            </w:tblGrid>
            <w:tr w:rsidR="00337974" w:rsidRPr="00337974" w:rsidTr="00337974">
              <w:trPr>
                <w:trHeight w:val="540"/>
                <w:ins w:id="85" w:author="Administrator" w:date="2017-01-19T15:52:00Z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37974" w:rsidRPr="00337974" w:rsidRDefault="00337974" w:rsidP="00337974">
                  <w:pPr>
                    <w:widowControl/>
                    <w:jc w:val="left"/>
                    <w:rPr>
                      <w:ins w:id="86" w:author="Administrator" w:date="2017-01-19T15:52:00Z"/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ins w:id="87" w:author="Administrator" w:date="2017-01-19T15:52:00Z">
                    <w:r w:rsidRPr="00337974">
                      <w:rPr>
                        <w:rFonts w:ascii="宋体" w:hAnsi="宋体" w:cs="宋体" w:hint="eastAsia"/>
                        <w:color w:val="000000"/>
                        <w:kern w:val="0"/>
                        <w:sz w:val="22"/>
                        <w:szCs w:val="22"/>
                      </w:rPr>
                      <w:t>账期开始时间</w:t>
                    </w:r>
                  </w:ins>
                </w:p>
              </w:tc>
            </w:tr>
          </w:tbl>
          <w:p w:rsidR="00337974" w:rsidRDefault="00337974" w:rsidP="004A66A8">
            <w:pPr>
              <w:rPr>
                <w:ins w:id="88" w:author="Administrator" w:date="2017-01-19T15:51:00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89" w:author="Administrator" w:date="2017-01-19T15:51:00Z"/>
                <w:rFonts w:ascii="宋体" w:hAnsi="宋体"/>
                <w:szCs w:val="21"/>
              </w:rPr>
            </w:pPr>
            <w:ins w:id="90" w:author="Administrator" w:date="2017-01-19T15:53:00Z">
              <w:r w:rsidRPr="00337974">
                <w:rPr>
                  <w:rFonts w:ascii="宋体" w:hAnsi="宋体"/>
                  <w:szCs w:val="21"/>
                </w:rPr>
                <w:t>billStartTime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91" w:author="Administrator" w:date="2017-01-19T15:51:00Z"/>
                <w:rFonts w:ascii="宋体" w:hAnsi="宋体"/>
                <w:szCs w:val="21"/>
              </w:rPr>
            </w:pPr>
            <w:ins w:id="92" w:author="Administrator" w:date="2017-01-19T15:55:00Z">
              <w:r>
                <w:rPr>
                  <w:rFonts w:ascii="宋体" w:hAnsi="宋体" w:hint="eastAsia"/>
                  <w:szCs w:val="21"/>
                </w:rPr>
                <w:t>14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900" w:type="dxa"/>
              <w:tblLayout w:type="fixed"/>
              <w:tblLook w:val="04A0"/>
            </w:tblPr>
            <w:tblGrid>
              <w:gridCol w:w="1900"/>
            </w:tblGrid>
            <w:tr w:rsidR="00337974" w:rsidRPr="00337974" w:rsidTr="00B12299">
              <w:trPr>
                <w:trHeight w:val="540"/>
                <w:ins w:id="93" w:author="Administrator" w:date="2017-01-19T15:55:00Z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37974" w:rsidRPr="00337974" w:rsidRDefault="00337974" w:rsidP="00B12299">
                  <w:pPr>
                    <w:widowControl/>
                    <w:jc w:val="left"/>
                    <w:rPr>
                      <w:ins w:id="94" w:author="Administrator" w:date="2017-01-19T15:55:00Z"/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ins w:id="95" w:author="Administrator" w:date="2017-01-19T15:55:00Z">
                    <w:r w:rsidRPr="00337974">
                      <w:rPr>
                        <w:rFonts w:ascii="宋体" w:hAnsi="宋体" w:cs="宋体" w:hint="eastAsia"/>
                        <w:color w:val="000000"/>
                        <w:kern w:val="0"/>
                        <w:sz w:val="22"/>
                        <w:szCs w:val="22"/>
                      </w:rPr>
                      <w:t>账期开始时间</w:t>
                    </w:r>
                  </w:ins>
                </w:p>
              </w:tc>
            </w:tr>
          </w:tbl>
          <w:p w:rsidR="00337974" w:rsidRDefault="00337974" w:rsidP="00487734">
            <w:pPr>
              <w:rPr>
                <w:ins w:id="96" w:author="Administrator" w:date="2017-01-19T15:51:00Z"/>
              </w:rPr>
            </w:pPr>
          </w:p>
        </w:tc>
      </w:tr>
      <w:tr w:rsidR="00337974" w:rsidRPr="00934A8D" w:rsidTr="004A66A8">
        <w:trPr>
          <w:ins w:id="97" w:author="Administrator" w:date="2017-01-19T15:51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Pr="003931D2" w:rsidRDefault="00337974" w:rsidP="004A66A8">
            <w:pPr>
              <w:numPr>
                <w:ilvl w:val="0"/>
                <w:numId w:val="3"/>
              </w:numPr>
              <w:rPr>
                <w:ins w:id="98" w:author="Administrator" w:date="2017-01-19T15:51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99" w:author="Administrator" w:date="2017-01-19T15:51:00Z"/>
              </w:rPr>
            </w:pPr>
            <w:ins w:id="100" w:author="Administrator" w:date="2017-01-19T15:52:00Z">
              <w:r w:rsidRPr="00337974">
                <w:rPr>
                  <w:rFonts w:hint="eastAsia"/>
                </w:rPr>
                <w:t>账期结束时间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101" w:author="Administrator" w:date="2017-01-19T15:51:00Z"/>
                <w:rFonts w:ascii="宋体" w:hAnsi="宋体"/>
                <w:szCs w:val="21"/>
              </w:rPr>
            </w:pPr>
            <w:ins w:id="102" w:author="Administrator" w:date="2017-01-19T15:53:00Z">
              <w:r w:rsidRPr="00337974">
                <w:rPr>
                  <w:rFonts w:ascii="宋体" w:hAnsi="宋体"/>
                  <w:szCs w:val="21"/>
                </w:rPr>
                <w:t>billExpireTime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103" w:author="Administrator" w:date="2017-01-19T15:51:00Z"/>
                <w:rFonts w:ascii="宋体" w:hAnsi="宋体"/>
                <w:szCs w:val="21"/>
              </w:rPr>
            </w:pPr>
            <w:ins w:id="104" w:author="Administrator" w:date="2017-01-19T15:55:00Z">
              <w:r>
                <w:rPr>
                  <w:rFonts w:ascii="宋体" w:hAnsi="宋体" w:hint="eastAsia"/>
                  <w:szCs w:val="21"/>
                </w:rPr>
                <w:t>14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87734">
            <w:pPr>
              <w:rPr>
                <w:ins w:id="105" w:author="Administrator" w:date="2017-01-19T15:51:00Z"/>
              </w:rPr>
            </w:pPr>
            <w:ins w:id="106" w:author="Administrator" w:date="2017-01-19T15:55:00Z">
              <w:r w:rsidRPr="00337974">
                <w:rPr>
                  <w:rFonts w:hint="eastAsia"/>
                </w:rPr>
                <w:t>账期结束时间</w:t>
              </w:r>
            </w:ins>
          </w:p>
        </w:tc>
      </w:tr>
      <w:tr w:rsidR="00337974" w:rsidRPr="00934A8D" w:rsidTr="004A66A8">
        <w:trPr>
          <w:ins w:id="107" w:author="Administrator" w:date="2017-01-19T15:52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Pr="003931D2" w:rsidRDefault="00337974" w:rsidP="004A66A8">
            <w:pPr>
              <w:numPr>
                <w:ilvl w:val="0"/>
                <w:numId w:val="3"/>
              </w:numPr>
              <w:rPr>
                <w:ins w:id="108" w:author="Administrator" w:date="2017-01-19T15:52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109" w:author="Administrator" w:date="2017-01-19T15:52:00Z"/>
              </w:rPr>
            </w:pPr>
            <w:ins w:id="110" w:author="Administrator" w:date="2017-01-19T15:53:00Z">
              <w:r w:rsidRPr="00337974">
                <w:rPr>
                  <w:rFonts w:hint="eastAsia"/>
                </w:rPr>
                <w:t>内容类型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111" w:author="Administrator" w:date="2017-01-19T15:52:00Z"/>
                <w:rFonts w:ascii="宋体" w:hAnsi="宋体"/>
                <w:szCs w:val="21"/>
              </w:rPr>
            </w:pPr>
            <w:ins w:id="112" w:author="Administrator" w:date="2017-01-19T15:53:00Z">
              <w:r w:rsidRPr="00337974">
                <w:rPr>
                  <w:rFonts w:ascii="宋体" w:hAnsi="宋体"/>
                  <w:szCs w:val="21"/>
                </w:rPr>
                <w:t>contentType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CC6483" w:rsidP="004A66A8">
            <w:pPr>
              <w:rPr>
                <w:ins w:id="113" w:author="Administrator" w:date="2017-01-19T15:52:00Z"/>
                <w:rFonts w:ascii="宋体" w:hAnsi="宋体"/>
                <w:szCs w:val="21"/>
              </w:rPr>
            </w:pPr>
            <w:ins w:id="114" w:author="Administrator" w:date="2017-01-19T15:57:00Z">
              <w:r>
                <w:rPr>
                  <w:rFonts w:ascii="宋体" w:hAnsi="宋体" w:hint="eastAsia"/>
                  <w:szCs w:val="21"/>
                </w:rPr>
                <w:t>40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87734">
            <w:pPr>
              <w:rPr>
                <w:ins w:id="115" w:author="Administrator" w:date="2017-01-19T15:52:00Z"/>
              </w:rPr>
            </w:pPr>
            <w:ins w:id="116" w:author="Administrator" w:date="2017-01-19T15:55:00Z">
              <w:r w:rsidRPr="00337974">
                <w:rPr>
                  <w:rFonts w:hint="eastAsia"/>
                </w:rPr>
                <w:t>内容类型</w:t>
              </w:r>
            </w:ins>
          </w:p>
        </w:tc>
      </w:tr>
      <w:tr w:rsidR="00337974" w:rsidRPr="00934A8D" w:rsidTr="004A66A8">
        <w:trPr>
          <w:ins w:id="117" w:author="Administrator" w:date="2017-01-19T15:52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Pr="003931D2" w:rsidRDefault="00337974" w:rsidP="004A66A8">
            <w:pPr>
              <w:numPr>
                <w:ilvl w:val="0"/>
                <w:numId w:val="3"/>
              </w:numPr>
              <w:rPr>
                <w:ins w:id="118" w:author="Administrator" w:date="2017-01-19T15:52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119" w:author="Administrator" w:date="2017-01-19T15:52:00Z"/>
              </w:rPr>
            </w:pPr>
            <w:ins w:id="120" w:author="Administrator" w:date="2017-01-19T15:53:00Z">
              <w:r w:rsidRPr="00337974">
                <w:rPr>
                  <w:rFonts w:hint="eastAsia"/>
                </w:rPr>
                <w:t>服务编号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A66A8">
            <w:pPr>
              <w:rPr>
                <w:ins w:id="121" w:author="Administrator" w:date="2017-01-19T15:52:00Z"/>
                <w:rFonts w:ascii="宋体" w:hAnsi="宋体"/>
                <w:szCs w:val="21"/>
              </w:rPr>
            </w:pPr>
            <w:ins w:id="122" w:author="Administrator" w:date="2017-01-19T15:54:00Z">
              <w:r w:rsidRPr="00337974">
                <w:rPr>
                  <w:rFonts w:ascii="宋体" w:hAnsi="宋体"/>
                  <w:szCs w:val="21"/>
                </w:rPr>
                <w:t>serviceNo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CC6483" w:rsidP="004A66A8">
            <w:pPr>
              <w:rPr>
                <w:ins w:id="123" w:author="Administrator" w:date="2017-01-19T15:52:00Z"/>
                <w:rFonts w:ascii="宋体" w:hAnsi="宋体"/>
                <w:szCs w:val="21"/>
              </w:rPr>
            </w:pPr>
            <w:ins w:id="124" w:author="Administrator" w:date="2017-01-19T15:57:00Z">
              <w:r>
                <w:rPr>
                  <w:rFonts w:ascii="宋体" w:hAnsi="宋体" w:hint="eastAsia"/>
                  <w:szCs w:val="21"/>
                </w:rPr>
                <w:t>40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74" w:rsidRDefault="00337974" w:rsidP="00487734">
            <w:pPr>
              <w:rPr>
                <w:ins w:id="125" w:author="Administrator" w:date="2017-01-19T15:52:00Z"/>
              </w:rPr>
            </w:pPr>
            <w:ins w:id="126" w:author="Administrator" w:date="2017-01-19T15:55:00Z">
              <w:r w:rsidRPr="00337974">
                <w:rPr>
                  <w:rFonts w:hint="eastAsia"/>
                </w:rPr>
                <w:t>服务编号</w:t>
              </w:r>
            </w:ins>
          </w:p>
        </w:tc>
      </w:tr>
      <w:tr w:rsidR="00FD3527" w:rsidRPr="00934A8D" w:rsidTr="004A66A8">
        <w:trPr>
          <w:ins w:id="127" w:author="Leyunfei" w:date="2017-02-17T11:00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3931D2" w:rsidRDefault="00FD3527" w:rsidP="00FD3527">
            <w:pPr>
              <w:numPr>
                <w:ilvl w:val="0"/>
                <w:numId w:val="3"/>
              </w:numPr>
              <w:rPr>
                <w:ins w:id="128" w:author="Leyunfei" w:date="2017-02-17T11:00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337974" w:rsidRDefault="00FD3527" w:rsidP="00FD3527">
            <w:pPr>
              <w:rPr>
                <w:ins w:id="129" w:author="Leyunfei" w:date="2017-02-17T11:00:00Z"/>
              </w:rPr>
            </w:pPr>
            <w:ins w:id="130" w:author="Leyunfei" w:date="2017-02-17T11:00:00Z">
              <w:r>
                <w:rPr>
                  <w:rFonts w:ascii="宋体" w:hAnsi="宋体" w:hint="eastAsia"/>
                </w:rPr>
                <w:t>租户</w:t>
              </w:r>
              <w:r>
                <w:rPr>
                  <w:rFonts w:ascii="宋体" w:hAnsi="宋体"/>
                </w:rPr>
                <w:t>本地时间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337974" w:rsidRDefault="00FD3527" w:rsidP="00FD3527">
            <w:pPr>
              <w:rPr>
                <w:ins w:id="131" w:author="Leyunfei" w:date="2017-02-17T11:00:00Z"/>
                <w:rFonts w:ascii="宋体" w:hAnsi="宋体"/>
                <w:szCs w:val="21"/>
              </w:rPr>
            </w:pPr>
            <w:ins w:id="132" w:author="Leyunfei" w:date="2017-02-17T11:00:00Z">
              <w:r>
                <w:rPr>
                  <w:rFonts w:ascii="宋体" w:hAnsi="宋体" w:hint="eastAsia"/>
                  <w:szCs w:val="21"/>
                </w:rPr>
                <w:t>Local</w:t>
              </w:r>
              <w:bookmarkStart w:id="133" w:name="_GoBack"/>
              <w:bookmarkEnd w:id="133"/>
              <w:r>
                <w:rPr>
                  <w:rFonts w:ascii="宋体" w:hAnsi="宋体" w:hint="eastAsia"/>
                  <w:szCs w:val="21"/>
                </w:rPr>
                <w:t>Time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Default="00FD3527" w:rsidP="00FD3527">
            <w:pPr>
              <w:rPr>
                <w:ins w:id="134" w:author="Leyunfei" w:date="2017-02-17T11:00:00Z"/>
                <w:rFonts w:ascii="宋体" w:hAnsi="宋体"/>
                <w:szCs w:val="21"/>
              </w:rPr>
            </w:pPr>
            <w:ins w:id="135" w:author="Leyunfei" w:date="2017-02-17T11:00:00Z">
              <w:r w:rsidRPr="00DD5268">
                <w:rPr>
                  <w:rFonts w:hint="eastAsia"/>
                </w:rPr>
                <w:t>20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337974" w:rsidRDefault="00FD3527" w:rsidP="00FD3527">
            <w:pPr>
              <w:rPr>
                <w:ins w:id="136" w:author="Leyunfei" w:date="2017-02-17T11:00:00Z"/>
              </w:rPr>
            </w:pPr>
            <w:ins w:id="137" w:author="Leyunfei" w:date="2017-02-17T11:00:00Z">
              <w:r w:rsidRPr="004B1207">
                <w:rPr>
                  <w:rFonts w:ascii="宋体" w:hAnsi="宋体" w:hint="eastAsia"/>
                  <w:szCs w:val="21"/>
                </w:rPr>
                <w:t>yyyyMMddHHmmssSSS</w:t>
              </w:r>
              <w:r w:rsidRPr="00DD5268">
                <w:rPr>
                  <w:rFonts w:hint="eastAsia"/>
                </w:rPr>
                <w:t>，多租</w:t>
              </w:r>
              <w:r w:rsidRPr="00DD5268">
                <w:t>场景下，</w:t>
              </w:r>
              <w:r>
                <w:rPr>
                  <w:rFonts w:hint="eastAsia"/>
                </w:rPr>
                <w:t>打印</w:t>
              </w:r>
              <w:r>
                <w:t>话单</w:t>
              </w:r>
              <w:r>
                <w:rPr>
                  <w:rFonts w:hint="eastAsia"/>
                </w:rPr>
                <w:t>这个</w:t>
              </w:r>
              <w:r>
                <w:t>时间点对应的</w:t>
              </w:r>
              <w:r w:rsidRPr="00DD5268">
                <w:t>租户本地时间</w:t>
              </w:r>
            </w:ins>
          </w:p>
        </w:tc>
      </w:tr>
      <w:tr w:rsidR="00FD3527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3931D2" w:rsidRDefault="00FD3527" w:rsidP="00FD3527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Default="00FD3527" w:rsidP="00FD35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Default="00FD3527" w:rsidP="00FD352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F15BED" w:rsidRDefault="00FD3527" w:rsidP="00FD35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527" w:rsidRPr="00F15BED" w:rsidRDefault="00FD3527" w:rsidP="00FD352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/r/n</w:t>
            </w:r>
          </w:p>
        </w:tc>
      </w:tr>
    </w:tbl>
    <w:p w:rsidR="00195069" w:rsidRDefault="00195069" w:rsidP="00195069"/>
    <w:p w:rsidR="00A843E5" w:rsidRDefault="00A843E5" w:rsidP="00195069">
      <w:pPr>
        <w:rPr>
          <w:rStyle w:val="im-content1"/>
          <w:rFonts w:ascii="微软雅黑" w:eastAsia="微软雅黑" w:hAnsi="微软雅黑"/>
          <w:sz w:val="19"/>
          <w:szCs w:val="19"/>
        </w:rPr>
      </w:pPr>
      <w:r>
        <w:rPr>
          <w:rStyle w:val="im-content1"/>
          <w:rFonts w:ascii="微软雅黑" w:eastAsia="微软雅黑" w:hAnsi="微软雅黑" w:hint="eastAsia"/>
          <w:sz w:val="19"/>
          <w:szCs w:val="19"/>
        </w:rPr>
        <w:t>extInfo扩展信息说明</w:t>
      </w:r>
    </w:p>
    <w:tbl>
      <w:tblPr>
        <w:tblStyle w:val="afffff4"/>
        <w:tblW w:w="0" w:type="auto"/>
        <w:tblLook w:val="04A0"/>
      </w:tblPr>
      <w:tblGrid>
        <w:gridCol w:w="3221"/>
        <w:gridCol w:w="2606"/>
        <w:gridCol w:w="2695"/>
      </w:tblGrid>
      <w:tr w:rsidR="00946B26" w:rsidTr="00946B26">
        <w:tc>
          <w:tcPr>
            <w:tcW w:w="3221" w:type="dxa"/>
          </w:tcPr>
          <w:p w:rsidR="00946B26" w:rsidRPr="00A843E5" w:rsidRDefault="00946B26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A843E5">
              <w:rPr>
                <w:rFonts w:ascii="宋体" w:hAnsi="宋体" w:hint="eastAsia"/>
                <w:b/>
                <w:szCs w:val="21"/>
              </w:rPr>
              <w:t>key</w:t>
            </w:r>
          </w:p>
        </w:tc>
        <w:tc>
          <w:tcPr>
            <w:tcW w:w="2606" w:type="dxa"/>
          </w:tcPr>
          <w:p w:rsidR="00946B26" w:rsidRPr="00A843E5" w:rsidRDefault="00946B26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695" w:type="dxa"/>
          </w:tcPr>
          <w:p w:rsidR="00946B26" w:rsidRPr="00A843E5" w:rsidRDefault="00946B26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A843E5">
              <w:rPr>
                <w:rFonts w:ascii="宋体" w:hAnsi="宋体" w:hint="eastAsia"/>
                <w:b/>
                <w:szCs w:val="21"/>
              </w:rPr>
              <w:t>含义说明</w:t>
            </w:r>
          </w:p>
        </w:tc>
      </w:tr>
      <w:tr w:rsidR="00946B26" w:rsidTr="00946B26">
        <w:tc>
          <w:tcPr>
            <w:tcW w:w="3221" w:type="dxa"/>
          </w:tcPr>
          <w:p w:rsidR="00946B26" w:rsidRDefault="00946B26" w:rsidP="00195069">
            <w:r>
              <w:t>projectId</w:t>
            </w:r>
          </w:p>
        </w:tc>
        <w:tc>
          <w:tcPr>
            <w:tcW w:w="2606" w:type="dxa"/>
          </w:tcPr>
          <w:p w:rsidR="00946B26" w:rsidRDefault="00946B26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46B26" w:rsidRDefault="00946B26" w:rsidP="0019506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946B26" w:rsidTr="00946B26">
        <w:tc>
          <w:tcPr>
            <w:tcW w:w="3221" w:type="dxa"/>
          </w:tcPr>
          <w:p w:rsidR="00946B26" w:rsidRDefault="00946B26" w:rsidP="00195069">
            <w:r>
              <w:t>activityId</w:t>
            </w:r>
          </w:p>
        </w:tc>
        <w:tc>
          <w:tcPr>
            <w:tcW w:w="2606" w:type="dxa"/>
          </w:tcPr>
          <w:p w:rsidR="00946B26" w:rsidRPr="00A843E5" w:rsidRDefault="00946B26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46B26" w:rsidRDefault="00946B26" w:rsidP="00195069">
            <w:r w:rsidRPr="00A843E5">
              <w:rPr>
                <w:rFonts w:hint="eastAsia"/>
              </w:rPr>
              <w:t>推广活动</w:t>
            </w:r>
            <w:r>
              <w:t>ID</w:t>
            </w:r>
          </w:p>
        </w:tc>
      </w:tr>
      <w:tr w:rsidR="00946B26" w:rsidTr="00946B26">
        <w:tc>
          <w:tcPr>
            <w:tcW w:w="3221" w:type="dxa"/>
          </w:tcPr>
          <w:p w:rsidR="00946B26" w:rsidRDefault="00946B26" w:rsidP="00195069">
            <w:r>
              <w:t>activityChannelId</w:t>
            </w:r>
          </w:p>
        </w:tc>
        <w:tc>
          <w:tcPr>
            <w:tcW w:w="2606" w:type="dxa"/>
          </w:tcPr>
          <w:p w:rsidR="00946B26" w:rsidRPr="00A843E5" w:rsidRDefault="00946B26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46B26" w:rsidRDefault="00946B26" w:rsidP="00195069">
            <w:r w:rsidRPr="00A843E5">
              <w:rPr>
                <w:rFonts w:hint="eastAsia"/>
              </w:rPr>
              <w:t>推广活动渠道</w:t>
            </w:r>
            <w:r>
              <w:t>ID</w:t>
            </w:r>
          </w:p>
        </w:tc>
      </w:tr>
      <w:tr w:rsidR="00946B26" w:rsidTr="00946B26">
        <w:tc>
          <w:tcPr>
            <w:tcW w:w="3221" w:type="dxa"/>
          </w:tcPr>
          <w:p w:rsidR="00946B26" w:rsidRDefault="00946B26" w:rsidP="00195069">
            <w:r>
              <w:t>clientId</w:t>
            </w:r>
          </w:p>
        </w:tc>
        <w:tc>
          <w:tcPr>
            <w:tcW w:w="2606" w:type="dxa"/>
          </w:tcPr>
          <w:p w:rsidR="00946B26" w:rsidRPr="00A843E5" w:rsidRDefault="00946B26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946B26" w:rsidRDefault="00946B26" w:rsidP="00195069">
            <w:r w:rsidRPr="00A843E5">
              <w:rPr>
                <w:rFonts w:hint="eastAsia"/>
              </w:rPr>
              <w:t>接入门户标识</w:t>
            </w:r>
          </w:p>
        </w:tc>
      </w:tr>
      <w:tr w:rsidR="006D2DE2" w:rsidTr="00946B26">
        <w:trPr>
          <w:ins w:id="138" w:author="Leyunfei" w:date="2016-12-14T15:04:00Z"/>
        </w:trPr>
        <w:tc>
          <w:tcPr>
            <w:tcW w:w="3221" w:type="dxa"/>
          </w:tcPr>
          <w:p w:rsidR="006D2DE2" w:rsidRDefault="006D2DE2" w:rsidP="00195069">
            <w:pPr>
              <w:rPr>
                <w:ins w:id="139" w:author="Leyunfei" w:date="2016-12-14T15:04:00Z"/>
              </w:rPr>
            </w:pPr>
            <w:ins w:id="140" w:author="Leyunfei" w:date="2016-12-14T15:04:00Z">
              <w:r>
                <w:rPr>
                  <w:rFonts w:hint="eastAsia"/>
                </w:rPr>
                <w:t>phoneCountry</w:t>
              </w:r>
            </w:ins>
          </w:p>
        </w:tc>
        <w:tc>
          <w:tcPr>
            <w:tcW w:w="2606" w:type="dxa"/>
          </w:tcPr>
          <w:p w:rsidR="006D2DE2" w:rsidRDefault="006D2DE2" w:rsidP="00195069">
            <w:pPr>
              <w:rPr>
                <w:ins w:id="141" w:author="Leyunfei" w:date="2016-12-14T15:04:00Z"/>
              </w:rPr>
            </w:pPr>
            <w:ins w:id="142" w:author="Leyunfei" w:date="2016-12-14T15:04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6D2DE2" w:rsidRPr="00A843E5" w:rsidRDefault="006D2DE2" w:rsidP="00195069">
            <w:pPr>
              <w:rPr>
                <w:ins w:id="143" w:author="Leyunfei" w:date="2016-12-14T15:04:00Z"/>
              </w:rPr>
            </w:pPr>
            <w:ins w:id="144" w:author="Leyunfei" w:date="2016-12-14T15:04:00Z">
              <w:r>
                <w:rPr>
                  <w:rFonts w:hint="eastAsia"/>
                </w:rPr>
                <w:t>对接</w:t>
              </w:r>
              <w:r>
                <w:rPr>
                  <w:rFonts w:hint="eastAsia"/>
                </w:rPr>
                <w:t>DIC</w:t>
              </w:r>
              <w:r>
                <w:rPr>
                  <w:rFonts w:hint="eastAsia"/>
                </w:rPr>
                <w:t>支付，国家码</w:t>
              </w:r>
            </w:ins>
          </w:p>
        </w:tc>
      </w:tr>
      <w:tr w:rsidR="006D2DE2" w:rsidTr="00946B26">
        <w:trPr>
          <w:ins w:id="145" w:author="Leyunfei" w:date="2016-12-14T15:04:00Z"/>
        </w:trPr>
        <w:tc>
          <w:tcPr>
            <w:tcW w:w="3221" w:type="dxa"/>
          </w:tcPr>
          <w:p w:rsidR="006D2DE2" w:rsidRDefault="006D2DE2" w:rsidP="00195069">
            <w:pPr>
              <w:rPr>
                <w:ins w:id="146" w:author="Leyunfei" w:date="2016-12-14T15:04:00Z"/>
              </w:rPr>
            </w:pPr>
            <w:ins w:id="147" w:author="Leyunfei" w:date="2016-12-14T15:04:00Z">
              <w:r>
                <w:rPr>
                  <w:rFonts w:hint="eastAsia"/>
                </w:rPr>
                <w:t>phoneNumber</w:t>
              </w:r>
            </w:ins>
          </w:p>
        </w:tc>
        <w:tc>
          <w:tcPr>
            <w:tcW w:w="2606" w:type="dxa"/>
          </w:tcPr>
          <w:p w:rsidR="006D2DE2" w:rsidRDefault="006D2DE2" w:rsidP="00195069">
            <w:pPr>
              <w:rPr>
                <w:ins w:id="148" w:author="Leyunfei" w:date="2016-12-14T15:04:00Z"/>
              </w:rPr>
            </w:pPr>
            <w:ins w:id="149" w:author="Leyunfei" w:date="2016-12-14T15:04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6D2DE2" w:rsidRPr="00A843E5" w:rsidRDefault="006D2DE2" w:rsidP="00195069">
            <w:pPr>
              <w:rPr>
                <w:ins w:id="150" w:author="Leyunfei" w:date="2016-12-14T15:04:00Z"/>
              </w:rPr>
            </w:pPr>
            <w:ins w:id="151" w:author="Leyunfei" w:date="2016-12-14T15:04:00Z">
              <w:r>
                <w:rPr>
                  <w:rFonts w:hint="eastAsia"/>
                </w:rPr>
                <w:t>对接</w:t>
              </w:r>
              <w:r>
                <w:rPr>
                  <w:rFonts w:hint="eastAsia"/>
                </w:rPr>
                <w:t>DIC</w:t>
              </w:r>
              <w:r>
                <w:rPr>
                  <w:rFonts w:hint="eastAsia"/>
                </w:rPr>
                <w:t>支付，支付手机号</w:t>
              </w:r>
            </w:ins>
          </w:p>
        </w:tc>
      </w:tr>
      <w:tr w:rsidR="00B25E17" w:rsidTr="00946B26">
        <w:trPr>
          <w:ins w:id="152" w:author="liushuquan" w:date="2017-03-01T19:26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153" w:author="liushuquan" w:date="2017-03-01T19:26:00Z"/>
                <w:rFonts w:hint="eastAsia"/>
              </w:rPr>
            </w:pPr>
            <w:ins w:id="154" w:author="liushuquan" w:date="2017-03-01T19:26:00Z">
              <w:r w:rsidRPr="00B25E17">
                <w:rPr>
                  <w:rPrChange w:id="155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presentScenarioType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156" w:author="liushuquan" w:date="2017-03-01T19:26:00Z"/>
                <w:rFonts w:hint="eastAsia"/>
              </w:rPr>
            </w:pPr>
            <w:ins w:id="157" w:author="liushuquan" w:date="2017-03-01T19:26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B25E17" w:rsidP="00195069">
            <w:pPr>
              <w:rPr>
                <w:ins w:id="158" w:author="liushuquan" w:date="2017-03-01T19:26:00Z"/>
                <w:rFonts w:hint="eastAsia"/>
              </w:rPr>
            </w:pPr>
            <w:ins w:id="159" w:author="liushuquan" w:date="2017-03-01T19:26:00Z">
              <w:r>
                <w:rPr>
                  <w:rFonts w:hint="eastAsia"/>
                </w:rPr>
                <w:t>赠送场景</w:t>
              </w:r>
            </w:ins>
          </w:p>
        </w:tc>
      </w:tr>
      <w:tr w:rsidR="00B25E17" w:rsidTr="00946B26">
        <w:trPr>
          <w:ins w:id="160" w:author="liushuquan" w:date="2017-03-01T19:26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161" w:author="liushuquan" w:date="2017-03-01T19:26:00Z"/>
                <w:rPrChange w:id="162" w:author="liushuquan" w:date="2017-03-01T19:28:00Z">
                  <w:rPr>
                    <w:ins w:id="163" w:author="liushuquan" w:date="2017-03-01T19:26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164" w:author="liushuquan" w:date="2017-03-01T19:26:00Z">
              <w:r w:rsidRPr="00B25E17">
                <w:rPr>
                  <w:rPrChange w:id="165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presentObjectId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166" w:author="liushuquan" w:date="2017-03-01T19:26:00Z"/>
                <w:rFonts w:hint="eastAsia"/>
              </w:rPr>
            </w:pPr>
            <w:ins w:id="167" w:author="liushuquan" w:date="2017-03-01T19:26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B25E17" w:rsidP="00195069">
            <w:pPr>
              <w:rPr>
                <w:ins w:id="168" w:author="liushuquan" w:date="2017-03-01T19:26:00Z"/>
                <w:rFonts w:hint="eastAsia"/>
              </w:rPr>
            </w:pPr>
            <w:ins w:id="169" w:author="liushuquan" w:date="2017-03-01T19:26:00Z">
              <w:r>
                <w:rPr>
                  <w:rFonts w:hint="eastAsia"/>
                </w:rPr>
                <w:t>赠送对象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5E17" w:rsidTr="00946B26">
        <w:trPr>
          <w:ins w:id="170" w:author="liushuquan" w:date="2017-03-01T19:26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171" w:author="liushuquan" w:date="2017-03-01T19:26:00Z"/>
                <w:rPrChange w:id="172" w:author="liushuquan" w:date="2017-03-01T19:28:00Z">
                  <w:rPr>
                    <w:ins w:id="173" w:author="liushuquan" w:date="2017-03-01T19:26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174" w:author="liushuquan" w:date="2017-03-01T19:27:00Z">
              <w:r w:rsidRPr="00B25E17">
                <w:rPr>
                  <w:rPrChange w:id="175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lastRenderedPageBreak/>
                <w:t>collecting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176" w:author="liushuquan" w:date="2017-03-01T19:26:00Z"/>
                <w:rFonts w:hint="eastAsia"/>
              </w:rPr>
            </w:pPr>
            <w:ins w:id="177" w:author="liushuquan" w:date="2017-03-01T19:27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387C27" w:rsidRDefault="00387C27" w:rsidP="001118E4">
            <w:pPr>
              <w:pStyle w:val="TableText"/>
              <w:rPr>
                <w:ins w:id="178" w:author="liushuquan" w:date="2017-03-01T19:29:00Z"/>
              </w:rPr>
              <w:pPrChange w:id="179" w:author="liushuquan" w:date="2017-03-01T19:29:00Z">
                <w:pPr>
                  <w:pStyle w:val="TableText"/>
                  <w:ind w:left="780" w:hanging="360"/>
                </w:pPr>
              </w:pPrChange>
            </w:pPr>
            <w:ins w:id="180" w:author="liushuquan" w:date="2017-03-01T19:29:00Z">
              <w:r w:rsidRPr="00362B9A">
                <w:rPr>
                  <w:rFonts w:hint="eastAsia"/>
                </w:rPr>
                <w:t>是否使用托管模式</w:t>
              </w:r>
            </w:ins>
          </w:p>
          <w:p w:rsidR="00387C27" w:rsidRDefault="00387C27" w:rsidP="001118E4">
            <w:pPr>
              <w:pStyle w:val="TableText"/>
              <w:rPr>
                <w:ins w:id="181" w:author="liushuquan" w:date="2017-03-01T19:29:00Z"/>
              </w:rPr>
              <w:pPrChange w:id="182" w:author="liushuquan" w:date="2017-03-01T19:29:00Z">
                <w:pPr>
                  <w:pStyle w:val="TableText"/>
                  <w:ind w:left="780" w:hanging="360"/>
                </w:pPr>
              </w:pPrChange>
            </w:pPr>
            <w:ins w:id="183" w:author="liushuquan" w:date="2017-03-01T19:29:00Z">
              <w:r>
                <w:rPr>
                  <w:rFonts w:hint="eastAsia"/>
                </w:rPr>
                <w:t>Y</w:t>
              </w:r>
              <w:r>
                <w:rPr>
                  <w:rFonts w:hint="eastAsia"/>
                </w:rPr>
                <w:t>：是</w:t>
              </w:r>
            </w:ins>
          </w:p>
          <w:p w:rsidR="00B25E17" w:rsidRDefault="00387C27" w:rsidP="00387C27">
            <w:pPr>
              <w:rPr>
                <w:ins w:id="184" w:author="liushuquan" w:date="2017-03-01T19:26:00Z"/>
                <w:rFonts w:hint="eastAsia"/>
              </w:rPr>
            </w:pPr>
            <w:ins w:id="185" w:author="liushuquan" w:date="2017-03-01T19:29:00Z">
              <w:r>
                <w:rPr>
                  <w:rFonts w:hint="eastAsia"/>
                </w:rPr>
                <w:t>N</w:t>
              </w:r>
              <w:r>
                <w:rPr>
                  <w:rFonts w:hint="eastAsia"/>
                </w:rPr>
                <w:t>：否</w:t>
              </w:r>
            </w:ins>
          </w:p>
        </w:tc>
      </w:tr>
      <w:tr w:rsidR="00B25E17" w:rsidTr="00946B26">
        <w:trPr>
          <w:ins w:id="186" w:author="liushuquan" w:date="2017-03-01T19:27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187" w:author="liushuquan" w:date="2017-03-01T19:27:00Z"/>
                <w:rPrChange w:id="188" w:author="liushuquan" w:date="2017-03-01T19:28:00Z">
                  <w:rPr>
                    <w:ins w:id="189" w:author="liushuquan" w:date="2017-03-01T19:27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190" w:author="liushuquan" w:date="2017-03-01T19:27:00Z">
              <w:r w:rsidRPr="00B25E17">
                <w:rPr>
                  <w:rPrChange w:id="191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collecting_code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192" w:author="liushuquan" w:date="2017-03-01T19:27:00Z"/>
                <w:rFonts w:hint="eastAsia"/>
              </w:rPr>
            </w:pPr>
            <w:ins w:id="193" w:author="liushuquan" w:date="2017-03-01T19:27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1118E4" w:rsidP="00195069">
            <w:pPr>
              <w:rPr>
                <w:ins w:id="194" w:author="liushuquan" w:date="2017-03-01T19:27:00Z"/>
                <w:rFonts w:hint="eastAsia"/>
              </w:rPr>
            </w:pPr>
            <w:ins w:id="195" w:author="liushuquan" w:date="2017-03-01T19:29:00Z">
              <w:r w:rsidRPr="00367B97">
                <w:rPr>
                  <w:rFonts w:hint="eastAsia"/>
                </w:rPr>
                <w:t>计费平台的委员会分配的托管码</w:t>
              </w:r>
              <w:r>
                <w:rPr>
                  <w:rFonts w:hint="eastAsia"/>
                </w:rPr>
                <w:t>，在</w:t>
              </w:r>
              <w:r>
                <w:rPr>
                  <w:rFonts w:hint="eastAsia"/>
                </w:rPr>
                <w:t>collecting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N</w:t>
              </w:r>
              <w:r>
                <w:rPr>
                  <w:rFonts w:hint="eastAsia"/>
                </w:rPr>
                <w:t>时可以不填</w:t>
              </w:r>
            </w:ins>
          </w:p>
        </w:tc>
      </w:tr>
      <w:tr w:rsidR="00B25E17" w:rsidTr="00946B26">
        <w:trPr>
          <w:ins w:id="196" w:author="liushuquan" w:date="2017-03-01T19:27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197" w:author="liushuquan" w:date="2017-03-01T19:27:00Z"/>
                <w:rPrChange w:id="198" w:author="liushuquan" w:date="2017-03-01T19:28:00Z">
                  <w:rPr>
                    <w:ins w:id="199" w:author="liushuquan" w:date="2017-03-01T19:27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200" w:author="liushuquan" w:date="2017-03-01T19:27:00Z">
              <w:r w:rsidRPr="00B25E17">
                <w:rPr>
                  <w:rPrChange w:id="201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revenue_share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202" w:author="liushuquan" w:date="2017-03-01T19:27:00Z"/>
                <w:rFonts w:hint="eastAsia"/>
              </w:rPr>
            </w:pPr>
            <w:ins w:id="203" w:author="liushuquan" w:date="2017-03-01T19:27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FF324C" w:rsidP="00195069">
            <w:pPr>
              <w:rPr>
                <w:ins w:id="204" w:author="liushuquan" w:date="2017-03-01T19:27:00Z"/>
                <w:rFonts w:hint="eastAsia"/>
              </w:rPr>
            </w:pPr>
            <w:ins w:id="205" w:author="liushuquan" w:date="2017-03-01T19:30:00Z">
              <w:r w:rsidRPr="009950BE">
                <w:rPr>
                  <w:rFonts w:hint="eastAsia"/>
                </w:rPr>
                <w:t>CP</w:t>
              </w:r>
              <w:r w:rsidRPr="009950BE">
                <w:rPr>
                  <w:rFonts w:hint="eastAsia"/>
                </w:rPr>
                <w:t>和</w:t>
              </w:r>
              <w:r w:rsidRPr="009950BE">
                <w:rPr>
                  <w:rFonts w:hint="eastAsia"/>
                </w:rPr>
                <w:t>Proximus</w:t>
              </w:r>
              <w:r w:rsidRPr="009950BE">
                <w:rPr>
                  <w:rFonts w:hint="eastAsia"/>
                </w:rPr>
                <w:t>之间收入共享码</w:t>
              </w:r>
            </w:ins>
          </w:p>
        </w:tc>
      </w:tr>
      <w:tr w:rsidR="00B25E17" w:rsidTr="00946B26">
        <w:trPr>
          <w:ins w:id="206" w:author="liushuquan" w:date="2017-03-01T19:27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207" w:author="liushuquan" w:date="2017-03-01T19:27:00Z"/>
                <w:rPrChange w:id="208" w:author="liushuquan" w:date="2017-03-01T19:28:00Z">
                  <w:rPr>
                    <w:ins w:id="209" w:author="liushuquan" w:date="2017-03-01T19:27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210" w:author="liushuquan" w:date="2017-03-01T19:28:00Z">
              <w:r w:rsidRPr="00B25E17">
                <w:rPr>
                  <w:rPrChange w:id="211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first_occurrence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212" w:author="liushuquan" w:date="2017-03-01T19:27:00Z"/>
                <w:rFonts w:hint="eastAsia"/>
              </w:rPr>
            </w:pPr>
            <w:ins w:id="213" w:author="liushuquan" w:date="2017-03-01T19:28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087602" w:rsidRDefault="00087602" w:rsidP="00FE2D21">
            <w:pPr>
              <w:pStyle w:val="TableText"/>
              <w:rPr>
                <w:ins w:id="214" w:author="liushuquan" w:date="2017-03-01T19:30:00Z"/>
              </w:rPr>
              <w:pPrChange w:id="215" w:author="liushuquan" w:date="2017-03-01T19:30:00Z">
                <w:pPr>
                  <w:pStyle w:val="TableText"/>
                  <w:ind w:left="780" w:hanging="360"/>
                </w:pPr>
              </w:pPrChange>
            </w:pPr>
            <w:ins w:id="216" w:author="liushuquan" w:date="2017-03-01T19:30:00Z">
              <w:r w:rsidRPr="003C6E2C">
                <w:rPr>
                  <w:rFonts w:hint="eastAsia"/>
                </w:rPr>
                <w:t>是否首次扣费</w:t>
              </w:r>
            </w:ins>
          </w:p>
          <w:p w:rsidR="00087602" w:rsidRDefault="00087602" w:rsidP="00FE2D21">
            <w:pPr>
              <w:pStyle w:val="TableText"/>
              <w:rPr>
                <w:ins w:id="217" w:author="liushuquan" w:date="2017-03-01T19:30:00Z"/>
              </w:rPr>
              <w:pPrChange w:id="218" w:author="liushuquan" w:date="2017-03-01T19:30:00Z">
                <w:pPr>
                  <w:pStyle w:val="TableText"/>
                  <w:ind w:left="780" w:hanging="360"/>
                </w:pPr>
              </w:pPrChange>
            </w:pPr>
            <w:ins w:id="219" w:author="liushuquan" w:date="2017-03-01T19:30:00Z">
              <w:r>
                <w:rPr>
                  <w:rFonts w:hint="eastAsia"/>
                </w:rPr>
                <w:t>Y</w:t>
              </w:r>
              <w:r>
                <w:rPr>
                  <w:rFonts w:hint="eastAsia"/>
                </w:rPr>
                <w:t>：是</w:t>
              </w:r>
            </w:ins>
          </w:p>
          <w:p w:rsidR="00B25E17" w:rsidRDefault="00087602" w:rsidP="00087602">
            <w:pPr>
              <w:rPr>
                <w:ins w:id="220" w:author="liushuquan" w:date="2017-03-01T19:27:00Z"/>
                <w:rFonts w:hint="eastAsia"/>
              </w:rPr>
            </w:pPr>
            <w:ins w:id="221" w:author="liushuquan" w:date="2017-03-01T19:30:00Z">
              <w:r>
                <w:rPr>
                  <w:rFonts w:hint="eastAsia"/>
                </w:rPr>
                <w:t>N</w:t>
              </w:r>
              <w:r>
                <w:rPr>
                  <w:rFonts w:hint="eastAsia"/>
                </w:rPr>
                <w:t>：否</w:t>
              </w:r>
            </w:ins>
          </w:p>
        </w:tc>
      </w:tr>
      <w:tr w:rsidR="00B25E17" w:rsidTr="00946B26">
        <w:trPr>
          <w:ins w:id="222" w:author="liushuquan" w:date="2017-03-01T19:28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223" w:author="liushuquan" w:date="2017-03-01T19:28:00Z"/>
                <w:rPrChange w:id="224" w:author="liushuquan" w:date="2017-03-01T19:28:00Z">
                  <w:rPr>
                    <w:ins w:id="225" w:author="liushuquan" w:date="2017-03-01T19:28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226" w:author="liushuquan" w:date="2017-03-01T19:28:00Z">
              <w:r w:rsidRPr="00B25E17">
                <w:rPr>
                  <w:rPrChange w:id="227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discountReason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228" w:author="liushuquan" w:date="2017-03-01T19:28:00Z"/>
                <w:rFonts w:hint="eastAsia"/>
              </w:rPr>
            </w:pPr>
            <w:ins w:id="229" w:author="liushuquan" w:date="2017-03-01T19:28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B25E17" w:rsidP="00195069">
            <w:pPr>
              <w:rPr>
                <w:ins w:id="230" w:author="liushuquan" w:date="2017-03-01T19:28:00Z"/>
                <w:rFonts w:hint="eastAsia"/>
              </w:rPr>
            </w:pPr>
            <w:ins w:id="231" w:author="liushuquan" w:date="2017-03-01T19:28:00Z">
              <w:r>
                <w:rPr>
                  <w:rFonts w:hint="eastAsia"/>
                </w:rPr>
                <w:t>折扣原因</w:t>
              </w:r>
            </w:ins>
          </w:p>
        </w:tc>
      </w:tr>
      <w:tr w:rsidR="00B25E17" w:rsidTr="00946B26">
        <w:trPr>
          <w:ins w:id="232" w:author="liushuquan" w:date="2017-03-01T19:28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233" w:author="liushuquan" w:date="2017-03-01T19:28:00Z"/>
                <w:rPrChange w:id="234" w:author="liushuquan" w:date="2017-03-01T19:28:00Z">
                  <w:rPr>
                    <w:ins w:id="235" w:author="liushuquan" w:date="2017-03-01T19:28:00Z"/>
                    <w:rFonts w:ascii="Courier New" w:hAnsi="Courier New" w:cs="Courier New"/>
                    <w:color w:val="2A00FF"/>
                    <w:kern w:val="0"/>
                    <w:sz w:val="20"/>
                    <w:highlight w:val="blue"/>
                  </w:rPr>
                </w:rPrChange>
              </w:rPr>
            </w:pPr>
            <w:ins w:id="236" w:author="liushuquan" w:date="2017-03-01T19:28:00Z">
              <w:r w:rsidRPr="00B25E17">
                <w:rPr>
                  <w:rPrChange w:id="237" w:author="liushuquan" w:date="2017-03-01T19:28:00Z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highlight w:val="blue"/>
                    </w:rPr>
                  </w:rPrChange>
                </w:rPr>
                <w:t>discountReference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238" w:author="liushuquan" w:date="2017-03-01T19:28:00Z"/>
                <w:rFonts w:hint="eastAsia"/>
              </w:rPr>
            </w:pPr>
            <w:ins w:id="239" w:author="liushuquan" w:date="2017-03-01T19:28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B25E17" w:rsidP="00195069">
            <w:pPr>
              <w:rPr>
                <w:ins w:id="240" w:author="liushuquan" w:date="2017-03-01T19:28:00Z"/>
                <w:rFonts w:hint="eastAsia"/>
              </w:rPr>
            </w:pPr>
            <w:ins w:id="241" w:author="liushuquan" w:date="2017-03-01T19:28:00Z">
              <w:r>
                <w:rPr>
                  <w:rFonts w:hint="eastAsia"/>
                </w:rPr>
                <w:t>折扣参考</w:t>
              </w:r>
            </w:ins>
          </w:p>
        </w:tc>
      </w:tr>
      <w:tr w:rsidR="00B25E17" w:rsidTr="00946B26">
        <w:trPr>
          <w:ins w:id="242" w:author="liushuquan" w:date="2017-03-01T19:28:00Z"/>
        </w:trPr>
        <w:tc>
          <w:tcPr>
            <w:tcW w:w="3221" w:type="dxa"/>
          </w:tcPr>
          <w:p w:rsidR="00B25E17" w:rsidRPr="00B25E17" w:rsidRDefault="00B25E17" w:rsidP="00195069">
            <w:pPr>
              <w:rPr>
                <w:ins w:id="243" w:author="liushuquan" w:date="2017-03-01T19:28:00Z"/>
              </w:rPr>
            </w:pPr>
            <w:ins w:id="244" w:author="liushuquan" w:date="2017-03-01T19:29:00Z">
              <w:r>
                <w:t>partnerID</w:t>
              </w:r>
            </w:ins>
          </w:p>
        </w:tc>
        <w:tc>
          <w:tcPr>
            <w:tcW w:w="2606" w:type="dxa"/>
          </w:tcPr>
          <w:p w:rsidR="00B25E17" w:rsidRDefault="00B25E17" w:rsidP="00195069">
            <w:pPr>
              <w:rPr>
                <w:ins w:id="245" w:author="liushuquan" w:date="2017-03-01T19:28:00Z"/>
                <w:rFonts w:hint="eastAsia"/>
              </w:rPr>
            </w:pPr>
            <w:ins w:id="246" w:author="liushuquan" w:date="2017-03-01T19:29:00Z">
              <w:r>
                <w:rPr>
                  <w:rFonts w:hint="eastAsia"/>
                </w:rPr>
                <w:t>64</w:t>
              </w:r>
            </w:ins>
          </w:p>
        </w:tc>
        <w:tc>
          <w:tcPr>
            <w:tcW w:w="2695" w:type="dxa"/>
          </w:tcPr>
          <w:p w:rsidR="00B25E17" w:rsidRDefault="00B25E17" w:rsidP="00195069">
            <w:pPr>
              <w:rPr>
                <w:ins w:id="247" w:author="liushuquan" w:date="2017-03-01T19:28:00Z"/>
                <w:rFonts w:hint="eastAsia"/>
              </w:rPr>
            </w:pPr>
            <w:ins w:id="248" w:author="liushuquan" w:date="2017-03-01T19:29:00Z">
              <w:r>
                <w:rPr>
                  <w:rFonts w:hint="eastAsia"/>
                </w:rPr>
                <w:t>合作伙伴标识</w:t>
              </w:r>
            </w:ins>
          </w:p>
        </w:tc>
      </w:tr>
    </w:tbl>
    <w:p w:rsidR="00A843E5" w:rsidRDefault="00A843E5" w:rsidP="00195069"/>
    <w:p w:rsidR="000007F1" w:rsidRDefault="007711AC" w:rsidP="007711AC">
      <w:pPr>
        <w:pStyle w:val="10"/>
      </w:pPr>
      <w:r>
        <w:rPr>
          <w:rFonts w:hint="eastAsia"/>
        </w:rPr>
        <w:t>附录</w:t>
      </w:r>
    </w:p>
    <w:p w:rsidR="00B01D4F" w:rsidRDefault="00F93EF5" w:rsidP="00826FA8">
      <w:pPr>
        <w:pStyle w:val="20"/>
        <w:rPr>
          <w:b/>
        </w:rPr>
      </w:pPr>
      <w:r>
        <w:rPr>
          <w:rFonts w:hint="eastAsia"/>
          <w:b/>
        </w:rPr>
        <w:t>枚举值定义</w:t>
      </w:r>
    </w:p>
    <w:p w:rsidR="00B01D4F" w:rsidRDefault="00B01D4F" w:rsidP="00B01D4F">
      <w:pPr>
        <w:pStyle w:val="31"/>
      </w:pPr>
      <w:r>
        <w:rPr>
          <w:rFonts w:hint="eastAsia"/>
        </w:rPr>
        <w:t>支付渠道</w:t>
      </w:r>
    </w:p>
    <w:tbl>
      <w:tblPr>
        <w:tblStyle w:val="Table"/>
        <w:tblW w:w="7542" w:type="dxa"/>
        <w:tblInd w:w="0" w:type="dxa"/>
        <w:tblLayout w:type="fixed"/>
        <w:tblLook w:val="04A0"/>
      </w:tblPr>
      <w:tblGrid>
        <w:gridCol w:w="1172"/>
        <w:gridCol w:w="4895"/>
        <w:gridCol w:w="1475"/>
      </w:tblGrid>
      <w:tr w:rsidR="00CD751C" w:rsidTr="003D7BCF">
        <w:trPr>
          <w:cnfStyle w:val="100000000000"/>
        </w:trPr>
        <w:tc>
          <w:tcPr>
            <w:tcW w:w="1172" w:type="dxa"/>
          </w:tcPr>
          <w:p w:rsidR="00CD751C" w:rsidRDefault="00144272" w:rsidP="008D09BF">
            <w:pPr>
              <w:pStyle w:val="TableText"/>
            </w:pPr>
            <w:r>
              <w:rPr>
                <w:rFonts w:hint="eastAsia"/>
              </w:rPr>
              <w:t>数值</w:t>
            </w:r>
          </w:p>
        </w:tc>
        <w:tc>
          <w:tcPr>
            <w:tcW w:w="4895" w:type="dxa"/>
          </w:tcPr>
          <w:p w:rsidR="00CD751C" w:rsidRPr="00AA05FF" w:rsidRDefault="00144272" w:rsidP="008D09BF">
            <w:pPr>
              <w:pStyle w:val="TableText"/>
            </w:pPr>
            <w:r>
              <w:rPr>
                <w:rFonts w:hint="eastAsia"/>
              </w:rPr>
              <w:t>含义</w:t>
            </w:r>
          </w:p>
        </w:tc>
        <w:tc>
          <w:tcPr>
            <w:tcW w:w="1475" w:type="dxa"/>
          </w:tcPr>
          <w:p w:rsidR="00CD751C" w:rsidRDefault="00144272" w:rsidP="008D09BF">
            <w:pPr>
              <w:pStyle w:val="TableText"/>
            </w:pPr>
            <w:r>
              <w:rPr>
                <w:rFonts w:hint="eastAsia"/>
              </w:rPr>
              <w:t>支付模式</w:t>
            </w:r>
          </w:p>
        </w:tc>
      </w:tr>
      <w:tr w:rsidR="00CD751C" w:rsidTr="003D7BCF">
        <w:tc>
          <w:tcPr>
            <w:tcW w:w="1172" w:type="dxa"/>
          </w:tcPr>
          <w:p w:rsidR="00CD751C" w:rsidRDefault="00CD751C" w:rsidP="005675B1">
            <w:pPr>
              <w:pStyle w:val="TableText"/>
            </w:pPr>
            <w:r>
              <w:rPr>
                <w:rFonts w:hint="eastAsia"/>
              </w:rPr>
              <w:t>700</w:t>
            </w:r>
          </w:p>
        </w:tc>
        <w:tc>
          <w:tcPr>
            <w:tcW w:w="4895" w:type="dxa"/>
          </w:tcPr>
          <w:p w:rsidR="00CD751C" w:rsidRPr="006D59E0" w:rsidRDefault="00CD751C" w:rsidP="006D59E0">
            <w:pPr>
              <w:pStyle w:val="TableText"/>
              <w:rPr>
                <w:lang w:val="en-GB"/>
              </w:rPr>
            </w:pPr>
            <w:r w:rsidRPr="006D59E0">
              <w:rPr>
                <w:rFonts w:hint="eastAsia"/>
                <w:lang w:val="en-GB"/>
              </w:rPr>
              <w:t>Hosting</w:t>
            </w:r>
            <w:r w:rsidRPr="006D59E0">
              <w:rPr>
                <w:rFonts w:hint="eastAsia"/>
                <w:lang w:val="en-GB"/>
              </w:rPr>
              <w:t>对接</w:t>
            </w:r>
            <w:r w:rsidRPr="006D59E0">
              <w:rPr>
                <w:rFonts w:hint="eastAsia"/>
                <w:lang w:val="en-GB"/>
              </w:rPr>
              <w:t>DIC</w:t>
            </w:r>
            <w:r w:rsidRPr="006D59E0">
              <w:rPr>
                <w:rFonts w:hint="eastAsia"/>
                <w:lang w:val="en-GB"/>
              </w:rPr>
              <w:t>支付（</w:t>
            </w:r>
            <w:r w:rsidRPr="006D59E0">
              <w:rPr>
                <w:rFonts w:hint="eastAsia"/>
                <w:lang w:val="en-GB"/>
              </w:rPr>
              <w:t>CBase</w:t>
            </w:r>
            <w:r w:rsidRPr="006D59E0">
              <w:rPr>
                <w:rFonts w:hint="eastAsia"/>
                <w:lang w:val="en-GB"/>
              </w:rPr>
              <w:t>）</w:t>
            </w:r>
          </w:p>
        </w:tc>
        <w:tc>
          <w:tcPr>
            <w:tcW w:w="1475" w:type="dxa"/>
          </w:tcPr>
          <w:p w:rsidR="00CD751C" w:rsidRPr="006D59E0" w:rsidRDefault="00CD751C" w:rsidP="006D59E0">
            <w:pPr>
              <w:pStyle w:val="TableText"/>
              <w:rPr>
                <w:lang w:val="en-GB"/>
              </w:rPr>
            </w:pPr>
            <w:r w:rsidRPr="006D59E0">
              <w:rPr>
                <w:rFonts w:hint="eastAsia"/>
                <w:lang w:val="en-GB"/>
              </w:rPr>
              <w:t>申请</w:t>
            </w:r>
            <w:r w:rsidRPr="006D59E0">
              <w:rPr>
                <w:rFonts w:hint="eastAsia"/>
                <w:lang w:val="en-GB"/>
              </w:rPr>
              <w:t>+</w:t>
            </w:r>
            <w:r w:rsidRPr="006D59E0">
              <w:rPr>
                <w:rFonts w:hint="eastAsia"/>
                <w:lang w:val="en-GB"/>
              </w:rPr>
              <w:t>通知</w:t>
            </w:r>
          </w:p>
        </w:tc>
      </w:tr>
      <w:tr w:rsidR="00CD751C" w:rsidTr="003D7BCF">
        <w:tc>
          <w:tcPr>
            <w:tcW w:w="1172" w:type="dxa"/>
          </w:tcPr>
          <w:p w:rsidR="00CD751C" w:rsidRDefault="00CD751C" w:rsidP="005675B1">
            <w:pPr>
              <w:pStyle w:val="TableText"/>
            </w:pPr>
            <w:r>
              <w:t>902</w:t>
            </w:r>
          </w:p>
        </w:tc>
        <w:tc>
          <w:tcPr>
            <w:tcW w:w="4895" w:type="dxa"/>
          </w:tcPr>
          <w:p w:rsidR="00CD751C" w:rsidRPr="006D59E0" w:rsidRDefault="00CD751C" w:rsidP="006D59E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Proximus</w:t>
            </w:r>
            <w:r w:rsidRPr="006D59E0">
              <w:rPr>
                <w:rFonts w:hint="eastAsia"/>
                <w:lang w:val="en-GB"/>
              </w:rPr>
              <w:t xml:space="preserve"> TV appstore</w:t>
            </w:r>
            <w:r>
              <w:rPr>
                <w:rFonts w:hint="eastAsia"/>
                <w:lang w:val="en-GB"/>
              </w:rPr>
              <w:t>(</w:t>
            </w:r>
            <w:r>
              <w:rPr>
                <w:lang w:val="en-GB"/>
              </w:rPr>
              <w:t>TOP</w:t>
            </w:r>
            <w:r>
              <w:rPr>
                <w:rFonts w:hint="eastAsia"/>
                <w:lang w:val="en-GB"/>
              </w:rPr>
              <w:t>比电</w:t>
            </w:r>
            <w:r>
              <w:rPr>
                <w:lang w:val="en-GB"/>
              </w:rPr>
              <w:t>定制</w:t>
            </w:r>
            <w:r>
              <w:rPr>
                <w:rFonts w:hint="eastAsia"/>
                <w:lang w:val="en-GB"/>
              </w:rPr>
              <w:t>)</w:t>
            </w:r>
          </w:p>
        </w:tc>
        <w:tc>
          <w:tcPr>
            <w:tcW w:w="1475" w:type="dxa"/>
          </w:tcPr>
          <w:p w:rsidR="00CD751C" w:rsidRPr="006D59E0" w:rsidRDefault="00CD751C" w:rsidP="006D59E0">
            <w:pPr>
              <w:pStyle w:val="TableText"/>
              <w:rPr>
                <w:lang w:val="en-GB"/>
              </w:rPr>
            </w:pPr>
            <w:r w:rsidRPr="006D59E0">
              <w:rPr>
                <w:rFonts w:hint="eastAsia"/>
                <w:lang w:val="en-GB"/>
              </w:rPr>
              <w:t>直接支付</w:t>
            </w:r>
          </w:p>
        </w:tc>
      </w:tr>
      <w:tr w:rsidR="00CD751C" w:rsidTr="003D7BCF">
        <w:tc>
          <w:tcPr>
            <w:tcW w:w="1172" w:type="dxa"/>
          </w:tcPr>
          <w:p w:rsidR="00CD751C" w:rsidRDefault="00CD751C" w:rsidP="005675B1">
            <w:pPr>
              <w:pStyle w:val="TableText"/>
            </w:pPr>
            <w:r>
              <w:rPr>
                <w:rFonts w:hint="eastAsia"/>
              </w:rPr>
              <w:t>9</w:t>
            </w:r>
            <w:r>
              <w:t>03</w:t>
            </w:r>
          </w:p>
        </w:tc>
        <w:tc>
          <w:tcPr>
            <w:tcW w:w="4895" w:type="dxa"/>
          </w:tcPr>
          <w:p w:rsidR="00CD751C" w:rsidRDefault="00CD751C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话单支付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CBase</w:t>
            </w:r>
            <w:r>
              <w:rPr>
                <w:rFonts w:hint="eastAsia"/>
              </w:rPr>
              <w:t>）</w:t>
            </w:r>
          </w:p>
        </w:tc>
        <w:tc>
          <w:tcPr>
            <w:tcW w:w="1475" w:type="dxa"/>
          </w:tcPr>
          <w:p w:rsidR="00CD751C" w:rsidRDefault="00CD751C" w:rsidP="004A66A8">
            <w:pPr>
              <w:pStyle w:val="TableText"/>
            </w:pPr>
            <w:r>
              <w:rPr>
                <w:rFonts w:hint="eastAsia"/>
              </w:rPr>
              <w:t>直接支付</w:t>
            </w:r>
          </w:p>
        </w:tc>
      </w:tr>
      <w:tr w:rsidR="00CD751C" w:rsidTr="003D7BCF">
        <w:tc>
          <w:tcPr>
            <w:tcW w:w="1172" w:type="dxa"/>
          </w:tcPr>
          <w:p w:rsidR="00CD751C" w:rsidRDefault="00CD751C" w:rsidP="005675B1">
            <w:pPr>
              <w:pStyle w:val="TableText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4895" w:type="dxa"/>
          </w:tcPr>
          <w:p w:rsidR="00CD751C" w:rsidRDefault="00CD751C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对接</w:t>
            </w:r>
            <w:r>
              <w:rPr>
                <w:rFonts w:hint="eastAsia"/>
                <w:lang w:val="en-GB"/>
              </w:rPr>
              <w:t>APIGW BOSS</w:t>
            </w:r>
            <w:r>
              <w:rPr>
                <w:rFonts w:hint="eastAsia"/>
                <w:lang w:val="en-GB"/>
              </w:rPr>
              <w:t>实时话单支付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CBase</w:t>
            </w:r>
            <w:r>
              <w:rPr>
                <w:rFonts w:hint="eastAsia"/>
              </w:rPr>
              <w:t>）</w:t>
            </w:r>
          </w:p>
        </w:tc>
        <w:tc>
          <w:tcPr>
            <w:tcW w:w="1475" w:type="dxa"/>
          </w:tcPr>
          <w:p w:rsidR="00CD751C" w:rsidRDefault="00CD751C" w:rsidP="004A66A8">
            <w:pPr>
              <w:pStyle w:val="TableText"/>
            </w:pPr>
            <w:r>
              <w:rPr>
                <w:rFonts w:hint="eastAsia"/>
              </w:rPr>
              <w:t>直接支付</w:t>
            </w:r>
          </w:p>
        </w:tc>
      </w:tr>
      <w:tr w:rsidR="00CD751C" w:rsidTr="003D7BCF">
        <w:tc>
          <w:tcPr>
            <w:tcW w:w="1172" w:type="dxa"/>
          </w:tcPr>
          <w:p w:rsidR="00CD751C" w:rsidRDefault="00CD751C" w:rsidP="005675B1">
            <w:pPr>
              <w:pStyle w:val="TableText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95" w:type="dxa"/>
          </w:tcPr>
          <w:p w:rsidR="00CD751C" w:rsidRDefault="00CD751C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对接</w:t>
            </w:r>
            <w:r>
              <w:rPr>
                <w:rFonts w:hint="eastAsia"/>
                <w:lang w:val="en-GB"/>
              </w:rPr>
              <w:t>APIGW BOSS</w:t>
            </w:r>
            <w:r>
              <w:rPr>
                <w:rFonts w:hint="eastAsia"/>
                <w:lang w:val="en-GB"/>
              </w:rPr>
              <w:t>流量支付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CBase</w:t>
            </w:r>
            <w:r>
              <w:rPr>
                <w:rFonts w:hint="eastAsia"/>
              </w:rPr>
              <w:t>）</w:t>
            </w:r>
          </w:p>
        </w:tc>
        <w:tc>
          <w:tcPr>
            <w:tcW w:w="1475" w:type="dxa"/>
          </w:tcPr>
          <w:p w:rsidR="00CD751C" w:rsidRDefault="00CD751C" w:rsidP="004A66A8">
            <w:pPr>
              <w:pStyle w:val="TableText"/>
            </w:pPr>
            <w:r>
              <w:rPr>
                <w:rFonts w:hint="eastAsia"/>
              </w:rPr>
              <w:t>直接支付</w:t>
            </w:r>
          </w:p>
        </w:tc>
      </w:tr>
      <w:tr w:rsidR="00CD751C" w:rsidTr="003D7BCF">
        <w:tc>
          <w:tcPr>
            <w:tcW w:w="1172" w:type="dxa"/>
          </w:tcPr>
          <w:p w:rsidR="00CD751C" w:rsidRDefault="00CD751C" w:rsidP="005675B1">
            <w:pPr>
              <w:pStyle w:val="TableText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4895" w:type="dxa"/>
          </w:tcPr>
          <w:p w:rsidR="00CD751C" w:rsidRDefault="00CD751C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对接</w:t>
            </w:r>
            <w:r>
              <w:rPr>
                <w:rFonts w:hint="eastAsia"/>
                <w:lang w:val="en-GB"/>
              </w:rPr>
              <w:t xml:space="preserve">APIGW </w:t>
            </w:r>
            <w:r>
              <w:rPr>
                <w:rFonts w:hint="eastAsia"/>
                <w:lang w:val="en-GB"/>
              </w:rPr>
              <w:t>浙江手机视频第三方支付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CBase</w:t>
            </w:r>
            <w:r>
              <w:rPr>
                <w:rFonts w:hint="eastAsia"/>
              </w:rPr>
              <w:t>）</w:t>
            </w:r>
          </w:p>
        </w:tc>
        <w:tc>
          <w:tcPr>
            <w:tcW w:w="1475" w:type="dxa"/>
          </w:tcPr>
          <w:p w:rsidR="00CD751C" w:rsidRDefault="00CD751C" w:rsidP="004A66A8">
            <w:pPr>
              <w:pStyle w:val="TableText"/>
            </w:pP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</w:t>
            </w:r>
          </w:p>
        </w:tc>
      </w:tr>
      <w:tr w:rsidR="00B42E3B" w:rsidTr="003D7BCF">
        <w:trPr>
          <w:ins w:id="249" w:author="liushuquan" w:date="2017-02-06T19:58:00Z"/>
        </w:trPr>
        <w:tc>
          <w:tcPr>
            <w:tcW w:w="1172" w:type="dxa"/>
          </w:tcPr>
          <w:p w:rsidR="00B42E3B" w:rsidRDefault="00B42E3B" w:rsidP="005675B1">
            <w:pPr>
              <w:pStyle w:val="TableText"/>
              <w:rPr>
                <w:ins w:id="250" w:author="liushuquan" w:date="2017-02-06T19:58:00Z"/>
              </w:rPr>
            </w:pPr>
            <w:ins w:id="251" w:author="liushuquan" w:date="2017-02-06T19:58:00Z">
              <w:r>
                <w:rPr>
                  <w:rFonts w:hint="eastAsia"/>
                </w:rPr>
                <w:t>909</w:t>
              </w:r>
            </w:ins>
          </w:p>
        </w:tc>
        <w:tc>
          <w:tcPr>
            <w:tcW w:w="4895" w:type="dxa"/>
          </w:tcPr>
          <w:p w:rsidR="00B42E3B" w:rsidRDefault="00B42E3B" w:rsidP="004A66A8">
            <w:pPr>
              <w:pStyle w:val="TableText"/>
              <w:rPr>
                <w:ins w:id="252" w:author="liushuquan" w:date="2017-02-06T19:58:00Z"/>
                <w:lang w:val="en-GB"/>
              </w:rPr>
            </w:pPr>
            <w:ins w:id="253" w:author="liushuquan" w:date="2017-02-06T19:58:00Z">
              <w:r>
                <w:rPr>
                  <w:rFonts w:hint="eastAsia"/>
                  <w:lang w:val="en-GB"/>
                </w:rPr>
                <w:t>对接福建移动清算平台支付</w:t>
              </w:r>
              <w:r>
                <w:rPr>
                  <w:rFonts w:hint="eastAsia"/>
                  <w:lang w:val="en-GB"/>
                </w:rPr>
                <w:t>(CBase)</w:t>
              </w:r>
            </w:ins>
          </w:p>
        </w:tc>
        <w:tc>
          <w:tcPr>
            <w:tcW w:w="1475" w:type="dxa"/>
          </w:tcPr>
          <w:p w:rsidR="00B42E3B" w:rsidRDefault="00B42E3B" w:rsidP="004A66A8">
            <w:pPr>
              <w:pStyle w:val="TableText"/>
              <w:rPr>
                <w:ins w:id="254" w:author="liushuquan" w:date="2017-02-06T19:58:00Z"/>
              </w:rPr>
            </w:pPr>
            <w:ins w:id="255" w:author="liushuquan" w:date="2017-02-06T19:58:00Z">
              <w:r>
                <w:rPr>
                  <w:rFonts w:hint="eastAsia"/>
                </w:rPr>
                <w:t>申请</w:t>
              </w:r>
              <w:r>
                <w:rPr>
                  <w:rFonts w:hint="eastAsia"/>
                </w:rPr>
                <w:t>+</w:t>
              </w:r>
              <w:r>
                <w:rPr>
                  <w:rFonts w:hint="eastAsia"/>
                </w:rPr>
                <w:t>通知</w:t>
              </w:r>
            </w:ins>
          </w:p>
        </w:tc>
      </w:tr>
    </w:tbl>
    <w:p w:rsidR="00D720C6" w:rsidRDefault="00886155" w:rsidP="00886155">
      <w:pPr>
        <w:pStyle w:val="31"/>
      </w:pPr>
      <w:r w:rsidRPr="00886155">
        <w:rPr>
          <w:rFonts w:hint="eastAsia"/>
        </w:rPr>
        <w:t>计费类型</w:t>
      </w:r>
    </w:p>
    <w:tbl>
      <w:tblPr>
        <w:tblStyle w:val="Table"/>
        <w:tblW w:w="7542" w:type="dxa"/>
        <w:tblInd w:w="0" w:type="dxa"/>
        <w:tblLayout w:type="fixed"/>
        <w:tblLook w:val="04A0"/>
      </w:tblPr>
      <w:tblGrid>
        <w:gridCol w:w="1457"/>
        <w:gridCol w:w="6085"/>
      </w:tblGrid>
      <w:tr w:rsidR="00886155" w:rsidRPr="00AA05FF" w:rsidTr="003D7BCF">
        <w:trPr>
          <w:cnfStyle w:val="100000000000"/>
        </w:trPr>
        <w:tc>
          <w:tcPr>
            <w:tcW w:w="1457" w:type="dxa"/>
          </w:tcPr>
          <w:p w:rsidR="00886155" w:rsidRDefault="00886155" w:rsidP="004A66A8">
            <w:pPr>
              <w:pStyle w:val="TableText"/>
            </w:pPr>
            <w:r>
              <w:rPr>
                <w:rFonts w:hint="eastAsia"/>
              </w:rPr>
              <w:t>数值</w:t>
            </w:r>
          </w:p>
        </w:tc>
        <w:tc>
          <w:tcPr>
            <w:tcW w:w="6085" w:type="dxa"/>
          </w:tcPr>
          <w:p w:rsidR="00886155" w:rsidRPr="00AA05FF" w:rsidRDefault="00886155" w:rsidP="004A66A8">
            <w:pPr>
              <w:pStyle w:val="TableText"/>
            </w:pPr>
            <w:r>
              <w:rPr>
                <w:rFonts w:hint="eastAsia"/>
              </w:rPr>
              <w:t>含义</w:t>
            </w:r>
          </w:p>
        </w:tc>
      </w:tr>
      <w:tr w:rsidR="00886155" w:rsidRPr="006D59E0" w:rsidTr="003D7BCF">
        <w:tc>
          <w:tcPr>
            <w:tcW w:w="1457" w:type="dxa"/>
          </w:tcPr>
          <w:p w:rsidR="00886155" w:rsidRDefault="00886155" w:rsidP="004A66A8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085" w:type="dxa"/>
          </w:tcPr>
          <w:p w:rsidR="00886155" w:rsidRPr="006D59E0" w:rsidRDefault="00886155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订购</w:t>
            </w:r>
          </w:p>
        </w:tc>
      </w:tr>
      <w:tr w:rsidR="00886155" w:rsidRPr="006D59E0" w:rsidTr="003D7BCF">
        <w:tc>
          <w:tcPr>
            <w:tcW w:w="1457" w:type="dxa"/>
          </w:tcPr>
          <w:p w:rsidR="00886155" w:rsidRDefault="00886155" w:rsidP="00886155">
            <w:pPr>
              <w:pStyle w:val="TableText"/>
            </w:pPr>
            <w:r w:rsidRPr="00C813AB">
              <w:rPr>
                <w:rFonts w:ascii="微软雅黑" w:eastAsia="微软雅黑" w:hAnsi="微软雅黑" w:cs="宋体" w:hint="eastAsia"/>
                <w:color w:val="333333"/>
                <w:sz w:val="19"/>
              </w:rPr>
              <w:t>2</w:t>
            </w:r>
          </w:p>
        </w:tc>
        <w:tc>
          <w:tcPr>
            <w:tcW w:w="6085" w:type="dxa"/>
          </w:tcPr>
          <w:p w:rsidR="00886155" w:rsidRDefault="00886155" w:rsidP="004A66A8">
            <w:pPr>
              <w:pStyle w:val="TableText"/>
              <w:rPr>
                <w:lang w:val="en-GB"/>
              </w:rPr>
            </w:pPr>
            <w:r w:rsidRPr="00C813AB">
              <w:rPr>
                <w:rFonts w:ascii="微软雅黑" w:eastAsia="微软雅黑" w:hAnsi="微软雅黑" w:cs="宋体" w:hint="eastAsia"/>
                <w:color w:val="333333"/>
                <w:sz w:val="19"/>
              </w:rPr>
              <w:t>退订</w:t>
            </w:r>
          </w:p>
        </w:tc>
      </w:tr>
      <w:tr w:rsidR="00886155" w:rsidRPr="006D59E0" w:rsidTr="003D7BCF">
        <w:tc>
          <w:tcPr>
            <w:tcW w:w="1457" w:type="dxa"/>
          </w:tcPr>
          <w:p w:rsidR="00886155" w:rsidRDefault="00981BD3" w:rsidP="00981BD3">
            <w:pPr>
              <w:pStyle w:val="TableText"/>
            </w:pPr>
            <w:r w:rsidRPr="00C813AB">
              <w:rPr>
                <w:rFonts w:ascii="微软雅黑" w:eastAsia="微软雅黑" w:hAnsi="微软雅黑" w:cs="宋体" w:hint="eastAsia"/>
                <w:color w:val="333333"/>
                <w:sz w:val="19"/>
              </w:rPr>
              <w:lastRenderedPageBreak/>
              <w:t>3</w:t>
            </w:r>
          </w:p>
        </w:tc>
        <w:tc>
          <w:tcPr>
            <w:tcW w:w="6085" w:type="dxa"/>
          </w:tcPr>
          <w:p w:rsidR="00886155" w:rsidRDefault="00981BD3" w:rsidP="004A66A8">
            <w:pPr>
              <w:pStyle w:val="TableText"/>
              <w:rPr>
                <w:lang w:val="en-GB"/>
              </w:rPr>
            </w:pPr>
            <w:r w:rsidRPr="00C813AB">
              <w:rPr>
                <w:rFonts w:ascii="微软雅黑" w:eastAsia="微软雅黑" w:hAnsi="微软雅黑" w:cs="宋体" w:hint="eastAsia"/>
                <w:color w:val="333333"/>
                <w:sz w:val="19"/>
              </w:rPr>
              <w:t>点播</w:t>
            </w:r>
          </w:p>
        </w:tc>
      </w:tr>
      <w:tr w:rsidR="00886155" w:rsidRPr="006D59E0" w:rsidTr="003D7BCF">
        <w:tc>
          <w:tcPr>
            <w:tcW w:w="1457" w:type="dxa"/>
          </w:tcPr>
          <w:p w:rsidR="00886155" w:rsidRDefault="00C839EC" w:rsidP="004A66A8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6085" w:type="dxa"/>
          </w:tcPr>
          <w:p w:rsidR="00886155" w:rsidRDefault="00C839EC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fr-FR"/>
              </w:rPr>
              <w:t>续订</w:t>
            </w:r>
          </w:p>
        </w:tc>
      </w:tr>
      <w:tr w:rsidR="00886155" w:rsidRPr="006D59E0" w:rsidTr="003D7BCF">
        <w:tc>
          <w:tcPr>
            <w:tcW w:w="1457" w:type="dxa"/>
          </w:tcPr>
          <w:p w:rsidR="00886155" w:rsidRDefault="00C839EC" w:rsidP="004A66A8">
            <w:pPr>
              <w:pStyle w:val="TableText"/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6085" w:type="dxa"/>
          </w:tcPr>
          <w:p w:rsidR="00886155" w:rsidRDefault="00C839EC" w:rsidP="004A66A8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fr-FR"/>
              </w:rPr>
              <w:t>预售</w:t>
            </w:r>
            <w:r>
              <w:rPr>
                <w:lang w:val="fr-FR"/>
              </w:rPr>
              <w:t>激活</w:t>
            </w:r>
          </w:p>
        </w:tc>
      </w:tr>
    </w:tbl>
    <w:p w:rsidR="00477CF4" w:rsidRDefault="00477CF4" w:rsidP="00477CF4">
      <w:pPr>
        <w:pStyle w:val="31"/>
      </w:pPr>
      <w:r>
        <w:rPr>
          <w:rFonts w:hint="eastAsia"/>
        </w:rPr>
        <w:t>账单</w:t>
      </w:r>
      <w:r w:rsidRPr="00886155">
        <w:rPr>
          <w:rFonts w:hint="eastAsia"/>
        </w:rPr>
        <w:t>类型</w:t>
      </w:r>
    </w:p>
    <w:tbl>
      <w:tblPr>
        <w:tblStyle w:val="Table"/>
        <w:tblW w:w="7542" w:type="dxa"/>
        <w:tblInd w:w="0" w:type="dxa"/>
        <w:tblLayout w:type="fixed"/>
        <w:tblLook w:val="04A0"/>
      </w:tblPr>
      <w:tblGrid>
        <w:gridCol w:w="1457"/>
        <w:gridCol w:w="6085"/>
      </w:tblGrid>
      <w:tr w:rsidR="008210FD" w:rsidRPr="00AA05FF" w:rsidTr="003D7BCF">
        <w:trPr>
          <w:cnfStyle w:val="100000000000"/>
        </w:trPr>
        <w:tc>
          <w:tcPr>
            <w:tcW w:w="1457" w:type="dxa"/>
          </w:tcPr>
          <w:p w:rsidR="008210FD" w:rsidRDefault="008210FD" w:rsidP="004A66A8">
            <w:pPr>
              <w:pStyle w:val="TableText"/>
            </w:pPr>
            <w:r>
              <w:rPr>
                <w:rFonts w:hint="eastAsia"/>
              </w:rPr>
              <w:t>数值</w:t>
            </w:r>
          </w:p>
        </w:tc>
        <w:tc>
          <w:tcPr>
            <w:tcW w:w="6085" w:type="dxa"/>
          </w:tcPr>
          <w:p w:rsidR="008210FD" w:rsidRPr="00AA05FF" w:rsidRDefault="008210FD" w:rsidP="004A66A8">
            <w:pPr>
              <w:pStyle w:val="TableText"/>
            </w:pPr>
            <w:r>
              <w:rPr>
                <w:rFonts w:hint="eastAsia"/>
              </w:rPr>
              <w:t>含义</w:t>
            </w:r>
          </w:p>
        </w:tc>
      </w:tr>
      <w:tr w:rsidR="008210FD" w:rsidRPr="006D59E0" w:rsidTr="003D7BCF">
        <w:tc>
          <w:tcPr>
            <w:tcW w:w="1457" w:type="dxa"/>
          </w:tcPr>
          <w:p w:rsidR="008210FD" w:rsidRDefault="008210FD" w:rsidP="004A66A8">
            <w:pPr>
              <w:pStyle w:val="TableText"/>
            </w:pPr>
            <w:r w:rsidRPr="00F15BED">
              <w:rPr>
                <w:rFonts w:ascii="宋体" w:hAnsi="宋体"/>
                <w:szCs w:val="21"/>
              </w:rPr>
              <w:t>10</w:t>
            </w:r>
            <w:r w:rsidRPr="00F15BE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085" w:type="dxa"/>
          </w:tcPr>
          <w:p w:rsidR="008210FD" w:rsidRPr="006D59E0" w:rsidRDefault="008210FD" w:rsidP="004A66A8">
            <w:pPr>
              <w:pStyle w:val="TableText"/>
              <w:rPr>
                <w:lang w:val="en-GB"/>
              </w:rPr>
            </w:pPr>
            <w:r w:rsidRPr="00F15BED">
              <w:rPr>
                <w:rFonts w:ascii="宋体" w:hAnsi="宋体" w:hint="eastAsia"/>
                <w:szCs w:val="21"/>
              </w:rPr>
              <w:t>话单费</w:t>
            </w:r>
          </w:p>
        </w:tc>
      </w:tr>
      <w:tr w:rsidR="008210FD" w:rsidTr="003D7BCF">
        <w:tc>
          <w:tcPr>
            <w:tcW w:w="1457" w:type="dxa"/>
          </w:tcPr>
          <w:p w:rsidR="008210FD" w:rsidRDefault="008210FD" w:rsidP="004A66A8">
            <w:pPr>
              <w:pStyle w:val="TableText"/>
            </w:pPr>
            <w:r w:rsidRPr="00F15BED">
              <w:rPr>
                <w:rFonts w:ascii="宋体" w:hAnsi="宋体" w:hint="eastAsia"/>
                <w:szCs w:val="21"/>
              </w:rPr>
              <w:t>2</w:t>
            </w:r>
            <w:r w:rsidRPr="00F15BED">
              <w:rPr>
                <w:rFonts w:ascii="宋体" w:hAnsi="宋体"/>
                <w:szCs w:val="21"/>
              </w:rPr>
              <w:t>0</w:t>
            </w:r>
            <w:r w:rsidRPr="00F15BE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085" w:type="dxa"/>
          </w:tcPr>
          <w:p w:rsidR="008210FD" w:rsidRDefault="008210FD" w:rsidP="004A66A8">
            <w:pPr>
              <w:pStyle w:val="TableText"/>
              <w:rPr>
                <w:lang w:val="en-GB"/>
              </w:rPr>
            </w:pPr>
            <w:r w:rsidRPr="00F15BED">
              <w:rPr>
                <w:rFonts w:ascii="宋体" w:hAnsi="宋体" w:hint="eastAsia"/>
                <w:szCs w:val="21"/>
              </w:rPr>
              <w:t>月租费</w:t>
            </w:r>
          </w:p>
        </w:tc>
      </w:tr>
      <w:tr w:rsidR="008210FD" w:rsidTr="003D7BCF">
        <w:tc>
          <w:tcPr>
            <w:tcW w:w="1457" w:type="dxa"/>
          </w:tcPr>
          <w:p w:rsidR="008210FD" w:rsidRDefault="008210FD" w:rsidP="004A66A8">
            <w:pPr>
              <w:pStyle w:val="TableText"/>
            </w:pPr>
            <w:r w:rsidRPr="00F15BED">
              <w:rPr>
                <w:rFonts w:ascii="宋体" w:hAnsi="宋体" w:hint="eastAsia"/>
                <w:szCs w:val="21"/>
              </w:rPr>
              <w:t>3</w:t>
            </w:r>
            <w:r w:rsidRPr="00F15BED">
              <w:rPr>
                <w:rFonts w:ascii="宋体" w:hAnsi="宋体"/>
                <w:szCs w:val="21"/>
              </w:rPr>
              <w:t>0</w:t>
            </w:r>
            <w:r w:rsidRPr="00F15BE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085" w:type="dxa"/>
          </w:tcPr>
          <w:p w:rsidR="008210FD" w:rsidRDefault="008210FD" w:rsidP="004A66A8">
            <w:pPr>
              <w:pStyle w:val="TableText"/>
              <w:rPr>
                <w:lang w:val="en-GB"/>
              </w:rPr>
            </w:pPr>
            <w:r w:rsidRPr="00F15BED">
              <w:rPr>
                <w:rFonts w:ascii="宋体" w:hAnsi="宋体" w:hint="eastAsia"/>
                <w:szCs w:val="21"/>
              </w:rPr>
              <w:t>优惠费用</w:t>
            </w:r>
          </w:p>
        </w:tc>
      </w:tr>
      <w:tr w:rsidR="008210FD" w:rsidTr="003D7BCF">
        <w:tc>
          <w:tcPr>
            <w:tcW w:w="1457" w:type="dxa"/>
          </w:tcPr>
          <w:p w:rsidR="008210FD" w:rsidRPr="00F15BED" w:rsidRDefault="008210FD" w:rsidP="004A66A8">
            <w:pPr>
              <w:pStyle w:val="TableTex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</w:t>
            </w:r>
          </w:p>
        </w:tc>
        <w:tc>
          <w:tcPr>
            <w:tcW w:w="6085" w:type="dxa"/>
          </w:tcPr>
          <w:p w:rsidR="008210FD" w:rsidRPr="00C813AB" w:rsidRDefault="008210FD" w:rsidP="004A66A8">
            <w:pPr>
              <w:pStyle w:val="TableText"/>
              <w:rPr>
                <w:rFonts w:ascii="微软雅黑" w:eastAsia="微软雅黑" w:hAnsi="微软雅黑" w:cs="宋体"/>
                <w:color w:val="333333"/>
                <w:sz w:val="19"/>
              </w:rPr>
            </w:pPr>
            <w:r>
              <w:rPr>
                <w:rFonts w:ascii="宋体" w:hAnsi="宋体" w:hint="eastAsia"/>
                <w:szCs w:val="21"/>
              </w:rPr>
              <w:t>一次性费用</w:t>
            </w:r>
          </w:p>
        </w:tc>
      </w:tr>
    </w:tbl>
    <w:p w:rsidR="00AF3025" w:rsidRPr="00AF3025" w:rsidRDefault="00AF3025" w:rsidP="00AF3025">
      <w:pPr>
        <w:pStyle w:val="31"/>
      </w:pPr>
      <w:r w:rsidRPr="00AF3025">
        <w:rPr>
          <w:rFonts w:hint="eastAsia"/>
        </w:rPr>
        <w:t>话单用途</w:t>
      </w:r>
    </w:p>
    <w:tbl>
      <w:tblPr>
        <w:tblStyle w:val="Table"/>
        <w:tblW w:w="7542" w:type="dxa"/>
        <w:tblInd w:w="0" w:type="dxa"/>
        <w:tblLayout w:type="fixed"/>
        <w:tblLook w:val="04A0"/>
      </w:tblPr>
      <w:tblGrid>
        <w:gridCol w:w="1457"/>
        <w:gridCol w:w="6085"/>
      </w:tblGrid>
      <w:tr w:rsidR="00AF3025" w:rsidRPr="00AA05FF" w:rsidTr="00631DC9">
        <w:trPr>
          <w:cnfStyle w:val="100000000000"/>
        </w:trPr>
        <w:tc>
          <w:tcPr>
            <w:tcW w:w="1457" w:type="dxa"/>
          </w:tcPr>
          <w:p w:rsidR="00AF3025" w:rsidRDefault="00AF3025" w:rsidP="00631DC9">
            <w:pPr>
              <w:pStyle w:val="TableText"/>
            </w:pPr>
            <w:r>
              <w:rPr>
                <w:rFonts w:hint="eastAsia"/>
              </w:rPr>
              <w:t>数值</w:t>
            </w:r>
          </w:p>
        </w:tc>
        <w:tc>
          <w:tcPr>
            <w:tcW w:w="6085" w:type="dxa"/>
          </w:tcPr>
          <w:p w:rsidR="00AF3025" w:rsidRPr="00AA05FF" w:rsidRDefault="00AF3025" w:rsidP="00631DC9">
            <w:pPr>
              <w:pStyle w:val="TableText"/>
            </w:pPr>
            <w:r>
              <w:rPr>
                <w:rFonts w:hint="eastAsia"/>
              </w:rPr>
              <w:t>含义</w:t>
            </w:r>
          </w:p>
        </w:tc>
      </w:tr>
      <w:tr w:rsidR="00AF3025" w:rsidRPr="006D59E0" w:rsidTr="00631DC9">
        <w:tc>
          <w:tcPr>
            <w:tcW w:w="1457" w:type="dxa"/>
          </w:tcPr>
          <w:p w:rsidR="00AF3025" w:rsidRDefault="00C81652" w:rsidP="00C81652"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085" w:type="dxa"/>
          </w:tcPr>
          <w:p w:rsidR="00AF3025" w:rsidRPr="006D59E0" w:rsidRDefault="00C81652" w:rsidP="00631DC9">
            <w:pPr>
              <w:pStyle w:val="TableText"/>
              <w:rPr>
                <w:lang w:val="en-GB"/>
              </w:rPr>
            </w:pPr>
            <w:r>
              <w:rPr>
                <w:rFonts w:ascii="宋体" w:hAnsi="宋体" w:hint="eastAsia"/>
                <w:szCs w:val="21"/>
              </w:rPr>
              <w:t>扣费+分成</w:t>
            </w:r>
          </w:p>
        </w:tc>
      </w:tr>
      <w:tr w:rsidR="00AF3025" w:rsidTr="00631DC9">
        <w:tc>
          <w:tcPr>
            <w:tcW w:w="1457" w:type="dxa"/>
          </w:tcPr>
          <w:p w:rsidR="00AF3025" w:rsidRDefault="00C81652" w:rsidP="00631DC9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085" w:type="dxa"/>
          </w:tcPr>
          <w:p w:rsidR="00AF3025" w:rsidRDefault="00C81652" w:rsidP="00C81652">
            <w:pPr>
              <w:rPr>
                <w:lang w:val="en-GB"/>
              </w:rPr>
            </w:pPr>
            <w:r>
              <w:rPr>
                <w:rFonts w:ascii="宋体" w:hAnsi="宋体" w:hint="eastAsia"/>
                <w:szCs w:val="21"/>
              </w:rPr>
              <w:t>扣费</w:t>
            </w:r>
          </w:p>
        </w:tc>
      </w:tr>
      <w:tr w:rsidR="00AF3025" w:rsidTr="00631DC9">
        <w:tc>
          <w:tcPr>
            <w:tcW w:w="1457" w:type="dxa"/>
          </w:tcPr>
          <w:p w:rsidR="00AF3025" w:rsidRDefault="00C81652" w:rsidP="00631DC9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6085" w:type="dxa"/>
          </w:tcPr>
          <w:p w:rsidR="00AF3025" w:rsidRDefault="00C81652" w:rsidP="00C81652">
            <w:pPr>
              <w:pStyle w:val="TableText"/>
              <w:rPr>
                <w:lang w:val="en-GB"/>
              </w:rPr>
            </w:pPr>
            <w:r>
              <w:rPr>
                <w:rFonts w:ascii="宋体" w:hAnsi="宋体" w:hint="eastAsia"/>
                <w:szCs w:val="21"/>
              </w:rPr>
              <w:t>结算</w:t>
            </w:r>
          </w:p>
        </w:tc>
      </w:tr>
      <w:tr w:rsidR="00AF3025" w:rsidRPr="00C813AB" w:rsidTr="00631DC9">
        <w:tc>
          <w:tcPr>
            <w:tcW w:w="1457" w:type="dxa"/>
          </w:tcPr>
          <w:p w:rsidR="00AF3025" w:rsidRPr="00F15BED" w:rsidRDefault="00AF3025" w:rsidP="00631DC9">
            <w:pPr>
              <w:pStyle w:val="TableText"/>
              <w:rPr>
                <w:rFonts w:ascii="宋体" w:hAnsi="宋体"/>
                <w:szCs w:val="21"/>
              </w:rPr>
            </w:pPr>
          </w:p>
        </w:tc>
        <w:tc>
          <w:tcPr>
            <w:tcW w:w="6085" w:type="dxa"/>
          </w:tcPr>
          <w:p w:rsidR="00AF3025" w:rsidRPr="00C813AB" w:rsidRDefault="00AF3025" w:rsidP="00631DC9">
            <w:pPr>
              <w:pStyle w:val="TableText"/>
              <w:rPr>
                <w:rFonts w:ascii="微软雅黑" w:eastAsia="微软雅黑" w:hAnsi="微软雅黑" w:cs="宋体"/>
                <w:color w:val="333333"/>
                <w:sz w:val="19"/>
              </w:rPr>
            </w:pPr>
          </w:p>
        </w:tc>
      </w:tr>
    </w:tbl>
    <w:p w:rsidR="00AF3025" w:rsidRDefault="002404F3" w:rsidP="000F1A7A">
      <w:pPr>
        <w:pStyle w:val="31"/>
        <w:rPr>
          <w:ins w:id="256" w:author="liushuquan" w:date="2017-02-06T20:09:00Z"/>
        </w:rPr>
      </w:pPr>
      <w:ins w:id="257" w:author="liushuquan" w:date="2017-02-06T20:10:00Z">
        <w:r>
          <w:rPr>
            <w:rFonts w:hint="eastAsia"/>
          </w:rPr>
          <w:t>支付渠道</w:t>
        </w:r>
      </w:ins>
      <w:ins w:id="258" w:author="liushuquan" w:date="2017-02-06T20:09:00Z">
        <w:r w:rsidR="000F1A7A">
          <w:rPr>
            <w:rFonts w:hint="eastAsia"/>
          </w:rPr>
          <w:t>子目录</w:t>
        </w:r>
      </w:ins>
    </w:p>
    <w:tbl>
      <w:tblPr>
        <w:tblStyle w:val="Table"/>
        <w:tblW w:w="8522" w:type="dxa"/>
        <w:tblInd w:w="0" w:type="dxa"/>
        <w:tblLayout w:type="fixed"/>
        <w:tblLook w:val="04A0"/>
      </w:tblPr>
      <w:tblGrid>
        <w:gridCol w:w="675"/>
        <w:gridCol w:w="4263"/>
        <w:gridCol w:w="3584"/>
      </w:tblGrid>
      <w:tr w:rsidR="000F1A7A" w:rsidRPr="00AA05FF" w:rsidTr="00B32261">
        <w:trPr>
          <w:cnfStyle w:val="100000000000"/>
          <w:ins w:id="259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260" w:author="liushuquan" w:date="2017-02-06T20:09:00Z"/>
              </w:rPr>
            </w:pPr>
            <w:ins w:id="261" w:author="liushuquan" w:date="2017-02-06T20:09:00Z">
              <w:r>
                <w:rPr>
                  <w:rFonts w:hint="eastAsia"/>
                </w:rPr>
                <w:t>数值</w:t>
              </w:r>
            </w:ins>
          </w:p>
        </w:tc>
        <w:tc>
          <w:tcPr>
            <w:tcW w:w="4263" w:type="dxa"/>
          </w:tcPr>
          <w:p w:rsidR="000F1A7A" w:rsidRPr="00AA05FF" w:rsidRDefault="000F1A7A" w:rsidP="00B32261">
            <w:pPr>
              <w:pStyle w:val="TableText"/>
              <w:rPr>
                <w:ins w:id="262" w:author="liushuquan" w:date="2017-02-06T20:09:00Z"/>
              </w:rPr>
            </w:pPr>
            <w:ins w:id="263" w:author="liushuquan" w:date="2017-02-06T20:09:00Z">
              <w:r>
                <w:rPr>
                  <w:rFonts w:hint="eastAsia"/>
                </w:rPr>
                <w:t>含义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264" w:author="liushuquan" w:date="2017-02-06T20:09:00Z"/>
              </w:rPr>
            </w:pPr>
            <w:ins w:id="265" w:author="liushuquan" w:date="2017-02-06T20:09:00Z">
              <w:r>
                <w:rPr>
                  <w:rFonts w:hint="eastAsia"/>
                </w:rPr>
                <w:t>支付方式目录</w:t>
              </w:r>
            </w:ins>
          </w:p>
        </w:tc>
      </w:tr>
      <w:tr w:rsidR="000F1A7A" w:rsidRPr="006D59E0" w:rsidTr="00B32261">
        <w:trPr>
          <w:ins w:id="266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267" w:author="liushuquan" w:date="2017-02-06T20:09:00Z"/>
              </w:rPr>
            </w:pPr>
            <w:ins w:id="268" w:author="liushuquan" w:date="2017-02-06T20:09:00Z">
              <w:r>
                <w:rPr>
                  <w:rFonts w:hint="eastAsia"/>
                </w:rPr>
                <w:t>700</w:t>
              </w:r>
            </w:ins>
          </w:p>
        </w:tc>
        <w:tc>
          <w:tcPr>
            <w:tcW w:w="4263" w:type="dxa"/>
          </w:tcPr>
          <w:p w:rsidR="000F1A7A" w:rsidRPr="006D59E0" w:rsidRDefault="000F1A7A" w:rsidP="00B32261">
            <w:pPr>
              <w:pStyle w:val="TableText"/>
              <w:rPr>
                <w:ins w:id="269" w:author="liushuquan" w:date="2017-02-06T20:09:00Z"/>
                <w:lang w:val="en-GB"/>
              </w:rPr>
            </w:pPr>
            <w:ins w:id="270" w:author="liushuquan" w:date="2017-02-06T20:09:00Z">
              <w:r w:rsidRPr="006D59E0">
                <w:rPr>
                  <w:rFonts w:hint="eastAsia"/>
                  <w:lang w:val="en-GB"/>
                </w:rPr>
                <w:t>Hosting</w:t>
              </w:r>
              <w:r w:rsidRPr="006D59E0">
                <w:rPr>
                  <w:rFonts w:hint="eastAsia"/>
                  <w:lang w:val="en-GB"/>
                </w:rPr>
                <w:t>对接</w:t>
              </w:r>
              <w:r w:rsidRPr="006D59E0">
                <w:rPr>
                  <w:rFonts w:hint="eastAsia"/>
                  <w:lang w:val="en-GB"/>
                </w:rPr>
                <w:t>DIC</w:t>
              </w:r>
              <w:r w:rsidRPr="006D59E0">
                <w:rPr>
                  <w:rFonts w:hint="eastAsia"/>
                  <w:lang w:val="en-GB"/>
                </w:rPr>
                <w:t>支付（</w:t>
              </w:r>
              <w:r w:rsidRPr="006D59E0">
                <w:rPr>
                  <w:rFonts w:hint="eastAsia"/>
                  <w:lang w:val="en-GB"/>
                </w:rPr>
                <w:t>CBase</w:t>
              </w:r>
              <w:r w:rsidRPr="006D59E0">
                <w:rPr>
                  <w:rFonts w:hint="eastAsia"/>
                  <w:lang w:val="en-GB"/>
                </w:rPr>
                <w:t>）</w:t>
              </w:r>
            </w:ins>
          </w:p>
        </w:tc>
        <w:tc>
          <w:tcPr>
            <w:tcW w:w="3584" w:type="dxa"/>
          </w:tcPr>
          <w:p w:rsidR="000F1A7A" w:rsidRPr="006D59E0" w:rsidRDefault="000F1A7A" w:rsidP="00B32261">
            <w:pPr>
              <w:pStyle w:val="TableText"/>
              <w:rPr>
                <w:ins w:id="271" w:author="liushuquan" w:date="2017-02-06T20:09:00Z"/>
                <w:lang w:val="en-GB"/>
              </w:rPr>
            </w:pPr>
            <w:ins w:id="272" w:author="liushuquan" w:date="2017-02-06T20:09:00Z">
              <w:r w:rsidRPr="005D3C44">
                <w:rPr>
                  <w:lang w:val="en-GB"/>
                </w:rPr>
                <w:t>epay_cdr</w:t>
              </w:r>
            </w:ins>
          </w:p>
        </w:tc>
      </w:tr>
      <w:tr w:rsidR="000F1A7A" w:rsidRPr="006D59E0" w:rsidTr="00B32261">
        <w:trPr>
          <w:ins w:id="273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274" w:author="liushuquan" w:date="2017-02-06T20:09:00Z"/>
              </w:rPr>
            </w:pPr>
            <w:ins w:id="275" w:author="liushuquan" w:date="2017-02-06T20:09:00Z">
              <w:r>
                <w:t>902</w:t>
              </w:r>
            </w:ins>
          </w:p>
        </w:tc>
        <w:tc>
          <w:tcPr>
            <w:tcW w:w="4263" w:type="dxa"/>
          </w:tcPr>
          <w:p w:rsidR="000F1A7A" w:rsidRPr="006D59E0" w:rsidRDefault="000F1A7A" w:rsidP="00B32261">
            <w:pPr>
              <w:pStyle w:val="TableText"/>
              <w:rPr>
                <w:ins w:id="276" w:author="liushuquan" w:date="2017-02-06T20:09:00Z"/>
                <w:lang w:val="en-GB"/>
              </w:rPr>
            </w:pPr>
            <w:ins w:id="277" w:author="liushuquan" w:date="2017-02-06T20:09:00Z">
              <w:r>
                <w:rPr>
                  <w:lang w:val="en-GB"/>
                </w:rPr>
                <w:t>Proximus</w:t>
              </w:r>
              <w:r w:rsidRPr="006D59E0">
                <w:rPr>
                  <w:rFonts w:hint="eastAsia"/>
                  <w:lang w:val="en-GB"/>
                </w:rPr>
                <w:t xml:space="preserve"> TV appstore</w:t>
              </w:r>
              <w:r>
                <w:rPr>
                  <w:rFonts w:hint="eastAsia"/>
                  <w:lang w:val="en-GB"/>
                </w:rPr>
                <w:t>(</w:t>
              </w:r>
              <w:r>
                <w:rPr>
                  <w:lang w:val="en-GB"/>
                </w:rPr>
                <w:t>TOP</w:t>
              </w:r>
              <w:r>
                <w:rPr>
                  <w:rFonts w:hint="eastAsia"/>
                  <w:lang w:val="en-GB"/>
                </w:rPr>
                <w:t>比电</w:t>
              </w:r>
              <w:r>
                <w:rPr>
                  <w:lang w:val="en-GB"/>
                </w:rPr>
                <w:t>定制</w:t>
              </w:r>
              <w:r>
                <w:rPr>
                  <w:rFonts w:hint="eastAsia"/>
                  <w:lang w:val="en-GB"/>
                </w:rPr>
                <w:t>)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278" w:author="liushuquan" w:date="2017-02-06T20:09:00Z"/>
                <w:lang w:val="en-GB"/>
              </w:rPr>
            </w:pPr>
            <w:ins w:id="279" w:author="liushuquan" w:date="2017-02-06T20:09:00Z">
              <w:r w:rsidRPr="005D3C44">
                <w:rPr>
                  <w:lang w:val="en-GB"/>
                </w:rPr>
                <w:t>paycdr_proximustvappstore</w:t>
              </w:r>
            </w:ins>
          </w:p>
        </w:tc>
      </w:tr>
      <w:tr w:rsidR="000F1A7A" w:rsidTr="00B32261">
        <w:trPr>
          <w:ins w:id="280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281" w:author="liushuquan" w:date="2017-02-06T20:09:00Z"/>
              </w:rPr>
            </w:pPr>
            <w:ins w:id="282" w:author="liushuquan" w:date="2017-02-06T20:09:00Z">
              <w:r>
                <w:rPr>
                  <w:rFonts w:hint="eastAsia"/>
                </w:rPr>
                <w:t>9</w:t>
              </w:r>
              <w:r>
                <w:t>03</w:t>
              </w:r>
            </w:ins>
          </w:p>
        </w:tc>
        <w:tc>
          <w:tcPr>
            <w:tcW w:w="4263" w:type="dxa"/>
          </w:tcPr>
          <w:p w:rsidR="000F1A7A" w:rsidRDefault="000F1A7A" w:rsidP="00B32261">
            <w:pPr>
              <w:pStyle w:val="TableText"/>
              <w:rPr>
                <w:ins w:id="283" w:author="liushuquan" w:date="2017-02-06T20:09:00Z"/>
                <w:lang w:val="en-GB"/>
              </w:rPr>
            </w:pPr>
            <w:ins w:id="284" w:author="liushuquan" w:date="2017-02-06T20:09:00Z">
              <w:r>
                <w:rPr>
                  <w:rFonts w:hint="eastAsia"/>
                  <w:lang w:val="en-GB"/>
                </w:rPr>
                <w:t>话单支付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CBase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285" w:author="liushuquan" w:date="2017-02-06T20:09:00Z"/>
                <w:lang w:val="en-GB"/>
              </w:rPr>
            </w:pPr>
            <w:ins w:id="286" w:author="liushuquan" w:date="2017-02-06T20:09:00Z">
              <w:r w:rsidRPr="005D3C44">
                <w:rPr>
                  <w:lang w:val="en-GB"/>
                </w:rPr>
                <w:t>mobilepayment_cdr</w:t>
              </w:r>
            </w:ins>
          </w:p>
        </w:tc>
      </w:tr>
      <w:tr w:rsidR="000F1A7A" w:rsidTr="00B32261">
        <w:trPr>
          <w:ins w:id="287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288" w:author="liushuquan" w:date="2017-02-06T20:09:00Z"/>
              </w:rPr>
            </w:pPr>
            <w:ins w:id="289" w:author="liushuquan" w:date="2017-02-06T20:09:00Z">
              <w:r>
                <w:rPr>
                  <w:rFonts w:hint="eastAsia"/>
                </w:rPr>
                <w:t>9</w:t>
              </w:r>
              <w:r>
                <w:t>0</w:t>
              </w:r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4263" w:type="dxa"/>
          </w:tcPr>
          <w:p w:rsidR="000F1A7A" w:rsidRDefault="000F1A7A" w:rsidP="00B32261">
            <w:pPr>
              <w:pStyle w:val="TableText"/>
              <w:rPr>
                <w:ins w:id="290" w:author="liushuquan" w:date="2017-02-06T20:09:00Z"/>
                <w:lang w:val="en-GB"/>
              </w:rPr>
            </w:pPr>
            <w:ins w:id="291" w:author="liushuquan" w:date="2017-02-06T20:09:00Z">
              <w:r>
                <w:rPr>
                  <w:rFonts w:hint="eastAsia"/>
                  <w:lang w:val="en-GB"/>
                </w:rPr>
                <w:t>对接</w:t>
              </w:r>
              <w:r>
                <w:rPr>
                  <w:rFonts w:hint="eastAsia"/>
                  <w:lang w:val="en-GB"/>
                </w:rPr>
                <w:t>APIGW BOSS</w:t>
              </w:r>
              <w:r>
                <w:rPr>
                  <w:rFonts w:hint="eastAsia"/>
                  <w:lang w:val="en-GB"/>
                </w:rPr>
                <w:t>实时话单支付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CBase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292" w:author="liushuquan" w:date="2017-02-06T20:09:00Z"/>
                <w:lang w:val="en-GB"/>
              </w:rPr>
            </w:pPr>
            <w:ins w:id="293" w:author="liushuquan" w:date="2017-02-06T20:09:00Z">
              <w:r w:rsidRPr="003A3B2E">
                <w:rPr>
                  <w:lang w:val="en-GB"/>
                </w:rPr>
                <w:t>bossproductpay_cdr</w:t>
              </w:r>
            </w:ins>
          </w:p>
        </w:tc>
      </w:tr>
      <w:tr w:rsidR="000F1A7A" w:rsidTr="00B32261">
        <w:trPr>
          <w:ins w:id="294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295" w:author="liushuquan" w:date="2017-02-06T20:09:00Z"/>
              </w:rPr>
            </w:pPr>
            <w:ins w:id="296" w:author="liushuquan" w:date="2017-02-06T20:09:00Z">
              <w:r>
                <w:rPr>
                  <w:rFonts w:hint="eastAsia"/>
                </w:rPr>
                <w:t>9</w:t>
              </w:r>
              <w:r>
                <w:t>0</w:t>
              </w:r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4263" w:type="dxa"/>
          </w:tcPr>
          <w:p w:rsidR="000F1A7A" w:rsidRDefault="000F1A7A" w:rsidP="00B32261">
            <w:pPr>
              <w:pStyle w:val="TableText"/>
              <w:rPr>
                <w:ins w:id="297" w:author="liushuquan" w:date="2017-02-06T20:09:00Z"/>
                <w:lang w:val="en-GB"/>
              </w:rPr>
            </w:pPr>
            <w:ins w:id="298" w:author="liushuquan" w:date="2017-02-06T20:09:00Z">
              <w:r>
                <w:rPr>
                  <w:rFonts w:hint="eastAsia"/>
                  <w:lang w:val="en-GB"/>
                </w:rPr>
                <w:t>对接</w:t>
              </w:r>
              <w:r>
                <w:rPr>
                  <w:rFonts w:hint="eastAsia"/>
                  <w:lang w:val="en-GB"/>
                </w:rPr>
                <w:t>APIGW BOSS</w:t>
              </w:r>
              <w:r>
                <w:rPr>
                  <w:rFonts w:hint="eastAsia"/>
                  <w:lang w:val="en-GB"/>
                </w:rPr>
                <w:t>流量支付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CBase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299" w:author="liushuquan" w:date="2017-02-06T20:09:00Z"/>
                <w:lang w:val="en-GB"/>
              </w:rPr>
            </w:pPr>
            <w:ins w:id="300" w:author="liushuquan" w:date="2017-02-06T20:09:00Z">
              <w:r w:rsidRPr="003A3B2E">
                <w:rPr>
                  <w:lang w:val="en-GB"/>
                </w:rPr>
                <w:t>bossflowpay_cdr</w:t>
              </w:r>
            </w:ins>
          </w:p>
        </w:tc>
      </w:tr>
      <w:tr w:rsidR="000F1A7A" w:rsidTr="00B32261">
        <w:trPr>
          <w:ins w:id="301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302" w:author="liushuquan" w:date="2017-02-06T20:09:00Z"/>
              </w:rPr>
            </w:pPr>
            <w:ins w:id="303" w:author="liushuquan" w:date="2017-02-06T20:09:00Z">
              <w:r>
                <w:rPr>
                  <w:rFonts w:hint="eastAsia"/>
                </w:rPr>
                <w:t>9</w:t>
              </w:r>
              <w:r>
                <w:t>0</w:t>
              </w:r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4263" w:type="dxa"/>
          </w:tcPr>
          <w:p w:rsidR="000F1A7A" w:rsidRDefault="000F1A7A" w:rsidP="00B32261">
            <w:pPr>
              <w:pStyle w:val="TableText"/>
              <w:rPr>
                <w:ins w:id="304" w:author="liushuquan" w:date="2017-02-06T20:09:00Z"/>
                <w:lang w:val="en-GB"/>
              </w:rPr>
            </w:pPr>
            <w:ins w:id="305" w:author="liushuquan" w:date="2017-02-06T20:09:00Z">
              <w:r>
                <w:rPr>
                  <w:rFonts w:hint="eastAsia"/>
                  <w:lang w:val="en-GB"/>
                </w:rPr>
                <w:t>对接</w:t>
              </w:r>
              <w:r>
                <w:rPr>
                  <w:rFonts w:hint="eastAsia"/>
                  <w:lang w:val="en-GB"/>
                </w:rPr>
                <w:t xml:space="preserve">APIGW </w:t>
              </w:r>
              <w:r>
                <w:rPr>
                  <w:rFonts w:hint="eastAsia"/>
                  <w:lang w:val="en-GB"/>
                </w:rPr>
                <w:t>浙江手机视频第三方支付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CBase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306" w:author="liushuquan" w:date="2017-02-06T20:09:00Z"/>
                <w:lang w:val="en-GB"/>
              </w:rPr>
            </w:pPr>
            <w:ins w:id="307" w:author="liushuquan" w:date="2017-02-06T20:09:00Z">
              <w:r w:rsidRPr="005D3C44">
                <w:rPr>
                  <w:lang w:val="en-GB"/>
                </w:rPr>
                <w:t>collation_zjmobilesdk_cdr</w:t>
              </w:r>
            </w:ins>
          </w:p>
        </w:tc>
      </w:tr>
      <w:tr w:rsidR="000F1A7A" w:rsidTr="00B32261">
        <w:trPr>
          <w:ins w:id="308" w:author="liushuquan" w:date="2017-02-06T20:09:00Z"/>
        </w:trPr>
        <w:tc>
          <w:tcPr>
            <w:tcW w:w="675" w:type="dxa"/>
          </w:tcPr>
          <w:p w:rsidR="000F1A7A" w:rsidRDefault="000F1A7A" w:rsidP="00B32261">
            <w:pPr>
              <w:pStyle w:val="TableText"/>
              <w:rPr>
                <w:ins w:id="309" w:author="liushuquan" w:date="2017-02-06T20:09:00Z"/>
              </w:rPr>
            </w:pPr>
            <w:ins w:id="310" w:author="liushuquan" w:date="2017-02-06T20:09:00Z">
              <w:r>
                <w:rPr>
                  <w:rFonts w:hint="eastAsia"/>
                </w:rPr>
                <w:t>909</w:t>
              </w:r>
            </w:ins>
          </w:p>
        </w:tc>
        <w:tc>
          <w:tcPr>
            <w:tcW w:w="4263" w:type="dxa"/>
          </w:tcPr>
          <w:p w:rsidR="000F1A7A" w:rsidRDefault="000F1A7A" w:rsidP="00B32261">
            <w:pPr>
              <w:pStyle w:val="TableText"/>
              <w:rPr>
                <w:ins w:id="311" w:author="liushuquan" w:date="2017-02-06T20:09:00Z"/>
                <w:lang w:val="en-GB"/>
              </w:rPr>
            </w:pPr>
            <w:ins w:id="312" w:author="liushuquan" w:date="2017-02-06T20:09:00Z">
              <w:r>
                <w:rPr>
                  <w:rFonts w:hint="eastAsia"/>
                  <w:lang w:val="en-GB"/>
                </w:rPr>
                <w:t>对接福建移动清算平台支付</w:t>
              </w:r>
              <w:r>
                <w:rPr>
                  <w:rFonts w:hint="eastAsia"/>
                  <w:lang w:val="en-GB"/>
                </w:rPr>
                <w:t>(CBase)</w:t>
              </w:r>
            </w:ins>
          </w:p>
        </w:tc>
        <w:tc>
          <w:tcPr>
            <w:tcW w:w="3584" w:type="dxa"/>
          </w:tcPr>
          <w:p w:rsidR="000F1A7A" w:rsidRDefault="000F1A7A" w:rsidP="00B32261">
            <w:pPr>
              <w:pStyle w:val="TableText"/>
              <w:rPr>
                <w:ins w:id="313" w:author="liushuquan" w:date="2017-02-06T20:09:00Z"/>
                <w:lang w:val="en-GB"/>
              </w:rPr>
            </w:pPr>
            <w:ins w:id="314" w:author="liushuquan" w:date="2017-02-06T20:09:00Z">
              <w:r>
                <w:rPr>
                  <w:rFonts w:hint="eastAsia"/>
                  <w:lang w:val="en-GB"/>
                </w:rPr>
                <w:t>umpay_cdr</w:t>
              </w:r>
            </w:ins>
          </w:p>
        </w:tc>
      </w:tr>
    </w:tbl>
    <w:p w:rsidR="000F1A7A" w:rsidRPr="00AF3025" w:rsidRDefault="000F1A7A" w:rsidP="00AF3025"/>
    <w:p w:rsidR="00656FDD" w:rsidRDefault="00656FDD" w:rsidP="00826FA8">
      <w:pPr>
        <w:pStyle w:val="20"/>
        <w:rPr>
          <w:b/>
        </w:rPr>
      </w:pPr>
      <w:r>
        <w:rPr>
          <w:rFonts w:hint="eastAsia"/>
          <w:b/>
        </w:rPr>
        <w:lastRenderedPageBreak/>
        <w:t>其它定义</w:t>
      </w:r>
    </w:p>
    <w:p w:rsidR="00AB5321" w:rsidRPr="00826FA8" w:rsidRDefault="00792494" w:rsidP="00084AC1">
      <w:pPr>
        <w:pStyle w:val="31"/>
      </w:pPr>
      <w:r w:rsidRPr="00826FA8">
        <w:rPr>
          <w:rFonts w:hint="eastAsia"/>
        </w:rPr>
        <w:t>全业务</w:t>
      </w:r>
      <w:r w:rsidR="00AB5321" w:rsidRPr="00826FA8">
        <w:rPr>
          <w:rFonts w:hint="eastAsia"/>
        </w:rPr>
        <w:t>省份代码</w:t>
      </w:r>
      <w:r w:rsidRPr="00826FA8">
        <w:rPr>
          <w:rFonts w:hint="eastAsia"/>
        </w:rPr>
        <w:t>（</w:t>
      </w:r>
      <w:r w:rsidRPr="00826FA8">
        <w:rPr>
          <w:rFonts w:hint="eastAsia"/>
        </w:rPr>
        <w:t>X1X2X3</w:t>
      </w:r>
      <w:r w:rsidRPr="00826FA8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7"/>
        <w:gridCol w:w="1772"/>
      </w:tblGrid>
      <w:tr w:rsidR="00AB5321" w:rsidRPr="002C5501" w:rsidTr="00AB5321">
        <w:trPr>
          <w:trHeight w:val="340"/>
          <w:tblHeader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省分公司编码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省分公司名称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001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中国联通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内蒙古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011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北京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013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天津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山东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河北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山西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022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澳门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安徽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031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上海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江苏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浙江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福建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050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海南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广东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广西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青海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湖北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湖南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江西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河南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西藏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四川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083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重庆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陕西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贵州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云南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甘肃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088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宁夏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新疆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吉林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辽宁</w:t>
            </w:r>
          </w:p>
        </w:tc>
      </w:tr>
      <w:tr w:rsidR="00AB5321" w:rsidRPr="002C5501" w:rsidTr="00AB5321">
        <w:trPr>
          <w:trHeight w:val="340"/>
          <w:jc w:val="center"/>
        </w:trPr>
        <w:tc>
          <w:tcPr>
            <w:tcW w:w="1547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lastRenderedPageBreak/>
              <w:t>097</w:t>
            </w:r>
          </w:p>
        </w:tc>
        <w:tc>
          <w:tcPr>
            <w:tcW w:w="1772" w:type="dxa"/>
            <w:vAlign w:val="center"/>
          </w:tcPr>
          <w:p w:rsidR="00AB5321" w:rsidRPr="002C5501" w:rsidRDefault="00AB5321" w:rsidP="00AB5321">
            <w:pPr>
              <w:jc w:val="center"/>
            </w:pPr>
            <w:r w:rsidRPr="002C5501">
              <w:rPr>
                <w:rFonts w:hint="eastAsia"/>
              </w:rPr>
              <w:t>黑龙江</w:t>
            </w:r>
          </w:p>
        </w:tc>
      </w:tr>
    </w:tbl>
    <w:p w:rsidR="00BE1143" w:rsidRDefault="00BE1143" w:rsidP="00BE1143"/>
    <w:p w:rsidR="00792494" w:rsidRPr="00826FA8" w:rsidRDefault="00792494" w:rsidP="00E724EE">
      <w:pPr>
        <w:pStyle w:val="31"/>
      </w:pPr>
      <w:bookmarkStart w:id="315" w:name="_Toc233085695"/>
      <w:bookmarkStart w:id="316" w:name="_Toc31035768"/>
      <w:bookmarkStart w:id="317" w:name="_Toc55667406"/>
      <w:bookmarkStart w:id="318" w:name="_Toc282852098"/>
      <w:bookmarkStart w:id="319" w:name="OLE_LINK13"/>
      <w:r w:rsidRPr="00826FA8">
        <w:rPr>
          <w:rFonts w:hint="eastAsia"/>
        </w:rPr>
        <w:t>全业务地市代码（</w:t>
      </w:r>
      <w:r w:rsidRPr="00826FA8">
        <w:rPr>
          <w:rFonts w:hint="eastAsia"/>
        </w:rPr>
        <w:t>X1X2X3</w:t>
      </w:r>
      <w:r w:rsidRPr="00826FA8">
        <w:rPr>
          <w:rFonts w:hint="eastAsia"/>
        </w:rPr>
        <w:t>）</w:t>
      </w:r>
      <w:bookmarkEnd w:id="3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4"/>
        <w:gridCol w:w="1115"/>
        <w:gridCol w:w="1930"/>
      </w:tblGrid>
      <w:tr w:rsidR="00792494" w:rsidRPr="002C5501" w:rsidTr="00F15FB3">
        <w:trPr>
          <w:trHeight w:val="340"/>
          <w:tblHeader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省分编码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地市编码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地市名称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呼和浩特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包头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乌兰察布盟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伊克昭盟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巴延卓尔盟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乌海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赤峰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海拉尔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109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通辽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111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锡林浩特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112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哲里木盟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113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兴安盟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114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阿盟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115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呼盟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110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北京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013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130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天津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淄博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滨州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威海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临沂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日照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潍纺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东营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枣庄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济宁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159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荷泽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160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莱芜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161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烟台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166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青岛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济南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172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泰安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173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德州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017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174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聊城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沧州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唐山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秦皇岛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廊坊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张家口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邢台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邯郸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保定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石家庄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189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承德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衡水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太原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晋中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阳泉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大同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晋城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长治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运城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临汾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忻州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199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朔州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019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200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离石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022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220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澳门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马鞍山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蚌埠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安庆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芜湖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六安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合肥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阜阳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淮南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铜陵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309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巢湖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宣城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滁州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宿州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淮北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黄山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池州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</w:t>
            </w:r>
            <w:r>
              <w:rPr>
                <w:rFonts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792494" w:rsidRPr="002D00D2" w:rsidRDefault="00792494" w:rsidP="00F15FB3">
            <w:pPr>
              <w:jc w:val="center"/>
            </w:pPr>
            <w:r w:rsidRPr="002D00D2">
              <w:rPr>
                <w:rFonts w:hint="eastAsia"/>
              </w:rPr>
              <w:t>亳州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310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上海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330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无锡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334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常熟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340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南京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343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镇江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346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连云港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348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盐城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349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宿迁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350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徐州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354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淮阴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358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南通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430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扬州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440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常州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445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泰州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450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苏州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360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杭州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362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湖州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363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嘉兴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364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舟山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365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绍兴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367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金华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宁波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468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衢州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469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丽水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温州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476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台州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380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福州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384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龙岩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385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莆田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386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宁德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387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389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三明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390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厦门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395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漳州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038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480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泉州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050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501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海口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502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三亚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503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儋州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510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广州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520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湛江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525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汕尾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526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揭阳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528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梅州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530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佛山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531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潮州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533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潮阳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535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清远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536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肇庆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538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云浮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540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深圳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550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江门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556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中山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558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韶关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560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汕头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565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阳江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568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茂名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惠州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580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东莞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620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珠海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670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河源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678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顺德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588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贺州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589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贵港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防城港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桂林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柳州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梧州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玉林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百色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钦州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河池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599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北海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930" w:type="dxa"/>
            <w:vAlign w:val="center"/>
          </w:tcPr>
          <w:p w:rsidR="00792494" w:rsidRPr="002E3FFF" w:rsidRDefault="00792494" w:rsidP="00F15FB3">
            <w:pPr>
              <w:jc w:val="center"/>
            </w:pPr>
            <w:r w:rsidRPr="002E3FFF">
              <w:rPr>
                <w:rFonts w:hint="eastAsia"/>
              </w:rPr>
              <w:t>崇左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059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601</w:t>
            </w:r>
          </w:p>
        </w:tc>
        <w:tc>
          <w:tcPr>
            <w:tcW w:w="1930" w:type="dxa"/>
            <w:vAlign w:val="center"/>
          </w:tcPr>
          <w:p w:rsidR="00792494" w:rsidRPr="002E3FFF" w:rsidRDefault="00792494" w:rsidP="00F15FB3">
            <w:pPr>
              <w:jc w:val="center"/>
            </w:pPr>
            <w:r w:rsidRPr="002E3FFF">
              <w:rPr>
                <w:rFonts w:hint="eastAsia"/>
              </w:rPr>
              <w:t>来宾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西宁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海东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格尔木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德令哈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海西洲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海南洲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706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海北洲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707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黄南州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708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果洛州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070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709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玉树州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武汉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宜昌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荆州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仙桃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黄冈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黄石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襄樊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孝感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鄂州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719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咸宁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十堰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神农架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随州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荆门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天门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潜江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727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恩施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长沙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株州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湘潭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衡阳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岳阳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浏阳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益阳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郴州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常德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娄底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邵阳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吉首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张家界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怀化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永州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740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景德镇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吉安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赣州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新余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鹰潭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九江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宜春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上饶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萍乡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759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抚州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郑州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洛阳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开封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焦作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新乡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许昌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漯河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安阳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商丘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769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平顶山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周口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驻马店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三门峡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濮阳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鹤壁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济源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信阳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778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潢川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790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拉萨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797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日喀则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798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山南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799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林芝</w:t>
            </w:r>
          </w:p>
        </w:tc>
      </w:tr>
      <w:tr w:rsidR="00792494" w:rsidRPr="00980753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980753" w:rsidRDefault="00792494" w:rsidP="00F15FB3">
            <w:pPr>
              <w:jc w:val="center"/>
              <w:rPr>
                <w:color w:val="FF0000"/>
              </w:rPr>
            </w:pPr>
            <w:r w:rsidRPr="00980753">
              <w:rPr>
                <w:rFonts w:hint="eastAsia"/>
                <w:color w:val="FF0000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980753" w:rsidRDefault="00792494" w:rsidP="00F15FB3">
            <w:pPr>
              <w:jc w:val="center"/>
              <w:rPr>
                <w:color w:val="FF0000"/>
              </w:rPr>
            </w:pPr>
            <w:r w:rsidRPr="00980753">
              <w:rPr>
                <w:rFonts w:hint="eastAsia"/>
                <w:color w:val="FF0000"/>
              </w:rPr>
              <w:t>800</w:t>
            </w:r>
          </w:p>
        </w:tc>
        <w:tc>
          <w:tcPr>
            <w:tcW w:w="1930" w:type="dxa"/>
            <w:vAlign w:val="center"/>
          </w:tcPr>
          <w:p w:rsidR="00792494" w:rsidRPr="00980753" w:rsidRDefault="00792494" w:rsidP="00F15FB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昌都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801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那曲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079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802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阿里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成都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雅安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西昌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攀枝花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乐山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泸州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内江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宜宾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自贡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819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眉山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达川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遂宁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南充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广安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绵阳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德阳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广元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巴中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甘孜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829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阿坝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830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资阳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083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831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重庆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083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832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涪陵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083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833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万县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083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834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黔江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083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835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巫山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宝鸡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西安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延安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渭南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咸阳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榆林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铜川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商洛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安康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084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849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汉中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785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铜仁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786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凯里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787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遵义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788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都匀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789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安顺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850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贵阳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851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毕节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852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兴义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085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853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六盘水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德宏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保山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文山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临沧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怒江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迪庆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736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西双版纳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昆明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红河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大理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丽江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楚雄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玉溪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曲靖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昭通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景洪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086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869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思茅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兰州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定西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平凉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庆阳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武威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张掖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嘉峪关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天水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临夏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879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白银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930</w:t>
            </w:r>
          </w:p>
        </w:tc>
        <w:tc>
          <w:tcPr>
            <w:tcW w:w="1930" w:type="dxa"/>
            <w:vAlign w:val="center"/>
          </w:tcPr>
          <w:p w:rsidR="00792494" w:rsidRPr="00980753" w:rsidRDefault="00792494" w:rsidP="00F15FB3">
            <w:pPr>
              <w:jc w:val="center"/>
            </w:pPr>
            <w:r w:rsidRPr="00980753">
              <w:rPr>
                <w:rFonts w:hint="eastAsia"/>
              </w:rPr>
              <w:t>金昌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>
              <w:rPr>
                <w:rFonts w:hint="eastAsia"/>
              </w:rPr>
              <w:t>931</w:t>
            </w:r>
          </w:p>
        </w:tc>
        <w:tc>
          <w:tcPr>
            <w:tcW w:w="1930" w:type="dxa"/>
            <w:vAlign w:val="center"/>
          </w:tcPr>
          <w:p w:rsidR="00792494" w:rsidRPr="00980753" w:rsidRDefault="00792494" w:rsidP="00F15FB3">
            <w:pPr>
              <w:jc w:val="center"/>
            </w:pPr>
            <w:r w:rsidRPr="00980753">
              <w:rPr>
                <w:rFonts w:hint="eastAsia"/>
              </w:rPr>
              <w:t>酒泉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980753">
              <w:rPr>
                <w:rFonts w:hint="eastAsia"/>
              </w:rPr>
              <w:t>960</w:t>
            </w:r>
          </w:p>
        </w:tc>
        <w:tc>
          <w:tcPr>
            <w:tcW w:w="1930" w:type="dxa"/>
            <w:vAlign w:val="center"/>
          </w:tcPr>
          <w:p w:rsidR="00792494" w:rsidRPr="00980753" w:rsidRDefault="00792494" w:rsidP="00F15FB3">
            <w:pPr>
              <w:jc w:val="center"/>
            </w:pPr>
            <w:r w:rsidRPr="00980753">
              <w:rPr>
                <w:rFonts w:hint="eastAsia"/>
              </w:rPr>
              <w:t>陇南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980753">
              <w:rPr>
                <w:rFonts w:hint="eastAsia"/>
              </w:rPr>
              <w:t>961</w:t>
            </w:r>
          </w:p>
        </w:tc>
        <w:tc>
          <w:tcPr>
            <w:tcW w:w="1930" w:type="dxa"/>
            <w:vAlign w:val="center"/>
          </w:tcPr>
          <w:p w:rsidR="00792494" w:rsidRPr="00980753" w:rsidRDefault="00792494" w:rsidP="00F15FB3">
            <w:pPr>
              <w:jc w:val="center"/>
            </w:pPr>
            <w:r w:rsidRPr="00980753">
              <w:rPr>
                <w:rFonts w:hint="eastAsia"/>
              </w:rPr>
              <w:t>甘南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880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银川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881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银南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882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银北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883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吴忠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884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石嘴山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885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固原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1A68A1">
              <w:rPr>
                <w:rFonts w:hint="eastAsia"/>
              </w:rPr>
              <w:t>088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1A68A1">
              <w:rPr>
                <w:rFonts w:hint="eastAsia"/>
              </w:rPr>
              <w:t>886</w:t>
            </w:r>
          </w:p>
        </w:tc>
        <w:tc>
          <w:tcPr>
            <w:tcW w:w="1930" w:type="dxa"/>
            <w:vAlign w:val="center"/>
          </w:tcPr>
          <w:p w:rsidR="00792494" w:rsidRPr="001A68A1" w:rsidRDefault="00792494" w:rsidP="00F15FB3">
            <w:pPr>
              <w:jc w:val="center"/>
            </w:pPr>
            <w:r w:rsidRPr="001A68A1">
              <w:rPr>
                <w:rFonts w:hint="eastAsia"/>
              </w:rPr>
              <w:t>中卫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乌鲁木齐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昌吉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奎屯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石河子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吐鲁番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库尔勒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阿克苏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喀什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伊犁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899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克拉玛依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哈密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951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博乐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952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塔城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953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阿勒泰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954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克州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089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955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和田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长春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吉林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四平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松原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通化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辽源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白城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白山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090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909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延吉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沈阳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铁岭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鞍山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抚顺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本溪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丹东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锦州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917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营口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阜新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919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辽阳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920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朝阳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lastRenderedPageBreak/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921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盘锦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922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葫芦岛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091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940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大连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971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哈尔滨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973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齐齐哈尔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976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佳木斯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981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大庆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988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牡丹江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989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绥化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990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黑河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991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鸡西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992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七台河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993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鹤岗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994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双鸭山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995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大兴安岭</w:t>
            </w:r>
          </w:p>
        </w:tc>
      </w:tr>
      <w:tr w:rsidR="00792494" w:rsidRPr="002C5501" w:rsidTr="00F15FB3">
        <w:trPr>
          <w:trHeight w:val="340"/>
          <w:jc w:val="center"/>
        </w:trPr>
        <w:tc>
          <w:tcPr>
            <w:tcW w:w="1114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097</w:t>
            </w:r>
          </w:p>
        </w:tc>
        <w:tc>
          <w:tcPr>
            <w:tcW w:w="1115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996</w:t>
            </w:r>
          </w:p>
        </w:tc>
        <w:tc>
          <w:tcPr>
            <w:tcW w:w="1930" w:type="dxa"/>
            <w:vAlign w:val="center"/>
          </w:tcPr>
          <w:p w:rsidR="00792494" w:rsidRPr="002C5501" w:rsidRDefault="00792494" w:rsidP="00F15FB3">
            <w:pPr>
              <w:jc w:val="center"/>
            </w:pPr>
            <w:r w:rsidRPr="002C5501">
              <w:rPr>
                <w:rFonts w:hint="eastAsia"/>
              </w:rPr>
              <w:t>伊春</w:t>
            </w:r>
          </w:p>
        </w:tc>
      </w:tr>
    </w:tbl>
    <w:p w:rsidR="00792494" w:rsidRDefault="00792494" w:rsidP="00DA47BC"/>
    <w:p w:rsidR="00DA47BC" w:rsidRPr="00826FA8" w:rsidRDefault="00DA47BC" w:rsidP="00E724EE">
      <w:pPr>
        <w:pStyle w:val="31"/>
      </w:pPr>
      <w:r w:rsidRPr="00826FA8">
        <w:rPr>
          <w:rFonts w:hint="eastAsia"/>
        </w:rPr>
        <w:t>业务类型代码（</w:t>
      </w:r>
      <w:r w:rsidRPr="00826FA8">
        <w:rPr>
          <w:rFonts w:hint="eastAsia"/>
        </w:rPr>
        <w:t>X1X2</w:t>
      </w:r>
      <w:r w:rsidRPr="00826FA8">
        <w:rPr>
          <w:rFonts w:hint="eastAsia"/>
        </w:rPr>
        <w:t>）</w:t>
      </w:r>
      <w:bookmarkEnd w:id="316"/>
      <w:bookmarkEnd w:id="317"/>
      <w:bookmarkEnd w:id="318"/>
      <w:bookmarkEnd w:id="319"/>
    </w:p>
    <w:tbl>
      <w:tblPr>
        <w:tblW w:w="4441" w:type="dxa"/>
        <w:jc w:val="center"/>
        <w:tblLook w:val="0000"/>
      </w:tblPr>
      <w:tblGrid>
        <w:gridCol w:w="840"/>
        <w:gridCol w:w="3601"/>
      </w:tblGrid>
      <w:tr w:rsidR="00DA47BC" w:rsidRPr="00F508E4" w:rsidTr="00E167AA">
        <w:trPr>
          <w:trHeight w:val="285"/>
          <w:tblHeader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b/>
                <w:bCs/>
                <w:kern w:val="0"/>
                <w:szCs w:val="21"/>
                <w:lang w:bidi="hi-IN"/>
              </w:rPr>
              <w:t>编码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b/>
                <w:bCs/>
                <w:kern w:val="0"/>
                <w:szCs w:val="21"/>
                <w:lang w:bidi="hi-IN"/>
              </w:rPr>
              <w:t>说明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01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 w:hint="eastAsia"/>
                <w:kern w:val="0"/>
                <w:szCs w:val="21"/>
                <w:lang w:bidi="hi-IN"/>
              </w:rPr>
              <w:t>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02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 w:hint="eastAsia"/>
                <w:kern w:val="0"/>
                <w:szCs w:val="21"/>
                <w:lang w:bidi="hi-IN"/>
              </w:rPr>
              <w:t>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04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WAP PUSH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05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G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网</w:t>
            </w:r>
            <w:r w:rsidRPr="00F508E4">
              <w:rPr>
                <w:rFonts w:cs="宋体"/>
                <w:kern w:val="0"/>
                <w:szCs w:val="21"/>
                <w:lang w:bidi="hi-IN"/>
              </w:rPr>
              <w:t>WAP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业务（</w:t>
            </w:r>
            <w:r w:rsidRPr="00F508E4">
              <w:rPr>
                <w:rFonts w:cs="宋体"/>
                <w:kern w:val="0"/>
                <w:szCs w:val="21"/>
                <w:lang w:bidi="hi-IN"/>
              </w:rPr>
              <w:t>PULL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）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10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13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2238EE">
              <w:rPr>
                <w:rFonts w:ascii="宋体" w:hAnsi="宋体" w:cs="宋体" w:hint="eastAsia"/>
                <w:kern w:val="0"/>
                <w:szCs w:val="21"/>
                <w:lang w:bidi="hi-IN"/>
              </w:rPr>
              <w:t>信息导航业务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14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2238EE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2238EE">
              <w:rPr>
                <w:rFonts w:ascii="宋体" w:hAnsi="宋体" w:cs="宋体" w:hint="eastAsia"/>
                <w:kern w:val="0"/>
                <w:szCs w:val="21"/>
                <w:lang w:bidi="hi-IN"/>
              </w:rPr>
              <w:t>移动查勘业务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15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2238EE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2238EE">
              <w:rPr>
                <w:rFonts w:ascii="宋体" w:hAnsi="宋体" w:cs="宋体" w:hint="eastAsia"/>
                <w:kern w:val="0"/>
                <w:szCs w:val="21"/>
                <w:lang w:bidi="hi-IN"/>
              </w:rPr>
              <w:t>订餐宝业务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20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 w:hint="eastAsia"/>
                <w:kern w:val="0"/>
                <w:szCs w:val="21"/>
                <w:lang w:bidi="hi-IN"/>
              </w:rPr>
              <w:t>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21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G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网</w:t>
            </w:r>
            <w:r w:rsidRPr="00F508E4">
              <w:rPr>
                <w:rFonts w:cs="宋体"/>
                <w:kern w:val="0"/>
                <w:szCs w:val="21"/>
                <w:lang w:bidi="hi-IN"/>
              </w:rPr>
              <w:t>JAVA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22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通信管家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23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平安家居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24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IPTV</w:t>
            </w:r>
            <w:r>
              <w:rPr>
                <w:rFonts w:cs="宋体" w:hint="eastAsia"/>
                <w:kern w:val="0"/>
                <w:szCs w:val="21"/>
                <w:lang w:bidi="hi-IN"/>
              </w:rPr>
              <w:t>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25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互联网电视业务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26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电脑保姆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30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 w:hint="eastAsia"/>
                <w:kern w:val="0"/>
                <w:szCs w:val="21"/>
                <w:lang w:bidi="hi-IN"/>
              </w:rPr>
              <w:t>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31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SP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彩信</w:t>
            </w:r>
            <w:r w:rsidRPr="00F508E4">
              <w:rPr>
                <w:rFonts w:cs="宋体"/>
                <w:kern w:val="0"/>
                <w:szCs w:val="21"/>
                <w:lang w:bidi="hi-IN"/>
              </w:rPr>
              <w:t>MMS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32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点对点彩信业务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40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精定位业务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lastRenderedPageBreak/>
              <w:t>41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GIS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42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粗定位业务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49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音乐业务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50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VOICE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（联通丽音</w:t>
            </w:r>
            <w:r w:rsidRPr="00F508E4">
              <w:rPr>
                <w:rFonts w:cs="宋体"/>
                <w:kern w:val="0"/>
                <w:szCs w:val="21"/>
                <w:lang w:bidi="hi-IN"/>
              </w:rPr>
              <w:t>10159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）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51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视频上传分享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52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视频监控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53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手机搜索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54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IVVR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55-59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508E4">
                <w:rPr>
                  <w:rFonts w:ascii="宋体" w:hAnsi="宋体" w:cs="宋体" w:hint="eastAsia"/>
                  <w:kern w:val="0"/>
                  <w:szCs w:val="21"/>
                  <w:lang w:bidi="hi-IN"/>
                </w:rPr>
                <w:t>3G</w:t>
              </w:r>
            </w:smartTag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业务预留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60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UEC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（证券电子商务）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cs="宋体"/>
                <w:szCs w:val="21"/>
              </w:rPr>
            </w:pPr>
            <w:r w:rsidRPr="00F508E4">
              <w:rPr>
                <w:szCs w:val="21"/>
              </w:rPr>
              <w:t>61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cs="宋体"/>
                <w:szCs w:val="21"/>
              </w:rPr>
            </w:pPr>
            <w:r w:rsidRPr="00F508E4">
              <w:rPr>
                <w:szCs w:val="21"/>
              </w:rPr>
              <w:t>java</w:t>
            </w:r>
            <w:r w:rsidRPr="00F508E4">
              <w:rPr>
                <w:rFonts w:hint="eastAsia"/>
                <w:szCs w:val="21"/>
              </w:rPr>
              <w:t>卡业务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游戏业务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3G</w:t>
            </w:r>
            <w:r>
              <w:rPr>
                <w:rFonts w:hint="eastAsia"/>
                <w:szCs w:val="21"/>
              </w:rPr>
              <w:t>加油站业务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Default="00DA47BC" w:rsidP="00E167AA">
            <w:pPr>
              <w:rPr>
                <w:szCs w:val="21"/>
              </w:rPr>
            </w:pPr>
            <w:r w:rsidRPr="00F119B4">
              <w:rPr>
                <w:rFonts w:hint="eastAsia"/>
                <w:szCs w:val="21"/>
              </w:rPr>
              <w:t>媒体类社交应用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cs="宋体"/>
                <w:szCs w:val="21"/>
              </w:rPr>
            </w:pPr>
            <w:r w:rsidRPr="00F508E4">
              <w:rPr>
                <w:szCs w:val="21"/>
              </w:rPr>
              <w:t>66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ascii="宋体" w:hAnsi="宋体" w:cs="宋体"/>
                <w:szCs w:val="21"/>
              </w:rPr>
            </w:pPr>
            <w:r w:rsidRPr="00F508E4">
              <w:rPr>
                <w:rFonts w:hint="eastAsia"/>
                <w:szCs w:val="21"/>
              </w:rPr>
              <w:t>手机阅读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cs="宋体"/>
                <w:szCs w:val="21"/>
              </w:rPr>
            </w:pPr>
            <w:r w:rsidRPr="00F508E4">
              <w:rPr>
                <w:szCs w:val="21"/>
              </w:rPr>
              <w:t>69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ascii="宋体" w:hAnsi="宋体" w:cs="宋体"/>
                <w:szCs w:val="21"/>
              </w:rPr>
            </w:pPr>
            <w:r w:rsidRPr="00F508E4">
              <w:rPr>
                <w:rFonts w:hint="eastAsia"/>
                <w:szCs w:val="21"/>
              </w:rPr>
              <w:t>多媒体炫铃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cs="宋体"/>
                <w:szCs w:val="21"/>
              </w:rPr>
            </w:pPr>
            <w:r w:rsidRPr="00F508E4">
              <w:rPr>
                <w:szCs w:val="21"/>
              </w:rPr>
              <w:t>67-68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rPr>
                <w:rFonts w:ascii="宋体" w:hAnsi="宋体" w:cs="宋体"/>
                <w:szCs w:val="21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508E4">
                <w:rPr>
                  <w:rFonts w:hint="eastAsia"/>
                  <w:szCs w:val="21"/>
                </w:rPr>
                <w:t>3G</w:t>
              </w:r>
            </w:smartTag>
            <w:r w:rsidRPr="00F508E4">
              <w:rPr>
                <w:rFonts w:hint="eastAsia"/>
                <w:szCs w:val="21"/>
              </w:rPr>
              <w:t>业务预留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70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CRBT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（炫铃）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75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上网卡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80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流媒体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81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UWEB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（视讯新干线）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82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手机邮箱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90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SMS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（联通在信）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91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短信卡业务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联通丽音</w:t>
            </w:r>
            <w:r w:rsidRPr="00F508E4">
              <w:rPr>
                <w:rFonts w:cs="宋体"/>
                <w:kern w:val="0"/>
                <w:szCs w:val="21"/>
                <w:lang w:bidi="hi-IN"/>
              </w:rPr>
              <w:t>10155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93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IVR</w:t>
            </w: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94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EMP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95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USSD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96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>
              <w:rPr>
                <w:rFonts w:cs="宋体" w:hint="eastAsia"/>
                <w:kern w:val="0"/>
                <w:szCs w:val="21"/>
                <w:lang w:bidi="hi-IN"/>
              </w:rPr>
              <w:t>黑莓业务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</w:t>
            </w:r>
            <w:r w:rsidRPr="00F508E4">
              <w:rPr>
                <w:rFonts w:cs="宋体" w:hint="eastAsia"/>
                <w:kern w:val="0"/>
                <w:szCs w:val="21"/>
                <w:lang w:bidi="hi-IN"/>
              </w:rPr>
              <w:t>7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7BC" w:rsidRPr="00F508E4" w:rsidRDefault="00DA47BC" w:rsidP="00E167A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行业WAP PUSH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</w:t>
            </w:r>
            <w:r w:rsidRPr="00F508E4">
              <w:rPr>
                <w:rFonts w:cs="宋体" w:hint="eastAsia"/>
                <w:kern w:val="0"/>
                <w:szCs w:val="21"/>
                <w:lang w:bidi="hi-IN"/>
              </w:rPr>
              <w:t>8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7BC" w:rsidRPr="00F508E4" w:rsidRDefault="00DA47BC" w:rsidP="00E167A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行业彩信</w:t>
            </w:r>
          </w:p>
        </w:tc>
      </w:tr>
      <w:tr w:rsidR="00DA47BC" w:rsidRPr="00F508E4" w:rsidTr="00E167AA">
        <w:trPr>
          <w:trHeight w:val="28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7BC" w:rsidRPr="00F508E4" w:rsidRDefault="00DA47BC" w:rsidP="00E167AA">
            <w:pPr>
              <w:widowControl/>
              <w:rPr>
                <w:rFonts w:cs="宋体"/>
                <w:kern w:val="0"/>
                <w:szCs w:val="21"/>
                <w:lang w:bidi="hi-IN"/>
              </w:rPr>
            </w:pPr>
            <w:r w:rsidRPr="00F508E4">
              <w:rPr>
                <w:rFonts w:cs="宋体"/>
                <w:kern w:val="0"/>
                <w:szCs w:val="21"/>
                <w:lang w:bidi="hi-IN"/>
              </w:rPr>
              <w:t>99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7BC" w:rsidRPr="00F508E4" w:rsidRDefault="00DA47BC" w:rsidP="00E167A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lang w:bidi="hi-IN"/>
              </w:rPr>
            </w:pPr>
            <w:r w:rsidRPr="00F508E4">
              <w:rPr>
                <w:rFonts w:ascii="宋体" w:hAnsi="宋体" w:cs="宋体" w:hint="eastAsia"/>
                <w:kern w:val="0"/>
                <w:szCs w:val="21"/>
                <w:lang w:bidi="hi-IN"/>
              </w:rPr>
              <w:t>行业短信</w:t>
            </w:r>
          </w:p>
        </w:tc>
      </w:tr>
    </w:tbl>
    <w:p w:rsidR="00DA47BC" w:rsidRPr="00DA47BC" w:rsidRDefault="00DA47BC" w:rsidP="00BE1143">
      <w:pPr>
        <w:rPr>
          <w:b/>
        </w:rPr>
      </w:pPr>
    </w:p>
    <w:sectPr w:rsidR="00DA47BC" w:rsidRPr="00DA47BC" w:rsidSect="0000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CA8" w:rsidRDefault="004F7CA8" w:rsidP="00D93E0F">
      <w:r>
        <w:separator/>
      </w:r>
    </w:p>
  </w:endnote>
  <w:endnote w:type="continuationSeparator" w:id="0">
    <w:p w:rsidR="004F7CA8" w:rsidRDefault="004F7CA8" w:rsidP="00D93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CA8" w:rsidRDefault="004F7CA8" w:rsidP="00D93E0F">
      <w:r>
        <w:separator/>
      </w:r>
    </w:p>
  </w:footnote>
  <w:footnote w:type="continuationSeparator" w:id="0">
    <w:p w:rsidR="004F7CA8" w:rsidRDefault="004F7CA8" w:rsidP="00D93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87C40D8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Times New Roman" w:hint="default"/>
      </w:rPr>
    </w:lvl>
  </w:abstractNum>
  <w:abstractNum w:abstractNumId="1">
    <w:nsid w:val="03132CE8"/>
    <w:multiLevelType w:val="hybridMultilevel"/>
    <w:tmpl w:val="63C4F4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6966B16"/>
    <w:multiLevelType w:val="hybridMultilevel"/>
    <w:tmpl w:val="18E0C7DE"/>
    <w:lvl w:ilvl="0" w:tplc="31668ECA">
      <w:start w:val="1"/>
      <w:numFmt w:val="chineseCountingThousand"/>
      <w:pStyle w:val="ParaCharCharCharCharCharCharChar"/>
      <w:lvlText w:val="第%1章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1C5C8F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E367E9"/>
    <w:multiLevelType w:val="hybridMultilevel"/>
    <w:tmpl w:val="8ECE02BE"/>
    <w:lvl w:ilvl="0" w:tplc="F9060740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AB66554"/>
    <w:multiLevelType w:val="singleLevel"/>
    <w:tmpl w:val="F3E2B79E"/>
    <w:lvl w:ilvl="0">
      <w:start w:val="1"/>
      <w:numFmt w:val="decimal"/>
      <w:pStyle w:val="a5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7">
    <w:nsid w:val="1B537C50"/>
    <w:multiLevelType w:val="hybridMultilevel"/>
    <w:tmpl w:val="CE6807C8"/>
    <w:lvl w:ilvl="0" w:tplc="FFFFFFFF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DF4582D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75929"/>
    <w:multiLevelType w:val="hybridMultilevel"/>
    <w:tmpl w:val="140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646C72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D4D70"/>
    <w:multiLevelType w:val="hybridMultilevel"/>
    <w:tmpl w:val="00D67AF0"/>
    <w:lvl w:ilvl="0" w:tplc="D70C9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8478CE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1E2EA8"/>
    <w:multiLevelType w:val="multilevel"/>
    <w:tmpl w:val="33B630BE"/>
    <w:lvl w:ilvl="0">
      <w:start w:val="1"/>
      <w:numFmt w:val="decimal"/>
      <w:pStyle w:val="StyleHeading1Left0cmFirstline0cm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B8B7AC7"/>
    <w:multiLevelType w:val="multilevel"/>
    <w:tmpl w:val="1B1A1D70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15">
    <w:nsid w:val="407E65F9"/>
    <w:multiLevelType w:val="hybridMultilevel"/>
    <w:tmpl w:val="C31E088E"/>
    <w:lvl w:ilvl="0" w:tplc="0409000F">
      <w:start w:val="1"/>
      <w:numFmt w:val="none"/>
      <w:pStyle w:val="a6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BAEEDD8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7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8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>
    <w:nsid w:val="496E4D7B"/>
    <w:multiLevelType w:val="hybridMultilevel"/>
    <w:tmpl w:val="B082039E"/>
    <w:lvl w:ilvl="0" w:tplc="18F4B55C">
      <w:start w:val="1"/>
      <w:numFmt w:val="none"/>
      <w:pStyle w:val="a9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495164A"/>
    <w:multiLevelType w:val="hybridMultilevel"/>
    <w:tmpl w:val="653E5C84"/>
    <w:lvl w:ilvl="0" w:tplc="0409000F">
      <w:start w:val="1"/>
      <w:numFmt w:val="bullet"/>
      <w:pStyle w:val="7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76D8D15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decimal"/>
      <w:lvlText w:val="%3."/>
      <w:lvlJc w:val="center"/>
      <w:pPr>
        <w:tabs>
          <w:tab w:val="num" w:pos="1163"/>
        </w:tabs>
        <w:ind w:left="1163" w:hanging="709"/>
      </w:pPr>
      <w:rPr>
        <w:rFonts w:hint="eastAsia"/>
      </w:rPr>
    </w:lvl>
    <w:lvl w:ilvl="3" w:tplc="0409000F">
      <w:start w:val="1"/>
      <w:numFmt w:val="decimal"/>
      <w:lvlText w:val="%4."/>
      <w:lvlJc w:val="center"/>
      <w:pPr>
        <w:tabs>
          <w:tab w:val="num" w:pos="1969"/>
        </w:tabs>
        <w:ind w:left="1969" w:hanging="1515"/>
      </w:pPr>
      <w:rPr>
        <w:rFonts w:hint="eastAsia"/>
      </w:rPr>
    </w:lvl>
    <w:lvl w:ilvl="4" w:tplc="04090019">
      <w:start w:val="1"/>
      <w:numFmt w:val="decimal"/>
      <w:lvlText w:val="%5."/>
      <w:lvlJc w:val="left"/>
      <w:pPr>
        <w:tabs>
          <w:tab w:val="num" w:pos="2100"/>
        </w:tabs>
        <w:ind w:left="2100" w:hanging="1646"/>
      </w:pPr>
      <w:rPr>
        <w:rFonts w:hint="eastAsia"/>
      </w:rPr>
    </w:lvl>
    <w:lvl w:ilvl="5" w:tplc="0409001B">
      <w:start w:val="1"/>
      <w:numFmt w:val="decimal"/>
      <w:lvlText w:val="%6."/>
      <w:lvlJc w:val="center"/>
      <w:pPr>
        <w:tabs>
          <w:tab w:val="num" w:pos="2520"/>
        </w:tabs>
        <w:ind w:left="2520" w:hanging="2066"/>
      </w:pPr>
      <w:rPr>
        <w:rFonts w:hint="eastAsia"/>
      </w:rPr>
    </w:lvl>
    <w:lvl w:ilvl="6" w:tplc="0409000F">
      <w:start w:val="1"/>
      <w:numFmt w:val="decimal"/>
      <w:lvlText w:val="%7."/>
      <w:lvlJc w:val="center"/>
      <w:pPr>
        <w:tabs>
          <w:tab w:val="num" w:pos="2491"/>
        </w:tabs>
        <w:ind w:left="2491" w:hanging="2037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7C2AF5"/>
    <w:multiLevelType w:val="multilevel"/>
    <w:tmpl w:val="8E887FB2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566E7F2D"/>
    <w:multiLevelType w:val="multilevel"/>
    <w:tmpl w:val="65224E1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  <w:sz w:val="32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eastAsia"/>
      </w:rPr>
    </w:lvl>
  </w:abstractNum>
  <w:abstractNum w:abstractNumId="21">
    <w:nsid w:val="5B174DF7"/>
    <w:multiLevelType w:val="hybridMultilevel"/>
    <w:tmpl w:val="04904E9A"/>
    <w:lvl w:ilvl="0" w:tplc="521A3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DA0146"/>
    <w:multiLevelType w:val="singleLevel"/>
    <w:tmpl w:val="9A4A8C66"/>
    <w:lvl w:ilvl="0">
      <w:start w:val="1"/>
      <w:numFmt w:val="bullet"/>
      <w:pStyle w:val="fg"/>
      <w:lvlText w:val=""/>
      <w:lvlJc w:val="left"/>
      <w:pPr>
        <w:tabs>
          <w:tab w:val="num" w:pos="1100"/>
        </w:tabs>
        <w:ind w:left="1100" w:hanging="420"/>
      </w:pPr>
      <w:rPr>
        <w:rFonts w:ascii="Wingdings" w:hAnsi="Wingdings" w:hint="default"/>
      </w:rPr>
    </w:lvl>
  </w:abstractNum>
  <w:abstractNum w:abstractNumId="23">
    <w:nsid w:val="61BD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61D02696"/>
    <w:multiLevelType w:val="hybridMultilevel"/>
    <w:tmpl w:val="140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6260FA"/>
    <w:multiLevelType w:val="multilevel"/>
    <w:tmpl w:val="0140445A"/>
    <w:lvl w:ilvl="0">
      <w:start w:val="1"/>
      <w:numFmt w:val="decimal"/>
      <w:pStyle w:val="ab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651A723D"/>
    <w:multiLevelType w:val="multilevel"/>
    <w:tmpl w:val="7DE2B64A"/>
    <w:lvl w:ilvl="0">
      <w:start w:val="1"/>
      <w:numFmt w:val="decimal"/>
      <w:lvlText w:val="%1"/>
      <w:lvlJc w:val="left"/>
      <w:pPr>
        <w:ind w:left="170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6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694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27">
    <w:nsid w:val="657D3FBC"/>
    <w:multiLevelType w:val="multilevel"/>
    <w:tmpl w:val="95FA0F16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CEA2025"/>
    <w:multiLevelType w:val="multilevel"/>
    <w:tmpl w:val="FF9A605A"/>
    <w:lvl w:ilvl="0">
      <w:start w:val="1"/>
      <w:numFmt w:val="none"/>
      <w:pStyle w:val="a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eastAsia="zh-CN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94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9">
    <w:nsid w:val="6DBF04F4"/>
    <w:multiLevelType w:val="hybridMultilevel"/>
    <w:tmpl w:val="83EA41C0"/>
    <w:lvl w:ilvl="0" w:tplc="0409000F">
      <w:start w:val="1"/>
      <w:numFmt w:val="none"/>
      <w:pStyle w:val="af5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F086534"/>
    <w:multiLevelType w:val="hybridMultilevel"/>
    <w:tmpl w:val="5318356E"/>
    <w:lvl w:ilvl="0" w:tplc="CCD45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D70EBD"/>
    <w:multiLevelType w:val="hybridMultilevel"/>
    <w:tmpl w:val="04904E9A"/>
    <w:lvl w:ilvl="0" w:tplc="521A3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5736F1"/>
    <w:multiLevelType w:val="hybridMultilevel"/>
    <w:tmpl w:val="287463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6933334"/>
    <w:multiLevelType w:val="hybridMultilevel"/>
    <w:tmpl w:val="606EE67C"/>
    <w:lvl w:ilvl="0" w:tplc="6454796C">
      <w:start w:val="1"/>
      <w:numFmt w:val="none"/>
      <w:pStyle w:val="af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76810AE"/>
    <w:multiLevelType w:val="hybridMultilevel"/>
    <w:tmpl w:val="7284B3BC"/>
    <w:lvl w:ilvl="0" w:tplc="53008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535691"/>
    <w:multiLevelType w:val="hybridMultilevel"/>
    <w:tmpl w:val="CFE05D98"/>
    <w:lvl w:ilvl="0" w:tplc="A40ABFC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D06121F"/>
    <w:multiLevelType w:val="multilevel"/>
    <w:tmpl w:val="C2D29008"/>
    <w:lvl w:ilvl="0">
      <w:start w:val="1"/>
      <w:numFmt w:val="decimal"/>
      <w:pStyle w:val="Style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32"/>
  </w:num>
  <w:num w:numId="3">
    <w:abstractNumId w:val="9"/>
  </w:num>
  <w:num w:numId="4">
    <w:abstractNumId w:val="35"/>
  </w:num>
  <w:num w:numId="5">
    <w:abstractNumId w:val="27"/>
  </w:num>
  <w:num w:numId="6">
    <w:abstractNumId w:val="2"/>
  </w:num>
  <w:num w:numId="7">
    <w:abstractNumId w:val="28"/>
  </w:num>
  <w:num w:numId="8">
    <w:abstractNumId w:val="33"/>
  </w:num>
  <w:num w:numId="9">
    <w:abstractNumId w:val="15"/>
  </w:num>
  <w:num w:numId="10">
    <w:abstractNumId w:val="5"/>
  </w:num>
  <w:num w:numId="11">
    <w:abstractNumId w:val="29"/>
  </w:num>
  <w:num w:numId="12">
    <w:abstractNumId w:val="17"/>
  </w:num>
  <w:num w:numId="13">
    <w:abstractNumId w:val="25"/>
  </w:num>
  <w:num w:numId="14">
    <w:abstractNumId w:val="19"/>
  </w:num>
  <w:num w:numId="15">
    <w:abstractNumId w:val="6"/>
  </w:num>
  <w:num w:numId="16">
    <w:abstractNumId w:val="36"/>
  </w:num>
  <w:num w:numId="17">
    <w:abstractNumId w:val="13"/>
  </w:num>
  <w:num w:numId="18">
    <w:abstractNumId w:val="18"/>
  </w:num>
  <w:num w:numId="19">
    <w:abstractNumId w:val="22"/>
  </w:num>
  <w:num w:numId="20">
    <w:abstractNumId w:val="14"/>
  </w:num>
  <w:num w:numId="21">
    <w:abstractNumId w:val="23"/>
  </w:num>
  <w:num w:numId="22">
    <w:abstractNumId w:val="7"/>
    <w:lvlOverride w:ilvl="0">
      <w:startOverride w:val="1"/>
    </w:lvlOverride>
  </w:num>
  <w:num w:numId="23">
    <w:abstractNumId w:val="16"/>
  </w:num>
  <w:num w:numId="24">
    <w:abstractNumId w:val="3"/>
  </w:num>
  <w:num w:numId="25">
    <w:abstractNumId w:val="0"/>
  </w:num>
  <w:num w:numId="26">
    <w:abstractNumId w:val="11"/>
  </w:num>
  <w:num w:numId="27">
    <w:abstractNumId w:val="1"/>
  </w:num>
  <w:num w:numId="28">
    <w:abstractNumId w:val="10"/>
  </w:num>
  <w:num w:numId="29">
    <w:abstractNumId w:val="4"/>
  </w:num>
  <w:num w:numId="30">
    <w:abstractNumId w:val="12"/>
  </w:num>
  <w:num w:numId="31">
    <w:abstractNumId w:val="8"/>
  </w:num>
  <w:num w:numId="32">
    <w:abstractNumId w:val="30"/>
  </w:num>
  <w:num w:numId="33">
    <w:abstractNumId w:val="34"/>
  </w:num>
  <w:num w:numId="34">
    <w:abstractNumId w:val="20"/>
  </w:num>
  <w:num w:numId="35">
    <w:abstractNumId w:val="20"/>
  </w:num>
  <w:num w:numId="36">
    <w:abstractNumId w:val="2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0"/>
  </w:num>
  <w:num w:numId="40">
    <w:abstractNumId w:val="21"/>
  </w:num>
  <w:num w:numId="41">
    <w:abstractNumId w:val="20"/>
  </w:num>
  <w:num w:numId="42">
    <w:abstractNumId w:val="20"/>
  </w:num>
  <w:num w:numId="43">
    <w:abstractNumId w:val="31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  <w:num w:numId="51">
    <w:abstractNumId w:val="24"/>
  </w:num>
  <w:num w:numId="52">
    <w:abstractNumId w:val="20"/>
  </w:num>
  <w:num w:numId="53">
    <w:abstractNumId w:val="20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yunfei">
    <w15:presenceInfo w15:providerId="AD" w15:userId="S-1-5-21-147214757-305610072-1517763936-20723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069"/>
    <w:rsid w:val="000007F1"/>
    <w:rsid w:val="00006ED8"/>
    <w:rsid w:val="00015C37"/>
    <w:rsid w:val="0003002A"/>
    <w:rsid w:val="00030C6F"/>
    <w:rsid w:val="0004145A"/>
    <w:rsid w:val="000458FF"/>
    <w:rsid w:val="00053A3D"/>
    <w:rsid w:val="00057C7B"/>
    <w:rsid w:val="000660FA"/>
    <w:rsid w:val="00071A70"/>
    <w:rsid w:val="00084AC1"/>
    <w:rsid w:val="000865D0"/>
    <w:rsid w:val="00087602"/>
    <w:rsid w:val="000A709E"/>
    <w:rsid w:val="000C0431"/>
    <w:rsid w:val="000D1126"/>
    <w:rsid w:val="000E29A8"/>
    <w:rsid w:val="000E622D"/>
    <w:rsid w:val="000F1A7A"/>
    <w:rsid w:val="001118E4"/>
    <w:rsid w:val="0012451D"/>
    <w:rsid w:val="00130F3B"/>
    <w:rsid w:val="00133675"/>
    <w:rsid w:val="00133974"/>
    <w:rsid w:val="00144272"/>
    <w:rsid w:val="00177FED"/>
    <w:rsid w:val="00191A9A"/>
    <w:rsid w:val="00195069"/>
    <w:rsid w:val="001A55EC"/>
    <w:rsid w:val="001A5C9F"/>
    <w:rsid w:val="001C386E"/>
    <w:rsid w:val="001C3B60"/>
    <w:rsid w:val="001C49BE"/>
    <w:rsid w:val="001D38DD"/>
    <w:rsid w:val="001E18AF"/>
    <w:rsid w:val="001E3C54"/>
    <w:rsid w:val="001E5F4A"/>
    <w:rsid w:val="001E65A9"/>
    <w:rsid w:val="001F7A16"/>
    <w:rsid w:val="00207CA2"/>
    <w:rsid w:val="002164DE"/>
    <w:rsid w:val="00226C8B"/>
    <w:rsid w:val="00234F79"/>
    <w:rsid w:val="00235C58"/>
    <w:rsid w:val="002404F3"/>
    <w:rsid w:val="00245BA7"/>
    <w:rsid w:val="0026224B"/>
    <w:rsid w:val="0027261F"/>
    <w:rsid w:val="00273A7D"/>
    <w:rsid w:val="00284A2A"/>
    <w:rsid w:val="00293D26"/>
    <w:rsid w:val="002966B1"/>
    <w:rsid w:val="002A37E7"/>
    <w:rsid w:val="002C1118"/>
    <w:rsid w:val="002C1DB2"/>
    <w:rsid w:val="002E730D"/>
    <w:rsid w:val="00304675"/>
    <w:rsid w:val="00331C97"/>
    <w:rsid w:val="0033490D"/>
    <w:rsid w:val="00337974"/>
    <w:rsid w:val="00351FF9"/>
    <w:rsid w:val="00370148"/>
    <w:rsid w:val="00375CA9"/>
    <w:rsid w:val="00376064"/>
    <w:rsid w:val="00377AC9"/>
    <w:rsid w:val="00382F77"/>
    <w:rsid w:val="0038408B"/>
    <w:rsid w:val="00387C27"/>
    <w:rsid w:val="00387F54"/>
    <w:rsid w:val="0039255E"/>
    <w:rsid w:val="00394B80"/>
    <w:rsid w:val="003A3B2E"/>
    <w:rsid w:val="003B4A54"/>
    <w:rsid w:val="003C2171"/>
    <w:rsid w:val="003D7BCF"/>
    <w:rsid w:val="003E5630"/>
    <w:rsid w:val="00405ECE"/>
    <w:rsid w:val="00415E7A"/>
    <w:rsid w:val="0041747B"/>
    <w:rsid w:val="00431F88"/>
    <w:rsid w:val="00477CF4"/>
    <w:rsid w:val="00481017"/>
    <w:rsid w:val="00487734"/>
    <w:rsid w:val="00493699"/>
    <w:rsid w:val="004957DF"/>
    <w:rsid w:val="004A31F2"/>
    <w:rsid w:val="004C11B6"/>
    <w:rsid w:val="004C5BD2"/>
    <w:rsid w:val="004D5806"/>
    <w:rsid w:val="004E7D53"/>
    <w:rsid w:val="004E7E50"/>
    <w:rsid w:val="004F152E"/>
    <w:rsid w:val="004F7CA8"/>
    <w:rsid w:val="00504422"/>
    <w:rsid w:val="005103B8"/>
    <w:rsid w:val="00512BB1"/>
    <w:rsid w:val="00536B25"/>
    <w:rsid w:val="005513D5"/>
    <w:rsid w:val="00555405"/>
    <w:rsid w:val="00560AB1"/>
    <w:rsid w:val="00562D06"/>
    <w:rsid w:val="005675B1"/>
    <w:rsid w:val="00571B9C"/>
    <w:rsid w:val="00571E15"/>
    <w:rsid w:val="00577E11"/>
    <w:rsid w:val="00581681"/>
    <w:rsid w:val="005916CB"/>
    <w:rsid w:val="005C2069"/>
    <w:rsid w:val="005C3F9D"/>
    <w:rsid w:val="005D17BE"/>
    <w:rsid w:val="005D3C44"/>
    <w:rsid w:val="005E7D3A"/>
    <w:rsid w:val="005F60E9"/>
    <w:rsid w:val="00612D20"/>
    <w:rsid w:val="00621404"/>
    <w:rsid w:val="0065216A"/>
    <w:rsid w:val="00655ED9"/>
    <w:rsid w:val="006568EE"/>
    <w:rsid w:val="00656FDD"/>
    <w:rsid w:val="00660113"/>
    <w:rsid w:val="006645C7"/>
    <w:rsid w:val="0067120E"/>
    <w:rsid w:val="00672561"/>
    <w:rsid w:val="006939B6"/>
    <w:rsid w:val="006A0AEB"/>
    <w:rsid w:val="006D2DE2"/>
    <w:rsid w:val="006D59E0"/>
    <w:rsid w:val="006E3F09"/>
    <w:rsid w:val="006E5728"/>
    <w:rsid w:val="006E6541"/>
    <w:rsid w:val="006E7E4E"/>
    <w:rsid w:val="00716B1B"/>
    <w:rsid w:val="0073000E"/>
    <w:rsid w:val="007328FD"/>
    <w:rsid w:val="00733639"/>
    <w:rsid w:val="00737512"/>
    <w:rsid w:val="00741ACD"/>
    <w:rsid w:val="00755F3B"/>
    <w:rsid w:val="0076106B"/>
    <w:rsid w:val="00765104"/>
    <w:rsid w:val="007711AC"/>
    <w:rsid w:val="007771B4"/>
    <w:rsid w:val="00780919"/>
    <w:rsid w:val="00792494"/>
    <w:rsid w:val="00793B14"/>
    <w:rsid w:val="00797E80"/>
    <w:rsid w:val="007A3599"/>
    <w:rsid w:val="007C31B1"/>
    <w:rsid w:val="007D188F"/>
    <w:rsid w:val="007D3D22"/>
    <w:rsid w:val="007E12BE"/>
    <w:rsid w:val="007E2DD0"/>
    <w:rsid w:val="007F09CB"/>
    <w:rsid w:val="00815DCB"/>
    <w:rsid w:val="008210FD"/>
    <w:rsid w:val="00826FA8"/>
    <w:rsid w:val="00833BCC"/>
    <w:rsid w:val="00850EBC"/>
    <w:rsid w:val="00856D32"/>
    <w:rsid w:val="008628F8"/>
    <w:rsid w:val="00886155"/>
    <w:rsid w:val="00894400"/>
    <w:rsid w:val="008A0B30"/>
    <w:rsid w:val="008A5D23"/>
    <w:rsid w:val="008A5EA2"/>
    <w:rsid w:val="008B253D"/>
    <w:rsid w:val="008C4DF1"/>
    <w:rsid w:val="008D09BF"/>
    <w:rsid w:val="008F7C73"/>
    <w:rsid w:val="00906023"/>
    <w:rsid w:val="00917216"/>
    <w:rsid w:val="00922A9C"/>
    <w:rsid w:val="00924971"/>
    <w:rsid w:val="009264E4"/>
    <w:rsid w:val="009362BA"/>
    <w:rsid w:val="009376E1"/>
    <w:rsid w:val="00940C6B"/>
    <w:rsid w:val="00946B26"/>
    <w:rsid w:val="00954097"/>
    <w:rsid w:val="009542C4"/>
    <w:rsid w:val="0095450E"/>
    <w:rsid w:val="0095618A"/>
    <w:rsid w:val="00962282"/>
    <w:rsid w:val="00971CBE"/>
    <w:rsid w:val="009748D8"/>
    <w:rsid w:val="00981BD3"/>
    <w:rsid w:val="00983053"/>
    <w:rsid w:val="009B2C88"/>
    <w:rsid w:val="009C6108"/>
    <w:rsid w:val="00A11113"/>
    <w:rsid w:val="00A3437F"/>
    <w:rsid w:val="00A4767B"/>
    <w:rsid w:val="00A53973"/>
    <w:rsid w:val="00A56D8C"/>
    <w:rsid w:val="00A63760"/>
    <w:rsid w:val="00A647FA"/>
    <w:rsid w:val="00A70661"/>
    <w:rsid w:val="00A76625"/>
    <w:rsid w:val="00A843E5"/>
    <w:rsid w:val="00AA4F8C"/>
    <w:rsid w:val="00AB5321"/>
    <w:rsid w:val="00AC2882"/>
    <w:rsid w:val="00AC3CBB"/>
    <w:rsid w:val="00AE259F"/>
    <w:rsid w:val="00AF17DF"/>
    <w:rsid w:val="00AF3025"/>
    <w:rsid w:val="00AF33EB"/>
    <w:rsid w:val="00AF5C12"/>
    <w:rsid w:val="00B01D4F"/>
    <w:rsid w:val="00B03DFB"/>
    <w:rsid w:val="00B15E4C"/>
    <w:rsid w:val="00B25E17"/>
    <w:rsid w:val="00B42E3B"/>
    <w:rsid w:val="00B61115"/>
    <w:rsid w:val="00B740B6"/>
    <w:rsid w:val="00B84F85"/>
    <w:rsid w:val="00B8731C"/>
    <w:rsid w:val="00B91E38"/>
    <w:rsid w:val="00B941C9"/>
    <w:rsid w:val="00B94CD1"/>
    <w:rsid w:val="00B97DBB"/>
    <w:rsid w:val="00BA3C40"/>
    <w:rsid w:val="00BA645C"/>
    <w:rsid w:val="00BB2B6D"/>
    <w:rsid w:val="00BC1790"/>
    <w:rsid w:val="00BD4085"/>
    <w:rsid w:val="00BE1143"/>
    <w:rsid w:val="00BF3036"/>
    <w:rsid w:val="00BF4651"/>
    <w:rsid w:val="00C052AF"/>
    <w:rsid w:val="00C10EF9"/>
    <w:rsid w:val="00C118A9"/>
    <w:rsid w:val="00C30AAA"/>
    <w:rsid w:val="00C30CAC"/>
    <w:rsid w:val="00C659D3"/>
    <w:rsid w:val="00C81652"/>
    <w:rsid w:val="00C8227A"/>
    <w:rsid w:val="00C839EC"/>
    <w:rsid w:val="00C84797"/>
    <w:rsid w:val="00C93045"/>
    <w:rsid w:val="00CC059A"/>
    <w:rsid w:val="00CC259D"/>
    <w:rsid w:val="00CC6483"/>
    <w:rsid w:val="00CC7EDC"/>
    <w:rsid w:val="00CD3C4C"/>
    <w:rsid w:val="00CD751C"/>
    <w:rsid w:val="00CE5603"/>
    <w:rsid w:val="00D01CCC"/>
    <w:rsid w:val="00D02615"/>
    <w:rsid w:val="00D31BC5"/>
    <w:rsid w:val="00D42500"/>
    <w:rsid w:val="00D54FDF"/>
    <w:rsid w:val="00D56513"/>
    <w:rsid w:val="00D66D20"/>
    <w:rsid w:val="00D66D36"/>
    <w:rsid w:val="00D671A6"/>
    <w:rsid w:val="00D720C6"/>
    <w:rsid w:val="00D75FC6"/>
    <w:rsid w:val="00D93E0F"/>
    <w:rsid w:val="00DA1CDD"/>
    <w:rsid w:val="00DA47BC"/>
    <w:rsid w:val="00DC28C8"/>
    <w:rsid w:val="00DE1312"/>
    <w:rsid w:val="00DF4EAC"/>
    <w:rsid w:val="00E0180C"/>
    <w:rsid w:val="00E063FD"/>
    <w:rsid w:val="00E155C7"/>
    <w:rsid w:val="00E167AA"/>
    <w:rsid w:val="00E24115"/>
    <w:rsid w:val="00E30876"/>
    <w:rsid w:val="00E553E2"/>
    <w:rsid w:val="00E6049F"/>
    <w:rsid w:val="00E724EE"/>
    <w:rsid w:val="00EB0E99"/>
    <w:rsid w:val="00EB2909"/>
    <w:rsid w:val="00EB2CDD"/>
    <w:rsid w:val="00EC16C8"/>
    <w:rsid w:val="00EC366C"/>
    <w:rsid w:val="00F0566F"/>
    <w:rsid w:val="00F13E69"/>
    <w:rsid w:val="00F15FB3"/>
    <w:rsid w:val="00F27CEC"/>
    <w:rsid w:val="00F82C3F"/>
    <w:rsid w:val="00F920F9"/>
    <w:rsid w:val="00F93801"/>
    <w:rsid w:val="00F93EF5"/>
    <w:rsid w:val="00FA4A3C"/>
    <w:rsid w:val="00FB2EF1"/>
    <w:rsid w:val="00FC2F18"/>
    <w:rsid w:val="00FD3527"/>
    <w:rsid w:val="00FD36D8"/>
    <w:rsid w:val="00FD387A"/>
    <w:rsid w:val="00FD4839"/>
    <w:rsid w:val="00FE2D21"/>
    <w:rsid w:val="00FE3CF5"/>
    <w:rsid w:val="00FF02A9"/>
    <w:rsid w:val="00FF324C"/>
    <w:rsid w:val="00FF5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4" w:uiPriority="0"/>
    <w:lsdException w:name="List Bullet 2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7">
    <w:name w:val="Normal"/>
    <w:qFormat/>
    <w:rsid w:val="0019506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0">
    <w:name w:val="heading 1"/>
    <w:aliases w:val="H1,PIM 1,h1,标书1,Heading 0,Head1,Heading apps,Section Head,l1,&amp;3,1st level,List level 1,1,H11,H12,H13,H14,H15,H16,H17,123321,DO NOT USE_h1,Level 1 Topic Heading,h11,heading 1TOC,heading 1,Header 1,Header1,SAHeading 1,Num 一,Heading One,Head 1,Head 11"/>
    <w:basedOn w:val="af7"/>
    <w:next w:val="af7"/>
    <w:link w:val="1Char"/>
    <w:qFormat/>
    <w:rsid w:val="00195069"/>
    <w:pPr>
      <w:keepNext/>
      <w:widowControl/>
      <w:numPr>
        <w:numId w:val="1"/>
      </w:numPr>
      <w:spacing w:before="240" w:after="60" w:line="300" w:lineRule="auto"/>
      <w:jc w:val="left"/>
      <w:outlineLvl w:val="0"/>
    </w:pPr>
    <w:rPr>
      <w:rFonts w:ascii="Book Antiqua" w:hAnsi="Book Antiqua"/>
      <w:b/>
      <w:kern w:val="28"/>
      <w:sz w:val="30"/>
    </w:rPr>
  </w:style>
  <w:style w:type="paragraph" w:styleId="20">
    <w:name w:val="heading 2"/>
    <w:aliases w:val="文件标题2 Char,第一章 标题 2,Heading 2 Hidden,Heading 2 CCBS,heading 2,H2,h2,PIM2,Titre3,HD2,sect 1.2,H21,sect 1.21,H22,sect 1.22,H211,sect 1.211,H23,sect 1.23,H212,sect 1.212,DO,ISO1,Underrubrik1,prop2,UNDERRUBRIK 1-2,2,Level 2 Head,L2,2nd level,Header 2,l"/>
    <w:basedOn w:val="af7"/>
    <w:next w:val="af7"/>
    <w:link w:val="2Char"/>
    <w:qFormat/>
    <w:rsid w:val="00195069"/>
    <w:pPr>
      <w:keepNext/>
      <w:widowControl/>
      <w:numPr>
        <w:ilvl w:val="1"/>
        <w:numId w:val="1"/>
      </w:numPr>
      <w:tabs>
        <w:tab w:val="left" w:pos="576"/>
      </w:tabs>
      <w:spacing w:before="240" w:after="60" w:line="300" w:lineRule="auto"/>
      <w:jc w:val="left"/>
      <w:outlineLvl w:val="1"/>
    </w:pPr>
    <w:rPr>
      <w:sz w:val="28"/>
    </w:rPr>
  </w:style>
  <w:style w:type="paragraph" w:styleId="31">
    <w:name w:val="heading 3"/>
    <w:aliases w:val="Bold Head,bh,Level 3 Head,H3,level_3,PIM 3,h3,sect1.2.3,BOD 0,Heading 3 - old,sect1.2.31,sect1.2.32,sect1.2.311,sect1.2.33,sect1.2.312,3rd level,3,Heading Three,Org Heading 1,Level 3 Topic Heading,Head 3,二级节名,heading 3TOC,heading 3,l3,CT,1.2.3.,ISO"/>
    <w:basedOn w:val="af7"/>
    <w:next w:val="af7"/>
    <w:link w:val="3Char"/>
    <w:qFormat/>
    <w:rsid w:val="0019506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Heading Four,1.1.1.1 Heading 4,heading 4,sect 1.2.3.4,Ref Heading 1,rh1,sect 1.2.3.41,Ref Heading 11,rh11,sect 1.2.3.42,Ref Heading 12,rh12,sect 1.2.3.411,Ref Heading 111,rh111,sect 1.2.3.43,Ref Heading 13,rh13,rh112,4,I4,H"/>
    <w:basedOn w:val="af7"/>
    <w:next w:val="af7"/>
    <w:link w:val="4Char"/>
    <w:qFormat/>
    <w:rsid w:val="0019506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Roman list,h5,H5,PIM 5,heading 5,l5+toc5,Numbered Sub-list,口,口1,口2,一,正文五级标题,Alt+5,Second Subheading,Heading5,l5,5,h51,heading 51,h52,heading 52,h53,heading 53,表格标题,ITT t5,PA Pico Section,H5-Heading 5,heading5,Level 3 - i,标题 5(ALT+5),lin5"/>
    <w:basedOn w:val="af7"/>
    <w:next w:val="af7"/>
    <w:link w:val="5Char"/>
    <w:qFormat/>
    <w:rsid w:val="007924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PIM 6,L6,Bullet list,正文六级标题,h6,Third Subheading,Bullet (Single Lines),Legal Level 1.,标题 6(ALT+6),Figure label,l6,hsm,cnp,Caption number (page-wide),list 6,h61,heading 6,Heading6,Figure label1,h62,l61,hsm1,cnp1,Caption number (page-wide)1,s"/>
    <w:basedOn w:val="af7"/>
    <w:next w:val="af7"/>
    <w:link w:val="6Char"/>
    <w:qFormat/>
    <w:rsid w:val="0079249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0">
    <w:name w:val="heading 7"/>
    <w:aliases w:val="不用,PIM 7,letter list,正文七级标题,L7,（1）,Legal Level 1.1.,h7,st,SDL title,h71,st1,SDL title1,h72,st2,SDL title2,h73,st3,SDL title3,h74,st4,SDL title4,h75,st5,SDL title5,ITT t7,PA Appendix Major,req3,heading 7,Header 7,Bulleted list,lettered list,Subpara "/>
    <w:basedOn w:val="af7"/>
    <w:next w:val="af7"/>
    <w:link w:val="7Char"/>
    <w:qFormat/>
    <w:rsid w:val="0079249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不用8,正文八级标题,标题6,注意框体,Legal Level 1.1.1.,tt1,Figure,heading 8,tt2,tt11,Figure1,heading 81,tt3,tt12,Figure2,heading 82,tt4,tt13,Figure3,heading 83,tt5,tt14,Figure4,heading 84,tt6,tt15,Figure5,heading 85,ITT t8,PA Appendix Minor,action,r,requirement,8"/>
    <w:basedOn w:val="af7"/>
    <w:next w:val="af7"/>
    <w:link w:val="8Char"/>
    <w:qFormat/>
    <w:rsid w:val="0079249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不用9,PIM 9,正文九级标题,tt,table title,标题 45,Figure Heading,FH,huh,Legal Level 1.1.1.1.,三级标题,Appendix,ft,ft1,table,heading 9,t,table left,tl,HF,figures,9,ft2,ft11,table1,heading 91,t1,table left1,tl1,HF1,figures1,91,ft3,ft12,table2,heading 92,t2,ITT t9,rb"/>
    <w:basedOn w:val="af7"/>
    <w:next w:val="af7"/>
    <w:link w:val="9Char"/>
    <w:qFormat/>
    <w:rsid w:val="0079249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h11 Char"/>
    <w:link w:val="10"/>
    <w:rsid w:val="00195069"/>
    <w:rPr>
      <w:rFonts w:ascii="Book Antiqua" w:hAnsi="Book Antiqua"/>
      <w:b/>
      <w:kern w:val="28"/>
      <w:sz w:val="30"/>
    </w:rPr>
  </w:style>
  <w:style w:type="character" w:customStyle="1" w:styleId="2Char">
    <w:name w:val="标题 2 Char"/>
    <w:aliases w:val="文件标题2 Char Char,第一章 标题 2 Char,Heading 2 Hidden Char,Heading 2 CCBS Char,heading 2 Char,H2 Char,h2 Char,PIM2 Char,Titre3 Char,HD2 Char,sect 1.2 Char,H21 Char,sect 1.21 Char,H22 Char,sect 1.22 Char,H211 Char,sect 1.211 Char,H23 Char,H212 Char"/>
    <w:link w:val="20"/>
    <w:rsid w:val="00195069"/>
    <w:rPr>
      <w:rFonts w:ascii="Times New Roman" w:hAnsi="Times New Roman"/>
      <w:kern w:val="2"/>
      <w:sz w:val="28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Head 3 Char"/>
    <w:link w:val="31"/>
    <w:rsid w:val="00195069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aliases w:val="bullet Char,bl Char,bb Char,PIM 4 Char,H4 Char,h4 Char,Heading Four Char,1.1.1.1 Heading 4 Char,heading 4 Char,sect 1.2.3.4 Char,Ref Heading 1 Char,rh1 Char,sect 1.2.3.41 Char,Ref Heading 11 Char,rh11 Char,sect 1.2.3.42 Char,rh12 Char,4 Char"/>
    <w:link w:val="4"/>
    <w:rsid w:val="00195069"/>
    <w:rPr>
      <w:rFonts w:ascii="Cambria" w:hAnsi="Cambria"/>
      <w:b/>
      <w:bCs/>
      <w:kern w:val="2"/>
      <w:sz w:val="28"/>
      <w:szCs w:val="28"/>
    </w:rPr>
  </w:style>
  <w:style w:type="paragraph" w:styleId="afb">
    <w:name w:val="List Paragraph"/>
    <w:basedOn w:val="af7"/>
    <w:uiPriority w:val="34"/>
    <w:qFormat/>
    <w:rsid w:val="00195069"/>
    <w:pPr>
      <w:ind w:firstLineChars="200" w:firstLine="420"/>
    </w:pPr>
    <w:rPr>
      <w:sz w:val="24"/>
      <w:szCs w:val="24"/>
    </w:rPr>
  </w:style>
  <w:style w:type="paragraph" w:styleId="afc">
    <w:name w:val="Document Map"/>
    <w:basedOn w:val="af7"/>
    <w:link w:val="Char"/>
    <w:semiHidden/>
    <w:unhideWhenUsed/>
    <w:rsid w:val="00195069"/>
    <w:rPr>
      <w:rFonts w:ascii="宋体"/>
      <w:sz w:val="18"/>
      <w:szCs w:val="18"/>
    </w:rPr>
  </w:style>
  <w:style w:type="character" w:customStyle="1" w:styleId="Char">
    <w:name w:val="文档结构图 Char"/>
    <w:link w:val="afc"/>
    <w:uiPriority w:val="99"/>
    <w:semiHidden/>
    <w:rsid w:val="00195069"/>
    <w:rPr>
      <w:rFonts w:ascii="宋体" w:eastAsia="宋体" w:hAnsi="Times New Roman" w:cs="Times New Roman"/>
      <w:sz w:val="18"/>
      <w:szCs w:val="18"/>
    </w:rPr>
  </w:style>
  <w:style w:type="paragraph" w:styleId="afd">
    <w:name w:val="header"/>
    <w:aliases w:val="Ò³Ã¼,header odd"/>
    <w:basedOn w:val="af7"/>
    <w:link w:val="Char0"/>
    <w:unhideWhenUsed/>
    <w:rsid w:val="00D93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Ò³Ã¼ Char,header odd Char"/>
    <w:link w:val="afd"/>
    <w:rsid w:val="00D93E0F"/>
    <w:rPr>
      <w:rFonts w:ascii="Times New Roman" w:hAnsi="Times New Roman"/>
      <w:kern w:val="2"/>
      <w:sz w:val="18"/>
      <w:szCs w:val="18"/>
    </w:rPr>
  </w:style>
  <w:style w:type="paragraph" w:styleId="afe">
    <w:name w:val="footer"/>
    <w:aliases w:val="FtrF,Footer-Even"/>
    <w:basedOn w:val="af7"/>
    <w:link w:val="Char1"/>
    <w:unhideWhenUsed/>
    <w:rsid w:val="00D93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aliases w:val="FtrF Char,Footer-Even Char"/>
    <w:link w:val="afe"/>
    <w:uiPriority w:val="99"/>
    <w:semiHidden/>
    <w:rsid w:val="00D93E0F"/>
    <w:rPr>
      <w:rFonts w:ascii="Times New Roman" w:hAnsi="Times New Roman"/>
      <w:kern w:val="2"/>
      <w:sz w:val="18"/>
      <w:szCs w:val="18"/>
    </w:rPr>
  </w:style>
  <w:style w:type="paragraph" w:customStyle="1" w:styleId="ac">
    <w:name w:val="附录章标题"/>
    <w:next w:val="af7"/>
    <w:rsid w:val="00DA47BC"/>
    <w:pPr>
      <w:numPr>
        <w:ilvl w:val="1"/>
        <w:numId w:val="5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d">
    <w:name w:val="附录一级条标题"/>
    <w:basedOn w:val="ac"/>
    <w:next w:val="af7"/>
    <w:rsid w:val="00DA47BC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5Char">
    <w:name w:val="标题 5 Char"/>
    <w:aliases w:val="dash Char,ds Char,dd Char,Roman list Char,h5 Char,H5 Char,PIM 5 Char,heading 5 Char,l5+toc5 Char,Numbered Sub-list Char,口 Char,口1 Char,口2 Char,一 Char,正文五级标题 Char,Alt+5 Char,Second Subheading Char,Heading5 Char,l5 Char,5 Char,h51 Char,h52 Char"/>
    <w:link w:val="5"/>
    <w:rsid w:val="00792494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aliases w:val="BOD 4 Char,H6 Char,PIM 6 Char,L6 Char,Bullet list Char,正文六级标题 Char,h6 Char,Third Subheading Char,Bullet (Single Lines) Char,Legal Level 1. Char,标题 6(ALT+6) Char,Figure label Char,l6 Char,hsm Char,cnp Char,Caption number (page-wide) Char,s Char"/>
    <w:link w:val="6"/>
    <w:rsid w:val="00792494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不用 Char,PIM 7 Char,letter list Char,正文七级标题 Char,L7 Char,（1） Char,Legal Level 1.1. Char,h7 Char,st Char,SDL title Char,h71 Char,st1 Char,SDL title1 Char,h72 Char,st2 Char,SDL title2 Char,h73 Char,st3 Char,SDL title3 Char,h74 Char,st4 Char"/>
    <w:link w:val="70"/>
    <w:rsid w:val="0079249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正文八级标题 Char,标题6 Char,注意框体 Char,Legal Level 1.1.1. Char,tt1 Char,Figure Char,heading 8 Char,tt2 Char,tt11 Char,Figure1 Char,heading 81 Char,tt3 Char,tt12 Char,Figure2 Char,heading 82 Char,tt4 Char,tt13 Char,Figure3 Char,heading 83 Char"/>
    <w:link w:val="8"/>
    <w:rsid w:val="00792494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不用9 Char,PIM 9 Char,正文九级标题 Char,tt Char,table title Char,标题 45 Char,Figure Heading Char,FH Char,huh Char,Legal Level 1.1.1.1. Char,三级标题 Char,Appendix Char,ft Char,ft1 Char,table Char,heading 9 Char,t Char,table left Char,tl Char,HF Char,9 Char"/>
    <w:link w:val="9"/>
    <w:rsid w:val="00792494"/>
    <w:rPr>
      <w:rFonts w:ascii="Arial" w:eastAsia="黑体" w:hAnsi="Arial"/>
      <w:kern w:val="2"/>
      <w:sz w:val="21"/>
      <w:szCs w:val="21"/>
    </w:rPr>
  </w:style>
  <w:style w:type="character" w:styleId="HTML">
    <w:name w:val="HTML Code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character" w:styleId="HTML0">
    <w:name w:val="HTML Variable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character" w:styleId="HTML1">
    <w:name w:val="HTML Typewriter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paragraph" w:styleId="HTML2">
    <w:name w:val="HTML Address"/>
    <w:basedOn w:val="af7"/>
    <w:link w:val="HTMLChar"/>
    <w:rsid w:val="00792494"/>
    <w:rPr>
      <w:i/>
      <w:iCs/>
      <w:szCs w:val="24"/>
    </w:rPr>
  </w:style>
  <w:style w:type="character" w:customStyle="1" w:styleId="HTMLChar">
    <w:name w:val="HTML 地址 Char"/>
    <w:link w:val="HTML2"/>
    <w:rsid w:val="00792494"/>
    <w:rPr>
      <w:rFonts w:ascii="Times New Roman" w:hAnsi="Times New Roman"/>
      <w:i/>
      <w:iCs/>
      <w:kern w:val="2"/>
      <w:sz w:val="21"/>
      <w:szCs w:val="24"/>
    </w:rPr>
  </w:style>
  <w:style w:type="character" w:styleId="HTML3">
    <w:name w:val="HTML Definition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character" w:styleId="HTML4">
    <w:name w:val="HTML Keyboard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character" w:styleId="HTML5">
    <w:name w:val="HTML Acronym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styleId="HTML6">
    <w:name w:val="HTML Sample"/>
    <w:rsid w:val="00792494"/>
    <w:rPr>
      <w:rFonts w:ascii="Courier New" w:eastAsia="宋体" w:hAnsi="Courier New"/>
      <w:kern w:val="2"/>
      <w:sz w:val="21"/>
      <w:szCs w:val="21"/>
      <w:lang w:val="en-US" w:eastAsia="zh-CN" w:bidi="ar-SA"/>
    </w:rPr>
  </w:style>
  <w:style w:type="paragraph" w:styleId="HTML7">
    <w:name w:val="HTML Preformatted"/>
    <w:basedOn w:val="af7"/>
    <w:link w:val="HTMLChar0"/>
    <w:rsid w:val="00792494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7"/>
    <w:rsid w:val="00792494"/>
    <w:rPr>
      <w:rFonts w:ascii="Courier New" w:hAnsi="Courier New" w:cs="Courier New"/>
      <w:kern w:val="2"/>
    </w:rPr>
  </w:style>
  <w:style w:type="character" w:styleId="HTML8">
    <w:name w:val="HTML Cite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paragraph" w:styleId="aff">
    <w:name w:val="Title"/>
    <w:basedOn w:val="af7"/>
    <w:link w:val="Char2"/>
    <w:qFormat/>
    <w:rsid w:val="0079249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link w:val="aff"/>
    <w:rsid w:val="00792494"/>
    <w:rPr>
      <w:rFonts w:ascii="Arial" w:hAnsi="Arial" w:cs="Arial"/>
      <w:b/>
      <w:bCs/>
      <w:kern w:val="2"/>
      <w:sz w:val="32"/>
      <w:szCs w:val="32"/>
    </w:rPr>
  </w:style>
  <w:style w:type="paragraph" w:customStyle="1" w:styleId="aff0">
    <w:name w:val="标准标志"/>
    <w:next w:val="af7"/>
    <w:rsid w:val="00792494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/>
      <w:b/>
      <w:w w:val="130"/>
      <w:sz w:val="96"/>
    </w:rPr>
  </w:style>
  <w:style w:type="paragraph" w:customStyle="1" w:styleId="aff1">
    <w:name w:val="标准称谓"/>
    <w:next w:val="af7"/>
    <w:rsid w:val="00792494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pacing w:val="20"/>
      <w:w w:val="148"/>
      <w:sz w:val="52"/>
    </w:rPr>
  </w:style>
  <w:style w:type="paragraph" w:customStyle="1" w:styleId="aff2">
    <w:name w:val="标准书脚_偶数页"/>
    <w:rsid w:val="00792494"/>
    <w:pPr>
      <w:spacing w:before="120"/>
    </w:pPr>
    <w:rPr>
      <w:rFonts w:ascii="Times New Roman" w:hAnsi="Times New Roman"/>
      <w:sz w:val="18"/>
    </w:rPr>
  </w:style>
  <w:style w:type="paragraph" w:customStyle="1" w:styleId="aff3">
    <w:name w:val="标准书脚_奇数页"/>
    <w:rsid w:val="00792494"/>
    <w:pPr>
      <w:spacing w:before="120"/>
      <w:jc w:val="right"/>
    </w:pPr>
    <w:rPr>
      <w:rFonts w:ascii="Times New Roman" w:hAnsi="Times New Roman"/>
      <w:sz w:val="18"/>
    </w:rPr>
  </w:style>
  <w:style w:type="paragraph" w:customStyle="1" w:styleId="aff4">
    <w:name w:val="标准书眉_奇数页"/>
    <w:next w:val="af7"/>
    <w:rsid w:val="00792494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noProof/>
      <w:sz w:val="21"/>
    </w:rPr>
  </w:style>
  <w:style w:type="paragraph" w:customStyle="1" w:styleId="aff5">
    <w:name w:val="标准书眉_偶数页"/>
    <w:basedOn w:val="aff4"/>
    <w:next w:val="af7"/>
    <w:rsid w:val="00792494"/>
    <w:pPr>
      <w:jc w:val="left"/>
    </w:pPr>
  </w:style>
  <w:style w:type="paragraph" w:customStyle="1" w:styleId="aff6">
    <w:name w:val="标准书眉一"/>
    <w:rsid w:val="00792494"/>
    <w:pPr>
      <w:jc w:val="both"/>
    </w:pPr>
    <w:rPr>
      <w:rFonts w:ascii="Times New Roman" w:hAnsi="Times New Roman"/>
    </w:rPr>
  </w:style>
  <w:style w:type="paragraph" w:customStyle="1" w:styleId="ae">
    <w:name w:val="前言、引言标题"/>
    <w:next w:val="af7"/>
    <w:rsid w:val="00792494"/>
    <w:pPr>
      <w:numPr>
        <w:numId w:val="7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7">
    <w:name w:val="参考文献、索引标题"/>
    <w:basedOn w:val="ae"/>
    <w:next w:val="af7"/>
    <w:rsid w:val="00792494"/>
    <w:pPr>
      <w:numPr>
        <w:numId w:val="0"/>
      </w:numPr>
      <w:spacing w:after="200"/>
    </w:pPr>
    <w:rPr>
      <w:sz w:val="21"/>
    </w:rPr>
  </w:style>
  <w:style w:type="character" w:styleId="aff8">
    <w:name w:val="Hyperlink"/>
    <w:uiPriority w:val="99"/>
    <w:rsid w:val="00792494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9">
    <w:name w:val="段"/>
    <w:link w:val="Char3"/>
    <w:rsid w:val="00792494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f">
    <w:name w:val="章标题"/>
    <w:next w:val="aff9"/>
    <w:link w:val="Char4"/>
    <w:rsid w:val="00792494"/>
    <w:pPr>
      <w:numPr>
        <w:ilvl w:val="1"/>
        <w:numId w:val="7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character" w:customStyle="1" w:styleId="Char4">
    <w:name w:val="章标题 Char"/>
    <w:link w:val="af"/>
    <w:rsid w:val="00792494"/>
    <w:rPr>
      <w:rFonts w:ascii="黑体" w:eastAsia="黑体" w:hAnsi="Times New Roman"/>
      <w:sz w:val="21"/>
    </w:rPr>
  </w:style>
  <w:style w:type="paragraph" w:customStyle="1" w:styleId="af0">
    <w:name w:val="一级条标题"/>
    <w:basedOn w:val="af"/>
    <w:next w:val="aff9"/>
    <w:link w:val="Char5"/>
    <w:rsid w:val="00792494"/>
    <w:pPr>
      <w:numPr>
        <w:ilvl w:val="2"/>
      </w:numPr>
      <w:spacing w:beforeLines="0" w:afterLines="0"/>
      <w:outlineLvl w:val="2"/>
    </w:pPr>
  </w:style>
  <w:style w:type="character" w:customStyle="1" w:styleId="Char5">
    <w:name w:val="一级条标题 Char"/>
    <w:basedOn w:val="Char4"/>
    <w:link w:val="af0"/>
    <w:rsid w:val="00792494"/>
    <w:rPr>
      <w:rFonts w:ascii="黑体" w:eastAsia="黑体" w:hAnsi="Times New Roman"/>
      <w:sz w:val="21"/>
    </w:rPr>
  </w:style>
  <w:style w:type="paragraph" w:customStyle="1" w:styleId="af1">
    <w:name w:val="二级条标题"/>
    <w:basedOn w:val="af0"/>
    <w:next w:val="aff9"/>
    <w:link w:val="Char6"/>
    <w:autoRedefine/>
    <w:rsid w:val="00792494"/>
    <w:pPr>
      <w:numPr>
        <w:ilvl w:val="3"/>
      </w:numPr>
      <w:outlineLvl w:val="3"/>
    </w:pPr>
  </w:style>
  <w:style w:type="character" w:customStyle="1" w:styleId="Char6">
    <w:name w:val="二级条标题 Char"/>
    <w:basedOn w:val="Char5"/>
    <w:link w:val="af1"/>
    <w:rsid w:val="00792494"/>
    <w:rPr>
      <w:rFonts w:ascii="黑体" w:eastAsia="黑体" w:hAnsi="Times New Roman"/>
      <w:sz w:val="21"/>
    </w:rPr>
  </w:style>
  <w:style w:type="paragraph" w:customStyle="1" w:styleId="a0">
    <w:name w:val="二级无标题条"/>
    <w:basedOn w:val="af7"/>
    <w:rsid w:val="00792494"/>
    <w:pPr>
      <w:numPr>
        <w:ilvl w:val="3"/>
        <w:numId w:val="6"/>
      </w:numPr>
    </w:pPr>
    <w:rPr>
      <w:szCs w:val="24"/>
    </w:rPr>
  </w:style>
  <w:style w:type="character" w:customStyle="1" w:styleId="affa">
    <w:name w:val="发布"/>
    <w:rsid w:val="00792494"/>
    <w:rPr>
      <w:rFonts w:ascii="黑体" w:eastAsia="黑体" w:hAnsi="Tahoma"/>
      <w:spacing w:val="22"/>
      <w:w w:val="100"/>
      <w:kern w:val="2"/>
      <w:position w:val="3"/>
      <w:sz w:val="28"/>
      <w:szCs w:val="21"/>
      <w:lang w:val="en-US" w:eastAsia="zh-CN" w:bidi="ar-SA"/>
    </w:rPr>
  </w:style>
  <w:style w:type="paragraph" w:customStyle="1" w:styleId="affb">
    <w:name w:val="发布部门"/>
    <w:next w:val="aff9"/>
    <w:rsid w:val="00792494"/>
    <w:pPr>
      <w:framePr w:w="7433" w:h="585" w:hRule="exact" w:hSpace="180" w:vSpace="180" w:wrap="around" w:hAnchor="margin" w:xAlign="center" w:y="14401" w:anchorLock="1"/>
      <w:jc w:val="center"/>
    </w:pPr>
    <w:rPr>
      <w:rFonts w:ascii="宋体" w:hAnsi="Times New Roman"/>
      <w:b/>
      <w:spacing w:val="20"/>
      <w:w w:val="135"/>
      <w:sz w:val="36"/>
    </w:rPr>
  </w:style>
  <w:style w:type="paragraph" w:customStyle="1" w:styleId="affc">
    <w:name w:val="发布日期"/>
    <w:rsid w:val="00792494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</w:rPr>
  </w:style>
  <w:style w:type="paragraph" w:customStyle="1" w:styleId="11">
    <w:name w:val="封面标准号1"/>
    <w:rsid w:val="00792494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</w:rPr>
  </w:style>
  <w:style w:type="paragraph" w:customStyle="1" w:styleId="21">
    <w:name w:val="封面标准号2"/>
    <w:basedOn w:val="11"/>
    <w:rsid w:val="00792494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1"/>
    <w:rsid w:val="00792494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79249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f">
    <w:name w:val="封面标准文稿编辑信息"/>
    <w:rsid w:val="0079249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fff0">
    <w:name w:val="封面标准文稿类别"/>
    <w:rsid w:val="00792494"/>
    <w:pPr>
      <w:spacing w:before="440" w:line="400" w:lineRule="exact"/>
      <w:jc w:val="center"/>
    </w:pPr>
    <w:rPr>
      <w:rFonts w:ascii="宋体" w:hAnsi="Times New Roman"/>
      <w:sz w:val="24"/>
    </w:rPr>
  </w:style>
  <w:style w:type="paragraph" w:customStyle="1" w:styleId="afff1">
    <w:name w:val="封面标准英文名称"/>
    <w:rsid w:val="0079249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fff2">
    <w:name w:val="封面一致性程度标识"/>
    <w:rsid w:val="00792494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f3">
    <w:name w:val="封面正文"/>
    <w:rsid w:val="00792494"/>
    <w:pPr>
      <w:jc w:val="both"/>
    </w:pPr>
    <w:rPr>
      <w:rFonts w:ascii="Times New Roman" w:hAnsi="Times New Roman"/>
    </w:rPr>
  </w:style>
  <w:style w:type="paragraph" w:customStyle="1" w:styleId="afff4">
    <w:name w:val="附录标识"/>
    <w:basedOn w:val="ae"/>
    <w:rsid w:val="00792494"/>
    <w:pPr>
      <w:numPr>
        <w:numId w:val="0"/>
      </w:numPr>
      <w:tabs>
        <w:tab w:val="left" w:pos="6405"/>
      </w:tabs>
      <w:spacing w:after="200"/>
    </w:pPr>
    <w:rPr>
      <w:sz w:val="21"/>
    </w:rPr>
  </w:style>
  <w:style w:type="paragraph" w:customStyle="1" w:styleId="afff5">
    <w:name w:val="附录表标题"/>
    <w:next w:val="aff9"/>
    <w:rsid w:val="00792494"/>
    <w:pPr>
      <w:jc w:val="center"/>
      <w:textAlignment w:val="baseline"/>
    </w:pPr>
    <w:rPr>
      <w:rFonts w:ascii="黑体" w:eastAsia="黑体" w:hAnsi="Times New Roman"/>
      <w:kern w:val="21"/>
      <w:sz w:val="21"/>
    </w:rPr>
  </w:style>
  <w:style w:type="paragraph" w:customStyle="1" w:styleId="afff6">
    <w:name w:val="附录二级条标题"/>
    <w:basedOn w:val="ad"/>
    <w:next w:val="aff9"/>
    <w:rsid w:val="00792494"/>
    <w:pPr>
      <w:numPr>
        <w:ilvl w:val="0"/>
        <w:numId w:val="0"/>
      </w:numPr>
      <w:spacing w:beforeLines="0" w:afterLines="0"/>
      <w:outlineLvl w:val="3"/>
    </w:pPr>
  </w:style>
  <w:style w:type="paragraph" w:customStyle="1" w:styleId="afff7">
    <w:name w:val="附录三级条标题"/>
    <w:basedOn w:val="afff6"/>
    <w:next w:val="aff9"/>
    <w:rsid w:val="00792494"/>
    <w:pPr>
      <w:outlineLvl w:val="4"/>
    </w:pPr>
  </w:style>
  <w:style w:type="paragraph" w:customStyle="1" w:styleId="afff8">
    <w:name w:val="附录四级条标题"/>
    <w:basedOn w:val="afff7"/>
    <w:next w:val="aff9"/>
    <w:rsid w:val="00792494"/>
    <w:pPr>
      <w:outlineLvl w:val="5"/>
    </w:pPr>
  </w:style>
  <w:style w:type="paragraph" w:customStyle="1" w:styleId="afff9">
    <w:name w:val="附录图标题"/>
    <w:next w:val="aff9"/>
    <w:rsid w:val="00792494"/>
    <w:pPr>
      <w:jc w:val="center"/>
    </w:pPr>
    <w:rPr>
      <w:rFonts w:ascii="黑体" w:eastAsia="黑体" w:hAnsi="Times New Roman"/>
      <w:sz w:val="21"/>
    </w:rPr>
  </w:style>
  <w:style w:type="paragraph" w:customStyle="1" w:styleId="afffa">
    <w:name w:val="附录五级条标题"/>
    <w:basedOn w:val="afff8"/>
    <w:next w:val="aff9"/>
    <w:rsid w:val="00792494"/>
    <w:pPr>
      <w:outlineLvl w:val="6"/>
    </w:pPr>
  </w:style>
  <w:style w:type="character" w:customStyle="1" w:styleId="afffb">
    <w:name w:val="个人答复风格"/>
    <w:rsid w:val="00792494"/>
    <w:rPr>
      <w:rFonts w:ascii="Arial" w:eastAsia="宋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afffc">
    <w:name w:val="个人撰写风格"/>
    <w:rsid w:val="00792494"/>
    <w:rPr>
      <w:rFonts w:ascii="Arial" w:eastAsia="宋体" w:hAnsi="Arial" w:cs="Arial"/>
      <w:color w:val="auto"/>
      <w:kern w:val="2"/>
      <w:sz w:val="20"/>
      <w:szCs w:val="21"/>
      <w:lang w:val="en-US" w:eastAsia="zh-CN" w:bidi="ar-SA"/>
    </w:rPr>
  </w:style>
  <w:style w:type="paragraph" w:styleId="afffd">
    <w:name w:val="footnote text"/>
    <w:basedOn w:val="af7"/>
    <w:link w:val="Char7"/>
    <w:semiHidden/>
    <w:rsid w:val="00792494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link w:val="afffd"/>
    <w:semiHidden/>
    <w:rsid w:val="00792494"/>
    <w:rPr>
      <w:rFonts w:ascii="Times New Roman" w:hAnsi="Times New Roman"/>
      <w:kern w:val="2"/>
      <w:sz w:val="18"/>
      <w:szCs w:val="18"/>
    </w:rPr>
  </w:style>
  <w:style w:type="character" w:styleId="afffe">
    <w:name w:val="footnote reference"/>
    <w:semiHidden/>
    <w:rsid w:val="00792494"/>
    <w:rPr>
      <w:rFonts w:ascii="宋体" w:eastAsia="宋体" w:hAnsi="Tahoma"/>
      <w:kern w:val="2"/>
      <w:sz w:val="21"/>
      <w:szCs w:val="21"/>
      <w:vertAlign w:val="superscript"/>
      <w:lang w:val="en-US" w:eastAsia="zh-CN" w:bidi="ar-SA"/>
    </w:rPr>
  </w:style>
  <w:style w:type="paragraph" w:customStyle="1" w:styleId="af6">
    <w:name w:val="列项——"/>
    <w:rsid w:val="00792494"/>
    <w:pPr>
      <w:widowControl w:val="0"/>
      <w:numPr>
        <w:numId w:val="8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 w:hAnsi="Times New Roman"/>
      <w:sz w:val="21"/>
    </w:rPr>
  </w:style>
  <w:style w:type="paragraph" w:customStyle="1" w:styleId="a6">
    <w:name w:val="列项·"/>
    <w:rsid w:val="00792494"/>
    <w:pPr>
      <w:numPr>
        <w:numId w:val="9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customStyle="1" w:styleId="affff">
    <w:name w:val="目次、标准名称标题"/>
    <w:basedOn w:val="ae"/>
    <w:next w:val="aff9"/>
    <w:rsid w:val="00792494"/>
    <w:pPr>
      <w:numPr>
        <w:numId w:val="0"/>
      </w:numPr>
      <w:spacing w:line="460" w:lineRule="exact"/>
    </w:pPr>
  </w:style>
  <w:style w:type="paragraph" w:customStyle="1" w:styleId="affff0">
    <w:name w:val="目次、索引正文"/>
    <w:rsid w:val="00792494"/>
    <w:pPr>
      <w:spacing w:line="320" w:lineRule="exact"/>
      <w:jc w:val="both"/>
    </w:pPr>
    <w:rPr>
      <w:rFonts w:ascii="宋体" w:hAnsi="Times New Roman"/>
      <w:sz w:val="21"/>
    </w:rPr>
  </w:style>
  <w:style w:type="paragraph" w:styleId="12">
    <w:name w:val="toc 1"/>
    <w:autoRedefine/>
    <w:uiPriority w:val="39"/>
    <w:rsid w:val="00792494"/>
    <w:pPr>
      <w:jc w:val="both"/>
    </w:pPr>
    <w:rPr>
      <w:rFonts w:ascii="宋体" w:hAnsi="Times New Roman"/>
      <w:sz w:val="21"/>
    </w:rPr>
  </w:style>
  <w:style w:type="paragraph" w:styleId="22">
    <w:name w:val="toc 2"/>
    <w:basedOn w:val="12"/>
    <w:autoRedefine/>
    <w:uiPriority w:val="39"/>
    <w:rsid w:val="00792494"/>
    <w:rPr>
      <w:noProof/>
    </w:rPr>
  </w:style>
  <w:style w:type="paragraph" w:styleId="32">
    <w:name w:val="toc 3"/>
    <w:basedOn w:val="22"/>
    <w:autoRedefine/>
    <w:uiPriority w:val="39"/>
    <w:rsid w:val="00792494"/>
  </w:style>
  <w:style w:type="paragraph" w:styleId="40">
    <w:name w:val="toc 4"/>
    <w:basedOn w:val="32"/>
    <w:autoRedefine/>
    <w:uiPriority w:val="39"/>
    <w:rsid w:val="00792494"/>
  </w:style>
  <w:style w:type="paragraph" w:styleId="50">
    <w:name w:val="toc 5"/>
    <w:basedOn w:val="40"/>
    <w:autoRedefine/>
    <w:uiPriority w:val="39"/>
    <w:rsid w:val="00792494"/>
  </w:style>
  <w:style w:type="paragraph" w:styleId="60">
    <w:name w:val="toc 6"/>
    <w:basedOn w:val="50"/>
    <w:autoRedefine/>
    <w:uiPriority w:val="39"/>
    <w:rsid w:val="00792494"/>
  </w:style>
  <w:style w:type="paragraph" w:styleId="71">
    <w:name w:val="toc 7"/>
    <w:basedOn w:val="60"/>
    <w:autoRedefine/>
    <w:uiPriority w:val="39"/>
    <w:rsid w:val="00792494"/>
  </w:style>
  <w:style w:type="paragraph" w:styleId="80">
    <w:name w:val="toc 8"/>
    <w:basedOn w:val="71"/>
    <w:autoRedefine/>
    <w:uiPriority w:val="39"/>
    <w:rsid w:val="00792494"/>
  </w:style>
  <w:style w:type="paragraph" w:styleId="90">
    <w:name w:val="toc 9"/>
    <w:basedOn w:val="80"/>
    <w:autoRedefine/>
    <w:uiPriority w:val="39"/>
    <w:rsid w:val="00792494"/>
  </w:style>
  <w:style w:type="paragraph" w:customStyle="1" w:styleId="affff1">
    <w:name w:val="其他标准称谓"/>
    <w:rsid w:val="00792494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2">
    <w:name w:val="其他发布部门"/>
    <w:basedOn w:val="affb"/>
    <w:rsid w:val="00792494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2">
    <w:name w:val="三级条标题"/>
    <w:basedOn w:val="af1"/>
    <w:next w:val="aff9"/>
    <w:link w:val="Char8"/>
    <w:rsid w:val="00792494"/>
    <w:pPr>
      <w:numPr>
        <w:ilvl w:val="4"/>
      </w:numPr>
      <w:outlineLvl w:val="4"/>
    </w:pPr>
  </w:style>
  <w:style w:type="character" w:customStyle="1" w:styleId="Char8">
    <w:name w:val="三级条标题 Char"/>
    <w:basedOn w:val="Char6"/>
    <w:link w:val="af2"/>
    <w:rsid w:val="00792494"/>
    <w:rPr>
      <w:rFonts w:ascii="黑体" w:eastAsia="黑体" w:hAnsi="Times New Roman"/>
      <w:sz w:val="21"/>
    </w:rPr>
  </w:style>
  <w:style w:type="paragraph" w:customStyle="1" w:styleId="a1">
    <w:name w:val="三级无标题条"/>
    <w:basedOn w:val="af7"/>
    <w:rsid w:val="00792494"/>
    <w:pPr>
      <w:numPr>
        <w:ilvl w:val="4"/>
        <w:numId w:val="6"/>
      </w:numPr>
    </w:pPr>
    <w:rPr>
      <w:szCs w:val="24"/>
    </w:rPr>
  </w:style>
  <w:style w:type="paragraph" w:customStyle="1" w:styleId="affff3">
    <w:name w:val="实施日期"/>
    <w:basedOn w:val="affc"/>
    <w:rsid w:val="00792494"/>
    <w:pPr>
      <w:framePr w:hSpace="0" w:wrap="around" w:xAlign="right"/>
      <w:jc w:val="right"/>
    </w:pPr>
  </w:style>
  <w:style w:type="paragraph" w:customStyle="1" w:styleId="a4">
    <w:name w:val="示例"/>
    <w:next w:val="aff9"/>
    <w:rsid w:val="00792494"/>
    <w:pPr>
      <w:numPr>
        <w:numId w:val="10"/>
      </w:numPr>
      <w:tabs>
        <w:tab w:val="clear" w:pos="1120"/>
        <w:tab w:val="num" w:pos="816"/>
      </w:tabs>
      <w:ind w:firstLineChars="233" w:firstLine="419"/>
      <w:jc w:val="both"/>
    </w:pPr>
    <w:rPr>
      <w:rFonts w:ascii="宋体" w:hAnsi="Times New Roman"/>
      <w:sz w:val="18"/>
    </w:rPr>
  </w:style>
  <w:style w:type="paragraph" w:customStyle="1" w:styleId="affff4">
    <w:name w:val="数字编号列项（二级）"/>
    <w:rsid w:val="00792494"/>
    <w:pPr>
      <w:ind w:leftChars="400" w:left="1260" w:hangingChars="200" w:hanging="420"/>
      <w:jc w:val="both"/>
    </w:pPr>
    <w:rPr>
      <w:rFonts w:ascii="宋体" w:hAnsi="Times New Roman"/>
      <w:sz w:val="21"/>
    </w:rPr>
  </w:style>
  <w:style w:type="paragraph" w:customStyle="1" w:styleId="af3">
    <w:name w:val="四级条标题"/>
    <w:basedOn w:val="af2"/>
    <w:next w:val="aff9"/>
    <w:autoRedefine/>
    <w:rsid w:val="00792494"/>
    <w:pPr>
      <w:numPr>
        <w:ilvl w:val="5"/>
      </w:numPr>
      <w:tabs>
        <w:tab w:val="num" w:pos="360"/>
      </w:tabs>
      <w:outlineLvl w:val="5"/>
    </w:pPr>
  </w:style>
  <w:style w:type="paragraph" w:customStyle="1" w:styleId="a2">
    <w:name w:val="四级无标题条"/>
    <w:basedOn w:val="af7"/>
    <w:rsid w:val="00792494"/>
    <w:pPr>
      <w:numPr>
        <w:ilvl w:val="5"/>
        <w:numId w:val="6"/>
      </w:numPr>
    </w:pPr>
    <w:rPr>
      <w:szCs w:val="24"/>
    </w:rPr>
  </w:style>
  <w:style w:type="paragraph" w:customStyle="1" w:styleId="affff5">
    <w:name w:val="条文脚注"/>
    <w:basedOn w:val="afffd"/>
    <w:rsid w:val="00792494"/>
    <w:pPr>
      <w:ind w:leftChars="200" w:left="780" w:hangingChars="200" w:hanging="360"/>
      <w:jc w:val="both"/>
    </w:pPr>
    <w:rPr>
      <w:rFonts w:ascii="宋体"/>
    </w:rPr>
  </w:style>
  <w:style w:type="paragraph" w:customStyle="1" w:styleId="affff6">
    <w:name w:val="图表脚注"/>
    <w:next w:val="aff9"/>
    <w:rsid w:val="00792494"/>
    <w:pPr>
      <w:ind w:leftChars="200" w:left="300" w:hangingChars="100" w:hanging="100"/>
      <w:jc w:val="both"/>
    </w:pPr>
    <w:rPr>
      <w:rFonts w:ascii="宋体" w:hAnsi="Times New Roman"/>
      <w:sz w:val="18"/>
    </w:rPr>
  </w:style>
  <w:style w:type="paragraph" w:customStyle="1" w:styleId="affff7">
    <w:name w:val="文献分类号"/>
    <w:rsid w:val="00792494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/>
      <w:sz w:val="21"/>
    </w:rPr>
  </w:style>
  <w:style w:type="paragraph" w:customStyle="1" w:styleId="affff8">
    <w:name w:val="无标题条"/>
    <w:next w:val="aff9"/>
    <w:rsid w:val="00792494"/>
    <w:pPr>
      <w:jc w:val="both"/>
    </w:pPr>
    <w:rPr>
      <w:rFonts w:ascii="Times New Roman" w:hAnsi="Times New Roman"/>
      <w:sz w:val="21"/>
    </w:rPr>
  </w:style>
  <w:style w:type="paragraph" w:customStyle="1" w:styleId="af4">
    <w:name w:val="五级条标题"/>
    <w:basedOn w:val="af3"/>
    <w:next w:val="aff9"/>
    <w:rsid w:val="00792494"/>
    <w:pPr>
      <w:numPr>
        <w:ilvl w:val="6"/>
      </w:numPr>
      <w:tabs>
        <w:tab w:val="num" w:pos="360"/>
      </w:tabs>
      <w:outlineLvl w:val="6"/>
    </w:pPr>
  </w:style>
  <w:style w:type="paragraph" w:customStyle="1" w:styleId="a3">
    <w:name w:val="五级无标题条"/>
    <w:basedOn w:val="af7"/>
    <w:rsid w:val="00792494"/>
    <w:pPr>
      <w:numPr>
        <w:ilvl w:val="6"/>
        <w:numId w:val="6"/>
      </w:numPr>
    </w:pPr>
    <w:rPr>
      <w:szCs w:val="24"/>
    </w:rPr>
  </w:style>
  <w:style w:type="character" w:styleId="affff9">
    <w:name w:val="page number"/>
    <w:rsid w:val="00792494"/>
    <w:rPr>
      <w:rFonts w:ascii="Times New Roman" w:eastAsia="宋体" w:hAnsi="Times New Roman"/>
      <w:kern w:val="2"/>
      <w:sz w:val="18"/>
      <w:szCs w:val="21"/>
      <w:lang w:val="en-US" w:eastAsia="zh-CN" w:bidi="ar-SA"/>
    </w:rPr>
  </w:style>
  <w:style w:type="paragraph" w:customStyle="1" w:styleId="a">
    <w:name w:val="一级无标题条"/>
    <w:basedOn w:val="af7"/>
    <w:rsid w:val="00792494"/>
    <w:pPr>
      <w:numPr>
        <w:ilvl w:val="2"/>
        <w:numId w:val="6"/>
      </w:numPr>
    </w:pPr>
    <w:rPr>
      <w:szCs w:val="24"/>
    </w:rPr>
  </w:style>
  <w:style w:type="paragraph" w:customStyle="1" w:styleId="ab">
    <w:name w:val="正文表标题"/>
    <w:next w:val="aff9"/>
    <w:rsid w:val="00792494"/>
    <w:pPr>
      <w:numPr>
        <w:numId w:val="13"/>
      </w:numPr>
      <w:jc w:val="center"/>
    </w:pPr>
    <w:rPr>
      <w:rFonts w:ascii="黑体" w:eastAsia="黑体" w:hAnsi="Times New Roman"/>
      <w:sz w:val="21"/>
    </w:rPr>
  </w:style>
  <w:style w:type="paragraph" w:customStyle="1" w:styleId="aa">
    <w:name w:val="正文图标题"/>
    <w:next w:val="aff9"/>
    <w:rsid w:val="00792494"/>
    <w:pPr>
      <w:numPr>
        <w:numId w:val="14"/>
      </w:numPr>
      <w:jc w:val="center"/>
    </w:pPr>
    <w:rPr>
      <w:rFonts w:ascii="黑体" w:eastAsia="黑体" w:hAnsi="Times New Roman"/>
      <w:sz w:val="21"/>
    </w:rPr>
  </w:style>
  <w:style w:type="paragraph" w:customStyle="1" w:styleId="af5">
    <w:name w:val="注："/>
    <w:next w:val="aff9"/>
    <w:rsid w:val="00792494"/>
    <w:pPr>
      <w:widowControl w:val="0"/>
      <w:numPr>
        <w:numId w:val="11"/>
      </w:numPr>
      <w:tabs>
        <w:tab w:val="clear" w:pos="114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9">
    <w:name w:val="注×："/>
    <w:rsid w:val="00792494"/>
    <w:pPr>
      <w:widowControl w:val="0"/>
      <w:numPr>
        <w:numId w:val="12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ffffa">
    <w:name w:val="字母编号列项（一级）"/>
    <w:rsid w:val="00792494"/>
    <w:pPr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styleId="13">
    <w:name w:val="index 1"/>
    <w:basedOn w:val="af7"/>
    <w:next w:val="af7"/>
    <w:autoRedefine/>
    <w:semiHidden/>
    <w:rsid w:val="00792494"/>
    <w:rPr>
      <w:szCs w:val="24"/>
    </w:rPr>
  </w:style>
  <w:style w:type="paragraph" w:styleId="23">
    <w:name w:val="index 2"/>
    <w:basedOn w:val="af7"/>
    <w:next w:val="af7"/>
    <w:autoRedefine/>
    <w:semiHidden/>
    <w:rsid w:val="00792494"/>
    <w:pPr>
      <w:ind w:leftChars="200" w:left="200"/>
    </w:pPr>
    <w:rPr>
      <w:szCs w:val="24"/>
    </w:rPr>
  </w:style>
  <w:style w:type="paragraph" w:styleId="33">
    <w:name w:val="index 3"/>
    <w:basedOn w:val="af7"/>
    <w:next w:val="af7"/>
    <w:autoRedefine/>
    <w:semiHidden/>
    <w:rsid w:val="00792494"/>
    <w:pPr>
      <w:ind w:leftChars="400" w:left="400"/>
    </w:pPr>
    <w:rPr>
      <w:szCs w:val="24"/>
    </w:rPr>
  </w:style>
  <w:style w:type="paragraph" w:styleId="41">
    <w:name w:val="index 4"/>
    <w:basedOn w:val="af7"/>
    <w:next w:val="af7"/>
    <w:autoRedefine/>
    <w:semiHidden/>
    <w:rsid w:val="00792494"/>
    <w:pPr>
      <w:ind w:leftChars="600" w:left="600"/>
    </w:pPr>
    <w:rPr>
      <w:szCs w:val="24"/>
    </w:rPr>
  </w:style>
  <w:style w:type="paragraph" w:styleId="51">
    <w:name w:val="index 5"/>
    <w:basedOn w:val="af7"/>
    <w:next w:val="af7"/>
    <w:autoRedefine/>
    <w:semiHidden/>
    <w:rsid w:val="00792494"/>
    <w:pPr>
      <w:ind w:leftChars="800" w:left="800"/>
    </w:pPr>
    <w:rPr>
      <w:szCs w:val="24"/>
    </w:rPr>
  </w:style>
  <w:style w:type="paragraph" w:styleId="61">
    <w:name w:val="index 6"/>
    <w:basedOn w:val="af7"/>
    <w:next w:val="af7"/>
    <w:autoRedefine/>
    <w:semiHidden/>
    <w:rsid w:val="00792494"/>
    <w:pPr>
      <w:ind w:leftChars="1000" w:left="1000"/>
    </w:pPr>
    <w:rPr>
      <w:szCs w:val="24"/>
    </w:rPr>
  </w:style>
  <w:style w:type="paragraph" w:styleId="72">
    <w:name w:val="index 7"/>
    <w:basedOn w:val="af7"/>
    <w:next w:val="af7"/>
    <w:autoRedefine/>
    <w:semiHidden/>
    <w:rsid w:val="00792494"/>
    <w:pPr>
      <w:ind w:leftChars="1200" w:left="1200"/>
    </w:pPr>
    <w:rPr>
      <w:szCs w:val="24"/>
    </w:rPr>
  </w:style>
  <w:style w:type="paragraph" w:styleId="81">
    <w:name w:val="index 8"/>
    <w:basedOn w:val="af7"/>
    <w:next w:val="af7"/>
    <w:autoRedefine/>
    <w:semiHidden/>
    <w:rsid w:val="00792494"/>
    <w:pPr>
      <w:ind w:leftChars="1400" w:left="1400"/>
    </w:pPr>
    <w:rPr>
      <w:szCs w:val="24"/>
    </w:rPr>
  </w:style>
  <w:style w:type="paragraph" w:styleId="91">
    <w:name w:val="index 9"/>
    <w:basedOn w:val="af7"/>
    <w:next w:val="af7"/>
    <w:autoRedefine/>
    <w:semiHidden/>
    <w:rsid w:val="00792494"/>
    <w:pPr>
      <w:ind w:leftChars="1600" w:left="1600"/>
    </w:pPr>
    <w:rPr>
      <w:szCs w:val="24"/>
    </w:rPr>
  </w:style>
  <w:style w:type="paragraph" w:styleId="affffb">
    <w:name w:val="index heading"/>
    <w:basedOn w:val="af7"/>
    <w:next w:val="13"/>
    <w:semiHidden/>
    <w:rsid w:val="00792494"/>
    <w:rPr>
      <w:szCs w:val="24"/>
    </w:rPr>
  </w:style>
  <w:style w:type="paragraph" w:styleId="affffc">
    <w:name w:val="Balloon Text"/>
    <w:basedOn w:val="af7"/>
    <w:link w:val="Char9"/>
    <w:semiHidden/>
    <w:rsid w:val="00792494"/>
    <w:rPr>
      <w:sz w:val="18"/>
      <w:szCs w:val="18"/>
    </w:rPr>
  </w:style>
  <w:style w:type="character" w:customStyle="1" w:styleId="Char9">
    <w:name w:val="批注框文本 Char"/>
    <w:link w:val="affffc"/>
    <w:semiHidden/>
    <w:rsid w:val="00792494"/>
    <w:rPr>
      <w:rFonts w:ascii="Times New Roman" w:hAnsi="Times New Roman"/>
      <w:kern w:val="2"/>
      <w:sz w:val="18"/>
      <w:szCs w:val="18"/>
    </w:rPr>
  </w:style>
  <w:style w:type="paragraph" w:styleId="affffd">
    <w:name w:val="Normal Indent"/>
    <w:aliases w:val="表正文,正文非缩进,正文1，正文内容,特点,ALT+Z,段1,标题4,正文不缩进,水上软件,Indent 1,Normal Indent（正文缩进）,±íÕýÎÄ,ÕýÎÄ·ÇËõ½ø,bt,body text,正文(首行缩进两字),正文(首行缩进两字)1,Normal Indent Char,特点 Char,表正文 Char,正文非缩进 Char,正文不缩进 Char,段1 Char,bt Char,body text Char,四号,正文缩进陈木华,小,Alt+X,mr正文缩进,首行缩进"/>
    <w:basedOn w:val="af7"/>
    <w:link w:val="Chara"/>
    <w:rsid w:val="00792494"/>
    <w:pPr>
      <w:ind w:firstLineChars="200" w:firstLine="420"/>
    </w:pPr>
    <w:rPr>
      <w:szCs w:val="24"/>
    </w:rPr>
  </w:style>
  <w:style w:type="paragraph" w:styleId="affffe">
    <w:name w:val="Body Text Indent"/>
    <w:basedOn w:val="af7"/>
    <w:link w:val="Charb"/>
    <w:rsid w:val="00792494"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Charb">
    <w:name w:val="正文文本缩进 Char"/>
    <w:link w:val="affffe"/>
    <w:rsid w:val="00792494"/>
    <w:rPr>
      <w:rFonts w:ascii="Times New Roman" w:hAnsi="Times New Roman"/>
      <w:kern w:val="2"/>
      <w:sz w:val="24"/>
      <w:szCs w:val="24"/>
    </w:rPr>
  </w:style>
  <w:style w:type="paragraph" w:customStyle="1" w:styleId="24">
    <w:name w:val="目录2"/>
    <w:basedOn w:val="af7"/>
    <w:rsid w:val="00792494"/>
    <w:pPr>
      <w:autoSpaceDE w:val="0"/>
      <w:autoSpaceDN w:val="0"/>
      <w:adjustRightInd w:val="0"/>
      <w:spacing w:line="360" w:lineRule="atLeast"/>
      <w:ind w:left="473"/>
      <w:jc w:val="left"/>
      <w:textAlignment w:val="baseline"/>
    </w:pPr>
    <w:rPr>
      <w:kern w:val="0"/>
    </w:rPr>
  </w:style>
  <w:style w:type="paragraph" w:styleId="afffff">
    <w:name w:val="List Bullet"/>
    <w:basedOn w:val="af7"/>
    <w:autoRedefine/>
    <w:rsid w:val="00792494"/>
    <w:pPr>
      <w:spacing w:line="360" w:lineRule="auto"/>
    </w:pPr>
    <w:rPr>
      <w:sz w:val="24"/>
      <w:szCs w:val="24"/>
    </w:rPr>
  </w:style>
  <w:style w:type="paragraph" w:styleId="25">
    <w:name w:val="List Bullet 2"/>
    <w:basedOn w:val="af7"/>
    <w:autoRedefine/>
    <w:rsid w:val="00792494"/>
    <w:pPr>
      <w:spacing w:line="360" w:lineRule="auto"/>
    </w:pPr>
    <w:rPr>
      <w:sz w:val="24"/>
      <w:szCs w:val="24"/>
    </w:rPr>
  </w:style>
  <w:style w:type="paragraph" w:customStyle="1" w:styleId="afffff0">
    <w:name w:val="表格内正文（正文+宋体）"/>
    <w:basedOn w:val="af7"/>
    <w:autoRedefine/>
    <w:rsid w:val="00792494"/>
    <w:pPr>
      <w:spacing w:line="360" w:lineRule="auto"/>
    </w:pPr>
    <w:rPr>
      <w:color w:val="FF0000"/>
    </w:rPr>
  </w:style>
  <w:style w:type="character" w:styleId="afffff1">
    <w:name w:val="annotation reference"/>
    <w:semiHidden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paragraph" w:styleId="afffff2">
    <w:name w:val="annotation text"/>
    <w:basedOn w:val="af7"/>
    <w:link w:val="Charc"/>
    <w:semiHidden/>
    <w:rsid w:val="00792494"/>
    <w:pPr>
      <w:jc w:val="left"/>
    </w:pPr>
    <w:rPr>
      <w:szCs w:val="24"/>
    </w:rPr>
  </w:style>
  <w:style w:type="character" w:customStyle="1" w:styleId="Charc">
    <w:name w:val="批注文字 Char"/>
    <w:link w:val="afffff2"/>
    <w:semiHidden/>
    <w:rsid w:val="00792494"/>
    <w:rPr>
      <w:rFonts w:ascii="Times New Roman" w:hAnsi="Times New Roman"/>
      <w:kern w:val="2"/>
      <w:sz w:val="21"/>
      <w:szCs w:val="24"/>
    </w:rPr>
  </w:style>
  <w:style w:type="paragraph" w:styleId="afffff3">
    <w:name w:val="annotation subject"/>
    <w:basedOn w:val="afffff2"/>
    <w:next w:val="afffff2"/>
    <w:link w:val="Chard"/>
    <w:semiHidden/>
    <w:rsid w:val="00792494"/>
    <w:rPr>
      <w:b/>
      <w:bCs/>
    </w:rPr>
  </w:style>
  <w:style w:type="character" w:customStyle="1" w:styleId="Chard">
    <w:name w:val="批注主题 Char"/>
    <w:link w:val="afffff3"/>
    <w:semiHidden/>
    <w:rsid w:val="00792494"/>
    <w:rPr>
      <w:rFonts w:ascii="Times New Roman" w:hAnsi="Times New Roman"/>
      <w:b/>
      <w:bCs/>
      <w:kern w:val="2"/>
      <w:sz w:val="21"/>
      <w:szCs w:val="24"/>
    </w:rPr>
  </w:style>
  <w:style w:type="paragraph" w:customStyle="1" w:styleId="TableText">
    <w:name w:val="Table Text"/>
    <w:link w:val="TableTextChar1"/>
    <w:rsid w:val="00792494"/>
    <w:pPr>
      <w:snapToGrid w:val="0"/>
      <w:spacing w:before="80" w:after="80"/>
    </w:pPr>
    <w:rPr>
      <w:rFonts w:ascii="Arial" w:hAnsi="Arial"/>
      <w:sz w:val="18"/>
    </w:rPr>
  </w:style>
  <w:style w:type="character" w:customStyle="1" w:styleId="TableTextChar1">
    <w:name w:val="Table Text Char1"/>
    <w:link w:val="TableText"/>
    <w:rsid w:val="00792494"/>
    <w:rPr>
      <w:rFonts w:ascii="Arial" w:hAnsi="Arial"/>
      <w:sz w:val="18"/>
      <w:lang w:val="en-US" w:eastAsia="zh-CN" w:bidi="ar-SA"/>
    </w:rPr>
  </w:style>
  <w:style w:type="character" w:customStyle="1" w:styleId="epx11blue1">
    <w:name w:val="epx11blue1"/>
    <w:rsid w:val="00792494"/>
    <w:rPr>
      <w:rFonts w:ascii="Arial" w:eastAsia="宋体" w:hAnsi="Arial" w:cs="Arial" w:hint="default"/>
      <w:b/>
      <w:bCs/>
      <w:color w:val="0053A6"/>
      <w:kern w:val="2"/>
      <w:sz w:val="17"/>
      <w:szCs w:val="17"/>
      <w:lang w:val="en-US" w:eastAsia="zh-CN" w:bidi="ar-SA"/>
    </w:rPr>
  </w:style>
  <w:style w:type="table" w:styleId="afffff4">
    <w:name w:val="Table Grid"/>
    <w:basedOn w:val="af9"/>
    <w:rsid w:val="0079249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5">
    <w:name w:val="Body Text"/>
    <w:aliases w:val=" ändrad,EHPT,Body Text2,正文文字 Char1,Body Text(ch) Char, ändrad Char,EHPT Char,Body Text2 Char,正文文字(ALT+W),ändrad,AvtalBrödtext,Bodytext,AvtalBrodtext,andrad,compact,Body3,Requirements,Body Text ,Body Text level 1,Response,à¹×éÍàÃ×èÍ§,- TF"/>
    <w:basedOn w:val="af7"/>
    <w:link w:val="Chare"/>
    <w:rsid w:val="00792494"/>
    <w:pPr>
      <w:spacing w:after="120"/>
    </w:pPr>
    <w:rPr>
      <w:szCs w:val="24"/>
    </w:rPr>
  </w:style>
  <w:style w:type="character" w:customStyle="1" w:styleId="Chare">
    <w:name w:val="正文文本 Char"/>
    <w:aliases w:val=" ändrad Char1,EHPT Char1,Body Text2 Char1,正文文字 Char1 Char,Body Text(ch) Char Char, ändrad Char Char,EHPT Char Char,Body Text2 Char Char,正文文字(ALT+W) Char,ändrad Char,AvtalBrödtext Char,Bodytext Char,AvtalBrodtext Char,andrad Char,compact Char"/>
    <w:link w:val="afffff5"/>
    <w:rsid w:val="00792494"/>
    <w:rPr>
      <w:rFonts w:ascii="Times New Roman" w:hAnsi="Times New Roman"/>
      <w:kern w:val="2"/>
      <w:sz w:val="21"/>
      <w:szCs w:val="24"/>
    </w:rPr>
  </w:style>
  <w:style w:type="paragraph" w:styleId="afffff6">
    <w:name w:val="Body Text First Indent"/>
    <w:aliases w:val="正文首行缩进 Char Char Char Char Char Char Char Char,正文首行缩进 Char Char Char,正文首行缩进 Char Char Char Char Char Char Char Char Char Char Char Char Char Char Char"/>
    <w:basedOn w:val="afffff5"/>
    <w:link w:val="Char10"/>
    <w:rsid w:val="00792494"/>
    <w:pPr>
      <w:ind w:firstLineChars="100" w:firstLine="420"/>
    </w:pPr>
  </w:style>
  <w:style w:type="character" w:customStyle="1" w:styleId="Charf">
    <w:name w:val="正文首行缩进 Char"/>
    <w:basedOn w:val="Chare"/>
    <w:uiPriority w:val="99"/>
    <w:semiHidden/>
    <w:rsid w:val="00792494"/>
    <w:rPr>
      <w:rFonts w:ascii="Times New Roman" w:hAnsi="Times New Roman"/>
      <w:kern w:val="2"/>
      <w:sz w:val="21"/>
      <w:szCs w:val="24"/>
    </w:rPr>
  </w:style>
  <w:style w:type="character" w:customStyle="1" w:styleId="Char10">
    <w:name w:val="正文首行缩进 Char1"/>
    <w:aliases w:val="正文首行缩进 Char Char Char Char Char Char Char Char Char,正文首行缩进 Char Char Char Char,正文首行缩进 Char Char Char Char Char Char Char Char Char Char Char Char Char Char Char Char"/>
    <w:link w:val="afffff6"/>
    <w:rsid w:val="00792494"/>
    <w:rPr>
      <w:rFonts w:ascii="Times New Roman" w:hAnsi="Times New Roman"/>
      <w:kern w:val="2"/>
      <w:sz w:val="21"/>
      <w:szCs w:val="24"/>
    </w:rPr>
  </w:style>
  <w:style w:type="character" w:styleId="afffff7">
    <w:name w:val="FollowedHyperlink"/>
    <w:rsid w:val="00792494"/>
    <w:rPr>
      <w:rFonts w:ascii="宋体" w:eastAsia="宋体" w:hAnsi="Tahoma"/>
      <w:color w:val="800080"/>
      <w:kern w:val="2"/>
      <w:sz w:val="21"/>
      <w:szCs w:val="21"/>
      <w:u w:val="single"/>
      <w:lang w:val="en-US" w:eastAsia="zh-CN" w:bidi="ar-SA"/>
    </w:rPr>
  </w:style>
  <w:style w:type="paragraph" w:customStyle="1" w:styleId="Charf0">
    <w:name w:val="表头样式 Char"/>
    <w:basedOn w:val="af7"/>
    <w:link w:val="CharChar"/>
    <w:rsid w:val="00792494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ffff8">
    <w:name w:val="表格文本"/>
    <w:basedOn w:val="af7"/>
    <w:rsid w:val="00792494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5">
    <w:name w:val="图号"/>
    <w:basedOn w:val="af7"/>
    <w:rsid w:val="00792494"/>
    <w:pPr>
      <w:numPr>
        <w:numId w:val="15"/>
      </w:numPr>
      <w:autoSpaceDE w:val="0"/>
      <w:autoSpaceDN w:val="0"/>
      <w:adjustRightInd w:val="0"/>
      <w:spacing w:before="105" w:line="360" w:lineRule="auto"/>
      <w:jc w:val="center"/>
    </w:pPr>
    <w:rPr>
      <w:kern w:val="0"/>
      <w:szCs w:val="21"/>
    </w:rPr>
  </w:style>
  <w:style w:type="paragraph" w:customStyle="1" w:styleId="afffff9">
    <w:name w:val="表格正文"/>
    <w:basedOn w:val="af7"/>
    <w:rsid w:val="00792494"/>
    <w:pPr>
      <w:adjustRightInd w:val="0"/>
      <w:spacing w:before="120" w:after="120"/>
      <w:jc w:val="left"/>
    </w:pPr>
    <w:rPr>
      <w:rFonts w:ascii="Arial" w:hAnsi="Arial"/>
      <w:kern w:val="0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f7"/>
    <w:rsid w:val="00792494"/>
    <w:pPr>
      <w:keepNext/>
      <w:keepLines/>
      <w:tabs>
        <w:tab w:val="num" w:pos="4394"/>
      </w:tabs>
      <w:spacing w:before="240" w:after="240"/>
      <w:ind w:left="4394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2Char1Char1">
    <w:name w:val="标题 2 Char1 Char1"/>
    <w:aliases w:val="标题 2 Char Char Char1,heading 2 Char Char Char Char,标题 2 Char1 Char Char,标题 2 Char Char Char Char,heading 2 Char Char Char Char1"/>
    <w:rsid w:val="00792494"/>
    <w:rPr>
      <w:rFonts w:ascii="Arial" w:eastAsia="黑体" w:hAnsi="Arial"/>
      <w:kern w:val="2"/>
      <w:sz w:val="21"/>
      <w:szCs w:val="24"/>
      <w:lang w:val="en-US" w:eastAsia="zh-CN" w:bidi="ar-SA"/>
    </w:rPr>
  </w:style>
  <w:style w:type="paragraph" w:customStyle="1" w:styleId="afffffa">
    <w:name w:val="表头文本"/>
    <w:rsid w:val="00792494"/>
    <w:pPr>
      <w:jc w:val="center"/>
    </w:pPr>
    <w:rPr>
      <w:rFonts w:ascii="Arial" w:hAnsi="Arial"/>
      <w:b/>
      <w:sz w:val="21"/>
      <w:szCs w:val="21"/>
    </w:rPr>
  </w:style>
  <w:style w:type="paragraph" w:customStyle="1" w:styleId="TAL">
    <w:name w:val="TAL"/>
    <w:basedOn w:val="af7"/>
    <w:rsid w:val="00792494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18"/>
      <w:lang w:val="en-GB" w:eastAsia="en-US"/>
    </w:rPr>
  </w:style>
  <w:style w:type="paragraph" w:customStyle="1" w:styleId="42">
    <w:name w:val="正文4"/>
    <w:basedOn w:val="af7"/>
    <w:autoRedefine/>
    <w:rsid w:val="00792494"/>
    <w:pPr>
      <w:tabs>
        <w:tab w:val="num" w:pos="420"/>
      </w:tabs>
      <w:spacing w:before="60" w:after="60" w:line="360" w:lineRule="auto"/>
      <w:ind w:left="420" w:hanging="420"/>
    </w:pPr>
    <w:rPr>
      <w:rFonts w:ascii="宋体" w:hAnsi="宋体"/>
      <w:bCs/>
      <w:szCs w:val="24"/>
    </w:rPr>
  </w:style>
  <w:style w:type="paragraph" w:customStyle="1" w:styleId="52">
    <w:name w:val="正文5后正文"/>
    <w:basedOn w:val="af7"/>
    <w:autoRedefine/>
    <w:rsid w:val="00792494"/>
    <w:pPr>
      <w:spacing w:before="60" w:after="60" w:line="360" w:lineRule="auto"/>
      <w:ind w:leftChars="470" w:left="987" w:firstLineChars="200" w:firstLine="480"/>
    </w:pPr>
    <w:rPr>
      <w:rFonts w:cs="宋体"/>
      <w:color w:val="FF0000"/>
      <w:sz w:val="24"/>
    </w:rPr>
  </w:style>
  <w:style w:type="paragraph" w:styleId="afffffb">
    <w:name w:val="Date"/>
    <w:basedOn w:val="af7"/>
    <w:next w:val="af7"/>
    <w:link w:val="Charf1"/>
    <w:rsid w:val="00792494"/>
    <w:pPr>
      <w:widowControl/>
      <w:jc w:val="left"/>
    </w:pPr>
    <w:rPr>
      <w:rFonts w:ascii="宋体" w:hAnsi="宋体" w:cs="宋体"/>
      <w:kern w:val="0"/>
      <w:sz w:val="32"/>
      <w:szCs w:val="24"/>
    </w:rPr>
  </w:style>
  <w:style w:type="character" w:customStyle="1" w:styleId="Charf1">
    <w:name w:val="日期 Char"/>
    <w:link w:val="afffffb"/>
    <w:rsid w:val="00792494"/>
    <w:rPr>
      <w:rFonts w:ascii="宋体" w:hAnsi="宋体" w:cs="宋体"/>
      <w:sz w:val="32"/>
      <w:szCs w:val="24"/>
    </w:rPr>
  </w:style>
  <w:style w:type="paragraph" w:styleId="26">
    <w:name w:val="Body Text 2"/>
    <w:basedOn w:val="af7"/>
    <w:link w:val="2Char0"/>
    <w:rsid w:val="00792494"/>
    <w:pPr>
      <w:widowControl/>
      <w:jc w:val="left"/>
    </w:pPr>
    <w:rPr>
      <w:rFonts w:ascii="宋体" w:hAnsi="宋体" w:cs="宋体"/>
      <w:kern w:val="0"/>
      <w:sz w:val="18"/>
      <w:szCs w:val="24"/>
    </w:rPr>
  </w:style>
  <w:style w:type="character" w:customStyle="1" w:styleId="2Char0">
    <w:name w:val="正文文本 2 Char"/>
    <w:link w:val="26"/>
    <w:rsid w:val="00792494"/>
    <w:rPr>
      <w:rFonts w:ascii="宋体" w:hAnsi="宋体" w:cs="宋体"/>
      <w:sz w:val="18"/>
      <w:szCs w:val="24"/>
    </w:rPr>
  </w:style>
  <w:style w:type="paragraph" w:customStyle="1" w:styleId="BodyTextLevel2">
    <w:name w:val="BodyTextLevel2"/>
    <w:rsid w:val="00792494"/>
    <w:pPr>
      <w:spacing w:before="57" w:after="117"/>
      <w:ind w:left="630" w:right="-158"/>
    </w:pPr>
    <w:rPr>
      <w:rFonts w:ascii="Times" w:hAnsi="Times"/>
      <w:sz w:val="24"/>
    </w:rPr>
  </w:style>
  <w:style w:type="paragraph" w:customStyle="1" w:styleId="ProjectNumberText">
    <w:name w:val="ProjectNumberText"/>
    <w:rsid w:val="00792494"/>
    <w:pPr>
      <w:keepNext/>
      <w:keepLines/>
      <w:shd w:val="pct12" w:color="auto" w:fill="auto"/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</w:tabs>
      <w:spacing w:before="100"/>
      <w:ind w:right="556"/>
      <w:jc w:val="center"/>
    </w:pPr>
    <w:rPr>
      <w:rFonts w:ascii="Helvetica" w:hAnsi="Helvetica"/>
      <w:b/>
      <w:sz w:val="36"/>
    </w:rPr>
  </w:style>
  <w:style w:type="paragraph" w:customStyle="1" w:styleId="StyleHeading1">
    <w:name w:val="Style Heading 1 + 小二"/>
    <w:basedOn w:val="10"/>
    <w:rsid w:val="00792494"/>
    <w:pPr>
      <w:keepLines/>
      <w:numPr>
        <w:numId w:val="16"/>
      </w:numPr>
      <w:spacing w:before="340" w:after="330" w:line="578" w:lineRule="auto"/>
    </w:pPr>
    <w:rPr>
      <w:rFonts w:ascii="宋体" w:hAnsi="宋体" w:cs="宋体"/>
      <w:kern w:val="44"/>
      <w:sz w:val="36"/>
      <w:szCs w:val="44"/>
    </w:rPr>
  </w:style>
  <w:style w:type="character" w:customStyle="1" w:styleId="PIM11">
    <w:name w:val="PIM 11"/>
    <w:aliases w:val="h12,1st level1,Section Head1,l11,Heading 01,&amp;31,List level 11,11,H113,H123,H133,H143,H153,H163,标书11,h111,heading 1TOC1,heading 11,Header 11,Header11,SAHeading 11,Head11,Heading apps1,1233211,H1111,H1211,H1311,H1411,H1511,H1611"/>
    <w:rsid w:val="00792494"/>
    <w:rPr>
      <w:rFonts w:ascii="宋体" w:eastAsia="宋体" w:hAnsi="Tahoma" w:cs="Arial"/>
      <w:b/>
      <w:bCs/>
      <w:kern w:val="44"/>
      <w:sz w:val="44"/>
      <w:szCs w:val="44"/>
      <w:lang w:val="en-US" w:eastAsia="zh-CN" w:bidi="ar-SA"/>
    </w:rPr>
  </w:style>
  <w:style w:type="character" w:customStyle="1" w:styleId="StyleHeading1Char">
    <w:name w:val="Style Heading 1 + 小二 Char"/>
    <w:rsid w:val="00792494"/>
    <w:rPr>
      <w:rFonts w:ascii="宋体" w:eastAsia="宋体" w:hAnsi="Tahoma" w:cs="Arial"/>
      <w:b/>
      <w:bCs/>
      <w:kern w:val="44"/>
      <w:sz w:val="36"/>
      <w:szCs w:val="44"/>
      <w:lang w:val="en-US" w:eastAsia="zh-CN" w:bidi="ar-SA"/>
    </w:rPr>
  </w:style>
  <w:style w:type="paragraph" w:customStyle="1" w:styleId="StyleHeading1Left0cmFirstline0cm">
    <w:name w:val="Style Heading 1 + Left:  0 cm First line:  0 cm"/>
    <w:basedOn w:val="10"/>
    <w:autoRedefine/>
    <w:rsid w:val="00792494"/>
    <w:pPr>
      <w:keepLines/>
      <w:numPr>
        <w:numId w:val="17"/>
      </w:numPr>
      <w:spacing w:before="340" w:after="330" w:line="578" w:lineRule="auto"/>
    </w:pPr>
    <w:rPr>
      <w:rFonts w:ascii="宋体" w:hAnsi="宋体" w:cs="宋体"/>
      <w:kern w:val="44"/>
      <w:sz w:val="44"/>
    </w:rPr>
  </w:style>
  <w:style w:type="paragraph" w:customStyle="1" w:styleId="afffffc">
    <w:name w:val="文档正文"/>
    <w:basedOn w:val="af7"/>
    <w:rsid w:val="00792494"/>
    <w:pPr>
      <w:adjustRightInd w:val="0"/>
      <w:spacing w:line="480" w:lineRule="atLeast"/>
      <w:ind w:firstLine="567"/>
      <w:textAlignment w:val="baseline"/>
    </w:pPr>
    <w:rPr>
      <w:rFonts w:ascii="宋体" w:hAnsi="宋体"/>
      <w:bCs/>
      <w:kern w:val="0"/>
      <w:sz w:val="28"/>
    </w:rPr>
  </w:style>
  <w:style w:type="paragraph" w:customStyle="1" w:styleId="GB2312">
    <w:name w:val="样式 正文缩进 + (中文) 仿宋_GB2312 小四"/>
    <w:basedOn w:val="affffd"/>
    <w:rsid w:val="00792494"/>
    <w:pPr>
      <w:spacing w:line="360" w:lineRule="auto"/>
      <w:ind w:firstLine="480"/>
    </w:pPr>
    <w:rPr>
      <w:rFonts w:ascii="宋体" w:hAnsi="宋体"/>
      <w:bCs/>
      <w:sz w:val="24"/>
    </w:rPr>
  </w:style>
  <w:style w:type="paragraph" w:customStyle="1" w:styleId="43">
    <w:name w:val="正文4后正文"/>
    <w:basedOn w:val="af7"/>
    <w:autoRedefine/>
    <w:rsid w:val="00792494"/>
    <w:pPr>
      <w:spacing w:before="60" w:after="60" w:line="360" w:lineRule="auto"/>
    </w:pPr>
    <w:rPr>
      <w:rFonts w:ascii="宋体" w:hAnsi="宋体"/>
      <w:bCs/>
    </w:rPr>
  </w:style>
  <w:style w:type="paragraph" w:customStyle="1" w:styleId="53">
    <w:name w:val="标题5后正文"/>
    <w:basedOn w:val="af7"/>
    <w:autoRedefine/>
    <w:rsid w:val="00792494"/>
    <w:pPr>
      <w:spacing w:before="60" w:after="60" w:line="360" w:lineRule="auto"/>
      <w:ind w:leftChars="300" w:left="630" w:firstLineChars="200" w:firstLine="480"/>
    </w:pPr>
    <w:rPr>
      <w:rFonts w:ascii="宋体" w:hAnsi="宋体"/>
      <w:bCs/>
      <w:sz w:val="24"/>
    </w:rPr>
  </w:style>
  <w:style w:type="paragraph" w:customStyle="1" w:styleId="44">
    <w:name w:val="标题4后正文"/>
    <w:basedOn w:val="af7"/>
    <w:autoRedefine/>
    <w:rsid w:val="00792494"/>
    <w:pPr>
      <w:spacing w:before="60" w:after="60" w:line="360" w:lineRule="auto"/>
      <w:ind w:left="1080" w:firstLine="425"/>
    </w:pPr>
    <w:rPr>
      <w:rFonts w:ascii="宋体" w:hAnsi="宋体" w:cs="宋体"/>
      <w:bCs/>
    </w:rPr>
  </w:style>
  <w:style w:type="paragraph" w:customStyle="1" w:styleId="27">
    <w:name w:val="标题2后正文"/>
    <w:basedOn w:val="af7"/>
    <w:autoRedefine/>
    <w:rsid w:val="00792494"/>
    <w:pPr>
      <w:spacing w:before="60" w:after="60" w:line="360" w:lineRule="auto"/>
      <w:ind w:firstLine="525"/>
    </w:pPr>
    <w:rPr>
      <w:rFonts w:ascii="宋体" w:hAnsi="宋体" w:cs="宋体"/>
      <w:bCs/>
      <w:sz w:val="24"/>
    </w:rPr>
  </w:style>
  <w:style w:type="paragraph" w:customStyle="1" w:styleId="7">
    <w:name w:val="正文7"/>
    <w:basedOn w:val="af7"/>
    <w:autoRedefine/>
    <w:rsid w:val="00792494"/>
    <w:pPr>
      <w:numPr>
        <w:numId w:val="18"/>
      </w:numPr>
      <w:spacing w:before="60" w:after="60" w:line="360" w:lineRule="auto"/>
      <w:ind w:leftChars="700" w:left="1890"/>
    </w:pPr>
    <w:rPr>
      <w:rFonts w:ascii="宋体" w:hAnsi="宋体"/>
      <w:bCs/>
      <w:sz w:val="24"/>
      <w:szCs w:val="24"/>
    </w:rPr>
  </w:style>
  <w:style w:type="paragraph" w:customStyle="1" w:styleId="StyleHeading3h3H3level3PIM3Level3HeadHeading3-oldse">
    <w:name w:val="Style Heading 3h3H3level_3PIM 3Level 3 HeadHeading 3 - oldse..."/>
    <w:basedOn w:val="31"/>
    <w:rsid w:val="00792494"/>
    <w:pPr>
      <w:widowControl/>
      <w:numPr>
        <w:numId w:val="0"/>
      </w:numPr>
      <w:tabs>
        <w:tab w:val="num" w:pos="720"/>
        <w:tab w:val="left" w:pos="960"/>
      </w:tabs>
      <w:spacing w:before="240" w:after="60" w:line="360" w:lineRule="auto"/>
      <w:ind w:left="720" w:hanging="720"/>
    </w:pPr>
    <w:rPr>
      <w:rFonts w:ascii="宋体" w:hAnsi="宋体" w:cs="宋体"/>
      <w:bCs w:val="0"/>
      <w:kern w:val="0"/>
      <w:sz w:val="24"/>
      <w:szCs w:val="20"/>
    </w:rPr>
  </w:style>
  <w:style w:type="paragraph" w:customStyle="1" w:styleId="PlainText1">
    <w:name w:val="Plain Text1"/>
    <w:basedOn w:val="af7"/>
    <w:rsid w:val="00792494"/>
    <w:pPr>
      <w:autoSpaceDE w:val="0"/>
      <w:autoSpaceDN w:val="0"/>
      <w:adjustRightInd w:val="0"/>
      <w:spacing w:line="360" w:lineRule="auto"/>
    </w:pPr>
    <w:rPr>
      <w:rFonts w:ascii="宋体" w:hAnsi="宋体" w:hint="eastAsia"/>
      <w:bCs/>
    </w:rPr>
  </w:style>
  <w:style w:type="character" w:customStyle="1" w:styleId="b1">
    <w:name w:val="b1"/>
    <w:rsid w:val="00792494"/>
    <w:rPr>
      <w:rFonts w:ascii="Courier New" w:eastAsia="宋体" w:hAnsi="Courier New" w:cs="Courier New" w:hint="default"/>
      <w:b/>
      <w:bCs/>
      <w:strike w:val="0"/>
      <w:dstrike w:val="0"/>
      <w:color w:val="FF0000"/>
      <w:kern w:val="2"/>
      <w:sz w:val="21"/>
      <w:szCs w:val="21"/>
      <w:u w:val="none"/>
      <w:effect w:val="none"/>
      <w:lang w:val="en-US" w:eastAsia="zh-CN" w:bidi="ar-SA"/>
    </w:rPr>
  </w:style>
  <w:style w:type="character" w:customStyle="1" w:styleId="m1">
    <w:name w:val="m1"/>
    <w:rsid w:val="00792494"/>
    <w:rPr>
      <w:rFonts w:ascii="宋体" w:eastAsia="宋体" w:hAnsi="Tahoma"/>
      <w:color w:val="0000FF"/>
      <w:kern w:val="2"/>
      <w:sz w:val="21"/>
      <w:szCs w:val="21"/>
      <w:lang w:val="en-US" w:eastAsia="zh-CN" w:bidi="ar-SA"/>
    </w:rPr>
  </w:style>
  <w:style w:type="character" w:customStyle="1" w:styleId="pi1">
    <w:name w:val="pi1"/>
    <w:rsid w:val="00792494"/>
    <w:rPr>
      <w:rFonts w:ascii="宋体" w:eastAsia="宋体" w:hAnsi="Tahoma"/>
      <w:color w:val="0000FF"/>
      <w:kern w:val="2"/>
      <w:sz w:val="21"/>
      <w:szCs w:val="21"/>
      <w:lang w:val="en-US" w:eastAsia="zh-CN" w:bidi="ar-SA"/>
    </w:rPr>
  </w:style>
  <w:style w:type="character" w:customStyle="1" w:styleId="ns1">
    <w:name w:val="ns1"/>
    <w:rsid w:val="00792494"/>
    <w:rPr>
      <w:rFonts w:ascii="宋体" w:eastAsia="宋体" w:hAnsi="Tahoma"/>
      <w:color w:val="FF0000"/>
      <w:kern w:val="2"/>
      <w:sz w:val="21"/>
      <w:szCs w:val="21"/>
      <w:lang w:val="en-US" w:eastAsia="zh-CN" w:bidi="ar-SA"/>
    </w:rPr>
  </w:style>
  <w:style w:type="paragraph" w:customStyle="1" w:styleId="14">
    <w:name w:val="样式1"/>
    <w:basedOn w:val="10"/>
    <w:autoRedefine/>
    <w:rsid w:val="00792494"/>
    <w:pPr>
      <w:keepLines/>
      <w:numPr>
        <w:numId w:val="0"/>
      </w:numPr>
      <w:tabs>
        <w:tab w:val="num" w:pos="360"/>
      </w:tabs>
      <w:spacing w:before="340" w:after="330" w:line="578" w:lineRule="auto"/>
      <w:ind w:left="360" w:hangingChars="200" w:hanging="360"/>
    </w:pPr>
    <w:rPr>
      <w:rFonts w:ascii="Times New Roman" w:hAnsi="Times New Roman" w:cs="宋体"/>
      <w:bCs/>
      <w:kern w:val="44"/>
      <w:sz w:val="44"/>
      <w:szCs w:val="44"/>
    </w:rPr>
  </w:style>
  <w:style w:type="paragraph" w:customStyle="1" w:styleId="28">
    <w:name w:val="样式2"/>
    <w:basedOn w:val="10"/>
    <w:autoRedefine/>
    <w:rsid w:val="00792494"/>
    <w:pPr>
      <w:keepLines/>
      <w:numPr>
        <w:numId w:val="0"/>
      </w:numPr>
      <w:tabs>
        <w:tab w:val="num" w:pos="432"/>
      </w:tabs>
      <w:spacing w:before="340" w:after="330" w:line="578" w:lineRule="auto"/>
      <w:ind w:left="432" w:hanging="432"/>
    </w:pPr>
    <w:rPr>
      <w:rFonts w:ascii="Times New Roman" w:hAnsi="Times New Roman" w:cs="宋体"/>
      <w:bCs/>
      <w:kern w:val="44"/>
      <w:sz w:val="44"/>
      <w:szCs w:val="44"/>
    </w:rPr>
  </w:style>
  <w:style w:type="paragraph" w:customStyle="1" w:styleId="62">
    <w:name w:val="正文6后正文"/>
    <w:basedOn w:val="af7"/>
    <w:autoRedefine/>
    <w:rsid w:val="00792494"/>
    <w:pPr>
      <w:spacing w:before="60" w:after="60" w:line="360" w:lineRule="auto"/>
      <w:ind w:leftChars="570" w:left="1197" w:firstLineChars="200" w:firstLine="480"/>
    </w:pPr>
    <w:rPr>
      <w:rFonts w:cs="宋体"/>
      <w:sz w:val="24"/>
    </w:rPr>
  </w:style>
  <w:style w:type="paragraph" w:customStyle="1" w:styleId="63">
    <w:name w:val="正文6"/>
    <w:basedOn w:val="af7"/>
    <w:autoRedefine/>
    <w:rsid w:val="00792494"/>
    <w:pPr>
      <w:tabs>
        <w:tab w:val="num" w:pos="720"/>
      </w:tabs>
      <w:spacing w:before="60" w:after="60" w:line="360" w:lineRule="auto"/>
      <w:ind w:left="360" w:firstLine="899"/>
    </w:pPr>
    <w:rPr>
      <w:rFonts w:cs="宋体"/>
      <w:color w:val="FF0000"/>
      <w:sz w:val="24"/>
      <w:szCs w:val="24"/>
    </w:rPr>
  </w:style>
  <w:style w:type="paragraph" w:customStyle="1" w:styleId="15">
    <w:name w:val="正文1"/>
    <w:basedOn w:val="af7"/>
    <w:autoRedefine/>
    <w:rsid w:val="00792494"/>
    <w:pPr>
      <w:spacing w:before="60" w:after="60" w:line="360" w:lineRule="auto"/>
      <w:outlineLvl w:val="6"/>
    </w:pPr>
    <w:rPr>
      <w:rFonts w:cs="宋体"/>
      <w:sz w:val="24"/>
      <w:szCs w:val="24"/>
    </w:rPr>
  </w:style>
  <w:style w:type="paragraph" w:customStyle="1" w:styleId="2">
    <w:name w:val="正文2"/>
    <w:basedOn w:val="af7"/>
    <w:autoRedefine/>
    <w:rsid w:val="00792494"/>
    <w:pPr>
      <w:numPr>
        <w:ilvl w:val="7"/>
        <w:numId w:val="20"/>
      </w:numPr>
      <w:spacing w:before="60" w:after="60" w:line="360" w:lineRule="auto"/>
      <w:ind w:left="817"/>
      <w:outlineLvl w:val="7"/>
    </w:pPr>
    <w:rPr>
      <w:rFonts w:cs="宋体"/>
      <w:sz w:val="24"/>
      <w:szCs w:val="24"/>
    </w:rPr>
  </w:style>
  <w:style w:type="paragraph" w:customStyle="1" w:styleId="30">
    <w:name w:val="正文3"/>
    <w:basedOn w:val="af7"/>
    <w:autoRedefine/>
    <w:rsid w:val="00792494"/>
    <w:pPr>
      <w:numPr>
        <w:ilvl w:val="8"/>
        <w:numId w:val="20"/>
      </w:numPr>
      <w:spacing w:before="60" w:after="60" w:line="360" w:lineRule="auto"/>
      <w:ind w:left="1027"/>
      <w:outlineLvl w:val="8"/>
    </w:pPr>
    <w:rPr>
      <w:rFonts w:cs="宋体"/>
      <w:sz w:val="24"/>
      <w:szCs w:val="21"/>
    </w:rPr>
  </w:style>
  <w:style w:type="paragraph" w:customStyle="1" w:styleId="54">
    <w:name w:val="正文5"/>
    <w:basedOn w:val="af7"/>
    <w:autoRedefine/>
    <w:rsid w:val="00792494"/>
    <w:pPr>
      <w:tabs>
        <w:tab w:val="num" w:pos="620"/>
      </w:tabs>
      <w:spacing w:before="60" w:after="60" w:line="360" w:lineRule="auto"/>
      <w:ind w:left="1469" w:hangingChars="200" w:hanging="420"/>
    </w:pPr>
    <w:rPr>
      <w:rFonts w:cs="宋体"/>
      <w:sz w:val="24"/>
      <w:szCs w:val="24"/>
    </w:rPr>
  </w:style>
  <w:style w:type="paragraph" w:customStyle="1" w:styleId="73">
    <w:name w:val="正文7后正文"/>
    <w:basedOn w:val="64"/>
    <w:autoRedefine/>
    <w:rsid w:val="00792494"/>
    <w:pPr>
      <w:ind w:leftChars="50" w:left="120"/>
    </w:pPr>
    <w:rPr>
      <w:color w:val="000000"/>
    </w:rPr>
  </w:style>
  <w:style w:type="paragraph" w:customStyle="1" w:styleId="64">
    <w:name w:val="标题6后正文"/>
    <w:basedOn w:val="53"/>
    <w:autoRedefine/>
    <w:rsid w:val="00792494"/>
    <w:pPr>
      <w:ind w:leftChars="320" w:left="672"/>
    </w:pPr>
    <w:rPr>
      <w:rFonts w:ascii="Times New Roman" w:hAnsi="Times New Roman"/>
      <w:bCs w:val="0"/>
    </w:rPr>
  </w:style>
  <w:style w:type="paragraph" w:customStyle="1" w:styleId="afffffd">
    <w:name w:val="图表名"/>
    <w:basedOn w:val="af7"/>
    <w:next w:val="af7"/>
    <w:autoRedefine/>
    <w:rsid w:val="00792494"/>
    <w:pPr>
      <w:adjustRightInd w:val="0"/>
      <w:snapToGrid w:val="0"/>
      <w:jc w:val="center"/>
    </w:pPr>
    <w:rPr>
      <w:rFonts w:ascii="宋体" w:hAnsi="宋体" w:cs="宋体"/>
      <w:b/>
      <w:bCs/>
      <w:color w:val="000000"/>
      <w:sz w:val="24"/>
      <w:szCs w:val="24"/>
    </w:rPr>
  </w:style>
  <w:style w:type="paragraph" w:customStyle="1" w:styleId="16">
    <w:name w:val="缺省文本:1"/>
    <w:basedOn w:val="af7"/>
    <w:rsid w:val="00792494"/>
    <w:pPr>
      <w:autoSpaceDE w:val="0"/>
      <w:autoSpaceDN w:val="0"/>
      <w:adjustRightInd w:val="0"/>
      <w:jc w:val="left"/>
    </w:pPr>
    <w:rPr>
      <w:rFonts w:ascii="宋体" w:cs="宋体"/>
      <w:kern w:val="0"/>
      <w:sz w:val="24"/>
    </w:rPr>
  </w:style>
  <w:style w:type="paragraph" w:customStyle="1" w:styleId="xl24">
    <w:name w:val="xl24"/>
    <w:basedOn w:val="af7"/>
    <w:rsid w:val="00792494"/>
    <w:pPr>
      <w:widowControl/>
      <w:spacing w:before="100" w:after="100"/>
      <w:jc w:val="center"/>
    </w:pPr>
    <w:rPr>
      <w:rFonts w:ascii="宋体" w:hAnsi="宋体" w:cs="宋体"/>
      <w:kern w:val="0"/>
      <w:sz w:val="24"/>
    </w:rPr>
  </w:style>
  <w:style w:type="paragraph" w:styleId="34">
    <w:name w:val="Body Text Indent 3"/>
    <w:basedOn w:val="af7"/>
    <w:link w:val="3Char0"/>
    <w:rsid w:val="00792494"/>
    <w:pPr>
      <w:ind w:firstLine="420"/>
    </w:pPr>
    <w:rPr>
      <w:rFonts w:cs="宋体"/>
      <w:sz w:val="24"/>
    </w:rPr>
  </w:style>
  <w:style w:type="character" w:customStyle="1" w:styleId="3Char0">
    <w:name w:val="正文文本缩进 3 Char"/>
    <w:link w:val="34"/>
    <w:rsid w:val="00792494"/>
    <w:rPr>
      <w:rFonts w:ascii="Times New Roman" w:hAnsi="Times New Roman" w:cs="宋体"/>
      <w:kern w:val="2"/>
      <w:sz w:val="24"/>
    </w:rPr>
  </w:style>
  <w:style w:type="paragraph" w:customStyle="1" w:styleId="29">
    <w:name w:val="正文字缩2字"/>
    <w:basedOn w:val="af7"/>
    <w:rsid w:val="00792494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customStyle="1" w:styleId="fg">
    <w:name w:val="fg项目星号"/>
    <w:basedOn w:val="affffe"/>
    <w:rsid w:val="00792494"/>
    <w:pPr>
      <w:numPr>
        <w:numId w:val="19"/>
      </w:numPr>
      <w:ind w:firstLineChars="0" w:firstLine="0"/>
    </w:pPr>
    <w:rPr>
      <w:rFonts w:cs="宋体"/>
      <w:sz w:val="21"/>
      <w:szCs w:val="20"/>
    </w:rPr>
  </w:style>
  <w:style w:type="paragraph" w:styleId="2a">
    <w:name w:val="Body Text Indent 2"/>
    <w:basedOn w:val="af7"/>
    <w:link w:val="2Char1"/>
    <w:rsid w:val="00792494"/>
    <w:pPr>
      <w:spacing w:line="360" w:lineRule="auto"/>
      <w:ind w:left="360" w:firstLine="491"/>
    </w:pPr>
    <w:rPr>
      <w:rFonts w:cs="宋体"/>
      <w:color w:val="0000FF"/>
      <w:sz w:val="24"/>
    </w:rPr>
  </w:style>
  <w:style w:type="character" w:customStyle="1" w:styleId="2Char1">
    <w:name w:val="正文文本缩进 2 Char"/>
    <w:link w:val="2a"/>
    <w:rsid w:val="00792494"/>
    <w:rPr>
      <w:rFonts w:ascii="Times New Roman" w:hAnsi="Times New Roman" w:cs="宋体"/>
      <w:color w:val="0000FF"/>
      <w:kern w:val="2"/>
      <w:sz w:val="24"/>
    </w:rPr>
  </w:style>
  <w:style w:type="paragraph" w:customStyle="1" w:styleId="Text">
    <w:name w:val="Text"/>
    <w:basedOn w:val="af7"/>
    <w:rsid w:val="00792494"/>
    <w:pPr>
      <w:keepLines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line="360" w:lineRule="auto"/>
      <w:ind w:left="2552"/>
      <w:jc w:val="left"/>
      <w:textAlignment w:val="baseline"/>
    </w:pPr>
    <w:rPr>
      <w:rFonts w:cs="宋体"/>
      <w:kern w:val="0"/>
      <w:sz w:val="20"/>
      <w:lang w:val="en-GB"/>
    </w:rPr>
  </w:style>
  <w:style w:type="paragraph" w:customStyle="1" w:styleId="afffffe">
    <w:name w:val="本正文"/>
    <w:basedOn w:val="af7"/>
    <w:rsid w:val="00792494"/>
    <w:pPr>
      <w:numPr>
        <w:ilvl w:val="12"/>
      </w:numPr>
      <w:tabs>
        <w:tab w:val="left" w:pos="7307"/>
      </w:tabs>
      <w:adjustRightInd w:val="0"/>
      <w:snapToGrid w:val="0"/>
      <w:spacing w:line="360" w:lineRule="auto"/>
      <w:ind w:firstLine="567"/>
      <w:jc w:val="left"/>
      <w:textAlignment w:val="baseline"/>
    </w:pPr>
    <w:rPr>
      <w:rFonts w:ascii="仿宋_GB2312" w:eastAsia="仿宋_GB2312" w:hAnsi="Arial" w:cs="宋体"/>
      <w:color w:val="000000"/>
      <w:spacing w:val="10"/>
      <w:kern w:val="0"/>
      <w:sz w:val="28"/>
    </w:rPr>
  </w:style>
  <w:style w:type="paragraph" w:customStyle="1" w:styleId="affffff">
    <w:name w:val="规范正文"/>
    <w:basedOn w:val="af7"/>
    <w:rsid w:val="00792494"/>
    <w:pPr>
      <w:adjustRightInd w:val="0"/>
      <w:spacing w:line="360" w:lineRule="auto"/>
      <w:ind w:left="480"/>
      <w:textAlignment w:val="baseline"/>
    </w:pPr>
    <w:rPr>
      <w:rFonts w:cs="宋体"/>
      <w:kern w:val="0"/>
      <w:sz w:val="24"/>
    </w:rPr>
  </w:style>
  <w:style w:type="paragraph" w:customStyle="1" w:styleId="35">
    <w:name w:val="样式3"/>
    <w:basedOn w:val="af7"/>
    <w:rsid w:val="00792494"/>
    <w:pPr>
      <w:widowControl/>
      <w:snapToGrid w:val="0"/>
      <w:spacing w:line="440" w:lineRule="atLeast"/>
      <w:ind w:firstLine="425"/>
    </w:pPr>
    <w:rPr>
      <w:rFonts w:cs="宋体"/>
      <w:sz w:val="24"/>
    </w:rPr>
  </w:style>
  <w:style w:type="paragraph" w:customStyle="1" w:styleId="17">
    <w:name w:val="批注框文本1"/>
    <w:basedOn w:val="af7"/>
    <w:semiHidden/>
    <w:rsid w:val="00792494"/>
    <w:rPr>
      <w:rFonts w:cs="宋体"/>
      <w:sz w:val="18"/>
      <w:szCs w:val="18"/>
    </w:rPr>
  </w:style>
  <w:style w:type="paragraph" w:customStyle="1" w:styleId="font5">
    <w:name w:val="font5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6">
    <w:name w:val="font6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24"/>
      <w:szCs w:val="24"/>
    </w:rPr>
  </w:style>
  <w:style w:type="paragraph" w:customStyle="1" w:styleId="font7">
    <w:name w:val="font7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0"/>
    </w:rPr>
  </w:style>
  <w:style w:type="paragraph" w:customStyle="1" w:styleId="font8">
    <w:name w:val="font8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18"/>
      <w:szCs w:val="18"/>
    </w:rPr>
  </w:style>
  <w:style w:type="paragraph" w:customStyle="1" w:styleId="font9">
    <w:name w:val="font9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font10">
    <w:name w:val="font10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font11">
    <w:name w:val="font11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00"/>
      <w:kern w:val="0"/>
      <w:sz w:val="18"/>
      <w:szCs w:val="18"/>
    </w:rPr>
  </w:style>
  <w:style w:type="paragraph" w:customStyle="1" w:styleId="font12">
    <w:name w:val="font12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b/>
      <w:bCs/>
      <w:color w:val="000000"/>
      <w:kern w:val="0"/>
      <w:sz w:val="18"/>
      <w:szCs w:val="18"/>
    </w:rPr>
  </w:style>
  <w:style w:type="paragraph" w:customStyle="1" w:styleId="font13">
    <w:name w:val="font13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FF"/>
      <w:kern w:val="0"/>
      <w:sz w:val="20"/>
    </w:rPr>
  </w:style>
  <w:style w:type="paragraph" w:customStyle="1" w:styleId="font14">
    <w:name w:val="font14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color w:val="0000FF"/>
      <w:kern w:val="0"/>
      <w:sz w:val="20"/>
    </w:rPr>
  </w:style>
  <w:style w:type="paragraph" w:customStyle="1" w:styleId="xl25">
    <w:name w:val="xl25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FF"/>
      <w:kern w:val="0"/>
      <w:sz w:val="20"/>
    </w:rPr>
  </w:style>
  <w:style w:type="paragraph" w:customStyle="1" w:styleId="xl26">
    <w:name w:val="xl26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FF"/>
      <w:kern w:val="0"/>
      <w:sz w:val="20"/>
    </w:rPr>
  </w:style>
  <w:style w:type="paragraph" w:customStyle="1" w:styleId="xl27">
    <w:name w:val="xl27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xl28">
    <w:name w:val="xl28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29">
    <w:name w:val="xl29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0"/>
    </w:rPr>
  </w:style>
  <w:style w:type="paragraph" w:customStyle="1" w:styleId="xl30">
    <w:name w:val="xl30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szCs w:val="24"/>
    </w:rPr>
  </w:style>
  <w:style w:type="paragraph" w:customStyle="1" w:styleId="xl31">
    <w:name w:val="xl31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32">
    <w:name w:val="xl32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xl33">
    <w:name w:val="xl33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xl34">
    <w:name w:val="xl34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FF"/>
      <w:kern w:val="0"/>
      <w:sz w:val="22"/>
      <w:szCs w:val="22"/>
    </w:rPr>
  </w:style>
  <w:style w:type="paragraph" w:customStyle="1" w:styleId="xl35">
    <w:name w:val="xl35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6">
    <w:name w:val="xl36"/>
    <w:basedOn w:val="af7"/>
    <w:rsid w:val="0079249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7">
    <w:name w:val="xl37"/>
    <w:basedOn w:val="af7"/>
    <w:rsid w:val="00792494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4"/>
      <w:szCs w:val="24"/>
    </w:rPr>
  </w:style>
  <w:style w:type="paragraph" w:customStyle="1" w:styleId="xl38">
    <w:name w:val="xl38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39">
    <w:name w:val="xl39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18"/>
      <w:szCs w:val="18"/>
    </w:rPr>
  </w:style>
  <w:style w:type="paragraph" w:customStyle="1" w:styleId="xl40">
    <w:name w:val="xl40"/>
    <w:basedOn w:val="af7"/>
    <w:rsid w:val="00792494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xl41">
    <w:name w:val="xl41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2">
    <w:name w:val="xl42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3">
    <w:name w:val="xl43"/>
    <w:basedOn w:val="af7"/>
    <w:rsid w:val="0079249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2"/>
      <w:szCs w:val="22"/>
    </w:rPr>
  </w:style>
  <w:style w:type="paragraph" w:styleId="affffff0">
    <w:name w:val="List Number"/>
    <w:basedOn w:val="af7"/>
    <w:rsid w:val="00792494"/>
    <w:pPr>
      <w:tabs>
        <w:tab w:val="num" w:pos="360"/>
      </w:tabs>
      <w:ind w:left="360" w:hangingChars="200" w:hanging="360"/>
    </w:pPr>
    <w:rPr>
      <w:rFonts w:cs="宋体"/>
      <w:szCs w:val="24"/>
    </w:rPr>
  </w:style>
  <w:style w:type="paragraph" w:customStyle="1" w:styleId="2b">
    <w:name w:val="正文2后正文"/>
    <w:basedOn w:val="af7"/>
    <w:autoRedefine/>
    <w:rsid w:val="00792494"/>
    <w:pPr>
      <w:spacing w:before="60" w:after="60" w:line="360" w:lineRule="auto"/>
      <w:ind w:leftChars="340" w:left="714" w:firstLineChars="200" w:firstLine="480"/>
    </w:pPr>
    <w:rPr>
      <w:rFonts w:cs="宋体"/>
      <w:sz w:val="24"/>
    </w:rPr>
  </w:style>
  <w:style w:type="paragraph" w:customStyle="1" w:styleId="18">
    <w:name w:val="标题1后正文"/>
    <w:basedOn w:val="af7"/>
    <w:autoRedefine/>
    <w:rsid w:val="00792494"/>
    <w:pPr>
      <w:spacing w:before="60" w:after="60" w:line="360" w:lineRule="auto"/>
      <w:ind w:firstLineChars="200" w:firstLine="480"/>
    </w:pPr>
    <w:rPr>
      <w:rFonts w:cs="宋体"/>
      <w:sz w:val="24"/>
    </w:rPr>
  </w:style>
  <w:style w:type="paragraph" w:customStyle="1" w:styleId="19">
    <w:name w:val="正文1后正文"/>
    <w:basedOn w:val="64"/>
    <w:autoRedefine/>
    <w:rsid w:val="00792494"/>
    <w:pPr>
      <w:ind w:leftChars="150" w:left="315"/>
    </w:pPr>
  </w:style>
  <w:style w:type="paragraph" w:customStyle="1" w:styleId="36">
    <w:name w:val="正文3后正文"/>
    <w:basedOn w:val="64"/>
    <w:autoRedefine/>
    <w:rsid w:val="00792494"/>
    <w:pPr>
      <w:ind w:leftChars="430" w:left="903"/>
    </w:pPr>
  </w:style>
  <w:style w:type="paragraph" w:customStyle="1" w:styleId="37">
    <w:name w:val="标题3后正文"/>
    <w:basedOn w:val="af7"/>
    <w:autoRedefine/>
    <w:rsid w:val="00792494"/>
    <w:pPr>
      <w:spacing w:before="60" w:after="60" w:line="360" w:lineRule="auto"/>
      <w:ind w:leftChars="170" w:left="357" w:firstLineChars="200" w:firstLine="480"/>
    </w:pPr>
    <w:rPr>
      <w:rFonts w:cs="宋体"/>
      <w:sz w:val="24"/>
    </w:rPr>
  </w:style>
  <w:style w:type="paragraph" w:customStyle="1" w:styleId="affffff1">
    <w:name w:val="居中正文"/>
    <w:basedOn w:val="44"/>
    <w:autoRedefine/>
    <w:rsid w:val="00792494"/>
    <w:pPr>
      <w:ind w:left="2975"/>
    </w:pPr>
    <w:rPr>
      <w:rFonts w:ascii="Times New Roman" w:hAnsi="Times New Roman"/>
      <w:bCs w:val="0"/>
    </w:rPr>
  </w:style>
  <w:style w:type="paragraph" w:customStyle="1" w:styleId="1a">
    <w:name w:val="封面1"/>
    <w:basedOn w:val="af7"/>
    <w:autoRedefine/>
    <w:rsid w:val="00792494"/>
    <w:pPr>
      <w:adjustRightInd w:val="0"/>
      <w:snapToGrid w:val="0"/>
      <w:spacing w:before="240"/>
      <w:jc w:val="center"/>
    </w:pPr>
    <w:rPr>
      <w:rFonts w:ascii="宋体" w:hAnsi="Arial" w:cs="宋体"/>
      <w:bCs/>
      <w:color w:val="000000"/>
      <w:sz w:val="36"/>
    </w:rPr>
  </w:style>
  <w:style w:type="paragraph" w:customStyle="1" w:styleId="2c">
    <w:name w:val="封面2"/>
    <w:basedOn w:val="af7"/>
    <w:autoRedefine/>
    <w:rsid w:val="00792494"/>
    <w:pPr>
      <w:jc w:val="center"/>
    </w:pPr>
    <w:rPr>
      <w:rFonts w:ascii="楷体_GB2312" w:eastAsia="楷体_GB2312" w:hAnsi="Georgia" w:cs="宋体"/>
      <w:b/>
      <w:bCs/>
      <w:color w:val="000000"/>
      <w:sz w:val="72"/>
      <w:szCs w:val="48"/>
    </w:rPr>
  </w:style>
  <w:style w:type="paragraph" w:customStyle="1" w:styleId="38">
    <w:name w:val="封面3"/>
    <w:basedOn w:val="af7"/>
    <w:autoRedefine/>
    <w:rsid w:val="00792494"/>
    <w:pPr>
      <w:snapToGrid w:val="0"/>
      <w:spacing w:before="240"/>
      <w:jc w:val="center"/>
    </w:pPr>
    <w:rPr>
      <w:rFonts w:eastAsia="楷体_GB2312" w:hAnsi="Arial" w:cs="宋体"/>
      <w:b/>
      <w:color w:val="000000"/>
      <w:sz w:val="52"/>
    </w:rPr>
  </w:style>
  <w:style w:type="paragraph" w:customStyle="1" w:styleId="45">
    <w:name w:val="封面4"/>
    <w:basedOn w:val="af7"/>
    <w:autoRedefine/>
    <w:rsid w:val="00792494"/>
    <w:pPr>
      <w:jc w:val="center"/>
    </w:pPr>
    <w:rPr>
      <w:rFonts w:cs="宋体"/>
      <w:color w:val="000000"/>
      <w:sz w:val="28"/>
      <w:szCs w:val="24"/>
    </w:rPr>
  </w:style>
  <w:style w:type="paragraph" w:styleId="55">
    <w:name w:val="List Number 5"/>
    <w:basedOn w:val="af7"/>
    <w:rsid w:val="00792494"/>
    <w:pPr>
      <w:tabs>
        <w:tab w:val="num" w:pos="425"/>
      </w:tabs>
      <w:ind w:left="425" w:hanging="425"/>
    </w:pPr>
    <w:rPr>
      <w:rFonts w:cs="宋体"/>
      <w:szCs w:val="24"/>
    </w:rPr>
  </w:style>
  <w:style w:type="paragraph" w:customStyle="1" w:styleId="1b">
    <w:name w:val="1级列表"/>
    <w:basedOn w:val="af7"/>
    <w:rsid w:val="00792494"/>
    <w:pPr>
      <w:tabs>
        <w:tab w:val="num" w:pos="420"/>
        <w:tab w:val="left" w:pos="1383"/>
      </w:tabs>
      <w:spacing w:beforeLines="50"/>
      <w:ind w:left="420" w:hanging="420"/>
    </w:pPr>
    <w:rPr>
      <w:rFonts w:eastAsia="楷体_GB2312" w:cs="宋体"/>
      <w:sz w:val="24"/>
      <w:szCs w:val="24"/>
    </w:rPr>
  </w:style>
  <w:style w:type="paragraph" w:styleId="affffff2">
    <w:name w:val="table of figures"/>
    <w:basedOn w:val="af7"/>
    <w:next w:val="af7"/>
    <w:semiHidden/>
    <w:rsid w:val="00792494"/>
    <w:pPr>
      <w:tabs>
        <w:tab w:val="num" w:pos="720"/>
      </w:tabs>
      <w:ind w:left="432" w:hanging="432"/>
      <w:jc w:val="center"/>
    </w:pPr>
    <w:rPr>
      <w:rFonts w:cs="宋体"/>
      <w:b/>
      <w:szCs w:val="24"/>
    </w:rPr>
  </w:style>
  <w:style w:type="paragraph" w:customStyle="1" w:styleId="tablecontents">
    <w:name w:val="table contents"/>
    <w:basedOn w:val="af7"/>
    <w:rsid w:val="00792494"/>
    <w:pPr>
      <w:tabs>
        <w:tab w:val="left" w:pos="1440"/>
        <w:tab w:val="left" w:pos="2160"/>
      </w:tabs>
      <w:spacing w:before="40" w:after="20"/>
    </w:pPr>
    <w:rPr>
      <w:rFonts w:ascii="Arial Narrow" w:eastAsia="Times New Roman" w:hAnsi="Arial Narrow"/>
      <w:sz w:val="20"/>
      <w:lang w:val="en-GB" w:eastAsia="en-US"/>
    </w:rPr>
  </w:style>
  <w:style w:type="character" w:customStyle="1" w:styleId="tx1">
    <w:name w:val="tx1"/>
    <w:rsid w:val="00792494"/>
    <w:rPr>
      <w:rFonts w:ascii="宋体" w:eastAsia="宋体" w:hAnsi="Tahoma"/>
      <w:b/>
      <w:bCs/>
      <w:kern w:val="2"/>
      <w:sz w:val="21"/>
      <w:szCs w:val="21"/>
      <w:lang w:val="en-US" w:eastAsia="zh-CN" w:bidi="ar-SA"/>
    </w:rPr>
  </w:style>
  <w:style w:type="paragraph" w:customStyle="1" w:styleId="Using">
    <w:name w:val="正文 Using"/>
    <w:basedOn w:val="af7"/>
    <w:rsid w:val="00792494"/>
    <w:pPr>
      <w:widowControl/>
      <w:spacing w:line="360" w:lineRule="auto"/>
      <w:ind w:firstLineChars="200" w:firstLine="480"/>
      <w:jc w:val="left"/>
    </w:pPr>
    <w:rPr>
      <w:sz w:val="24"/>
      <w:lang w:bidi="th-TH"/>
    </w:rPr>
  </w:style>
  <w:style w:type="numbering" w:styleId="111111">
    <w:name w:val="Outline List 2"/>
    <w:basedOn w:val="afa"/>
    <w:rsid w:val="00792494"/>
    <w:pPr>
      <w:numPr>
        <w:numId w:val="21"/>
      </w:numPr>
    </w:pPr>
  </w:style>
  <w:style w:type="paragraph" w:customStyle="1" w:styleId="1">
    <w:name w:val="变更说明正文1"/>
    <w:basedOn w:val="af7"/>
    <w:rsid w:val="00792494"/>
    <w:pPr>
      <w:numPr>
        <w:numId w:val="22"/>
      </w:numPr>
      <w:spacing w:line="360" w:lineRule="auto"/>
      <w:jc w:val="left"/>
    </w:pPr>
    <w:rPr>
      <w:rFonts w:ascii="Arial" w:hAnsi="Arial"/>
      <w:kern w:val="0"/>
      <w:sz w:val="24"/>
      <w:szCs w:val="21"/>
    </w:rPr>
  </w:style>
  <w:style w:type="character" w:customStyle="1" w:styleId="m">
    <w:name w:val="m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customStyle="1" w:styleId="pi">
    <w:name w:val="pi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styleId="affffff3">
    <w:name w:val="Strong"/>
    <w:qFormat/>
    <w:rsid w:val="00792494"/>
    <w:rPr>
      <w:rFonts w:ascii="宋体" w:eastAsia="宋体" w:hAnsi="Tahoma"/>
      <w:b/>
      <w:bCs/>
      <w:kern w:val="2"/>
      <w:sz w:val="21"/>
      <w:szCs w:val="21"/>
      <w:lang w:val="en-US" w:eastAsia="zh-CN" w:bidi="ar-SA"/>
    </w:rPr>
  </w:style>
  <w:style w:type="character" w:customStyle="1" w:styleId="ns">
    <w:name w:val="ns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paragraph" w:customStyle="1" w:styleId="06">
    <w:name w:val="样式 黑体 二号 加粗 居中 首行缩进:  0 厘米 段后: 6 磅"/>
    <w:basedOn w:val="af7"/>
    <w:rsid w:val="00792494"/>
    <w:pPr>
      <w:spacing w:after="120"/>
      <w:jc w:val="center"/>
    </w:pPr>
    <w:rPr>
      <w:rFonts w:ascii="黑体" w:eastAsia="黑体" w:cs="宋体"/>
      <w:b/>
      <w:bCs/>
      <w:sz w:val="44"/>
    </w:rPr>
  </w:style>
  <w:style w:type="paragraph" w:customStyle="1" w:styleId="a8">
    <w:name w:val="表格题注"/>
    <w:next w:val="af7"/>
    <w:rsid w:val="00792494"/>
    <w:pPr>
      <w:keepLines/>
      <w:numPr>
        <w:ilvl w:val="8"/>
        <w:numId w:val="23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table" w:customStyle="1" w:styleId="affffff4">
    <w:name w:val="表样式"/>
    <w:basedOn w:val="af9"/>
    <w:rsid w:val="00792494"/>
    <w:pPr>
      <w:jc w:val="both"/>
    </w:pPr>
    <w:rPr>
      <w:rFonts w:ascii="Times New Roman" w:hAnsi="Times New Roman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7">
    <w:name w:val="插图题注"/>
    <w:next w:val="af7"/>
    <w:rsid w:val="00792494"/>
    <w:pPr>
      <w:numPr>
        <w:ilvl w:val="7"/>
        <w:numId w:val="23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ff5">
    <w:name w:val="图样式"/>
    <w:basedOn w:val="af7"/>
    <w:rsid w:val="00792494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snapToGrid w:val="0"/>
      <w:kern w:val="0"/>
      <w:szCs w:val="21"/>
    </w:rPr>
  </w:style>
  <w:style w:type="paragraph" w:customStyle="1" w:styleId="affffff6">
    <w:name w:val="文档标题"/>
    <w:basedOn w:val="af7"/>
    <w:rsid w:val="00792494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/>
      <w:snapToGrid w:val="0"/>
      <w:kern w:val="0"/>
      <w:sz w:val="36"/>
      <w:szCs w:val="36"/>
    </w:rPr>
  </w:style>
  <w:style w:type="paragraph" w:customStyle="1" w:styleId="affffff7">
    <w:name w:val="正文（首行不缩进）"/>
    <w:basedOn w:val="af7"/>
    <w:rsid w:val="00792494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affffff8">
    <w:name w:val="注示头"/>
    <w:basedOn w:val="af7"/>
    <w:rsid w:val="00792494"/>
    <w:pPr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/>
      <w:snapToGrid w:val="0"/>
      <w:kern w:val="0"/>
      <w:sz w:val="18"/>
      <w:szCs w:val="21"/>
    </w:rPr>
  </w:style>
  <w:style w:type="paragraph" w:customStyle="1" w:styleId="affffff9">
    <w:name w:val="注示文本"/>
    <w:basedOn w:val="af7"/>
    <w:rsid w:val="00792494"/>
    <w:pPr>
      <w:pBdr>
        <w:bottom w:val="single" w:sz="4" w:space="1" w:color="000000"/>
      </w:pBdr>
      <w:autoSpaceDE w:val="0"/>
      <w:autoSpaceDN w:val="0"/>
      <w:adjustRightInd w:val="0"/>
      <w:spacing w:line="360" w:lineRule="auto"/>
      <w:ind w:firstLine="360"/>
    </w:pPr>
    <w:rPr>
      <w:rFonts w:ascii="Arial" w:eastAsia="楷体_GB2312" w:hAnsi="Arial"/>
      <w:snapToGrid w:val="0"/>
      <w:kern w:val="0"/>
      <w:sz w:val="18"/>
      <w:szCs w:val="18"/>
    </w:rPr>
  </w:style>
  <w:style w:type="paragraph" w:customStyle="1" w:styleId="affffffa">
    <w:name w:val="编写建议"/>
    <w:basedOn w:val="af7"/>
    <w:rsid w:val="00792494"/>
    <w:pPr>
      <w:autoSpaceDE w:val="0"/>
      <w:autoSpaceDN w:val="0"/>
      <w:adjustRightInd w:val="0"/>
      <w:spacing w:line="360" w:lineRule="auto"/>
      <w:ind w:firstLine="420"/>
      <w:jc w:val="left"/>
    </w:pPr>
    <w:rPr>
      <w:rFonts w:ascii="Arial" w:hAnsi="Arial" w:cs="Arial"/>
      <w:i/>
      <w:snapToGrid w:val="0"/>
      <w:color w:val="0000FF"/>
      <w:kern w:val="0"/>
      <w:szCs w:val="21"/>
    </w:rPr>
  </w:style>
  <w:style w:type="character" w:customStyle="1" w:styleId="affffffb">
    <w:name w:val="样式一"/>
    <w:rsid w:val="00792494"/>
    <w:rPr>
      <w:rFonts w:ascii="宋体" w:eastAsia="宋体" w:hAnsi="宋体"/>
      <w:b/>
      <w:bCs/>
      <w:color w:val="000000"/>
      <w:kern w:val="2"/>
      <w:sz w:val="36"/>
      <w:szCs w:val="21"/>
      <w:lang w:val="en-US" w:eastAsia="zh-CN" w:bidi="ar-SA"/>
    </w:rPr>
  </w:style>
  <w:style w:type="character" w:customStyle="1" w:styleId="affffffc">
    <w:name w:val="样式二"/>
    <w:basedOn w:val="affffffb"/>
    <w:rsid w:val="00792494"/>
    <w:rPr>
      <w:rFonts w:ascii="宋体" w:eastAsia="宋体" w:hAnsi="宋体"/>
      <w:b/>
      <w:bCs/>
      <w:color w:val="000000"/>
      <w:kern w:val="2"/>
      <w:sz w:val="36"/>
      <w:szCs w:val="21"/>
      <w:lang w:val="en-US" w:eastAsia="zh-CN" w:bidi="ar-SA"/>
    </w:rPr>
  </w:style>
  <w:style w:type="character" w:customStyle="1" w:styleId="ci1">
    <w:name w:val="ci1"/>
    <w:rsid w:val="00792494"/>
    <w:rPr>
      <w:rFonts w:ascii="Courier" w:eastAsia="宋体" w:hAnsi="Courier" w:hint="default"/>
      <w:color w:val="888888"/>
      <w:kern w:val="2"/>
      <w:sz w:val="21"/>
      <w:szCs w:val="24"/>
      <w:lang w:val="en-US" w:eastAsia="zh-CN" w:bidi="ar-SA"/>
    </w:rPr>
  </w:style>
  <w:style w:type="paragraph" w:customStyle="1" w:styleId="ParaCharCharCharCharCharCharChar">
    <w:name w:val="默认段落字体 Para Char Char Char Char Char Char Char"/>
    <w:basedOn w:val="af7"/>
    <w:autoRedefine/>
    <w:rsid w:val="00792494"/>
    <w:pPr>
      <w:numPr>
        <w:numId w:val="24"/>
      </w:numPr>
      <w:ind w:left="0" w:firstLine="420"/>
    </w:pPr>
    <w:rPr>
      <w:rFonts w:ascii="宋体" w:hAnsi="Tahoma"/>
      <w:szCs w:val="21"/>
    </w:rPr>
  </w:style>
  <w:style w:type="paragraph" w:customStyle="1" w:styleId="Char2CharCharCharChar">
    <w:name w:val="Char2 Char 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f2">
    <w:name w:val="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CharChar">
    <w:name w:val="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affffffd">
    <w:name w:val="我的 正文"/>
    <w:basedOn w:val="af7"/>
    <w:rsid w:val="00792494"/>
    <w:rPr>
      <w:rFonts w:ascii="Arial" w:hAnsi="Arial"/>
      <w:spacing w:val="8"/>
      <w:sz w:val="24"/>
      <w:szCs w:val="24"/>
    </w:rPr>
  </w:style>
  <w:style w:type="paragraph" w:customStyle="1" w:styleId="ParaCharCharCharCharCharCharCharChar">
    <w:name w:val="默认段落字体 Para Char Char Char Char Char Char Char Char"/>
    <w:basedOn w:val="af7"/>
    <w:autoRedefine/>
    <w:rsid w:val="00792494"/>
    <w:pPr>
      <w:spacing w:beforeLines="50" w:afterLines="50" w:line="400" w:lineRule="exact"/>
      <w:ind w:firstLineChars="200" w:firstLine="200"/>
    </w:pPr>
    <w:rPr>
      <w:rFonts w:ascii="Tahoma" w:hAnsi="Tahoma"/>
      <w:sz w:val="24"/>
    </w:rPr>
  </w:style>
  <w:style w:type="paragraph" w:customStyle="1" w:styleId="affffffe">
    <w:name w:val="样式 二级条标题 +"/>
    <w:basedOn w:val="af1"/>
    <w:autoRedefine/>
    <w:rsid w:val="00792494"/>
    <w:rPr>
      <w:kern w:val="2"/>
    </w:rPr>
  </w:style>
  <w:style w:type="paragraph" w:customStyle="1" w:styleId="1c">
    <w:name w:val="样式 二级条标题 +1"/>
    <w:basedOn w:val="af1"/>
    <w:autoRedefine/>
    <w:rsid w:val="00792494"/>
    <w:rPr>
      <w:kern w:val="2"/>
    </w:rPr>
  </w:style>
  <w:style w:type="character" w:customStyle="1" w:styleId="Char3">
    <w:name w:val="段 Char"/>
    <w:link w:val="aff9"/>
    <w:rsid w:val="00792494"/>
    <w:rPr>
      <w:rFonts w:ascii="宋体" w:hAnsi="Times New Roman"/>
      <w:noProof/>
      <w:sz w:val="21"/>
      <w:lang w:val="en-US" w:eastAsia="zh-CN" w:bidi="ar-SA"/>
    </w:rPr>
  </w:style>
  <w:style w:type="paragraph" w:customStyle="1" w:styleId="CharCharCharCharCharCharCharCharCharCharCharCharChar">
    <w:name w:val="Char Char Char Char Char Char Char Char Char Char Char Char Char"/>
    <w:basedOn w:val="afc"/>
    <w:autoRedefine/>
    <w:rsid w:val="00792494"/>
    <w:pPr>
      <w:shd w:val="clear" w:color="auto" w:fill="000080"/>
    </w:pPr>
    <w:rPr>
      <w:rFonts w:ascii="Tahoma" w:hAnsi="Tahoma"/>
      <w:sz w:val="24"/>
      <w:szCs w:val="20"/>
    </w:rPr>
  </w:style>
  <w:style w:type="paragraph" w:customStyle="1" w:styleId="Char11">
    <w:name w:val="Char1"/>
    <w:basedOn w:val="af7"/>
    <w:autoRedefine/>
    <w:rsid w:val="00792494"/>
    <w:pPr>
      <w:tabs>
        <w:tab w:val="num" w:pos="720"/>
      </w:tabs>
      <w:spacing w:beforeLines="50" w:afterLines="50" w:line="400" w:lineRule="exact"/>
      <w:ind w:firstLineChars="200" w:firstLine="200"/>
    </w:pPr>
    <w:rPr>
      <w:rFonts w:ascii="Tahoma" w:hAnsi="Tahoma"/>
      <w:sz w:val="24"/>
    </w:rPr>
  </w:style>
  <w:style w:type="paragraph" w:customStyle="1" w:styleId="afffffff">
    <w:name w:val="样式 四级条标题 +"/>
    <w:basedOn w:val="af3"/>
    <w:autoRedefine/>
    <w:rsid w:val="00792494"/>
    <w:pPr>
      <w:ind w:firstLine="420"/>
      <w:jc w:val="left"/>
    </w:pPr>
    <w:rPr>
      <w:kern w:val="2"/>
    </w:rPr>
  </w:style>
  <w:style w:type="paragraph" w:customStyle="1" w:styleId="074">
    <w:name w:val="样式 四级条标题 + 首行缩进:  0.74 厘米"/>
    <w:basedOn w:val="af3"/>
    <w:autoRedefine/>
    <w:rsid w:val="00792494"/>
    <w:rPr>
      <w:rFonts w:cs="宋体"/>
      <w:kern w:val="2"/>
    </w:rPr>
  </w:style>
  <w:style w:type="paragraph" w:customStyle="1" w:styleId="ParaCharCharCharCharCharCharCharCharCharCharChar">
    <w:name w:val="默认段落字体 Para Char Char Char Char Char Char Char Char Char Char Char"/>
    <w:basedOn w:val="af7"/>
    <w:autoRedefine/>
    <w:rsid w:val="00792494"/>
    <w:rPr>
      <w:rFonts w:ascii="Tahoma" w:hAnsi="Tahoma"/>
      <w:sz w:val="24"/>
    </w:rPr>
  </w:style>
  <w:style w:type="paragraph" w:customStyle="1" w:styleId="ParaCharCharCharCharCharCharCharCharCharChar">
    <w:name w:val="默认段落字体 Para Char Char Char Char Char Char Char 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f3">
    <w:name w:val="表格文本 Char"/>
    <w:basedOn w:val="af7"/>
    <w:rsid w:val="00792494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fffffff0">
    <w:name w:val="连续正文文字"/>
    <w:basedOn w:val="afffff5"/>
    <w:rsid w:val="00792494"/>
    <w:pPr>
      <w:keepNext/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paragraph" w:styleId="46">
    <w:name w:val="List 4"/>
    <w:basedOn w:val="afffffff1"/>
    <w:rsid w:val="00792494"/>
    <w:pPr>
      <w:widowControl/>
      <w:spacing w:after="220" w:line="220" w:lineRule="atLeast"/>
      <w:ind w:left="2520" w:firstLineChars="0" w:hanging="360"/>
      <w:jc w:val="left"/>
    </w:pPr>
    <w:rPr>
      <w:kern w:val="0"/>
      <w:sz w:val="20"/>
      <w:szCs w:val="20"/>
      <w:lang w:bidi="he-IL"/>
    </w:rPr>
  </w:style>
  <w:style w:type="paragraph" w:styleId="afffffff1">
    <w:name w:val="List"/>
    <w:basedOn w:val="af7"/>
    <w:rsid w:val="00792494"/>
    <w:pPr>
      <w:ind w:left="200" w:hangingChars="200" w:hanging="200"/>
    </w:pPr>
    <w:rPr>
      <w:szCs w:val="24"/>
    </w:rPr>
  </w:style>
  <w:style w:type="paragraph" w:customStyle="1" w:styleId="CharCharCharChar1">
    <w:name w:val="Char Char Char Char1"/>
    <w:basedOn w:val="af7"/>
    <w:autoRedefine/>
    <w:rsid w:val="00792494"/>
    <w:pPr>
      <w:spacing w:beforeLines="50" w:afterLines="50" w:line="400" w:lineRule="exact"/>
      <w:ind w:firstLineChars="200" w:firstLine="200"/>
    </w:pPr>
    <w:rPr>
      <w:rFonts w:ascii="宋体" w:hAnsi="Tahoma"/>
      <w:szCs w:val="21"/>
    </w:rPr>
  </w:style>
  <w:style w:type="paragraph" w:customStyle="1" w:styleId="Char1CharCharChar">
    <w:name w:val="Char1 Char Char Char"/>
    <w:basedOn w:val="af7"/>
    <w:rsid w:val="00792494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宋体" w:hAnsi="Tahoma"/>
      <w:szCs w:val="21"/>
    </w:rPr>
  </w:style>
  <w:style w:type="paragraph" w:customStyle="1" w:styleId="afffffff2">
    <w:name w:val="缺省文本"/>
    <w:basedOn w:val="af7"/>
    <w:rsid w:val="00792494"/>
    <w:pPr>
      <w:autoSpaceDE w:val="0"/>
      <w:autoSpaceDN w:val="0"/>
      <w:adjustRightInd w:val="0"/>
    </w:pPr>
    <w:rPr>
      <w:kern w:val="0"/>
      <w:sz w:val="24"/>
    </w:rPr>
  </w:style>
  <w:style w:type="paragraph" w:styleId="3">
    <w:name w:val="Body Text 3"/>
    <w:basedOn w:val="af7"/>
    <w:link w:val="3Char1"/>
    <w:rsid w:val="00792494"/>
    <w:pPr>
      <w:numPr>
        <w:numId w:val="25"/>
      </w:numPr>
      <w:tabs>
        <w:tab w:val="clear" w:pos="1200"/>
      </w:tabs>
      <w:spacing w:after="120"/>
      <w:ind w:left="0" w:firstLine="0"/>
    </w:pPr>
    <w:rPr>
      <w:sz w:val="16"/>
      <w:szCs w:val="16"/>
    </w:rPr>
  </w:style>
  <w:style w:type="character" w:customStyle="1" w:styleId="3Char1">
    <w:name w:val="正文文本 3 Char"/>
    <w:link w:val="3"/>
    <w:rsid w:val="00792494"/>
    <w:rPr>
      <w:rFonts w:ascii="Times New Roman" w:hAnsi="Times New Roman"/>
      <w:kern w:val="2"/>
      <w:sz w:val="16"/>
      <w:szCs w:val="16"/>
    </w:rPr>
  </w:style>
  <w:style w:type="character" w:customStyle="1" w:styleId="Chara">
    <w:name w:val="正文缩进 Char"/>
    <w:aliases w:val="表正文 Char1,正文非缩进 Char1,正文1，正文内容 Char,特点 Char1,ALT+Z Char,段1 Char1,标题4 Char,正文不缩进 Char1,水上软件 Char,Indent 1 Char,Normal Indent（正文缩进） Char,±íÕýÎÄ Char,ÕýÎÄ·ÇËõ½ø Char,bt Char1,body text Char1,正文(首行缩进两字) Char,正文(首行缩进两字)1 Char,特点 Char Char,四号 Char"/>
    <w:link w:val="affffd"/>
    <w:rsid w:val="00792494"/>
    <w:rPr>
      <w:rFonts w:ascii="Times New Roman" w:hAnsi="Times New Roman"/>
      <w:kern w:val="2"/>
      <w:sz w:val="21"/>
      <w:szCs w:val="24"/>
    </w:rPr>
  </w:style>
  <w:style w:type="paragraph" w:styleId="afffffff3">
    <w:name w:val="Plain Text"/>
    <w:basedOn w:val="af7"/>
    <w:link w:val="Charf4"/>
    <w:rsid w:val="00792494"/>
    <w:rPr>
      <w:rFonts w:ascii="宋体" w:hAnsi="Courier New"/>
      <w:szCs w:val="21"/>
    </w:rPr>
  </w:style>
  <w:style w:type="character" w:customStyle="1" w:styleId="Charf4">
    <w:name w:val="纯文本 Char"/>
    <w:link w:val="afffffff3"/>
    <w:rsid w:val="00792494"/>
    <w:rPr>
      <w:rFonts w:ascii="宋体" w:hAnsi="Courier New"/>
      <w:kern w:val="2"/>
      <w:sz w:val="21"/>
      <w:szCs w:val="21"/>
    </w:rPr>
  </w:style>
  <w:style w:type="paragraph" w:customStyle="1" w:styleId="65">
    <w:name w:val="6"/>
    <w:basedOn w:val="af7"/>
    <w:autoRedefine/>
    <w:rsid w:val="00792494"/>
    <w:pPr>
      <w:spacing w:line="360" w:lineRule="auto"/>
      <w:ind w:firstLineChars="200" w:firstLine="200"/>
    </w:pPr>
    <w:rPr>
      <w:rFonts w:ascii="宋体" w:hAnsi="Tahoma"/>
      <w:szCs w:val="21"/>
    </w:rPr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f7"/>
    <w:autoRedefine/>
    <w:rsid w:val="00792494"/>
    <w:rPr>
      <w:rFonts w:ascii="Tahoma" w:hAnsi="Tahoma"/>
      <w:sz w:val="24"/>
    </w:rPr>
  </w:style>
  <w:style w:type="paragraph" w:styleId="afffffff4">
    <w:name w:val="Salutation"/>
    <w:basedOn w:val="af7"/>
    <w:next w:val="af7"/>
    <w:link w:val="Charf5"/>
    <w:rsid w:val="00792494"/>
    <w:pPr>
      <w:spacing w:before="60"/>
    </w:pPr>
    <w:rPr>
      <w:sz w:val="24"/>
    </w:rPr>
  </w:style>
  <w:style w:type="character" w:customStyle="1" w:styleId="Charf5">
    <w:name w:val="称呼 Char"/>
    <w:link w:val="afffffff4"/>
    <w:rsid w:val="00792494"/>
    <w:rPr>
      <w:rFonts w:ascii="Times New Roman" w:hAnsi="Times New Roman"/>
      <w:kern w:val="2"/>
      <w:sz w:val="24"/>
    </w:rPr>
  </w:style>
  <w:style w:type="paragraph" w:customStyle="1" w:styleId="CharCharCharCharCharCharCharCharCharCharCharCharCharCharCharCharCharCharCharCharChar1CharCharCharChar">
    <w:name w:val="Char Char Char Char Char Char Char Char Char Char Char Char Char Char Char Char Char Char Char Char Char1 Char Char Char Char"/>
    <w:basedOn w:val="af7"/>
    <w:autoRedefine/>
    <w:rsid w:val="00792494"/>
    <w:pPr>
      <w:spacing w:line="360" w:lineRule="auto"/>
      <w:ind w:firstLineChars="200" w:firstLine="200"/>
    </w:pPr>
    <w:rPr>
      <w:rFonts w:ascii="Arial" w:eastAsia="黑体" w:hAnsi="Arial" w:cs="Arial"/>
      <w:snapToGrid w:val="0"/>
      <w:szCs w:val="21"/>
    </w:rPr>
  </w:style>
  <w:style w:type="character" w:customStyle="1" w:styleId="CharChar">
    <w:name w:val="表头样式 Char Char"/>
    <w:link w:val="Charf0"/>
    <w:rsid w:val="00A53973"/>
    <w:rPr>
      <w:rFonts w:eastAsia="宋体"/>
      <w:b/>
      <w:bCs/>
      <w:sz w:val="21"/>
      <w:szCs w:val="21"/>
      <w:lang w:val="en-US" w:eastAsia="zh-CN" w:bidi="ar-SA"/>
    </w:rPr>
  </w:style>
  <w:style w:type="character" w:customStyle="1" w:styleId="im-content1">
    <w:name w:val="im-content1"/>
    <w:rsid w:val="00A56D8C"/>
    <w:rPr>
      <w:color w:val="333333"/>
    </w:rPr>
  </w:style>
  <w:style w:type="character" w:customStyle="1" w:styleId="TableTextChar">
    <w:name w:val="Table Text Char"/>
    <w:rsid w:val="00560AB1"/>
    <w:rPr>
      <w:rFonts w:ascii="Arial" w:hAnsi="Arial" w:cs="Arial"/>
      <w:kern w:val="2"/>
      <w:sz w:val="18"/>
      <w:szCs w:val="18"/>
      <w:lang w:val="en-US" w:eastAsia="zh-CN" w:bidi="ar-SA"/>
    </w:rPr>
  </w:style>
  <w:style w:type="table" w:customStyle="1" w:styleId="Table">
    <w:name w:val="Table"/>
    <w:basedOn w:val="afffffff5"/>
    <w:rsid w:val="00CD751C"/>
    <w:pPr>
      <w:jc w:val="left"/>
    </w:pPr>
    <w:rPr>
      <w:rFonts w:ascii="Times New Roman" w:hAnsi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styleId="47">
    <w:name w:val="List Number 4"/>
    <w:basedOn w:val="af7"/>
    <w:rsid w:val="00CD751C"/>
    <w:pPr>
      <w:widowControl/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table" w:styleId="afffffff5">
    <w:name w:val="Table Professional"/>
    <w:basedOn w:val="af9"/>
    <w:uiPriority w:val="99"/>
    <w:semiHidden/>
    <w:unhideWhenUsed/>
    <w:rsid w:val="00CD751C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ffffff6">
    <w:name w:val="Emphasis"/>
    <w:basedOn w:val="af8"/>
    <w:uiPriority w:val="20"/>
    <w:qFormat/>
    <w:rsid w:val="00571B9C"/>
    <w:rPr>
      <w:i/>
      <w:iCs/>
    </w:rPr>
  </w:style>
  <w:style w:type="character" w:customStyle="1" w:styleId="apple-converted-space">
    <w:name w:val="apple-converted-space"/>
    <w:basedOn w:val="af8"/>
    <w:rsid w:val="00571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D9731-9931-4A79-BC6B-6903BCED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1447</Words>
  <Characters>8253</Characters>
  <Application>Microsoft Office Word</Application>
  <DocSecurity>0</DocSecurity>
  <Lines>68</Lines>
  <Paragraphs>19</Paragraphs>
  <ScaleCrop>false</ScaleCrop>
  <Company>workgroup</Company>
  <LinksUpToDate>false</LinksUpToDate>
  <CharactersWithSpaces>9681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liushuquan</cp:lastModifiedBy>
  <cp:revision>144</cp:revision>
  <dcterms:created xsi:type="dcterms:W3CDTF">2016-10-21T01:13:00Z</dcterms:created>
  <dcterms:modified xsi:type="dcterms:W3CDTF">2017-03-01T11:30:00Z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(3)DoEqp3BDeD9RcBujPiRV/A5CiDvYev3P721d9Wbm0cKkvw7/fppi+Hy5vyRdWczzkwsZBcMd_x000d_
x2o2RdnISsyEwCnqqIqBun1NLoaVWY5cBdn5WBH06f6qnGY3fcDKppRnLVoxU8/TpeE14M7X_x000d_
cVFdlXnGEMSX9VSF1UOQq0Lk9OcAkwpce4fHz/3cywNrnVu09koLwXM1PfxXPdTTXmFUO5FC_x000d_
JKCD17b7Dwev+3DFye</vt:lpwstr>
  </property>
  <property fmtid="{D5CDD505-2E9C-101B-9397-08002B2CF9AE}" pid="3" name="_new_ms_pID_72543_00">
    <vt:lpwstr>_</vt:lpwstr>
  </property>
  <property fmtid="{D5CDD505-2E9C-101B-9397-08002B2CF9AE}" pid="4" name="_new_ms_pID_725431">
    <vt:lpwstr>aDZNeeBsa9Civ7NlvRLr32Igp5X1kRqhJYHEQd9xMGXiI3vzzrbnCR_x000d_
Lawsbu2Tql1pyb5o3//zDxmu+Ae0NLE4ZfBrwm+IwOhDL9ium7E4BErtCVpkCt+YBdZsPimR_x000d_
vcsZqie7ocwuY00vnq+zcO8qCJbkZb1UVNLfGnJ0P/uNBWGT+CleJWAt3zoR4y3aNFMkwEqH_x000d_
/ChDpSGqzybTgv0qAZBr90EXSfYcwaiLb1cb</vt:lpwstr>
  </property>
  <property fmtid="{D5CDD505-2E9C-101B-9397-08002B2CF9AE}" pid="5" name="_new_ms_pID_725431_00">
    <vt:lpwstr>_</vt:lpwstr>
  </property>
  <property fmtid="{D5CDD505-2E9C-101B-9397-08002B2CF9AE}" pid="6" name="_new_ms_pID_725432">
    <vt:lpwstr>CpVw4arOB6woqLGJvAAMm2GE925lCnmlMzSI_x000d_
uPPblpMsqqZGBIkXvh35VGdsrNpB8XlS7L9FKzCsD0eGleo0y9kZxiHFk3B2eLNWEEUbbb66_x000d_
+4UNmwS1OlP2aROcwQQgCH26KdTyk+4n4z47xgt8bnKhSZzhNPnGjMSJKSuQW4Oq</vt:lpwstr>
  </property>
  <property fmtid="{D5CDD505-2E9C-101B-9397-08002B2CF9AE}" pid="7" name="_new_ms_pID_725432_00">
    <vt:lpwstr>_</vt:lpwstr>
  </property>
  <property fmtid="{D5CDD505-2E9C-101B-9397-08002B2CF9AE}" pid="8" name="_2015_ms_pID_725343">
    <vt:lpwstr>(3)D9w5/I64SdtDsm42c4sJnuwZmnYEyAh2bg46t8wIsCfSZPjgBBp+BhPIOn0BIaKy4fuf36xB
AM8eyzqBvD4/qAYPmHLOWMp/b1ZkPcsV+AVNHuLvhApb0gbxtl16yRmd7/F/IesAoPdFA8kx
Z90aO2okEdmi30ap4PAhffbIEpoLMukNWzW48fDzCUUD0kyanPCe0rL+o+ylOQ2FxwjNM7ym
DXm2jUjHdATzUq71wJ</vt:lpwstr>
  </property>
  <property fmtid="{D5CDD505-2E9C-101B-9397-08002B2CF9AE}" pid="9" name="_2015_ms_pID_725343_00">
    <vt:lpwstr>_2015_ms_pID_725343</vt:lpwstr>
  </property>
  <property fmtid="{D5CDD505-2E9C-101B-9397-08002B2CF9AE}" pid="10" name="_2015_ms_pID_7253431">
    <vt:lpwstr>AV/m0uNd/CHF6poqz5O2ivGsHvQ8yOsXMbIet/7MqDXOw33kCoAUhV
PcZUx2r56VDYlSnUhTsNJfBi+BdhJxXb+cdGnPa+uqzbkzjL6bKimKrM+1aEI6hFSbhdHoIm
r8X/urRcoov6nGr+6/0JszP3NjtnlyTENswDcvpsEoScY9a2Jbr5mmXKWCySi9v+fZMjM6Uy
z3/J1YFvHM+kS+25zqQXWVdL4p0Hg8XKFLI+</vt:lpwstr>
  </property>
  <property fmtid="{D5CDD505-2E9C-101B-9397-08002B2CF9AE}" pid="11" name="_2015_ms_pID_7253431_00">
    <vt:lpwstr>_2015_ms_pID_7253431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1488367406</vt:lpwstr>
  </property>
  <property fmtid="{D5CDD505-2E9C-101B-9397-08002B2CF9AE}" pid="16" name="_2015_ms_pID_7253432">
    <vt:lpwstr>Tw==</vt:lpwstr>
  </property>
</Properties>
</file>