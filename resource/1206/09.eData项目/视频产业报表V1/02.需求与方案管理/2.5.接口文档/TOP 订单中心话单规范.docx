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69" w:rsidRDefault="00195069" w:rsidP="00195069">
      <w:pPr>
        <w:jc w:val="center"/>
        <w:rPr>
          <w:rFonts w:ascii="宋体" w:hAnsi="宋体"/>
          <w:b/>
          <w:sz w:val="48"/>
          <w:szCs w:val="48"/>
        </w:rPr>
      </w:pPr>
    </w:p>
    <w:p w:rsidR="00195069" w:rsidRDefault="00195069" w:rsidP="00195069">
      <w:pPr>
        <w:jc w:val="center"/>
        <w:rPr>
          <w:rFonts w:ascii="宋体" w:hAnsi="宋体"/>
          <w:b/>
          <w:sz w:val="48"/>
          <w:szCs w:val="48"/>
        </w:rPr>
      </w:pPr>
    </w:p>
    <w:p w:rsidR="00195069" w:rsidRDefault="00195069" w:rsidP="00195069">
      <w:pPr>
        <w:jc w:val="center"/>
        <w:rPr>
          <w:rFonts w:ascii="宋体" w:hAnsi="宋体"/>
          <w:b/>
          <w:sz w:val="48"/>
          <w:szCs w:val="48"/>
        </w:rPr>
      </w:pPr>
    </w:p>
    <w:p w:rsidR="00195069" w:rsidRDefault="00195069" w:rsidP="00195069">
      <w:pPr>
        <w:jc w:val="center"/>
        <w:rPr>
          <w:rFonts w:ascii="宋体" w:hAnsi="宋体"/>
          <w:b/>
          <w:sz w:val="48"/>
          <w:szCs w:val="48"/>
        </w:rPr>
      </w:pPr>
    </w:p>
    <w:p w:rsidR="00195069" w:rsidRDefault="007B64A9" w:rsidP="00195069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TOP</w:t>
      </w:r>
      <w:r w:rsidR="00A37E2F">
        <w:rPr>
          <w:rFonts w:ascii="宋体" w:hAnsi="宋体" w:hint="eastAsia"/>
          <w:b/>
          <w:sz w:val="48"/>
          <w:szCs w:val="48"/>
        </w:rPr>
        <w:t>订单</w:t>
      </w:r>
      <w:r>
        <w:rPr>
          <w:rFonts w:ascii="宋体" w:hAnsi="宋体" w:hint="eastAsia"/>
          <w:b/>
          <w:sz w:val="48"/>
          <w:szCs w:val="48"/>
        </w:rPr>
        <w:t>中心</w:t>
      </w:r>
      <w:r w:rsidR="00195069">
        <w:rPr>
          <w:rFonts w:ascii="宋体" w:hAnsi="宋体" w:hint="eastAsia"/>
          <w:b/>
          <w:sz w:val="48"/>
          <w:szCs w:val="48"/>
        </w:rPr>
        <w:t>话单</w:t>
      </w:r>
      <w:r w:rsidR="00195069" w:rsidRPr="00DF0F9C">
        <w:rPr>
          <w:rFonts w:ascii="宋体" w:hAnsi="宋体" w:hint="eastAsia"/>
          <w:b/>
          <w:sz w:val="48"/>
          <w:szCs w:val="48"/>
        </w:rPr>
        <w:t>接口规范</w:t>
      </w:r>
    </w:p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Pr="00A37E2F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>
      <w:pPr>
        <w:rPr>
          <w:ins w:id="0" w:author="Hechangzheng" w:date="2015-09-02T17:46:00Z"/>
        </w:rPr>
      </w:pPr>
    </w:p>
    <w:p w:rsidR="00A53973" w:rsidRDefault="00A53973" w:rsidP="00195069">
      <w:pPr>
        <w:rPr>
          <w:ins w:id="1" w:author="Hechangzheng" w:date="2015-09-02T17:46:00Z"/>
        </w:rPr>
      </w:pPr>
    </w:p>
    <w:p w:rsidR="00A53973" w:rsidRDefault="00A53973" w:rsidP="00195069">
      <w:pPr>
        <w:rPr>
          <w:ins w:id="2" w:author="Hechangzheng" w:date="2015-09-02T17:46:00Z"/>
        </w:rPr>
      </w:pPr>
    </w:p>
    <w:p w:rsidR="00A53973" w:rsidRDefault="00A53973" w:rsidP="00195069">
      <w:pPr>
        <w:rPr>
          <w:ins w:id="3" w:author="Hechangzheng" w:date="2015-09-02T17:46:00Z"/>
        </w:rPr>
      </w:pPr>
    </w:p>
    <w:p w:rsidR="00A53973" w:rsidRDefault="00A53973" w:rsidP="00195069">
      <w:pPr>
        <w:rPr>
          <w:ins w:id="4" w:author="Hechangzheng" w:date="2015-09-02T17:46:00Z"/>
        </w:rPr>
      </w:pPr>
    </w:p>
    <w:p w:rsidR="00A53973" w:rsidRDefault="00A53973" w:rsidP="00195069">
      <w:pPr>
        <w:rPr>
          <w:ins w:id="5" w:author="Hechangzheng" w:date="2015-09-02T17:46:00Z"/>
        </w:rPr>
      </w:pPr>
    </w:p>
    <w:p w:rsidR="00A53973" w:rsidRPr="00477A54" w:rsidRDefault="00A53973" w:rsidP="00A53973">
      <w:pPr>
        <w:pStyle w:val="10"/>
        <w:numPr>
          <w:ilvl w:val="0"/>
          <w:numId w:val="0"/>
        </w:numPr>
        <w:ind w:left="420"/>
        <w:rPr>
          <w:ins w:id="6" w:author="Hechangzheng" w:date="2015-09-02T17:46:00Z"/>
        </w:rPr>
      </w:pPr>
      <w:bookmarkStart w:id="7" w:name="_Toc397696257"/>
      <w:ins w:id="8" w:author="Hechangzheng" w:date="2015-09-02T17:46:00Z">
        <w:r w:rsidRPr="00477A54">
          <w:rPr>
            <w:rFonts w:hint="eastAsia"/>
          </w:rPr>
          <w:lastRenderedPageBreak/>
          <w:t>修订记录</w:t>
        </w:r>
        <w:r w:rsidRPr="00477A54">
          <w:rPr>
            <w:rFonts w:hint="eastAsia"/>
          </w:rPr>
          <w:t>Revision record</w:t>
        </w:r>
        <w:bookmarkEnd w:id="7"/>
      </w:ins>
    </w:p>
    <w:tbl>
      <w:tblPr>
        <w:tblpPr w:leftFromText="180" w:rightFromText="180" w:vertAnchor="text" w:tblpY="1"/>
        <w:tblOverlap w:val="never"/>
        <w:tblW w:w="9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708"/>
        <w:gridCol w:w="6379"/>
        <w:gridCol w:w="865"/>
      </w:tblGrid>
      <w:tr w:rsidR="00A53973" w:rsidRPr="00477A54" w:rsidTr="007B64A9">
        <w:trPr>
          <w:trHeight w:val="414"/>
          <w:ins w:id="9" w:author="Hechangzheng" w:date="2015-09-02T17:46:00Z"/>
        </w:trPr>
        <w:tc>
          <w:tcPr>
            <w:tcW w:w="1101" w:type="dxa"/>
          </w:tcPr>
          <w:p w:rsidR="00A53973" w:rsidRPr="00A53973" w:rsidRDefault="00A53973" w:rsidP="00375CA9">
            <w:pPr>
              <w:pStyle w:val="Charf0"/>
              <w:jc w:val="both"/>
              <w:textAlignment w:val="baseline"/>
              <w:rPr>
                <w:ins w:id="10" w:author="Hechangzheng" w:date="2015-09-02T17:46:00Z"/>
                <w:sz w:val="18"/>
                <w:szCs w:val="18"/>
              </w:rPr>
            </w:pPr>
            <w:ins w:id="11" w:author="Hechangzheng" w:date="2015-09-02T17:46:00Z">
              <w:r w:rsidRPr="00A53973">
                <w:rPr>
                  <w:rFonts w:hAnsi="宋体"/>
                  <w:sz w:val="18"/>
                  <w:szCs w:val="18"/>
                </w:rPr>
                <w:t>日期</w:t>
              </w:r>
            </w:ins>
          </w:p>
        </w:tc>
        <w:tc>
          <w:tcPr>
            <w:tcW w:w="708" w:type="dxa"/>
          </w:tcPr>
          <w:p w:rsidR="00A53973" w:rsidRPr="00A53973" w:rsidRDefault="00A53973" w:rsidP="00375CA9">
            <w:pPr>
              <w:pStyle w:val="Charf0"/>
              <w:jc w:val="both"/>
              <w:textAlignment w:val="baseline"/>
              <w:rPr>
                <w:ins w:id="12" w:author="Hechangzheng" w:date="2015-09-02T17:46:00Z"/>
                <w:sz w:val="18"/>
                <w:szCs w:val="18"/>
              </w:rPr>
            </w:pPr>
            <w:ins w:id="13" w:author="Hechangzheng" w:date="2015-09-02T17:46:00Z">
              <w:r w:rsidRPr="00A53973">
                <w:rPr>
                  <w:rFonts w:hAnsi="宋体"/>
                  <w:sz w:val="18"/>
                  <w:szCs w:val="18"/>
                </w:rPr>
                <w:t>修订版本</w:t>
              </w:r>
            </w:ins>
          </w:p>
        </w:tc>
        <w:tc>
          <w:tcPr>
            <w:tcW w:w="6379" w:type="dxa"/>
          </w:tcPr>
          <w:p w:rsidR="00A53973" w:rsidRPr="00A53973" w:rsidRDefault="00A53973" w:rsidP="00375CA9">
            <w:pPr>
              <w:pStyle w:val="Charf0"/>
              <w:jc w:val="both"/>
              <w:textAlignment w:val="baseline"/>
              <w:rPr>
                <w:ins w:id="14" w:author="Hechangzheng" w:date="2015-09-02T17:46:00Z"/>
                <w:sz w:val="18"/>
                <w:szCs w:val="18"/>
              </w:rPr>
            </w:pPr>
            <w:ins w:id="15" w:author="Hechangzheng" w:date="2015-09-02T17:46:00Z">
              <w:r w:rsidRPr="00A53973">
                <w:rPr>
                  <w:rFonts w:hAnsi="宋体"/>
                  <w:sz w:val="18"/>
                  <w:szCs w:val="18"/>
                </w:rPr>
                <w:t>描述</w:t>
              </w:r>
              <w:r w:rsidRPr="00A53973">
                <w:rPr>
                  <w:sz w:val="18"/>
                  <w:szCs w:val="18"/>
                </w:rPr>
                <w:t>Description</w:t>
              </w:r>
            </w:ins>
          </w:p>
        </w:tc>
        <w:tc>
          <w:tcPr>
            <w:tcW w:w="865" w:type="dxa"/>
          </w:tcPr>
          <w:p w:rsidR="00A53973" w:rsidRPr="00A53973" w:rsidRDefault="00A53973" w:rsidP="00375CA9">
            <w:pPr>
              <w:pStyle w:val="Charf0"/>
              <w:jc w:val="both"/>
              <w:textAlignment w:val="baseline"/>
              <w:rPr>
                <w:ins w:id="16" w:author="Hechangzheng" w:date="2015-09-02T17:46:00Z"/>
                <w:sz w:val="18"/>
                <w:szCs w:val="18"/>
              </w:rPr>
            </w:pPr>
            <w:ins w:id="17" w:author="Hechangzheng" w:date="2015-09-02T17:46:00Z">
              <w:r w:rsidRPr="00A53973">
                <w:rPr>
                  <w:rFonts w:hAnsi="宋体"/>
                  <w:sz w:val="18"/>
                  <w:szCs w:val="18"/>
                </w:rPr>
                <w:t>作者</w:t>
              </w:r>
              <w:r w:rsidRPr="00A53973">
                <w:rPr>
                  <w:sz w:val="18"/>
                  <w:szCs w:val="18"/>
                </w:rPr>
                <w:t>Author</w:t>
              </w:r>
            </w:ins>
          </w:p>
        </w:tc>
      </w:tr>
      <w:tr w:rsidR="00A53973" w:rsidRPr="00477A54" w:rsidTr="007B64A9">
        <w:trPr>
          <w:trHeight w:val="264"/>
          <w:ins w:id="18" w:author="Hechangzheng" w:date="2015-09-02T17:46:00Z"/>
        </w:trPr>
        <w:tc>
          <w:tcPr>
            <w:tcW w:w="1101" w:type="dxa"/>
          </w:tcPr>
          <w:p w:rsidR="00A53973" w:rsidRPr="00A53973" w:rsidRDefault="007B64A9" w:rsidP="00A53973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ins w:id="19" w:author="Hechangzheng" w:date="2015-09-02T17:46:00Z"/>
                <w:rFonts w:ascii="Times New Roman" w:hAnsi="Times New Roman"/>
                <w:kern w:val="2"/>
                <w:sz w:val="16"/>
                <w:szCs w:val="18"/>
              </w:rPr>
            </w:pPr>
            <w:r>
              <w:rPr>
                <w:rFonts w:ascii="Times New Roman" w:hAnsi="Times New Roman" w:hint="eastAsia"/>
                <w:kern w:val="2"/>
                <w:sz w:val="16"/>
                <w:szCs w:val="18"/>
              </w:rPr>
              <w:t>2016-09-29</w:t>
            </w:r>
          </w:p>
        </w:tc>
        <w:tc>
          <w:tcPr>
            <w:tcW w:w="708" w:type="dxa"/>
          </w:tcPr>
          <w:p w:rsidR="00A53973" w:rsidRPr="00A53973" w:rsidRDefault="00A53973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ins w:id="20" w:author="Hechangzheng" w:date="2015-09-02T17:46:00Z"/>
                <w:rFonts w:ascii="Times New Roman" w:hAnsi="Times New Roman"/>
                <w:kern w:val="2"/>
                <w:sz w:val="16"/>
                <w:szCs w:val="18"/>
              </w:rPr>
            </w:pPr>
            <w:ins w:id="21" w:author="Hechangzheng" w:date="2015-09-02T17:46:00Z">
              <w:r w:rsidRPr="00A53973">
                <w:rPr>
                  <w:rFonts w:ascii="Times New Roman" w:hAnsi="Times New Roman" w:hint="eastAsia"/>
                  <w:kern w:val="2"/>
                  <w:sz w:val="16"/>
                  <w:szCs w:val="18"/>
                </w:rPr>
                <w:t>V1.00</w:t>
              </w:r>
            </w:ins>
          </w:p>
        </w:tc>
        <w:tc>
          <w:tcPr>
            <w:tcW w:w="6379" w:type="dxa"/>
          </w:tcPr>
          <w:p w:rsidR="00A53973" w:rsidRPr="00A53973" w:rsidRDefault="00A53973" w:rsidP="00A53973">
            <w:pPr>
              <w:pStyle w:val="afb"/>
              <w:numPr>
                <w:ilvl w:val="0"/>
                <w:numId w:val="27"/>
              </w:numPr>
              <w:ind w:firstLineChars="0"/>
              <w:jc w:val="left"/>
              <w:textAlignment w:val="baseline"/>
              <w:rPr>
                <w:ins w:id="22" w:author="Hechangzheng" w:date="2015-09-02T17:46:00Z"/>
                <w:sz w:val="16"/>
                <w:szCs w:val="18"/>
              </w:rPr>
            </w:pPr>
            <w:ins w:id="23" w:author="Hechangzheng" w:date="2015-09-02T17:46:00Z">
              <w:r w:rsidRPr="00A53973">
                <w:rPr>
                  <w:rFonts w:hint="eastAsia"/>
                  <w:sz w:val="16"/>
                  <w:szCs w:val="18"/>
                </w:rPr>
                <w:t>初稿完成</w:t>
              </w:r>
            </w:ins>
          </w:p>
        </w:tc>
        <w:tc>
          <w:tcPr>
            <w:tcW w:w="865" w:type="dxa"/>
          </w:tcPr>
          <w:p w:rsidR="00A53973" w:rsidRPr="00A53973" w:rsidRDefault="007B64A9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ins w:id="24" w:author="Hechangzheng" w:date="2015-09-02T17:46:00Z"/>
                <w:rFonts w:ascii="Times New Roman" w:hAnsi="Times New Roman"/>
                <w:kern w:val="2"/>
                <w:sz w:val="16"/>
                <w:szCs w:val="18"/>
              </w:rPr>
            </w:pPr>
            <w:r>
              <w:rPr>
                <w:rFonts w:ascii="Times New Roman" w:hAnsi="Times New Roman" w:hint="eastAsia"/>
                <w:kern w:val="2"/>
                <w:sz w:val="16"/>
                <w:szCs w:val="18"/>
              </w:rPr>
              <w:t>乐云飞</w:t>
            </w:r>
          </w:p>
        </w:tc>
      </w:tr>
    </w:tbl>
    <w:p w:rsidR="00A53973" w:rsidRDefault="00A53973" w:rsidP="00195069">
      <w:pPr>
        <w:rPr>
          <w:ins w:id="25" w:author="Hechangzheng" w:date="2015-09-02T17:46:00Z"/>
        </w:rPr>
      </w:pPr>
    </w:p>
    <w:p w:rsidR="00A53973" w:rsidRDefault="00A53973" w:rsidP="00195069">
      <w:ins w:id="26" w:author="Hechangzheng" w:date="2015-09-02T17:46:00Z">
        <w:r>
          <w:br w:type="page"/>
        </w:r>
      </w:ins>
    </w:p>
    <w:p w:rsidR="00195069" w:rsidRPr="007A5A9B" w:rsidRDefault="00195069" w:rsidP="00195069">
      <w:pPr>
        <w:pStyle w:val="10"/>
        <w:rPr>
          <w:kern w:val="0"/>
        </w:rPr>
      </w:pPr>
      <w:r>
        <w:rPr>
          <w:rFonts w:hint="eastAsia"/>
          <w:kern w:val="0"/>
        </w:rPr>
        <w:lastRenderedPageBreak/>
        <w:t>TV</w:t>
      </w:r>
      <w:r>
        <w:rPr>
          <w:rFonts w:hint="eastAsia"/>
          <w:kern w:val="0"/>
        </w:rPr>
        <w:t>增值平台</w:t>
      </w:r>
      <w:r w:rsidRPr="007A5A9B">
        <w:rPr>
          <w:rFonts w:hint="eastAsia"/>
          <w:kern w:val="0"/>
        </w:rPr>
        <w:t>下发接口文件格式</w:t>
      </w:r>
    </w:p>
    <w:p w:rsidR="00195069" w:rsidRPr="00195069" w:rsidRDefault="00195069" w:rsidP="00195069">
      <w:pPr>
        <w:pStyle w:val="20"/>
        <w:rPr>
          <w:b/>
        </w:rPr>
      </w:pPr>
      <w:r w:rsidRPr="00195069">
        <w:rPr>
          <w:rFonts w:hint="eastAsia"/>
          <w:b/>
        </w:rPr>
        <w:t>TV</w:t>
      </w:r>
      <w:r w:rsidRPr="00195069">
        <w:rPr>
          <w:rFonts w:hint="eastAsia"/>
          <w:b/>
        </w:rPr>
        <w:t>增值平台下发用户帐单信息</w:t>
      </w:r>
    </w:p>
    <w:p w:rsidR="00195069" w:rsidRPr="008C520A" w:rsidRDefault="00195069" w:rsidP="00195069">
      <w:pPr>
        <w:pStyle w:val="31"/>
      </w:pPr>
      <w:r>
        <w:rPr>
          <w:rFonts w:hint="eastAsia"/>
        </w:rPr>
        <w:t>数</w:t>
      </w:r>
      <w:r w:rsidRPr="008C520A">
        <w:rPr>
          <w:rFonts w:hint="eastAsia"/>
        </w:rPr>
        <w:t>据范围</w:t>
      </w:r>
    </w:p>
    <w:p w:rsidR="00195069" w:rsidRPr="008C520A" w:rsidDel="00EC366C" w:rsidRDefault="00EC366C" w:rsidP="00195069">
      <w:pPr>
        <w:rPr>
          <w:del w:id="27" w:author="liushuquan" w:date="2016-08-26T16:21:00Z"/>
        </w:rPr>
      </w:pPr>
      <w:ins w:id="28" w:author="liushuquan" w:date="2016-08-26T16:21:00Z">
        <w:r>
          <w:rPr>
            <w:rFonts w:hint="eastAsia"/>
          </w:rPr>
          <w:t>本文档仅规定</w:t>
        </w:r>
      </w:ins>
      <w:r w:rsidR="00A37E2F">
        <w:rPr>
          <w:rFonts w:hint="eastAsia"/>
        </w:rPr>
        <w:t>订单</w:t>
      </w:r>
      <w:r w:rsidR="00BE6AF3">
        <w:rPr>
          <w:rFonts w:hint="eastAsia"/>
        </w:rPr>
        <w:t>中心</w:t>
      </w:r>
      <w:ins w:id="29" w:author="liushuquan" w:date="2016-08-26T16:21:00Z">
        <w:r>
          <w:rPr>
            <w:rFonts w:hint="eastAsia"/>
          </w:rPr>
          <w:t>的话单格式（</w:t>
        </w:r>
      </w:ins>
      <w:r w:rsidR="00A37E2F">
        <w:rPr>
          <w:rFonts w:hint="eastAsia"/>
        </w:rPr>
        <w:t>订单</w:t>
      </w:r>
      <w:r w:rsidR="00BE6AF3">
        <w:rPr>
          <w:rFonts w:hint="eastAsia"/>
        </w:rPr>
        <w:t>中心输出的用户增删改查</w:t>
      </w:r>
      <w:r w:rsidR="000B6513">
        <w:rPr>
          <w:rFonts w:hint="eastAsia"/>
        </w:rPr>
        <w:t>的</w:t>
      </w:r>
      <w:r w:rsidR="00BE6AF3">
        <w:rPr>
          <w:rFonts w:hint="eastAsia"/>
        </w:rPr>
        <w:t>行为话单</w:t>
      </w:r>
      <w:ins w:id="30" w:author="liushuquan" w:date="2016-08-26T16:21:00Z">
        <w:r>
          <w:rPr>
            <w:rFonts w:hint="eastAsia"/>
          </w:rPr>
          <w:t>）。</w:t>
        </w:r>
      </w:ins>
    </w:p>
    <w:p w:rsidR="00195069" w:rsidRPr="00A75043" w:rsidDel="00EC366C" w:rsidRDefault="00195069" w:rsidP="00195069">
      <w:pPr>
        <w:rPr>
          <w:del w:id="31" w:author="liushuquan" w:date="2016-08-26T16:21:00Z"/>
        </w:rPr>
      </w:pPr>
    </w:p>
    <w:p w:rsidR="00195069" w:rsidRDefault="00195069" w:rsidP="00195069">
      <w:pPr>
        <w:pStyle w:val="31"/>
      </w:pPr>
      <w:r w:rsidRPr="003E7681">
        <w:rPr>
          <w:rFonts w:hint="eastAsia"/>
        </w:rPr>
        <w:t>输入</w:t>
      </w:r>
      <w:r w:rsidRPr="003E7681">
        <w:rPr>
          <w:rFonts w:hint="eastAsia"/>
        </w:rPr>
        <w:t>/</w:t>
      </w:r>
      <w:r w:rsidRPr="003E7681">
        <w:rPr>
          <w:rFonts w:hint="eastAsia"/>
        </w:rPr>
        <w:t>输出信息</w:t>
      </w:r>
    </w:p>
    <w:p w:rsidR="00195069" w:rsidRDefault="00A37E2F" w:rsidP="00AB5321">
      <w:pPr>
        <w:spacing w:line="360" w:lineRule="auto"/>
        <w:ind w:firstLineChars="200" w:firstLine="420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>订单</w:t>
      </w:r>
      <w:r w:rsidR="00BE28E8">
        <w:rPr>
          <w:rFonts w:ascii="宋体" w:hAnsi="宋体" w:cs="Arial Unicode MS" w:hint="eastAsia"/>
          <w:szCs w:val="21"/>
        </w:rPr>
        <w:t>中心在外部调用</w:t>
      </w:r>
      <w:r>
        <w:rPr>
          <w:rFonts w:ascii="宋体" w:hAnsi="宋体" w:cs="Arial Unicode MS" w:hint="eastAsia"/>
          <w:szCs w:val="21"/>
        </w:rPr>
        <w:t>订单</w:t>
      </w:r>
      <w:r w:rsidR="00BE28E8">
        <w:rPr>
          <w:rFonts w:ascii="宋体" w:hAnsi="宋体" w:cs="Arial Unicode MS" w:hint="eastAsia"/>
          <w:szCs w:val="21"/>
        </w:rPr>
        <w:t>中心相关增删改查时记录的用户行为话单，放在约定的目录下，供第三方系统定时采集</w:t>
      </w:r>
      <w:r w:rsidR="00195069">
        <w:rPr>
          <w:rFonts w:ascii="宋体" w:hAnsi="宋体" w:cs="Arial Unicode MS" w:hint="eastAsia"/>
          <w:szCs w:val="21"/>
        </w:rPr>
        <w:t>。</w:t>
      </w:r>
      <w:ins w:id="32" w:author="liushuquan" w:date="2016-08-26T16:22:00Z">
        <w:r w:rsidR="00EC366C">
          <w:rPr>
            <w:rFonts w:ascii="宋体" w:hAnsi="宋体" w:cs="Arial Unicode MS" w:hint="eastAsia"/>
            <w:szCs w:val="21"/>
          </w:rPr>
          <w:t>整个流程是：</w:t>
        </w:r>
      </w:ins>
      <w:r w:rsidR="00BE28E8">
        <w:rPr>
          <w:rFonts w:ascii="宋体" w:hAnsi="宋体" w:cs="Arial Unicode MS" w:hint="eastAsia"/>
          <w:szCs w:val="21"/>
        </w:rPr>
        <w:t>用户（VSBO）调用接口-》</w:t>
      </w:r>
      <w:r>
        <w:rPr>
          <w:rFonts w:ascii="宋体" w:hAnsi="宋体" w:cs="Arial Unicode MS" w:hint="eastAsia"/>
          <w:szCs w:val="21"/>
        </w:rPr>
        <w:t>订单</w:t>
      </w:r>
      <w:r w:rsidR="00BE28E8">
        <w:rPr>
          <w:rFonts w:ascii="宋体" w:hAnsi="宋体" w:cs="Arial Unicode MS" w:hint="eastAsia"/>
          <w:szCs w:val="21"/>
        </w:rPr>
        <w:t>中心记录话单-》第三方定时采集。</w:t>
      </w:r>
    </w:p>
    <w:p w:rsidR="00195069" w:rsidRPr="001F240C" w:rsidRDefault="00195069" w:rsidP="00195069">
      <w:pPr>
        <w:pStyle w:val="31"/>
      </w:pPr>
      <w:r>
        <w:rPr>
          <w:rFonts w:hint="eastAsia"/>
        </w:rPr>
        <w:t>文件协议</w:t>
      </w:r>
    </w:p>
    <w:p w:rsidR="00195069" w:rsidRPr="00DD01C4" w:rsidRDefault="00973AE3" w:rsidP="00195069">
      <w:pPr>
        <w:spacing w:line="360" w:lineRule="auto"/>
        <w:ind w:firstLine="420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>第三方采集</w:t>
      </w:r>
      <w:r w:rsidR="00F745A7">
        <w:rPr>
          <w:rFonts w:ascii="宋体" w:hAnsi="宋体" w:cs="Arial Unicode MS" w:hint="eastAsia"/>
          <w:szCs w:val="21"/>
        </w:rPr>
        <w:t>订单</w:t>
      </w:r>
      <w:r>
        <w:rPr>
          <w:rFonts w:ascii="宋体" w:hAnsi="宋体" w:cs="Arial Unicode MS" w:hint="eastAsia"/>
          <w:szCs w:val="21"/>
        </w:rPr>
        <w:t>中心</w:t>
      </w:r>
      <w:ins w:id="33" w:author="liushuquan" w:date="2016-08-26T16:22:00Z">
        <w:r w:rsidR="004E7D53">
          <w:rPr>
            <w:rFonts w:ascii="宋体" w:hAnsi="宋体" w:cs="Arial Unicode MS" w:hint="eastAsia"/>
            <w:szCs w:val="21"/>
          </w:rPr>
          <w:t>的话单并经过处理后，然后</w:t>
        </w:r>
      </w:ins>
      <w:r w:rsidR="00195069">
        <w:rPr>
          <w:rFonts w:ascii="宋体" w:hAnsi="宋体" w:cs="Arial Unicode MS" w:hint="eastAsia"/>
          <w:szCs w:val="21"/>
        </w:rPr>
        <w:t>在省分出账前将归属省分</w:t>
      </w:r>
      <w:r w:rsidR="00195069" w:rsidRPr="00DD01C4">
        <w:rPr>
          <w:rFonts w:ascii="宋体" w:hAnsi="宋体" w:cs="Arial Unicode MS" w:hint="eastAsia"/>
          <w:szCs w:val="21"/>
        </w:rPr>
        <w:t>的</w:t>
      </w:r>
      <w:r w:rsidR="00195069">
        <w:rPr>
          <w:rFonts w:ascii="宋体" w:hAnsi="宋体" w:cs="Arial Unicode MS" w:hint="eastAsia"/>
          <w:szCs w:val="21"/>
        </w:rPr>
        <w:t>TV增值业务用户账单文件，放到集团话单采集点</w:t>
      </w:r>
      <w:r w:rsidR="00195069" w:rsidRPr="00DD01C4">
        <w:rPr>
          <w:rFonts w:ascii="宋体" w:hAnsi="宋体" w:cs="Arial Unicode MS" w:hint="eastAsia"/>
          <w:szCs w:val="21"/>
        </w:rPr>
        <w:t>指定目录下，由</w:t>
      </w:r>
      <w:r w:rsidR="00195069">
        <w:rPr>
          <w:rFonts w:ascii="宋体" w:hAnsi="宋体" w:cs="Arial Unicode MS" w:hint="eastAsia"/>
          <w:szCs w:val="21"/>
        </w:rPr>
        <w:t>省分BSS</w:t>
      </w:r>
      <w:r w:rsidR="00195069" w:rsidRPr="00DD01C4">
        <w:rPr>
          <w:rFonts w:ascii="宋体" w:hAnsi="宋体" w:cs="Arial Unicode MS" w:hint="eastAsia"/>
          <w:szCs w:val="21"/>
        </w:rPr>
        <w:t>系统主动获取。双方通过文件传输实现接口</w:t>
      </w:r>
      <w:r w:rsidR="00195069">
        <w:rPr>
          <w:rFonts w:ascii="宋体" w:hAnsi="宋体" w:cs="Arial Unicode MS" w:hint="eastAsia"/>
          <w:szCs w:val="21"/>
        </w:rPr>
        <w:t>。接口服务器上设定具有对相应目录存取权限的用户，集团话单采集点</w:t>
      </w:r>
      <w:r w:rsidR="00195069" w:rsidRPr="00DD01C4">
        <w:rPr>
          <w:rFonts w:ascii="宋体" w:hAnsi="宋体" w:cs="Arial Unicode MS" w:hint="eastAsia"/>
          <w:szCs w:val="21"/>
        </w:rPr>
        <w:t>为</w:t>
      </w:r>
      <w:r w:rsidR="00195069">
        <w:rPr>
          <w:rFonts w:ascii="宋体" w:hAnsi="宋体" w:cs="Arial Unicode MS" w:hint="eastAsia"/>
          <w:szCs w:val="21"/>
        </w:rPr>
        <w:t>TV增值平台</w:t>
      </w:r>
      <w:r w:rsidR="00195069" w:rsidRPr="00DD01C4">
        <w:rPr>
          <w:rFonts w:ascii="宋体" w:hAnsi="宋体" w:cs="Arial Unicode MS" w:hint="eastAsia"/>
          <w:szCs w:val="21"/>
        </w:rPr>
        <w:t>分配具有存取</w:t>
      </w:r>
      <w:r w:rsidR="00195069">
        <w:rPr>
          <w:rFonts w:ascii="宋体" w:hAnsi="宋体" w:cs="Arial Unicode MS" w:hint="eastAsia"/>
          <w:szCs w:val="21"/>
        </w:rPr>
        <w:t>账单</w:t>
      </w:r>
      <w:r w:rsidR="00195069" w:rsidRPr="00DD01C4">
        <w:rPr>
          <w:rFonts w:ascii="宋体" w:hAnsi="宋体" w:cs="Arial Unicode MS" w:hint="eastAsia"/>
          <w:szCs w:val="21"/>
        </w:rPr>
        <w:t>文件权限的用户。</w:t>
      </w:r>
    </w:p>
    <w:p w:rsidR="00195069" w:rsidRPr="008D6E08" w:rsidRDefault="00195069" w:rsidP="00195069">
      <w:pPr>
        <w:spacing w:line="360" w:lineRule="auto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ab/>
      </w:r>
      <w:r w:rsidRPr="008D6E08">
        <w:rPr>
          <w:rFonts w:ascii="宋体" w:hAnsi="宋体" w:cs="Arial Unicode MS" w:hint="eastAsia"/>
          <w:szCs w:val="21"/>
        </w:rPr>
        <w:t>支持TCP/IP，FTP</w:t>
      </w:r>
      <w:r w:rsidR="0018239C">
        <w:rPr>
          <w:rFonts w:ascii="宋体" w:hAnsi="宋体" w:cs="Arial Unicode MS" w:hint="eastAsia"/>
          <w:szCs w:val="21"/>
        </w:rPr>
        <w:t>/SFTP</w:t>
      </w:r>
      <w:r w:rsidRPr="008D6E08">
        <w:rPr>
          <w:rFonts w:ascii="宋体" w:hAnsi="宋体" w:cs="Arial Unicode MS" w:hint="eastAsia"/>
          <w:szCs w:val="21"/>
        </w:rPr>
        <w:t>等协议。</w:t>
      </w:r>
    </w:p>
    <w:p w:rsidR="00195069" w:rsidRPr="008D6E08" w:rsidRDefault="00195069" w:rsidP="00195069">
      <w:pPr>
        <w:spacing w:line="360" w:lineRule="auto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ab/>
        <w:t>账单</w:t>
      </w:r>
      <w:r w:rsidRPr="008D6E08">
        <w:rPr>
          <w:rFonts w:ascii="宋体" w:hAnsi="宋体" w:cs="Arial Unicode MS" w:hint="eastAsia"/>
          <w:szCs w:val="21"/>
        </w:rPr>
        <w:t>文件采用ASCII文本格式，每条</w:t>
      </w:r>
      <w:r>
        <w:rPr>
          <w:rFonts w:ascii="宋体" w:hAnsi="宋体" w:cs="Arial Unicode MS" w:hint="eastAsia"/>
          <w:szCs w:val="21"/>
        </w:rPr>
        <w:t>账单</w:t>
      </w:r>
      <w:r w:rsidRPr="008D6E08">
        <w:rPr>
          <w:rFonts w:ascii="宋体" w:hAnsi="宋体" w:cs="Arial Unicode MS" w:hint="eastAsia"/>
          <w:szCs w:val="21"/>
        </w:rPr>
        <w:t>的属性值按顺序排列。各条</w:t>
      </w:r>
      <w:r>
        <w:rPr>
          <w:rFonts w:ascii="宋体" w:hAnsi="宋体" w:cs="Arial Unicode MS" w:hint="eastAsia"/>
          <w:szCs w:val="21"/>
        </w:rPr>
        <w:t>数据</w:t>
      </w:r>
      <w:r w:rsidRPr="008D6E08">
        <w:rPr>
          <w:rFonts w:ascii="宋体" w:hAnsi="宋体" w:cs="Arial Unicode MS" w:hint="eastAsia"/>
          <w:szCs w:val="21"/>
        </w:rPr>
        <w:t>之间以回车</w:t>
      </w:r>
      <w:r>
        <w:rPr>
          <w:rFonts w:ascii="宋体" w:hAnsi="宋体" w:cs="Arial Unicode MS" w:hint="eastAsia"/>
          <w:szCs w:val="21"/>
        </w:rPr>
        <w:t>换行</w:t>
      </w:r>
      <w:r w:rsidRPr="008D6E08">
        <w:rPr>
          <w:rFonts w:ascii="宋体" w:hAnsi="宋体" w:cs="Arial Unicode MS" w:hint="eastAsia"/>
          <w:szCs w:val="21"/>
        </w:rPr>
        <w:t>符‘</w:t>
      </w:r>
      <w:r>
        <w:rPr>
          <w:rFonts w:ascii="宋体" w:hAnsi="宋体" w:cs="Arial Unicode MS" w:hint="eastAsia"/>
          <w:szCs w:val="21"/>
        </w:rPr>
        <w:t>\r</w:t>
      </w:r>
      <w:r>
        <w:rPr>
          <w:rFonts w:ascii="宋体" w:hAnsi="宋体" w:cs="Arial Unicode MS"/>
          <w:szCs w:val="21"/>
        </w:rPr>
        <w:t>\n</w:t>
      </w:r>
      <w:r w:rsidRPr="008D6E08">
        <w:rPr>
          <w:rFonts w:ascii="宋体" w:hAnsi="宋体" w:cs="Arial Unicode MS"/>
          <w:szCs w:val="21"/>
        </w:rPr>
        <w:t>'</w:t>
      </w:r>
      <w:r w:rsidRPr="008D6E08">
        <w:rPr>
          <w:rFonts w:ascii="宋体" w:hAnsi="宋体" w:cs="Arial Unicode MS" w:hint="eastAsia"/>
          <w:szCs w:val="21"/>
        </w:rPr>
        <w:t>分隔</w:t>
      </w:r>
      <w:ins w:id="34" w:author="Hechangzheng" w:date="2015-09-06T11:50:00Z">
        <w:r w:rsidR="00B941C9">
          <w:rPr>
            <w:rFonts w:ascii="宋体" w:hAnsi="宋体" w:cs="Arial Unicode MS" w:hint="eastAsia"/>
            <w:szCs w:val="21"/>
          </w:rPr>
          <w:t>，</w:t>
        </w:r>
        <w:r w:rsidR="00B941C9">
          <w:rPr>
            <w:rFonts w:ascii="宋体" w:hAnsi="宋体" w:cs="Arial Unicode MS"/>
            <w:szCs w:val="21"/>
          </w:rPr>
          <w:t>字段之间</w:t>
        </w:r>
      </w:ins>
      <w:ins w:id="35" w:author="Hechangzheng" w:date="2015-09-06T11:51:00Z">
        <w:r w:rsidR="00B941C9">
          <w:rPr>
            <w:rFonts w:ascii="宋体" w:hAnsi="宋体" w:cs="Arial Unicode MS"/>
            <w:szCs w:val="21"/>
          </w:rPr>
          <w:t>采用</w:t>
        </w:r>
        <w:r w:rsidR="00B941C9">
          <w:rPr>
            <w:rFonts w:ascii="宋体" w:hAnsi="宋体" w:cs="Arial Unicode MS" w:hint="eastAsia"/>
            <w:szCs w:val="21"/>
          </w:rPr>
          <w:t>“</w:t>
        </w:r>
        <w:r w:rsidR="00B941C9">
          <w:rPr>
            <w:rFonts w:ascii="宋体" w:hAnsi="宋体" w:cs="Arial Unicode MS"/>
            <w:szCs w:val="21"/>
          </w:rPr>
          <w:t>|”</w:t>
        </w:r>
        <w:r w:rsidR="00B941C9">
          <w:rPr>
            <w:rFonts w:ascii="宋体" w:hAnsi="宋体" w:cs="Arial Unicode MS" w:hint="eastAsia"/>
            <w:szCs w:val="21"/>
          </w:rPr>
          <w:t>分割，</w:t>
        </w:r>
      </w:ins>
      <w:ins w:id="36" w:author="Hechangzheng" w:date="2015-09-06T11:54:00Z">
        <w:r w:rsidR="00B941C9">
          <w:rPr>
            <w:rFonts w:ascii="宋体" w:hAnsi="宋体" w:cs="Arial Unicode MS" w:hint="eastAsia"/>
            <w:szCs w:val="21"/>
          </w:rPr>
          <w:t>空值</w:t>
        </w:r>
        <w:r w:rsidR="00B941C9">
          <w:rPr>
            <w:rFonts w:ascii="宋体" w:hAnsi="宋体" w:cs="Arial Unicode MS"/>
            <w:szCs w:val="21"/>
          </w:rPr>
          <w:t>采用两个相邻的|</w:t>
        </w:r>
      </w:ins>
      <w:ins w:id="37" w:author="Hechangzheng" w:date="2015-09-06T11:56:00Z">
        <w:r w:rsidR="00B941C9">
          <w:rPr>
            <w:rFonts w:ascii="宋体" w:hAnsi="宋体" w:cs="Arial Unicode MS"/>
            <w:szCs w:val="21"/>
          </w:rPr>
          <w:t>|</w:t>
        </w:r>
      </w:ins>
      <w:r w:rsidRPr="008D6E08">
        <w:rPr>
          <w:rFonts w:ascii="宋体" w:hAnsi="宋体" w:cs="Arial Unicode MS" w:hint="eastAsia"/>
          <w:szCs w:val="21"/>
        </w:rPr>
        <w:t>。</w:t>
      </w:r>
    </w:p>
    <w:p w:rsidR="00195069" w:rsidRPr="005939BB" w:rsidRDefault="00195069" w:rsidP="00195069"/>
    <w:p w:rsidR="00195069" w:rsidRPr="005939BB" w:rsidRDefault="00195069" w:rsidP="00195069">
      <w:pPr>
        <w:spacing w:line="360" w:lineRule="auto"/>
        <w:rPr>
          <w:b/>
          <w:szCs w:val="21"/>
        </w:rPr>
      </w:pPr>
      <w:r w:rsidRPr="005939BB">
        <w:rPr>
          <w:rFonts w:hint="eastAsia"/>
          <w:b/>
          <w:szCs w:val="21"/>
        </w:rPr>
        <w:t>接口说明</w:t>
      </w:r>
      <w:r>
        <w:rPr>
          <w:rFonts w:hint="eastAsia"/>
          <w:b/>
          <w:szCs w:val="21"/>
        </w:rPr>
        <w:t>：</w:t>
      </w:r>
    </w:p>
    <w:p w:rsidR="00195069" w:rsidRDefault="00660113" w:rsidP="00195069">
      <w:pPr>
        <w:spacing w:line="360" w:lineRule="auto"/>
        <w:ind w:firstLine="420"/>
        <w:rPr>
          <w:szCs w:val="21"/>
        </w:rPr>
      </w:pPr>
      <w:ins w:id="38" w:author="liushuquan" w:date="2016-08-26T16:23:00Z">
        <w:r>
          <w:rPr>
            <w:rFonts w:ascii="宋体" w:hAnsi="宋体" w:cs="Arial Unicode MS" w:hint="eastAsia"/>
            <w:szCs w:val="21"/>
          </w:rPr>
          <w:t>BCVT</w:t>
        </w:r>
      </w:ins>
      <w:ins w:id="39" w:author="liushuquan" w:date="2016-08-26T16:24:00Z">
        <w:r>
          <w:rPr>
            <w:rFonts w:ascii="宋体" w:hAnsi="宋体" w:cs="Arial Unicode MS" w:hint="eastAsia"/>
            <w:szCs w:val="21"/>
          </w:rPr>
          <w:t>从</w:t>
        </w:r>
      </w:ins>
      <w:r w:rsidR="00F745A7">
        <w:rPr>
          <w:rFonts w:ascii="宋体" w:hAnsi="宋体" w:cs="Arial Unicode MS" w:hint="eastAsia"/>
          <w:szCs w:val="21"/>
        </w:rPr>
        <w:t>订单</w:t>
      </w:r>
      <w:ins w:id="40" w:author="liushuquan" w:date="2016-08-26T16:24:00Z">
        <w:r>
          <w:rPr>
            <w:rFonts w:ascii="宋体" w:hAnsi="宋体" w:cs="Arial Unicode MS" w:hint="eastAsia"/>
            <w:szCs w:val="21"/>
          </w:rPr>
          <w:t>中心采集话单文件后</w:t>
        </w:r>
        <w:r w:rsidR="00BB2B6D">
          <w:rPr>
            <w:rFonts w:ascii="宋体" w:hAnsi="宋体" w:cs="Arial Unicode MS" w:hint="eastAsia"/>
            <w:szCs w:val="21"/>
          </w:rPr>
          <w:t>进行合账等处理后放在指定目录下等待BSS系统采集</w:t>
        </w:r>
      </w:ins>
      <w:r w:rsidR="00195069">
        <w:rPr>
          <w:rFonts w:hint="eastAsia"/>
          <w:szCs w:val="21"/>
        </w:rPr>
        <w:t>。省分</w:t>
      </w:r>
      <w:r w:rsidR="00195069">
        <w:rPr>
          <w:rFonts w:hint="eastAsia"/>
          <w:szCs w:val="21"/>
        </w:rPr>
        <w:t>BSS</w:t>
      </w:r>
      <w:r w:rsidR="00195069">
        <w:rPr>
          <w:rFonts w:hint="eastAsia"/>
          <w:szCs w:val="21"/>
        </w:rPr>
        <w:t>系统接收账单文件后，根据用户的账单费用，进行费用收取处理</w:t>
      </w:r>
      <w:r w:rsidR="00195069" w:rsidRPr="00934A8D">
        <w:rPr>
          <w:rFonts w:hint="eastAsia"/>
          <w:szCs w:val="21"/>
        </w:rPr>
        <w:t>。</w:t>
      </w:r>
    </w:p>
    <w:p w:rsidR="00195069" w:rsidRPr="005939BB" w:rsidRDefault="00195069" w:rsidP="00195069">
      <w:pPr>
        <w:spacing w:line="360" w:lineRule="auto"/>
        <w:rPr>
          <w:b/>
          <w:szCs w:val="21"/>
        </w:rPr>
      </w:pPr>
      <w:r w:rsidRPr="005939BB">
        <w:rPr>
          <w:rFonts w:hint="eastAsia"/>
          <w:b/>
          <w:szCs w:val="21"/>
        </w:rPr>
        <w:t>文件命名</w:t>
      </w:r>
      <w:r>
        <w:rPr>
          <w:rFonts w:hint="eastAsia"/>
          <w:b/>
          <w:szCs w:val="21"/>
        </w:rPr>
        <w:t>：</w:t>
      </w:r>
    </w:p>
    <w:p w:rsidR="00195069" w:rsidDel="00755F3B" w:rsidRDefault="00894400" w:rsidP="00195069">
      <w:pPr>
        <w:spacing w:line="360" w:lineRule="auto"/>
        <w:ind w:firstLine="420"/>
        <w:rPr>
          <w:del w:id="41" w:author="liushuquan" w:date="2016-08-26T16:25:00Z"/>
          <w:szCs w:val="21"/>
        </w:rPr>
      </w:pPr>
      <w:ins w:id="42" w:author="liushuquan" w:date="2016-08-26T16:25:00Z">
        <w:r>
          <w:rPr>
            <w:rFonts w:hint="eastAsia"/>
            <w:szCs w:val="21"/>
          </w:rPr>
          <w:t>{</w:t>
        </w:r>
        <w:r w:rsidRPr="007D36B1">
          <w:rPr>
            <w:szCs w:val="21"/>
          </w:rPr>
          <w:t>prefix</w:t>
        </w:r>
        <w:r>
          <w:rPr>
            <w:rFonts w:hint="eastAsia"/>
            <w:szCs w:val="21"/>
          </w:rPr>
          <w:t>}</w:t>
        </w:r>
        <w:r w:rsidRPr="007D36B1">
          <w:rPr>
            <w:szCs w:val="21"/>
          </w:rPr>
          <w:t>_</w:t>
        </w:r>
      </w:ins>
      <w:r w:rsidR="00905AD7">
        <w:rPr>
          <w:rFonts w:hint="eastAsia"/>
          <w:szCs w:val="21"/>
        </w:rPr>
        <w:t>{</w:t>
      </w:r>
      <w:r w:rsidR="00905AD7" w:rsidRPr="00905AD7">
        <w:rPr>
          <w:rStyle w:val="1Char"/>
          <w:rFonts w:ascii="微软雅黑" w:eastAsia="微软雅黑" w:hAnsi="微软雅黑" w:hint="eastAsia"/>
          <w:sz w:val="16"/>
          <w:szCs w:val="16"/>
        </w:rPr>
        <w:t xml:space="preserve"> </w:t>
      </w:r>
      <w:r w:rsidR="00905AD7">
        <w:rPr>
          <w:rStyle w:val="im-content1"/>
          <w:rFonts w:ascii="微软雅黑" w:eastAsia="微软雅黑" w:hAnsi="微软雅黑" w:hint="eastAsia"/>
          <w:sz w:val="16"/>
          <w:szCs w:val="16"/>
        </w:rPr>
        <w:t>CounterSignInfo</w:t>
      </w:r>
      <w:r w:rsidR="00905AD7">
        <w:rPr>
          <w:rFonts w:hint="eastAsia"/>
          <w:szCs w:val="21"/>
        </w:rPr>
        <w:t xml:space="preserve"> }_</w:t>
      </w:r>
      <w:ins w:id="43" w:author="liushuquan" w:date="2016-08-26T16:25:00Z">
        <w:r>
          <w:rPr>
            <w:rFonts w:hint="eastAsia"/>
            <w:szCs w:val="21"/>
          </w:rPr>
          <w:t>{</w:t>
        </w:r>
        <w:r w:rsidRPr="007D36B1">
          <w:rPr>
            <w:szCs w:val="21"/>
          </w:rPr>
          <w:t>ipnode</w:t>
        </w:r>
        <w:r>
          <w:rPr>
            <w:rFonts w:hint="eastAsia"/>
            <w:szCs w:val="21"/>
          </w:rPr>
          <w:t>}_{</w:t>
        </w:r>
        <w:r w:rsidRPr="007D36B1">
          <w:rPr>
            <w:szCs w:val="21"/>
          </w:rPr>
          <w:t>time</w:t>
        </w:r>
        <w:r>
          <w:rPr>
            <w:rFonts w:hint="eastAsia"/>
            <w:szCs w:val="21"/>
          </w:rPr>
          <w:t>}</w:t>
        </w:r>
        <w:r w:rsidRPr="007D36B1">
          <w:rPr>
            <w:szCs w:val="21"/>
          </w:rPr>
          <w:t>_</w:t>
        </w:r>
        <w:r>
          <w:rPr>
            <w:rFonts w:hint="eastAsia"/>
            <w:szCs w:val="21"/>
          </w:rPr>
          <w:t>{</w:t>
        </w:r>
        <w:r w:rsidRPr="007D36B1">
          <w:rPr>
            <w:szCs w:val="21"/>
          </w:rPr>
          <w:t>seqid</w:t>
        </w:r>
        <w:r>
          <w:rPr>
            <w:rFonts w:hint="eastAsia"/>
            <w:szCs w:val="21"/>
          </w:rPr>
          <w:t>}{suffix}</w:t>
        </w:r>
        <w:r w:rsidR="00755F3B">
          <w:rPr>
            <w:rFonts w:hint="eastAsia"/>
            <w:szCs w:val="21"/>
          </w:rPr>
          <w:t>，其中：</w:t>
        </w:r>
      </w:ins>
    </w:p>
    <w:p w:rsidR="00755F3B" w:rsidRDefault="00755F3B" w:rsidP="00755F3B">
      <w:pPr>
        <w:rPr>
          <w:rFonts w:ascii="宋体" w:hAnsi="宋体"/>
          <w:color w:val="1F497D"/>
          <w:sz w:val="24"/>
          <w:szCs w:val="24"/>
        </w:rPr>
      </w:pPr>
      <w:ins w:id="44" w:author="liushuquan" w:date="2016-08-26T16:25:00Z">
        <w:r>
          <w:rPr>
            <w:rFonts w:hint="eastAsia"/>
            <w:szCs w:val="21"/>
          </w:rPr>
          <w:t>{</w:t>
        </w:r>
        <w:r w:rsidRPr="007D36B1">
          <w:rPr>
            <w:szCs w:val="21"/>
          </w:rPr>
          <w:t>prefix</w:t>
        </w:r>
        <w:r>
          <w:rPr>
            <w:rFonts w:hint="eastAsia"/>
            <w:szCs w:val="21"/>
          </w:rPr>
          <w:t>}</w:t>
        </w:r>
        <w:r>
          <w:rPr>
            <w:rFonts w:ascii="宋体" w:hAnsi="宋体" w:hint="eastAsia"/>
            <w:color w:val="1F497D"/>
            <w:sz w:val="24"/>
            <w:szCs w:val="24"/>
          </w:rPr>
          <w:t>：固定为</w:t>
        </w:r>
      </w:ins>
      <w:r w:rsidR="00905AD7">
        <w:rPr>
          <w:rFonts w:ascii="宋体" w:hAnsi="宋体" w:hint="eastAsia"/>
          <w:color w:val="1F497D"/>
          <w:sz w:val="24"/>
          <w:szCs w:val="24"/>
        </w:rPr>
        <w:t>TOP</w:t>
      </w:r>
    </w:p>
    <w:p w:rsidR="00905AD7" w:rsidRDefault="00905AD7" w:rsidP="00755F3B">
      <w:pPr>
        <w:rPr>
          <w:ins w:id="45" w:author="liushuquan" w:date="2016-08-26T16:25:00Z"/>
          <w:rFonts w:ascii="宋体" w:hAnsi="宋体"/>
          <w:color w:val="1F497D"/>
          <w:sz w:val="24"/>
          <w:szCs w:val="24"/>
        </w:rPr>
      </w:pPr>
      <w:r>
        <w:rPr>
          <w:rFonts w:hint="eastAsia"/>
          <w:szCs w:val="21"/>
        </w:rPr>
        <w:t>{</w:t>
      </w:r>
      <w:r w:rsidRPr="00905AD7">
        <w:rPr>
          <w:rStyle w:val="1Char"/>
          <w:rFonts w:ascii="微软雅黑" w:eastAsia="微软雅黑" w:hAnsi="微软雅黑" w:hint="eastAsia"/>
          <w:sz w:val="16"/>
          <w:szCs w:val="16"/>
        </w:rPr>
        <w:t xml:space="preserve"> </w:t>
      </w:r>
      <w:r>
        <w:rPr>
          <w:rStyle w:val="im-content1"/>
          <w:rFonts w:ascii="微软雅黑" w:eastAsia="微软雅黑" w:hAnsi="微软雅黑" w:hint="eastAsia"/>
          <w:sz w:val="16"/>
          <w:szCs w:val="16"/>
        </w:rPr>
        <w:t>CounterSignInfo</w:t>
      </w:r>
      <w:r>
        <w:rPr>
          <w:rFonts w:hint="eastAsia"/>
          <w:szCs w:val="21"/>
        </w:rPr>
        <w:t xml:space="preserve"> }:</w:t>
      </w:r>
      <w:r>
        <w:rPr>
          <w:rFonts w:hint="eastAsia"/>
          <w:szCs w:val="21"/>
        </w:rPr>
        <w:t>为能力中心内部组件名，如</w:t>
      </w:r>
      <w:r w:rsidR="00F745A7">
        <w:rPr>
          <w:rFonts w:hint="eastAsia"/>
          <w:szCs w:val="21"/>
        </w:rPr>
        <w:t>订单</w:t>
      </w:r>
      <w:r>
        <w:rPr>
          <w:rFonts w:hint="eastAsia"/>
          <w:szCs w:val="21"/>
        </w:rPr>
        <w:t>中心为</w:t>
      </w:r>
      <w:r w:rsidR="00F745A7">
        <w:rPr>
          <w:rFonts w:hint="eastAsia"/>
          <w:szCs w:val="21"/>
        </w:rPr>
        <w:t>Order</w:t>
      </w:r>
    </w:p>
    <w:p w:rsidR="00755F3B" w:rsidRDefault="00755F3B" w:rsidP="00905AD7">
      <w:pPr>
        <w:rPr>
          <w:ins w:id="46" w:author="liushuquan" w:date="2016-08-26T16:25:00Z"/>
          <w:rFonts w:ascii="宋体" w:hAnsi="宋体"/>
          <w:color w:val="1F497D"/>
          <w:sz w:val="24"/>
          <w:szCs w:val="24"/>
        </w:rPr>
      </w:pPr>
      <w:ins w:id="47" w:author="liushuquan" w:date="2016-08-26T16:25:00Z">
        <w:r>
          <w:rPr>
            <w:rFonts w:hint="eastAsia"/>
            <w:szCs w:val="21"/>
          </w:rPr>
          <w:t>{</w:t>
        </w:r>
        <w:r w:rsidRPr="007D36B1">
          <w:rPr>
            <w:szCs w:val="21"/>
          </w:rPr>
          <w:t>ipnode</w:t>
        </w:r>
        <w:r>
          <w:rPr>
            <w:rFonts w:hint="eastAsia"/>
            <w:szCs w:val="21"/>
          </w:rPr>
          <w:t>}</w:t>
        </w:r>
        <w:r>
          <w:rPr>
            <w:rFonts w:ascii="宋体" w:hAnsi="宋体" w:hint="eastAsia"/>
            <w:color w:val="1F497D"/>
            <w:sz w:val="24"/>
            <w:szCs w:val="24"/>
          </w:rPr>
          <w:t>:为ipnode，</w:t>
        </w:r>
        <w:r>
          <w:rPr>
            <w:szCs w:val="21"/>
          </w:rPr>
          <w:t>输出话单的节点</w:t>
        </w:r>
      </w:ins>
      <w:r w:rsidR="00AE2393">
        <w:rPr>
          <w:rFonts w:hint="eastAsia"/>
          <w:szCs w:val="21"/>
        </w:rPr>
        <w:t>IP</w:t>
      </w:r>
      <w:r w:rsidR="00AE2393">
        <w:rPr>
          <w:rFonts w:hint="eastAsia"/>
          <w:szCs w:val="21"/>
        </w:rPr>
        <w:t>信息</w:t>
      </w:r>
      <w:ins w:id="48" w:author="liushuquan" w:date="2016-08-26T16:25:00Z">
        <w:r>
          <w:rPr>
            <w:szCs w:val="21"/>
          </w:rPr>
          <w:t>。</w:t>
        </w:r>
      </w:ins>
    </w:p>
    <w:p w:rsidR="00755F3B" w:rsidRDefault="00755F3B" w:rsidP="00755F3B">
      <w:pPr>
        <w:rPr>
          <w:ins w:id="49" w:author="liushuquan" w:date="2016-08-26T16:25:00Z"/>
          <w:rFonts w:ascii="宋体" w:hAnsi="宋体"/>
          <w:color w:val="1F497D"/>
          <w:sz w:val="24"/>
          <w:szCs w:val="24"/>
        </w:rPr>
      </w:pPr>
      <w:ins w:id="50" w:author="liushuquan" w:date="2016-08-26T16:25:00Z">
        <w:r>
          <w:rPr>
            <w:rFonts w:hint="eastAsia"/>
            <w:szCs w:val="21"/>
          </w:rPr>
          <w:lastRenderedPageBreak/>
          <w:t>{</w:t>
        </w:r>
        <w:r w:rsidRPr="007D36B1">
          <w:rPr>
            <w:szCs w:val="21"/>
          </w:rPr>
          <w:t>time</w:t>
        </w:r>
        <w:r>
          <w:rPr>
            <w:rFonts w:hint="eastAsia"/>
            <w:szCs w:val="21"/>
          </w:rPr>
          <w:t>}</w:t>
        </w:r>
        <w:r>
          <w:rPr>
            <w:rFonts w:ascii="宋体" w:hAnsi="宋体" w:hint="eastAsia"/>
            <w:color w:val="1F497D"/>
            <w:sz w:val="24"/>
            <w:szCs w:val="24"/>
          </w:rPr>
          <w:t>:为1</w:t>
        </w:r>
      </w:ins>
      <w:r w:rsidR="004D4105">
        <w:rPr>
          <w:rFonts w:ascii="宋体" w:hAnsi="宋体" w:hint="eastAsia"/>
          <w:color w:val="1F497D"/>
          <w:sz w:val="24"/>
          <w:szCs w:val="24"/>
        </w:rPr>
        <w:t>2</w:t>
      </w:r>
      <w:ins w:id="51" w:author="liushuquan" w:date="2016-08-26T16:25:00Z">
        <w:r>
          <w:rPr>
            <w:rFonts w:ascii="宋体" w:hAnsi="宋体" w:hint="eastAsia"/>
            <w:color w:val="1F497D"/>
            <w:sz w:val="24"/>
            <w:szCs w:val="24"/>
          </w:rPr>
          <w:t>位的时间</w:t>
        </w:r>
      </w:ins>
    </w:p>
    <w:p w:rsidR="00755F3B" w:rsidRDefault="00755F3B" w:rsidP="00755F3B">
      <w:pPr>
        <w:rPr>
          <w:ins w:id="52" w:author="liushuquan" w:date="2016-08-26T16:25:00Z"/>
          <w:rFonts w:ascii="宋体" w:hAnsi="宋体"/>
          <w:color w:val="1F497D"/>
          <w:sz w:val="24"/>
          <w:szCs w:val="24"/>
        </w:rPr>
      </w:pPr>
      <w:ins w:id="53" w:author="liushuquan" w:date="2016-08-26T16:25:00Z">
        <w:r>
          <w:rPr>
            <w:rFonts w:hint="eastAsia"/>
            <w:szCs w:val="21"/>
          </w:rPr>
          <w:t>{</w:t>
        </w:r>
        <w:r w:rsidRPr="007D36B1">
          <w:rPr>
            <w:szCs w:val="21"/>
          </w:rPr>
          <w:t>seqid</w:t>
        </w:r>
        <w:r>
          <w:rPr>
            <w:rFonts w:hint="eastAsia"/>
            <w:szCs w:val="21"/>
          </w:rPr>
          <w:t>}</w:t>
        </w:r>
        <w:r>
          <w:rPr>
            <w:rFonts w:ascii="宋体" w:hAnsi="宋体" w:hint="eastAsia"/>
            <w:color w:val="1F497D"/>
            <w:sz w:val="24"/>
            <w:szCs w:val="24"/>
          </w:rPr>
          <w:t>:为4位的文件序列号</w:t>
        </w:r>
      </w:ins>
    </w:p>
    <w:p w:rsidR="00755F3B" w:rsidRDefault="00755F3B" w:rsidP="00755F3B">
      <w:pPr>
        <w:rPr>
          <w:ins w:id="54" w:author="liushuquan" w:date="2016-08-26T16:29:00Z"/>
          <w:rFonts w:ascii="宋体" w:hAnsi="宋体"/>
          <w:color w:val="1F497D"/>
          <w:sz w:val="24"/>
          <w:szCs w:val="24"/>
        </w:rPr>
      </w:pPr>
      <w:ins w:id="55" w:author="liushuquan" w:date="2016-08-26T16:25:00Z">
        <w:r>
          <w:rPr>
            <w:rFonts w:hint="eastAsia"/>
            <w:szCs w:val="21"/>
          </w:rPr>
          <w:t>{suffix}</w:t>
        </w:r>
        <w:r>
          <w:rPr>
            <w:rFonts w:hint="eastAsia"/>
            <w:szCs w:val="21"/>
          </w:rPr>
          <w:t>：</w:t>
        </w:r>
        <w:r>
          <w:rPr>
            <w:rFonts w:ascii="宋体" w:hAnsi="宋体" w:hint="eastAsia"/>
            <w:color w:val="1F497D"/>
            <w:sz w:val="24"/>
            <w:szCs w:val="24"/>
          </w:rPr>
          <w:t>为文件名后缀</w:t>
        </w:r>
      </w:ins>
    </w:p>
    <w:p w:rsidR="001F7A16" w:rsidRPr="007D36B1" w:rsidRDefault="001F7A16" w:rsidP="001F7A16">
      <w:pPr>
        <w:spacing w:line="360" w:lineRule="auto"/>
        <w:ind w:firstLine="420"/>
        <w:rPr>
          <w:ins w:id="56" w:author="liushuquan" w:date="2016-08-26T16:29:00Z"/>
          <w:szCs w:val="21"/>
        </w:rPr>
      </w:pPr>
      <w:ins w:id="57" w:author="liushuquan" w:date="2016-08-26T16:29:00Z">
        <w:r>
          <w:rPr>
            <w:rFonts w:hint="eastAsia"/>
            <w:szCs w:val="21"/>
          </w:rPr>
          <w:t>样例：</w:t>
        </w:r>
      </w:ins>
    </w:p>
    <w:p w:rsidR="001F7A16" w:rsidRDefault="00905AD7" w:rsidP="001F7A16">
      <w:pPr>
        <w:rPr>
          <w:ins w:id="58" w:author="liushuquan" w:date="2016-08-26T16:25:00Z"/>
          <w:rFonts w:ascii="宋体" w:hAnsi="宋体"/>
          <w:color w:val="1F497D"/>
          <w:sz w:val="24"/>
          <w:szCs w:val="24"/>
        </w:rPr>
      </w:pPr>
      <w:r>
        <w:rPr>
          <w:rFonts w:hint="eastAsia"/>
          <w:szCs w:val="21"/>
        </w:rPr>
        <w:t>TOP_</w:t>
      </w:r>
      <w:r w:rsidR="00F745A7">
        <w:rPr>
          <w:rFonts w:hint="eastAsia"/>
          <w:szCs w:val="21"/>
        </w:rPr>
        <w:t>Order</w:t>
      </w:r>
      <w:ins w:id="59" w:author="liushuquan" w:date="2016-08-26T16:29:00Z">
        <w:r w:rsidR="001F7A16" w:rsidRPr="00691649">
          <w:rPr>
            <w:szCs w:val="21"/>
          </w:rPr>
          <w:t>_</w:t>
        </w:r>
      </w:ins>
      <w:r>
        <w:rPr>
          <w:rFonts w:hint="eastAsia"/>
          <w:szCs w:val="21"/>
        </w:rPr>
        <w:t>172.0.0.1</w:t>
      </w:r>
      <w:ins w:id="60" w:author="liushuquan" w:date="2016-08-26T16:29:00Z">
        <w:r w:rsidR="001F7A16" w:rsidRPr="00691649">
          <w:rPr>
            <w:szCs w:val="21"/>
          </w:rPr>
          <w:t>_201604281041_0001.req</w:t>
        </w:r>
      </w:ins>
    </w:p>
    <w:p w:rsidR="00195069" w:rsidRDefault="00195069" w:rsidP="00195069">
      <w:pPr>
        <w:spacing w:line="360" w:lineRule="auto"/>
        <w:ind w:firstLine="420"/>
        <w:rPr>
          <w:szCs w:val="21"/>
        </w:rPr>
      </w:pPr>
    </w:p>
    <w:p w:rsidR="001F7A16" w:rsidRDefault="00195069" w:rsidP="000734CF">
      <w:pPr>
        <w:rPr>
          <w:ins w:id="61" w:author="liushuquan" w:date="2016-08-26T16:30:00Z"/>
          <w:rFonts w:ascii="宋体" w:hAnsi="宋体" w:cs="Arial Unicode MS"/>
          <w:color w:val="FF0000"/>
          <w:szCs w:val="21"/>
        </w:rPr>
      </w:pPr>
      <w:r w:rsidRPr="00AB5321">
        <w:rPr>
          <w:rFonts w:ascii="宋体" w:hAnsi="宋体" w:cs="Arial Unicode MS" w:hint="eastAsia"/>
          <w:b/>
          <w:color w:val="FF0000"/>
          <w:szCs w:val="21"/>
        </w:rPr>
        <w:t>文件目录：</w:t>
      </w:r>
      <w:r w:rsidRPr="00AB5321">
        <w:rPr>
          <w:rFonts w:ascii="宋体" w:hAnsi="宋体" w:cs="Arial Unicode MS" w:hint="eastAsia"/>
          <w:color w:val="FF0000"/>
          <w:szCs w:val="21"/>
        </w:rPr>
        <w:tab/>
      </w:r>
    </w:p>
    <w:p w:rsidR="00195069" w:rsidRDefault="001F7A16" w:rsidP="00195069">
      <w:pPr>
        <w:ind w:firstLine="420"/>
        <w:rPr>
          <w:rFonts w:ascii="宋体" w:hAnsi="宋体" w:cs="Arial Unicode MS"/>
          <w:color w:val="FF0000"/>
          <w:szCs w:val="21"/>
        </w:rPr>
      </w:pPr>
      <w:ins w:id="62" w:author="liushuquan" w:date="2016-08-26T16:30:00Z">
        <w:r>
          <w:rPr>
            <w:rFonts w:ascii="宋体" w:hAnsi="宋体" w:cs="Arial Unicode MS" w:hint="eastAsia"/>
            <w:color w:val="FF0000"/>
            <w:szCs w:val="21"/>
          </w:rPr>
          <w:t>正式：${HOME}</w:t>
        </w:r>
        <w:r w:rsidRPr="007D36B1">
          <w:rPr>
            <w:rFonts w:ascii="宋体" w:hAnsi="宋体" w:cs="Arial Unicode MS"/>
            <w:color w:val="FF0000"/>
            <w:szCs w:val="21"/>
          </w:rPr>
          <w:t>/</w:t>
        </w:r>
      </w:ins>
      <w:r w:rsidR="00F745A7">
        <w:rPr>
          <w:rFonts w:ascii="宋体" w:hAnsi="宋体" w:cs="Arial Unicode MS" w:hint="eastAsia"/>
          <w:color w:val="FF0000"/>
          <w:szCs w:val="21"/>
        </w:rPr>
        <w:t>order</w:t>
      </w:r>
      <w:r w:rsidR="000734CF" w:rsidRPr="000734CF">
        <w:rPr>
          <w:rFonts w:ascii="宋体" w:hAnsi="宋体" w:cs="Arial Unicode MS"/>
          <w:color w:val="FF0000"/>
          <w:szCs w:val="21"/>
        </w:rPr>
        <w:t>_container</w:t>
      </w:r>
      <w:ins w:id="63" w:author="liushuquan" w:date="2016-08-26T16:30:00Z">
        <w:r w:rsidRPr="007D36B1">
          <w:rPr>
            <w:rFonts w:ascii="宋体" w:hAnsi="宋体" w:cs="Arial Unicode MS"/>
            <w:color w:val="FF0000"/>
            <w:szCs w:val="21"/>
          </w:rPr>
          <w:t>/data/cdr</w:t>
        </w:r>
        <w:r>
          <w:rPr>
            <w:rFonts w:ascii="宋体" w:hAnsi="宋体" w:cs="Arial Unicode MS" w:hint="eastAsia"/>
            <w:color w:val="FF0000"/>
            <w:szCs w:val="21"/>
          </w:rPr>
          <w:t>/</w:t>
        </w:r>
        <w:r w:rsidRPr="00AB5321" w:rsidDel="007D36B1">
          <w:rPr>
            <w:rFonts w:ascii="宋体" w:hAnsi="宋体" w:cs="Arial Unicode MS"/>
            <w:color w:val="FF0000"/>
            <w:szCs w:val="21"/>
          </w:rPr>
          <w:t xml:space="preserve"> </w:t>
        </w:r>
      </w:ins>
    </w:p>
    <w:p w:rsidR="008B046F" w:rsidRPr="0038492D" w:rsidDel="001F7A16" w:rsidRDefault="008B046F" w:rsidP="00157EC8">
      <w:pPr>
        <w:spacing w:line="360" w:lineRule="auto"/>
        <w:rPr>
          <w:del w:id="64" w:author="liushuquan" w:date="2016-08-26T16:30:00Z"/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color w:val="FF0000"/>
          <w:szCs w:val="21"/>
        </w:rPr>
        <w:t>多租</w:t>
      </w:r>
      <w:r>
        <w:rPr>
          <w:rFonts w:ascii="宋体" w:hAnsi="宋体" w:cs="Arial Unicode MS"/>
          <w:color w:val="FF0000"/>
          <w:szCs w:val="21"/>
        </w:rPr>
        <w:t>场景下：</w:t>
      </w:r>
      <w:ins w:id="65" w:author="liushuquan" w:date="2016-08-26T16:30:00Z">
        <w:r>
          <w:rPr>
            <w:rFonts w:ascii="宋体" w:hAnsi="宋体" w:cs="Arial Unicode MS" w:hint="eastAsia"/>
            <w:color w:val="FF0000"/>
            <w:szCs w:val="21"/>
          </w:rPr>
          <w:t>${HOME}</w:t>
        </w:r>
        <w:r w:rsidRPr="007D36B1">
          <w:rPr>
            <w:rFonts w:ascii="宋体" w:hAnsi="宋体" w:cs="Arial Unicode MS"/>
            <w:color w:val="FF0000"/>
            <w:szCs w:val="21"/>
          </w:rPr>
          <w:t>/</w:t>
        </w:r>
      </w:ins>
      <w:r>
        <w:rPr>
          <w:rFonts w:ascii="宋体" w:hAnsi="宋体" w:cs="Arial Unicode MS" w:hint="eastAsia"/>
          <w:color w:val="FF0000"/>
          <w:szCs w:val="21"/>
        </w:rPr>
        <w:t>order</w:t>
      </w:r>
      <w:r w:rsidRPr="000734CF">
        <w:rPr>
          <w:rFonts w:ascii="宋体" w:hAnsi="宋体" w:cs="Arial Unicode MS"/>
          <w:color w:val="FF0000"/>
          <w:szCs w:val="21"/>
        </w:rPr>
        <w:t>_container</w:t>
      </w:r>
      <w:ins w:id="66" w:author="liushuquan" w:date="2016-08-26T16:30:00Z">
        <w:r w:rsidRPr="007D36B1">
          <w:rPr>
            <w:rFonts w:ascii="宋体" w:hAnsi="宋体" w:cs="Arial Unicode MS"/>
            <w:color w:val="FF0000"/>
            <w:szCs w:val="21"/>
          </w:rPr>
          <w:t>/data/cdr</w:t>
        </w:r>
        <w:r>
          <w:rPr>
            <w:rFonts w:ascii="宋体" w:hAnsi="宋体" w:cs="Arial Unicode MS" w:hint="eastAsia"/>
            <w:color w:val="FF0000"/>
            <w:szCs w:val="21"/>
          </w:rPr>
          <w:t>/${</w:t>
        </w:r>
      </w:ins>
      <w:r>
        <w:rPr>
          <w:rFonts w:ascii="宋体" w:hAnsi="宋体" w:cs="Arial Unicode MS"/>
          <w:color w:val="FF0000"/>
          <w:szCs w:val="21"/>
        </w:rPr>
        <w:t>beID</w:t>
      </w:r>
      <w:ins w:id="67" w:author="liushuquan" w:date="2016-08-26T16:30:00Z">
        <w:r>
          <w:rPr>
            <w:rFonts w:ascii="宋体" w:hAnsi="宋体" w:cs="Arial Unicode MS" w:hint="eastAsia"/>
            <w:color w:val="FF0000"/>
            <w:szCs w:val="21"/>
          </w:rPr>
          <w:t>}</w:t>
        </w:r>
      </w:ins>
      <w:r>
        <w:rPr>
          <w:rFonts w:ascii="宋体" w:hAnsi="宋体" w:cs="Arial Unicode MS" w:hint="eastAsia"/>
          <w:color w:val="FF0000"/>
          <w:szCs w:val="21"/>
        </w:rPr>
        <w:t>/，</w:t>
      </w:r>
      <w:r>
        <w:rPr>
          <w:rFonts w:ascii="宋体" w:hAnsi="宋体" w:cs="Arial Unicode MS"/>
          <w:color w:val="FF0000"/>
          <w:szCs w:val="21"/>
        </w:rPr>
        <w:t>比如如果是</w:t>
      </w:r>
      <w:r>
        <w:rPr>
          <w:rFonts w:ascii="宋体" w:hAnsi="宋体" w:cs="Arial Unicode MS" w:hint="eastAsia"/>
          <w:color w:val="FF0000"/>
          <w:szCs w:val="21"/>
        </w:rPr>
        <w:t>1001的</w:t>
      </w:r>
      <w:r>
        <w:rPr>
          <w:rFonts w:ascii="宋体" w:hAnsi="宋体" w:cs="Arial Unicode MS"/>
          <w:color w:val="FF0000"/>
          <w:szCs w:val="21"/>
        </w:rPr>
        <w:t>租户，那么对应的话单目录为</w:t>
      </w:r>
      <w:ins w:id="68" w:author="liushuquan" w:date="2016-08-26T16:30:00Z">
        <w:r>
          <w:rPr>
            <w:rFonts w:ascii="宋体" w:hAnsi="宋体" w:cs="Arial Unicode MS" w:hint="eastAsia"/>
            <w:color w:val="FF0000"/>
            <w:szCs w:val="21"/>
          </w:rPr>
          <w:t>${HOME}</w:t>
        </w:r>
        <w:r w:rsidRPr="007D36B1">
          <w:rPr>
            <w:rFonts w:ascii="宋体" w:hAnsi="宋体" w:cs="Arial Unicode MS"/>
            <w:color w:val="FF0000"/>
            <w:szCs w:val="21"/>
          </w:rPr>
          <w:t>/</w:t>
        </w:r>
      </w:ins>
      <w:r>
        <w:rPr>
          <w:rFonts w:ascii="宋体" w:hAnsi="宋体" w:cs="Arial Unicode MS" w:hint="eastAsia"/>
          <w:color w:val="FF0000"/>
          <w:szCs w:val="21"/>
        </w:rPr>
        <w:t>order</w:t>
      </w:r>
      <w:r w:rsidRPr="000734CF">
        <w:rPr>
          <w:rFonts w:ascii="宋体" w:hAnsi="宋体" w:cs="Arial Unicode MS"/>
          <w:color w:val="FF0000"/>
          <w:szCs w:val="21"/>
        </w:rPr>
        <w:t>_container</w:t>
      </w:r>
      <w:ins w:id="69" w:author="liushuquan" w:date="2016-08-26T16:30:00Z">
        <w:r w:rsidRPr="007D36B1">
          <w:rPr>
            <w:rFonts w:ascii="宋体" w:hAnsi="宋体" w:cs="Arial Unicode MS"/>
            <w:color w:val="FF0000"/>
            <w:szCs w:val="21"/>
          </w:rPr>
          <w:t>/data/cdr</w:t>
        </w:r>
        <w:r>
          <w:rPr>
            <w:rFonts w:ascii="宋体" w:hAnsi="宋体" w:cs="Arial Unicode MS" w:hint="eastAsia"/>
            <w:color w:val="FF0000"/>
            <w:szCs w:val="21"/>
          </w:rPr>
          <w:t>/</w:t>
        </w:r>
      </w:ins>
      <w:r>
        <w:rPr>
          <w:rFonts w:ascii="宋体" w:hAnsi="宋体" w:cs="Arial Unicode MS"/>
          <w:color w:val="FF0000"/>
          <w:szCs w:val="21"/>
        </w:rPr>
        <w:t>1001</w:t>
      </w:r>
      <w:r>
        <w:rPr>
          <w:rFonts w:ascii="宋体" w:hAnsi="宋体" w:cs="Arial Unicode MS" w:hint="eastAsia"/>
          <w:color w:val="FF0000"/>
          <w:szCs w:val="21"/>
        </w:rPr>
        <w:t>/</w:t>
      </w:r>
    </w:p>
    <w:p w:rsidR="00195069" w:rsidRDefault="00195069" w:rsidP="00195069">
      <w:pPr>
        <w:ind w:firstLine="420"/>
        <w:rPr>
          <w:szCs w:val="21"/>
        </w:rPr>
      </w:pPr>
    </w:p>
    <w:p w:rsidR="00A2029B" w:rsidRDefault="00A2029B" w:rsidP="00E507AF">
      <w:pPr>
        <w:pStyle w:val="31"/>
        <w:rPr>
          <w:szCs w:val="21"/>
        </w:rPr>
        <w:pPrChange w:id="70" w:author="Quchengbing" w:date="2017-07-29T14:33:00Z">
          <w:pPr>
            <w:ind w:firstLine="420"/>
          </w:pPr>
        </w:pPrChange>
      </w:pPr>
      <w:r>
        <w:rPr>
          <w:rFonts w:hint="eastAsia"/>
          <w:szCs w:val="21"/>
        </w:rPr>
        <w:t>字段格式</w:t>
      </w:r>
      <w:r w:rsidRPr="00E507AF">
        <w:rPr>
          <w:rFonts w:hint="eastAsia"/>
        </w:rPr>
        <w:t>说明</w:t>
      </w:r>
      <w:r>
        <w:rPr>
          <w:rFonts w:hint="eastAsia"/>
          <w:szCs w:val="21"/>
        </w:rPr>
        <w:t>：</w:t>
      </w:r>
    </w:p>
    <w:p w:rsidR="00A2029B" w:rsidRDefault="00A2029B" w:rsidP="00195069">
      <w:pPr>
        <w:ind w:firstLine="420"/>
        <w:rPr>
          <w:szCs w:val="21"/>
        </w:rPr>
      </w:pP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42"/>
        <w:gridCol w:w="1985"/>
        <w:gridCol w:w="992"/>
        <w:gridCol w:w="2126"/>
      </w:tblGrid>
      <w:tr w:rsidR="00195069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中文名称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长度</w:t>
            </w:r>
            <w:r w:rsidRPr="003931D2">
              <w:rPr>
                <w:rFonts w:ascii="宋体" w:hAnsi="宋体"/>
                <w:b/>
                <w:szCs w:val="21"/>
              </w:rPr>
              <w:br/>
              <w:t>(Bytes)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含义及填写说明</w:t>
            </w:r>
          </w:p>
        </w:tc>
      </w:tr>
      <w:tr w:rsidR="00793B14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14" w:rsidRPr="003931D2" w:rsidRDefault="00793B14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14" w:rsidRPr="003931D2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Pr="003931D2" w:rsidRDefault="00792494" w:rsidP="00793B1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14" w:rsidRDefault="00D31BC5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14" w:rsidRPr="00F15BED" w:rsidRDefault="005E7D3A" w:rsidP="00AB5321">
            <w:pPr>
              <w:rPr>
                <w:rFonts w:ascii="宋体" w:hAnsi="宋体"/>
                <w:szCs w:val="21"/>
              </w:rPr>
            </w:pPr>
            <w:r w:rsidRPr="005E7D3A">
              <w:rPr>
                <w:rFonts w:ascii="宋体" w:hAnsi="宋体" w:hint="eastAsia"/>
                <w:szCs w:val="21"/>
              </w:rPr>
              <w:t>流水号，格式为时间戳+序列号：YYYYMMDDHHMMSSxxxx，其中xxxx为序列号，从0001开始，排满9999后重新循环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03002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2C5501" w:rsidRDefault="005E7D3A" w:rsidP="005E7D3A">
            <w:pPr>
              <w:rPr>
                <w:szCs w:val="21"/>
              </w:rPr>
            </w:pPr>
            <w:r w:rsidRPr="005E7D3A">
              <w:rPr>
                <w:rFonts w:ascii="宋体" w:hAnsi="宋体" w:hint="eastAsia"/>
                <w:szCs w:val="21"/>
              </w:rPr>
              <w:t>本话单记录产生的时间戳</w:t>
            </w:r>
            <w:r w:rsidR="00C32715" w:rsidRPr="004B1207">
              <w:rPr>
                <w:rFonts w:ascii="宋体" w:hAnsi="宋体" w:hint="eastAsia"/>
                <w:szCs w:val="21"/>
              </w:rPr>
              <w:t>yyyyMMddHHmmss</w:t>
            </w:r>
            <w:r w:rsidR="00030F91">
              <w:rPr>
                <w:rFonts w:ascii="宋体" w:hAnsi="宋体" w:hint="eastAsia"/>
                <w:szCs w:val="21"/>
              </w:rPr>
              <w:t>，UTC时间</w:t>
            </w:r>
          </w:p>
        </w:tc>
      </w:tr>
      <w:tr w:rsidR="00A73D40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D40" w:rsidRPr="003931D2" w:rsidRDefault="00A73D40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D40" w:rsidRDefault="00A73D40" w:rsidP="00E167A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订购id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D40" w:rsidRPr="00CB00F0" w:rsidRDefault="00A73D40" w:rsidP="00E167AA">
            <w:pPr>
              <w:rPr>
                <w:sz w:val="18"/>
                <w:szCs w:val="18"/>
              </w:rPr>
            </w:pPr>
            <w:r w:rsidRPr="00F9432C">
              <w:t>subscriptionId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D40" w:rsidRDefault="006C4C5D" w:rsidP="00E167A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D40" w:rsidRDefault="00A73D40" w:rsidP="001875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订购关系标识</w:t>
            </w:r>
            <w:r w:rsidR="003E216B">
              <w:rPr>
                <w:rFonts w:hint="eastAsia"/>
                <w:szCs w:val="21"/>
              </w:rPr>
              <w:t>，</w:t>
            </w:r>
            <w:r w:rsidR="00187531">
              <w:rPr>
                <w:rFonts w:hint="eastAsia"/>
                <w:szCs w:val="21"/>
              </w:rPr>
              <w:t>合约订购时使用的</w:t>
            </w:r>
            <w:r w:rsidR="00187531" w:rsidRPr="00F9432C">
              <w:t>userId</w:t>
            </w:r>
            <w:r w:rsidR="00187531">
              <w:rPr>
                <w:rFonts w:hint="eastAsia"/>
              </w:rPr>
              <w:t>+</w:t>
            </w:r>
            <w:r w:rsidR="00187531">
              <w:t>’</w:t>
            </w:r>
            <w:r w:rsidR="00187531">
              <w:rPr>
                <w:rFonts w:hint="eastAsia"/>
              </w:rPr>
              <w:t>_</w:t>
            </w:r>
            <w:r w:rsidR="00187531">
              <w:t>’</w:t>
            </w:r>
            <w:r w:rsidR="00187531">
              <w:rPr>
                <w:rFonts w:hint="eastAsia"/>
              </w:rPr>
              <w:t>+</w:t>
            </w:r>
            <w:r w:rsidR="00187531" w:rsidRPr="00F9432C">
              <w:t xml:space="preserve"> contractId</w:t>
            </w:r>
            <w:r w:rsidR="00187531">
              <w:rPr>
                <w:rFonts w:hint="eastAsia"/>
              </w:rPr>
              <w:t>+</w:t>
            </w:r>
            <w:r w:rsidR="00187531">
              <w:t>’</w:t>
            </w:r>
            <w:r w:rsidR="00187531">
              <w:rPr>
                <w:rFonts w:hint="eastAsia"/>
              </w:rPr>
              <w:t>_</w:t>
            </w:r>
            <w:r w:rsidR="00187531">
              <w:t>’</w:t>
            </w:r>
            <w:r w:rsidR="00187531">
              <w:rPr>
                <w:rFonts w:hint="eastAsia"/>
              </w:rPr>
              <w:t>+</w:t>
            </w:r>
            <w:r w:rsidR="00187531">
              <w:rPr>
                <w:rFonts w:ascii="Courier New" w:hAnsi="Courier New" w:cs="Courier New" w:hint="eastAsia"/>
                <w:color w:val="000000"/>
                <w:sz w:val="20"/>
              </w:rPr>
              <w:t xml:space="preserve"> </w:t>
            </w:r>
            <w:r w:rsidR="00187531">
              <w:rPr>
                <w:rFonts w:hint="eastAsia"/>
              </w:rPr>
              <w:t>orderItemId</w:t>
            </w:r>
            <w:r w:rsidR="00187531">
              <w:rPr>
                <w:rFonts w:ascii="Courier New" w:hAnsi="Courier New" w:cs="Courier New" w:hint="eastAsia"/>
                <w:color w:val="000000"/>
                <w:sz w:val="20"/>
              </w:rPr>
              <w:t>，商品订购时使用</w:t>
            </w:r>
            <w:r w:rsidR="00187531" w:rsidRPr="00F9432C">
              <w:t>userId</w:t>
            </w:r>
            <w:r w:rsidR="00187531">
              <w:rPr>
                <w:rFonts w:hint="eastAsia"/>
              </w:rPr>
              <w:t>+</w:t>
            </w:r>
            <w:r w:rsidR="00187531">
              <w:t>’</w:t>
            </w:r>
            <w:r w:rsidR="00187531">
              <w:rPr>
                <w:rFonts w:hint="eastAsia"/>
              </w:rPr>
              <w:t>_</w:t>
            </w:r>
            <w:r w:rsidR="00187531">
              <w:t>’</w:t>
            </w:r>
            <w:r w:rsidR="00187531">
              <w:rPr>
                <w:rFonts w:hint="eastAsia"/>
              </w:rPr>
              <w:t>+</w:t>
            </w:r>
            <w:r w:rsidR="00187531" w:rsidRPr="00F9432C">
              <w:t xml:space="preserve"> </w:t>
            </w:r>
            <w:r w:rsidR="00187531" w:rsidRPr="005F2CEB">
              <w:t>itemId</w:t>
            </w:r>
            <w:r w:rsidR="00187531">
              <w:rPr>
                <w:rFonts w:hint="eastAsia"/>
              </w:rPr>
              <w:t xml:space="preserve"> +</w:t>
            </w:r>
            <w:r w:rsidR="00187531">
              <w:t>’</w:t>
            </w:r>
            <w:r w:rsidR="00187531">
              <w:rPr>
                <w:rFonts w:hint="eastAsia"/>
              </w:rPr>
              <w:t>_</w:t>
            </w:r>
            <w:r w:rsidR="00187531">
              <w:t>’</w:t>
            </w:r>
            <w:r w:rsidR="00187531">
              <w:rPr>
                <w:rFonts w:hint="eastAsia"/>
              </w:rPr>
              <w:t>+</w:t>
            </w:r>
            <w:r w:rsidR="00187531">
              <w:rPr>
                <w:rFonts w:ascii="Courier New" w:hAnsi="Courier New" w:cs="Courier New" w:hint="eastAsia"/>
                <w:color w:val="000000"/>
                <w:sz w:val="20"/>
              </w:rPr>
              <w:t xml:space="preserve"> </w:t>
            </w:r>
            <w:r w:rsidR="00187531">
              <w:rPr>
                <w:rFonts w:hint="eastAsia"/>
              </w:rPr>
              <w:t>orderItemId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EE280D" w:rsidP="00E167A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支付账号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EE280D" w:rsidP="00E167AA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UserAccount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42613F" w:rsidP="00E167A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EE280D" w:rsidP="00E167A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支付账号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D230DA" w:rsidP="00901A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产品ID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D230DA" w:rsidP="0003002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productId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D230D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BDE" w:rsidRPr="00931BDE" w:rsidRDefault="00D230DA" w:rsidP="00B408E3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产品标识</w:t>
            </w:r>
            <w:r w:rsidR="001012A6">
              <w:rPr>
                <w:rFonts w:hint="eastAsia"/>
                <w:sz w:val="18"/>
                <w:szCs w:val="18"/>
              </w:rPr>
              <w:t>，多组产品时使用</w:t>
            </w:r>
            <w:r w:rsidR="001012A6">
              <w:rPr>
                <w:sz w:val="18"/>
                <w:szCs w:val="18"/>
              </w:rPr>
              <w:t>’</w:t>
            </w:r>
            <w:r w:rsidR="001012A6">
              <w:rPr>
                <w:rFonts w:hint="eastAsia"/>
                <w:sz w:val="18"/>
                <w:szCs w:val="18"/>
              </w:rPr>
              <w:t>;</w:t>
            </w:r>
            <w:r w:rsidR="001012A6">
              <w:rPr>
                <w:sz w:val="18"/>
                <w:szCs w:val="18"/>
              </w:rPr>
              <w:t>’</w:t>
            </w:r>
            <w:r w:rsidR="001012A6">
              <w:rPr>
                <w:rFonts w:hint="eastAsia"/>
                <w:sz w:val="18"/>
                <w:szCs w:val="18"/>
              </w:rPr>
              <w:t>拼接</w:t>
            </w:r>
          </w:p>
        </w:tc>
      </w:tr>
      <w:tr w:rsidR="00901A61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61" w:rsidRPr="003931D2" w:rsidRDefault="00901A61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61" w:rsidRPr="003931D2" w:rsidRDefault="00901A61" w:rsidP="00445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61" w:rsidRPr="003931D2" w:rsidRDefault="00901A61" w:rsidP="00445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actionType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61" w:rsidRDefault="00901A61" w:rsidP="00445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61" w:rsidRPr="00AF65FC" w:rsidRDefault="00D230DA" w:rsidP="00AF65FC">
            <w:pPr>
              <w:rPr>
                <w:rFonts w:ascii="宋体" w:hAnsi="宋体"/>
                <w:szCs w:val="21"/>
              </w:rPr>
            </w:pPr>
            <w:ins w:id="71" w:author="l00242779" w:date="2016-09-29T09:30:00Z">
              <w:r w:rsidRPr="00AF65FC">
                <w:rPr>
                  <w:rFonts w:hint="eastAsia"/>
                  <w:szCs w:val="21"/>
                </w:rPr>
                <w:t>1</w:t>
              </w:r>
              <w:r w:rsidRPr="00AF65FC">
                <w:rPr>
                  <w:rFonts w:hint="eastAsia"/>
                  <w:szCs w:val="21"/>
                </w:rPr>
                <w:t>：订购</w:t>
              </w:r>
              <w:r w:rsidRPr="00AF65FC">
                <w:rPr>
                  <w:rFonts w:hint="eastAsia"/>
                  <w:szCs w:val="21"/>
                </w:rPr>
                <w:t xml:space="preserve"> ; 2</w:t>
              </w:r>
              <w:r w:rsidRPr="00AF65FC">
                <w:rPr>
                  <w:rFonts w:hint="eastAsia"/>
                  <w:szCs w:val="21"/>
                </w:rPr>
                <w:t>：退</w:t>
              </w:r>
              <w:bookmarkStart w:id="72" w:name="_GoBack"/>
              <w:bookmarkEnd w:id="72"/>
              <w:r w:rsidRPr="00AF65FC">
                <w:rPr>
                  <w:rFonts w:hint="eastAsia"/>
                  <w:szCs w:val="21"/>
                </w:rPr>
                <w:t>订</w:t>
              </w:r>
              <w:r w:rsidRPr="00AF65FC">
                <w:rPr>
                  <w:rFonts w:hint="eastAsia"/>
                  <w:szCs w:val="21"/>
                </w:rPr>
                <w:t xml:space="preserve"> ; 3</w:t>
              </w:r>
              <w:r w:rsidRPr="00AF65FC">
                <w:rPr>
                  <w:rFonts w:hint="eastAsia"/>
                  <w:szCs w:val="21"/>
                </w:rPr>
                <w:t>：点播</w:t>
              </w:r>
              <w:r w:rsidRPr="00AF65FC">
                <w:rPr>
                  <w:rFonts w:hint="eastAsia"/>
                  <w:szCs w:val="21"/>
                </w:rPr>
                <w:t xml:space="preserve"> ;</w:t>
              </w:r>
              <w:r w:rsidRPr="00AF65FC">
                <w:rPr>
                  <w:szCs w:val="21"/>
                </w:rPr>
                <w:t xml:space="preserve"> 4 </w:t>
              </w:r>
              <w:r w:rsidRPr="00AF65FC">
                <w:rPr>
                  <w:rFonts w:hint="eastAsia"/>
                  <w:szCs w:val="21"/>
                </w:rPr>
                <w:t>:</w:t>
              </w:r>
              <w:r w:rsidRPr="00AF65FC">
                <w:rPr>
                  <w:szCs w:val="21"/>
                </w:rPr>
                <w:t xml:space="preserve"> </w:t>
              </w:r>
              <w:r w:rsidRPr="00AF65FC">
                <w:rPr>
                  <w:rFonts w:hint="eastAsia"/>
                  <w:szCs w:val="21"/>
                </w:rPr>
                <w:t>续订</w:t>
              </w:r>
              <w:r w:rsidRPr="00AF65FC">
                <w:rPr>
                  <w:rFonts w:hint="eastAsia"/>
                  <w:szCs w:val="21"/>
                </w:rPr>
                <w:t> ;</w:t>
              </w:r>
              <w:r w:rsidRPr="00AF65FC">
                <w:rPr>
                  <w:szCs w:val="21"/>
                </w:rPr>
                <w:t xml:space="preserve"> </w:t>
              </w:r>
            </w:ins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D230D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金额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D230D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FEE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2109AE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2C5501" w:rsidRDefault="00A73D40" w:rsidP="005E7D3A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订购</w:t>
            </w:r>
            <w:r w:rsidRPr="00F15BED">
              <w:rPr>
                <w:rFonts w:ascii="宋体" w:hAnsi="宋体" w:hint="eastAsia"/>
                <w:szCs w:val="21"/>
              </w:rPr>
              <w:t>费用</w:t>
            </w:r>
            <w:r>
              <w:rPr>
                <w:rFonts w:ascii="宋体" w:hAnsi="宋体" w:hint="eastAsia"/>
                <w:szCs w:val="21"/>
              </w:rPr>
              <w:t>，分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44147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订购关系状态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44147A" w:rsidP="00AB5321">
            <w:pPr>
              <w:rPr>
                <w:rFonts w:ascii="宋体" w:hAnsi="宋体"/>
                <w:szCs w:val="21"/>
              </w:rPr>
            </w:pPr>
            <w:r w:rsidRPr="0044147A">
              <w:rPr>
                <w:sz w:val="18"/>
                <w:szCs w:val="18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44147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D9" w:rsidRPr="008131BC" w:rsidRDefault="005B328D" w:rsidP="00785DD9">
            <w:pPr>
              <w:pStyle w:val="TableText"/>
              <w:rPr>
                <w:rFonts w:ascii="Courier New" w:hAnsi="Courier New" w:cs="Courier New"/>
                <w:color w:val="000000"/>
                <w:sz w:val="20"/>
              </w:rPr>
            </w:pPr>
            <w:r w:rsidRPr="008131BC">
              <w:rPr>
                <w:rFonts w:ascii="Courier New" w:hAnsi="Courier New" w:cs="Courier New"/>
                <w:color w:val="000000"/>
                <w:sz w:val="20"/>
              </w:rPr>
              <w:t>订购状态：</w:t>
            </w:r>
          </w:p>
          <w:p w:rsidR="00785DD9" w:rsidRPr="00F9432C" w:rsidRDefault="00785DD9" w:rsidP="00785DD9">
            <w:pPr>
              <w:pStyle w:val="TableText"/>
            </w:pPr>
            <w:r w:rsidRPr="006758BA">
              <w:rPr>
                <w:highlight w:val="yellow"/>
                <w:rPrChange w:id="73" w:author="Quchengbing" w:date="2017-07-10T15:32:00Z">
                  <w:rPr/>
                </w:rPrChange>
              </w:rPr>
              <w:t>1</w:t>
            </w:r>
            <w:r w:rsidRPr="006758BA">
              <w:rPr>
                <w:rFonts w:hint="eastAsia"/>
                <w:highlight w:val="yellow"/>
                <w:rPrChange w:id="74" w:author="Quchengbing" w:date="2017-07-10T15:32:00Z">
                  <w:rPr>
                    <w:rFonts w:hint="eastAsia"/>
                  </w:rPr>
                </w:rPrChange>
              </w:rPr>
              <w:t>：已订购</w:t>
            </w:r>
          </w:p>
          <w:p w:rsidR="00785DD9" w:rsidRDefault="00785DD9" w:rsidP="00785DD9">
            <w:pPr>
              <w:pStyle w:val="TableText"/>
            </w:pPr>
            <w:r w:rsidRPr="00F9432C">
              <w:t>2</w:t>
            </w:r>
            <w:r w:rsidRPr="00F9432C">
              <w:t>：暂停</w:t>
            </w:r>
            <w:r>
              <w:rPr>
                <w:rFonts w:hint="eastAsia"/>
              </w:rPr>
              <w:t>期</w:t>
            </w:r>
          </w:p>
          <w:p w:rsidR="00785DD9" w:rsidRDefault="00785DD9" w:rsidP="00785DD9">
            <w:pPr>
              <w:pStyle w:val="TableText"/>
            </w:pPr>
            <w:r w:rsidRPr="006758BA">
              <w:rPr>
                <w:highlight w:val="yellow"/>
                <w:rPrChange w:id="75" w:author="Quchengbing" w:date="2017-07-10T15:32:00Z">
                  <w:rPr/>
                </w:rPrChange>
              </w:rPr>
              <w:t>3</w:t>
            </w:r>
            <w:r w:rsidRPr="006758BA">
              <w:rPr>
                <w:rFonts w:hint="eastAsia"/>
                <w:highlight w:val="yellow"/>
                <w:rPrChange w:id="76" w:author="Quchengbing" w:date="2017-07-10T15:32:00Z">
                  <w:rPr>
                    <w:rFonts w:hint="eastAsia"/>
                  </w:rPr>
                </w:rPrChange>
              </w:rPr>
              <w:t>：宽限期</w:t>
            </w:r>
          </w:p>
          <w:p w:rsidR="00785DD9" w:rsidRDefault="00785DD9" w:rsidP="00785DD9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：观察期</w:t>
            </w:r>
          </w:p>
          <w:p w:rsidR="00785DD9" w:rsidRPr="00F9432C" w:rsidRDefault="00785DD9" w:rsidP="00785DD9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：免费期</w:t>
            </w:r>
          </w:p>
          <w:p w:rsidR="00785DD9" w:rsidRPr="00F9432C" w:rsidRDefault="00785DD9" w:rsidP="00785DD9">
            <w:pPr>
              <w:pStyle w:val="TableText"/>
            </w:pPr>
            <w:r w:rsidRPr="00F9432C">
              <w:t>6</w:t>
            </w:r>
            <w:r w:rsidRPr="00F9432C">
              <w:t>：保留</w:t>
            </w:r>
          </w:p>
          <w:p w:rsidR="005E7D3A" w:rsidRPr="00F15BED" w:rsidRDefault="00785DD9" w:rsidP="00785DD9">
            <w:pPr>
              <w:rPr>
                <w:rFonts w:ascii="宋体" w:hAnsi="宋体"/>
                <w:szCs w:val="21"/>
              </w:rPr>
            </w:pPr>
            <w:r w:rsidRPr="006758BA">
              <w:rPr>
                <w:highlight w:val="yellow"/>
                <w:rPrChange w:id="77" w:author="Quchengbing" w:date="2017-07-10T15:32:00Z">
                  <w:rPr/>
                </w:rPrChange>
              </w:rPr>
              <w:t>9</w:t>
            </w:r>
            <w:r w:rsidRPr="006758BA">
              <w:rPr>
                <w:rFonts w:hint="eastAsia"/>
                <w:highlight w:val="yellow"/>
                <w:rPrChange w:id="78" w:author="Quchengbing" w:date="2017-07-10T15:32:00Z">
                  <w:rPr>
                    <w:rFonts w:hint="eastAsia"/>
                  </w:rPr>
                </w:rPrChange>
              </w:rPr>
              <w:t>：已退订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44147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订购关系开始有效期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44147A" w:rsidP="00AB5321">
            <w:pPr>
              <w:rPr>
                <w:rFonts w:ascii="宋体" w:hAnsi="宋体"/>
                <w:szCs w:val="21"/>
              </w:rPr>
            </w:pPr>
            <w:r w:rsidRPr="0044147A">
              <w:rPr>
                <w:sz w:val="18"/>
                <w:szCs w:val="18"/>
              </w:rPr>
              <w:t>STARTTIME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44147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634B40" w:rsidP="00AB5321">
            <w:pPr>
              <w:rPr>
                <w:rFonts w:ascii="宋体" w:hAnsi="宋体"/>
                <w:szCs w:val="21"/>
              </w:rPr>
            </w:pPr>
            <w:r w:rsidRPr="004B1207">
              <w:rPr>
                <w:rFonts w:ascii="宋体" w:hAnsi="宋体" w:hint="eastAsia"/>
                <w:szCs w:val="21"/>
              </w:rPr>
              <w:t>yyyyMMddHHmmss</w:t>
            </w:r>
            <w:r w:rsidR="003742CD">
              <w:rPr>
                <w:rFonts w:ascii="宋体" w:hAnsi="宋体" w:hint="eastAsia"/>
                <w:szCs w:val="21"/>
              </w:rPr>
              <w:t>，UTC时间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44147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订购关系结束有效期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44147A" w:rsidP="00AB5321">
            <w:pPr>
              <w:rPr>
                <w:rFonts w:ascii="宋体" w:hAnsi="宋体"/>
                <w:szCs w:val="21"/>
              </w:rPr>
            </w:pPr>
            <w:r w:rsidRPr="0044147A">
              <w:rPr>
                <w:rFonts w:ascii="宋体" w:hAnsi="宋体"/>
                <w:szCs w:val="21"/>
              </w:rPr>
              <w:t>ENDTIME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44147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2A" w:rsidRPr="0058672A" w:rsidRDefault="00634B40" w:rsidP="0058672A">
            <w:pPr>
              <w:rPr>
                <w:rFonts w:ascii="宋体" w:hAnsi="宋体"/>
                <w:szCs w:val="21"/>
              </w:rPr>
            </w:pPr>
            <w:r w:rsidRPr="004B1207">
              <w:rPr>
                <w:rFonts w:ascii="宋体" w:hAnsi="宋体" w:hint="eastAsia"/>
                <w:szCs w:val="21"/>
              </w:rPr>
              <w:t>yyyyMMddHHmmss</w:t>
            </w:r>
            <w:r w:rsidR="003742CD">
              <w:rPr>
                <w:rFonts w:ascii="宋体" w:hAnsi="宋体" w:hint="eastAsia"/>
                <w:szCs w:val="21"/>
              </w:rPr>
              <w:t>，UTC时间</w:t>
            </w:r>
          </w:p>
        </w:tc>
      </w:tr>
      <w:tr w:rsidR="00FE694A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94A" w:rsidRPr="003931D2" w:rsidRDefault="00FE694A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94A" w:rsidRDefault="00FE694A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订单ID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94A" w:rsidRDefault="00FE694A" w:rsidP="00780FB2"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orderID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94A" w:rsidRDefault="006C4C5D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94A" w:rsidRDefault="00FE694A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A347FC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FC" w:rsidRPr="003931D2" w:rsidRDefault="00A347FC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7FC" w:rsidRDefault="00A347FC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订单子项</w:t>
            </w:r>
            <w: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FC" w:rsidRDefault="00A347FC" w:rsidP="00780FB2">
            <w:pPr>
              <w:rPr>
                <w:snapToGrid w:val="0"/>
              </w:rPr>
            </w:pPr>
            <w:r>
              <w:t>orderItemID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7FC" w:rsidRDefault="006C4C5D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7FC" w:rsidRDefault="00A347FC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订单子项</w:t>
            </w:r>
            <w:r>
              <w:t>ID</w:t>
            </w:r>
            <w:r w:rsidR="00F26DA7">
              <w:rPr>
                <w:rFonts w:hint="eastAsia"/>
              </w:rPr>
              <w:t>，多组时使用</w:t>
            </w:r>
            <w:r w:rsidR="00F26DA7">
              <w:t>’</w:t>
            </w:r>
            <w:r w:rsidR="00F26DA7">
              <w:rPr>
                <w:rFonts w:hint="eastAsia"/>
              </w:rPr>
              <w:t>;</w:t>
            </w:r>
            <w:r w:rsidR="00F26DA7">
              <w:t>’</w:t>
            </w:r>
            <w:r w:rsidR="00F26DA7">
              <w:rPr>
                <w:rFonts w:hint="eastAsia"/>
              </w:rPr>
              <w:t>拼接一下</w:t>
            </w:r>
          </w:p>
        </w:tc>
      </w:tr>
      <w:tr w:rsidR="00085D37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Pr="003931D2" w:rsidRDefault="00085D37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AE043C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1F497D"/>
              </w:rPr>
              <w:t>内容</w:t>
            </w:r>
            <w:r>
              <w:rPr>
                <w:color w:val="1F497D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Default="00AE043C" w:rsidP="00780FB2">
            <w:pPr>
              <w:rPr>
                <w:snapToGrid w:val="0"/>
              </w:rPr>
            </w:pPr>
            <w:r w:rsidRPr="00B4010D">
              <w:rPr>
                <w:rFonts w:ascii="Courier New" w:hAnsi="Courier New" w:cs="Courier New"/>
                <w:color w:val="000000" w:themeColor="text1"/>
                <w:sz w:val="20"/>
              </w:rPr>
              <w:t>contentId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AE043C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085D37" w:rsidP="00780FB2">
            <w:pPr>
              <w:rPr>
                <w:rFonts w:ascii="宋体" w:hAnsi="宋体"/>
                <w:szCs w:val="21"/>
              </w:rPr>
            </w:pPr>
          </w:p>
        </w:tc>
      </w:tr>
      <w:tr w:rsidR="00085D37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Pr="003931D2" w:rsidRDefault="00085D37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AE043C" w:rsidP="00780FB2">
            <w:pPr>
              <w:rPr>
                <w:rFonts w:ascii="宋体" w:hAnsi="宋体"/>
                <w:szCs w:val="21"/>
              </w:rPr>
            </w:pPr>
            <w:r w:rsidRPr="008131BC">
              <w:rPr>
                <w:rFonts w:ascii="Courier New" w:hAnsi="Courier New" w:cs="Courier New"/>
                <w:color w:val="000000"/>
                <w:sz w:val="20"/>
              </w:rPr>
              <w:t>订购方式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Default="00AE043C" w:rsidP="00780FB2">
            <w:pPr>
              <w:rPr>
                <w:snapToGrid w:val="0"/>
              </w:rPr>
            </w:pPr>
            <w:r w:rsidRPr="008131BC">
              <w:rPr>
                <w:rFonts w:ascii="Courier New" w:hAnsi="Courier New" w:cs="Courier New"/>
                <w:color w:val="000000"/>
                <w:sz w:val="20"/>
              </w:rPr>
              <w:t>subWay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AE043C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085D37" w:rsidP="00780FB2">
            <w:pPr>
              <w:rPr>
                <w:rFonts w:ascii="宋体" w:hAnsi="宋体"/>
                <w:szCs w:val="21"/>
              </w:rPr>
            </w:pPr>
          </w:p>
        </w:tc>
      </w:tr>
      <w:tr w:rsidR="00085D37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Pr="003931D2" w:rsidRDefault="00085D37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AE043C" w:rsidP="00780FB2">
            <w:pPr>
              <w:rPr>
                <w:rFonts w:ascii="宋体" w:hAnsi="宋体"/>
                <w:szCs w:val="21"/>
              </w:rPr>
            </w:pPr>
            <w:r w:rsidRPr="00B4010D">
              <w:rPr>
                <w:rFonts w:ascii="微软雅黑" w:eastAsia="微软雅黑" w:hAnsi="微软雅黑" w:cs="宋体" w:hint="eastAsia"/>
                <w:color w:val="000000" w:themeColor="text1"/>
                <w:sz w:val="19"/>
              </w:rPr>
              <w:t>续订选项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Default="00AE043C" w:rsidP="00780FB2">
            <w:pPr>
              <w:rPr>
                <w:snapToGrid w:val="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contState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AE043C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43C" w:rsidRPr="00B4010D" w:rsidRDefault="00AE043C" w:rsidP="00AE043C">
            <w:pPr>
              <w:widowControl/>
              <w:ind w:firstLine="380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B4010D">
              <w:rPr>
                <w:rFonts w:ascii="微软雅黑" w:eastAsia="微软雅黑" w:hAnsi="微软雅黑" w:cs="宋体" w:hint="eastAsia"/>
                <w:color w:val="000000" w:themeColor="text1"/>
                <w:sz w:val="19"/>
              </w:rPr>
              <w:t>续订选项。1:自动续订，2：非自动续订</w:t>
            </w:r>
          </w:p>
          <w:p w:rsidR="00085D37" w:rsidRPr="00AE043C" w:rsidRDefault="00085D37" w:rsidP="00780FB2">
            <w:pPr>
              <w:rPr>
                <w:rFonts w:ascii="宋体" w:hAnsi="宋体"/>
                <w:szCs w:val="21"/>
              </w:rPr>
            </w:pPr>
          </w:p>
        </w:tc>
      </w:tr>
      <w:tr w:rsidR="00085D37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Pr="003931D2" w:rsidRDefault="00085D37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AE043C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1F497D"/>
              </w:rPr>
              <w:t>支付标识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Default="00AE043C" w:rsidP="00780FB2">
            <w:pPr>
              <w:rPr>
                <w:snapToGrid w:val="0"/>
              </w:rPr>
            </w:pPr>
            <w:r>
              <w:rPr>
                <w:color w:val="1F497D"/>
              </w:rPr>
              <w:t>PaymentID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C12321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AE043C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1F497D"/>
              </w:rPr>
              <w:t>支付标识</w:t>
            </w:r>
          </w:p>
        </w:tc>
      </w:tr>
      <w:tr w:rsidR="00085D37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Pr="003931D2" w:rsidRDefault="00085D37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C12321" w:rsidP="00780FB2">
            <w:pPr>
              <w:rPr>
                <w:rFonts w:ascii="宋体" w:hAnsi="宋体"/>
                <w:szCs w:val="21"/>
              </w:rPr>
            </w:pPr>
            <w:r w:rsidRPr="008131BC">
              <w:rPr>
                <w:rFonts w:ascii="Courier New" w:hAnsi="Courier New" w:cs="Courier New"/>
                <w:color w:val="000000"/>
                <w:sz w:val="20"/>
              </w:rPr>
              <w:t>支付</w:t>
            </w:r>
            <w:r>
              <w:rPr>
                <w:rFonts w:ascii="Courier New" w:hAnsi="Courier New" w:cs="Courier New"/>
                <w:color w:val="000000"/>
                <w:sz w:val="20"/>
              </w:rPr>
              <w:t>渠道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Default="00C12321" w:rsidP="00780FB2">
            <w:pPr>
              <w:rPr>
                <w:snapToGrid w:val="0"/>
              </w:rPr>
            </w:pPr>
            <w:r w:rsidRPr="008131BC">
              <w:rPr>
                <w:rFonts w:ascii="Courier New" w:hAnsi="Courier New" w:cs="Courier New"/>
                <w:color w:val="000000"/>
                <w:sz w:val="20"/>
              </w:rPr>
              <w:t>payWay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C12321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085D37" w:rsidP="00780FB2">
            <w:pPr>
              <w:rPr>
                <w:rFonts w:ascii="宋体" w:hAnsi="宋体"/>
                <w:szCs w:val="21"/>
              </w:rPr>
            </w:pPr>
          </w:p>
        </w:tc>
      </w:tr>
      <w:tr w:rsidR="00085D37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Pr="003931D2" w:rsidRDefault="00085D37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C12321" w:rsidP="00780FB2">
            <w:pPr>
              <w:rPr>
                <w:rFonts w:ascii="宋体" w:hAnsi="宋体"/>
                <w:szCs w:val="21"/>
              </w:rPr>
            </w:pPr>
            <w:r w:rsidRPr="008131BC">
              <w:rPr>
                <w:rFonts w:ascii="Courier New" w:hAnsi="Courier New" w:cs="Courier New"/>
                <w:color w:val="000000"/>
                <w:sz w:val="20"/>
              </w:rPr>
              <w:t>spId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Default="00C12321" w:rsidP="00780FB2">
            <w:pPr>
              <w:rPr>
                <w:snapToGrid w:val="0"/>
              </w:rPr>
            </w:pPr>
            <w:r>
              <w:rPr>
                <w:color w:val="1F497D"/>
              </w:rPr>
              <w:t>spId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6C4C5D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C12321" w:rsidP="00780FB2">
            <w:pPr>
              <w:rPr>
                <w:rFonts w:ascii="宋体" w:hAnsi="宋体"/>
                <w:szCs w:val="21"/>
              </w:rPr>
            </w:pPr>
            <w:r w:rsidRPr="008131BC">
              <w:rPr>
                <w:rFonts w:ascii="Courier New" w:hAnsi="Courier New" w:cs="Courier New"/>
                <w:color w:val="000000"/>
                <w:sz w:val="20"/>
              </w:rPr>
              <w:t>spId</w:t>
            </w:r>
          </w:p>
        </w:tc>
      </w:tr>
      <w:tr w:rsidR="00085D37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Pr="003931D2" w:rsidRDefault="00085D37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Pr="0031117A" w:rsidRDefault="00E13B9E" w:rsidP="00780FB2">
            <w:pPr>
              <w:rPr>
                <w:rFonts w:ascii="Courier New" w:hAnsi="Courier New" w:cs="Courier New"/>
                <w:color w:val="000000"/>
                <w:sz w:val="20"/>
              </w:rPr>
            </w:pPr>
            <w:r w:rsidRPr="0031117A">
              <w:rPr>
                <w:rFonts w:ascii="Courier New" w:hAnsi="Courier New" w:cs="Courier New" w:hint="eastAsia"/>
                <w:color w:val="000000"/>
                <w:sz w:val="20"/>
              </w:rPr>
              <w:t>收租状态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Pr="0031117A" w:rsidRDefault="0031117A" w:rsidP="00780FB2">
            <w:pPr>
              <w:rPr>
                <w:rFonts w:ascii="Courier New" w:hAnsi="Courier New" w:cs="Courier New"/>
                <w:color w:val="000000"/>
                <w:sz w:val="20"/>
              </w:rPr>
            </w:pPr>
            <w:r w:rsidRPr="0031117A">
              <w:rPr>
                <w:rFonts w:ascii="Courier New" w:hAnsi="Courier New" w:cs="Courier New" w:hint="eastAsia"/>
                <w:color w:val="000000"/>
                <w:sz w:val="20"/>
              </w:rPr>
              <w:t>rent</w:t>
            </w:r>
            <w:r>
              <w:rPr>
                <w:rFonts w:ascii="Courier New" w:hAnsi="Courier New" w:cs="Courier New"/>
                <w:color w:val="000000"/>
                <w:sz w:val="20"/>
              </w:rPr>
              <w:t>Stat</w:t>
            </w:r>
            <w:r>
              <w:rPr>
                <w:rFonts w:ascii="Courier New" w:hAnsi="Courier New" w:cs="Courier New" w:hint="eastAsia"/>
                <w:color w:val="000000"/>
                <w:sz w:val="20"/>
              </w:rPr>
              <w:t>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6C4C5D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Pr="00164F0A" w:rsidRDefault="00164F0A" w:rsidP="00164F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废弃，使用</w:t>
            </w:r>
            <w:r w:rsidRPr="0044147A">
              <w:rPr>
                <w:sz w:val="18"/>
                <w:szCs w:val="18"/>
              </w:rPr>
              <w:t>STATUS</w:t>
            </w:r>
          </w:p>
        </w:tc>
      </w:tr>
      <w:tr w:rsidR="00085D37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Pr="003931D2" w:rsidRDefault="00085D37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800C9B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订单创建者</w:t>
            </w:r>
            <w: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Default="00800C9B" w:rsidP="00780FB2">
            <w:pPr>
              <w:rPr>
                <w:snapToGrid w:val="0"/>
              </w:rPr>
            </w:pPr>
            <w:r>
              <w:t>createUserID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800C9B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800C9B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订单创建者</w:t>
            </w:r>
            <w:r>
              <w:t>ID</w:t>
            </w:r>
          </w:p>
        </w:tc>
      </w:tr>
      <w:tr w:rsidR="00085D37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Pr="003931D2" w:rsidRDefault="00085D37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800C9B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订单用户</w:t>
            </w:r>
            <w: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Default="00800C9B" w:rsidP="00780FB2">
            <w:pPr>
              <w:rPr>
                <w:snapToGrid w:val="0"/>
              </w:rPr>
            </w:pPr>
            <w:r>
              <w:t>orderUserID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800C9B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800C9B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订单用户</w:t>
            </w:r>
            <w:r>
              <w:t>ID</w:t>
            </w:r>
          </w:p>
        </w:tc>
      </w:tr>
      <w:tr w:rsidR="00085D37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Pr="003931D2" w:rsidRDefault="00085D37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800C9B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订单支付用户</w:t>
            </w:r>
            <w: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37" w:rsidRDefault="00800C9B" w:rsidP="00780FB2">
            <w:pPr>
              <w:rPr>
                <w:snapToGrid w:val="0"/>
              </w:rPr>
            </w:pPr>
            <w:r>
              <w:t>payUserID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800C9B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D37" w:rsidRDefault="00800C9B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订单支付用户</w:t>
            </w:r>
            <w:r>
              <w:t>ID</w:t>
            </w:r>
          </w:p>
        </w:tc>
      </w:tr>
      <w:tr w:rsidR="00800C9B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9B" w:rsidRPr="003931D2" w:rsidRDefault="00800C9B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C9B" w:rsidRDefault="00A347FC" w:rsidP="00780FB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营销活动标识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9B" w:rsidRDefault="00A347FC" w:rsidP="00780FB2">
            <w:r>
              <w:t>campaignId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C9B" w:rsidRDefault="006C4C5D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C9B" w:rsidRDefault="00A347FC" w:rsidP="00780FB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营销活动标识</w:t>
            </w:r>
          </w:p>
        </w:tc>
      </w:tr>
      <w:tr w:rsidR="00800C9B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9B" w:rsidRPr="003931D2" w:rsidRDefault="00800C9B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C9B" w:rsidRDefault="00A347FC" w:rsidP="00780FB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用户账号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9B" w:rsidRDefault="00A347FC" w:rsidP="00780FB2">
            <w:r>
              <w:t>accountId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C9B" w:rsidRDefault="006C4C5D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C9B" w:rsidRDefault="00800C9B" w:rsidP="00780FB2">
            <w:pPr>
              <w:rPr>
                <w:rFonts w:ascii="宋体" w:hAnsi="宋体"/>
              </w:rPr>
            </w:pPr>
          </w:p>
        </w:tc>
      </w:tr>
      <w:tr w:rsidR="00800C9B" w:rsidRPr="00934A8D" w:rsidTr="00BC6FD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9B" w:rsidRPr="003931D2" w:rsidRDefault="00800C9B" w:rsidP="00780FB2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C9B" w:rsidRDefault="00A347FC" w:rsidP="00780FB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用户账号类型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9B" w:rsidRDefault="00A347FC" w:rsidP="00780FB2">
            <w:r>
              <w:t>A</w:t>
            </w:r>
            <w:r>
              <w:rPr>
                <w:rFonts w:hint="eastAsia"/>
              </w:rPr>
              <w:t>ccountType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C9B" w:rsidRDefault="006C4C5D" w:rsidP="00780FB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C9B" w:rsidRDefault="00800C9B" w:rsidP="00780FB2">
            <w:pPr>
              <w:rPr>
                <w:rFonts w:ascii="宋体" w:hAnsi="宋体"/>
              </w:rPr>
            </w:pPr>
          </w:p>
        </w:tc>
      </w:tr>
      <w:tr w:rsidR="00FE694A" w:rsidRPr="00934A8D" w:rsidTr="00A843E5">
        <w:trPr>
          <w:ins w:id="79" w:author="l00242779" w:date="2016-09-29T15:00:00Z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94A" w:rsidRPr="003931D2" w:rsidRDefault="00FE694A" w:rsidP="00797E80">
            <w:pPr>
              <w:numPr>
                <w:ilvl w:val="0"/>
                <w:numId w:val="3"/>
              </w:numPr>
              <w:rPr>
                <w:ins w:id="80" w:author="l00242779" w:date="2016-09-29T15:00:00Z"/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94A" w:rsidRDefault="00FE694A" w:rsidP="00797E80">
            <w:pPr>
              <w:rPr>
                <w:ins w:id="81" w:author="l00242779" w:date="2016-09-29T15:00:00Z"/>
                <w:rFonts w:ascii="宋体" w:hAnsi="宋体"/>
                <w:szCs w:val="21"/>
              </w:rPr>
            </w:pPr>
            <w:ins w:id="82" w:author="l00242779" w:date="2016-09-29T15:30:00Z">
              <w:r>
                <w:rPr>
                  <w:rFonts w:ascii="宋体" w:hAnsi="宋体" w:hint="eastAsia"/>
                  <w:szCs w:val="21"/>
                </w:rPr>
                <w:t>扩展字段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94A" w:rsidRDefault="00FE694A" w:rsidP="00797E80">
            <w:pPr>
              <w:rPr>
                <w:ins w:id="83" w:author="l00242779" w:date="2016-09-29T15:00:00Z"/>
                <w:rStyle w:val="im-content1"/>
                <w:rFonts w:ascii="微软雅黑" w:eastAsia="微软雅黑" w:hAnsi="微软雅黑"/>
                <w:sz w:val="19"/>
                <w:szCs w:val="19"/>
              </w:rPr>
            </w:pPr>
            <w:ins w:id="84" w:author="l00242779" w:date="2016-09-29T15:30:00Z">
              <w:r>
                <w:rPr>
                  <w:rStyle w:val="im-content1"/>
                  <w:rFonts w:ascii="微软雅黑" w:eastAsia="微软雅黑" w:hAnsi="微软雅黑" w:hint="eastAsia"/>
                  <w:sz w:val="19"/>
                  <w:szCs w:val="19"/>
                </w:rPr>
                <w:t>extInfo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94A" w:rsidRDefault="006C4C5D" w:rsidP="00797E80">
            <w:pPr>
              <w:rPr>
                <w:ins w:id="85" w:author="l00242779" w:date="2016-09-29T15:00:00Z"/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94A" w:rsidRDefault="00FE694A" w:rsidP="00A56D8C">
            <w:pPr>
              <w:rPr>
                <w:ins w:id="86" w:author="l00242779" w:date="2016-09-29T15:31:00Z"/>
                <w:rFonts w:ascii="微软雅黑" w:eastAsia="微软雅黑" w:hAnsi="微软雅黑" w:cs="宋体"/>
                <w:color w:val="333333"/>
                <w:kern w:val="0"/>
                <w:sz w:val="19"/>
              </w:rPr>
            </w:pPr>
            <w:ins w:id="87" w:author="l00242779" w:date="2016-09-29T15:31:00Z">
              <w:r>
                <w:rPr>
                  <w:rFonts w:ascii="微软雅黑" w:eastAsia="微软雅黑" w:hAnsi="微软雅黑" w:cs="宋体" w:hint="eastAsia"/>
                  <w:color w:val="333333"/>
                  <w:kern w:val="0"/>
                  <w:sz w:val="19"/>
                </w:rPr>
                <w:t>多组</w:t>
              </w:r>
            </w:ins>
            <w:ins w:id="88" w:author="l00242779" w:date="2016-09-29T15:30:00Z">
              <w:r>
                <w:rPr>
                  <w:rFonts w:ascii="微软雅黑" w:eastAsia="微软雅黑" w:hAnsi="微软雅黑" w:cs="宋体"/>
                  <w:color w:val="333333"/>
                  <w:kern w:val="0"/>
                  <w:sz w:val="19"/>
                </w:rPr>
                <w:t>K</w:t>
              </w:r>
              <w:r>
                <w:rPr>
                  <w:rFonts w:ascii="微软雅黑" w:eastAsia="微软雅黑" w:hAnsi="微软雅黑" w:cs="宋体" w:hint="eastAsia"/>
                  <w:color w:val="333333"/>
                  <w:kern w:val="0"/>
                  <w:sz w:val="19"/>
                </w:rPr>
                <w:t>ey/value</w:t>
              </w:r>
            </w:ins>
            <w:ins w:id="89" w:author="l00242779" w:date="2016-09-29T15:31:00Z">
              <w:r>
                <w:rPr>
                  <w:rFonts w:ascii="微软雅黑" w:eastAsia="微软雅黑" w:hAnsi="微软雅黑" w:cs="宋体" w:hint="eastAsia"/>
                  <w:color w:val="333333"/>
                  <w:kern w:val="0"/>
                  <w:sz w:val="19"/>
                </w:rPr>
                <w:t>的形式记录扩展信息，形式如：</w:t>
              </w:r>
            </w:ins>
          </w:p>
          <w:p w:rsidR="00FE694A" w:rsidRPr="00A843E5" w:rsidRDefault="00FE694A" w:rsidP="00A843E5">
            <w:pPr>
              <w:rPr>
                <w:ins w:id="90" w:author="l00242779" w:date="2016-09-29T15:00:00Z"/>
                <w:rFonts w:ascii="微软雅黑" w:eastAsia="微软雅黑" w:hAnsi="微软雅黑" w:cs="宋体"/>
                <w:color w:val="333333"/>
                <w:kern w:val="0"/>
                <w:sz w:val="19"/>
              </w:rPr>
            </w:pPr>
            <w:ins w:id="91" w:author="l00242779" w:date="2016-09-29T15:31:00Z">
              <w:r>
                <w:rPr>
                  <w:rFonts w:ascii="微软雅黑" w:eastAsia="微软雅黑" w:hAnsi="微软雅黑" w:cs="宋体"/>
                  <w:color w:val="333333"/>
                  <w:kern w:val="0"/>
                  <w:sz w:val="19"/>
                </w:rPr>
                <w:t>K</w:t>
              </w:r>
              <w:r>
                <w:rPr>
                  <w:rFonts w:ascii="微软雅黑" w:eastAsia="微软雅黑" w:hAnsi="微软雅黑" w:cs="宋体" w:hint="eastAsia"/>
                  <w:color w:val="333333"/>
                  <w:kern w:val="0"/>
                  <w:sz w:val="19"/>
                </w:rPr>
                <w:t>ey1=value1;key2=value2;XXX=XXX;</w:t>
              </w:r>
            </w:ins>
          </w:p>
        </w:tc>
      </w:tr>
      <w:tr w:rsidR="00430307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307" w:rsidRPr="003931D2" w:rsidRDefault="00430307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307" w:rsidRDefault="00430307" w:rsidP="00797E8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订购关系来源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307" w:rsidRDefault="00430307" w:rsidP="00797E80">
            <w:pPr>
              <w:rPr>
                <w:rStyle w:val="im-content1"/>
                <w:rFonts w:ascii="微软雅黑" w:eastAsia="微软雅黑" w:hAnsi="微软雅黑"/>
                <w:sz w:val="19"/>
                <w:szCs w:val="19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307" w:rsidRDefault="00430307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307" w:rsidRDefault="00430307" w:rsidP="00A56D8C">
            <w:pPr>
              <w:rPr>
                <w:rFonts w:ascii="微软雅黑" w:eastAsia="微软雅黑" w:hAnsi="微软雅黑" w:cs="宋体"/>
                <w:color w:val="333333"/>
                <w:kern w:val="0"/>
                <w:sz w:val="19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</w:rPr>
              <w:t>订购关系来源：</w:t>
            </w:r>
          </w:p>
          <w:p w:rsidR="00430307" w:rsidRDefault="00430307" w:rsidP="0043030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：内部或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lastRenderedPageBreak/>
              <w:t>生成的订购关系</w:t>
            </w:r>
          </w:p>
          <w:p w:rsidR="00430307" w:rsidRDefault="00430307" w:rsidP="0043030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：天津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订购关系同步</w:t>
            </w:r>
          </w:p>
          <w:p w:rsidR="00430307" w:rsidRDefault="00430307" w:rsidP="0043030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：比电融合产品订购关系同步</w:t>
            </w:r>
          </w:p>
          <w:p w:rsidR="00430307" w:rsidRPr="00430307" w:rsidRDefault="00430307" w:rsidP="00430307">
            <w:pPr>
              <w:rPr>
                <w:rFonts w:ascii="微软雅黑" w:eastAsia="微软雅黑" w:hAnsi="微软雅黑" w:cs="宋体"/>
                <w:color w:val="333333"/>
                <w:kern w:val="0"/>
                <w:sz w:val="19"/>
              </w:rPr>
            </w:pPr>
            <w:r>
              <w:rPr>
                <w:rFonts w:hint="eastAsia"/>
              </w:rPr>
              <w:t>4: Hosting</w:t>
            </w:r>
            <w:r>
              <w:rPr>
                <w:rFonts w:hint="eastAsia"/>
              </w:rPr>
              <w:t>运营商订购关系同步</w:t>
            </w:r>
          </w:p>
        </w:tc>
      </w:tr>
      <w:tr w:rsidR="00724B72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B72" w:rsidRPr="003931D2" w:rsidRDefault="00724B72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B72" w:rsidRDefault="00724B72" w:rsidP="00797E80">
            <w:r>
              <w:rPr>
                <w:rFonts w:hint="eastAsia"/>
              </w:rPr>
              <w:t>租户</w:t>
            </w:r>
            <w: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B72" w:rsidRDefault="00724B72" w:rsidP="00797E80">
            <w:r>
              <w:rPr>
                <w:rFonts w:hint="eastAsia"/>
              </w:rPr>
              <w:t>beID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B72" w:rsidRDefault="00724B72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B72" w:rsidRDefault="00724B72" w:rsidP="00A56D8C">
            <w:pPr>
              <w:rPr>
                <w:rFonts w:ascii="微软雅黑" w:eastAsia="微软雅黑" w:hAnsi="微软雅黑" w:cs="宋体"/>
                <w:color w:val="333333"/>
                <w:kern w:val="0"/>
                <w:sz w:val="19"/>
              </w:rPr>
            </w:pPr>
            <w:r>
              <w:rPr>
                <w:rFonts w:hint="eastAsia"/>
              </w:rPr>
              <w:t>租户</w:t>
            </w:r>
            <w:r>
              <w:t>ID</w:t>
            </w:r>
          </w:p>
        </w:tc>
      </w:tr>
      <w:tr w:rsidR="00C60CF1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Pr="003931D2" w:rsidRDefault="00C60CF1" w:rsidP="00C60CF1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Pr="003931D2" w:rsidRDefault="00C60CF1" w:rsidP="00C60C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多租</w:t>
            </w:r>
            <w:r>
              <w:rPr>
                <w:rFonts w:ascii="宋体" w:hAnsi="宋体"/>
              </w:rPr>
              <w:t>场景下，租户本地时间的</w:t>
            </w:r>
            <w:r>
              <w:rPr>
                <w:rFonts w:ascii="宋体" w:hAnsi="宋体" w:hint="eastAsia"/>
              </w:rPr>
              <w:t>订购关系开始有效期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Pr="003931D2" w:rsidRDefault="00C60CF1" w:rsidP="00C60CF1">
            <w:pPr>
              <w:rPr>
                <w:rFonts w:ascii="宋体" w:hAnsi="宋体"/>
                <w:szCs w:val="21"/>
              </w:rPr>
            </w:pPr>
            <w:r>
              <w:rPr>
                <w:sz w:val="18"/>
                <w:szCs w:val="18"/>
              </w:rPr>
              <w:t>Local</w:t>
            </w:r>
            <w:r w:rsidRPr="0044147A">
              <w:rPr>
                <w:sz w:val="18"/>
                <w:szCs w:val="18"/>
              </w:rPr>
              <w:t>STARTTIME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Default="00C60CF1" w:rsidP="00C60C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Pr="00F15BED" w:rsidRDefault="00DD5268" w:rsidP="002747B7">
            <w:pPr>
              <w:rPr>
                <w:rFonts w:ascii="宋体" w:hAnsi="宋体"/>
                <w:szCs w:val="21"/>
              </w:rPr>
            </w:pPr>
            <w:r w:rsidRPr="004B1207">
              <w:rPr>
                <w:rFonts w:ascii="宋体" w:hAnsi="宋体" w:hint="eastAsia"/>
                <w:szCs w:val="21"/>
              </w:rPr>
              <w:t>yyyyMMddHHmmssSSS</w:t>
            </w:r>
            <w:r w:rsidR="00C60CF1" w:rsidRPr="00DD5268">
              <w:rPr>
                <w:rFonts w:hint="eastAsia"/>
              </w:rPr>
              <w:t>，</w:t>
            </w:r>
            <w:r w:rsidR="005B5045" w:rsidRPr="00DD5268">
              <w:rPr>
                <w:rFonts w:hint="eastAsia"/>
              </w:rPr>
              <w:t>多租</w:t>
            </w:r>
            <w:r w:rsidR="005B5045" w:rsidRPr="00DD5268">
              <w:t>场</w:t>
            </w:r>
            <w:r w:rsidR="005B5045">
              <w:rPr>
                <w:rFonts w:ascii="宋体" w:hAnsi="宋体"/>
              </w:rPr>
              <w:t>景下，租户本地时间</w:t>
            </w:r>
          </w:p>
        </w:tc>
      </w:tr>
      <w:tr w:rsidR="00C60CF1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Pr="003931D2" w:rsidRDefault="00C60CF1" w:rsidP="00C60CF1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Pr="003931D2" w:rsidRDefault="00C60CF1" w:rsidP="00C60C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多租</w:t>
            </w:r>
            <w:r>
              <w:rPr>
                <w:rFonts w:ascii="宋体" w:hAnsi="宋体"/>
              </w:rPr>
              <w:t>场景下，租户本地时间的</w:t>
            </w:r>
            <w:r>
              <w:rPr>
                <w:rFonts w:ascii="宋体" w:hAnsi="宋体" w:hint="eastAsia"/>
              </w:rPr>
              <w:t>订购关系结束有效期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Pr="003931D2" w:rsidRDefault="00C60CF1" w:rsidP="00C60C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Local</w:t>
            </w:r>
            <w:r w:rsidRPr="0044147A">
              <w:rPr>
                <w:rFonts w:ascii="宋体" w:hAnsi="宋体"/>
                <w:szCs w:val="21"/>
              </w:rPr>
              <w:t>ENDTIME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Pr="00DD5268" w:rsidRDefault="00C60CF1" w:rsidP="00C60CF1">
            <w:r w:rsidRPr="00DD5268">
              <w:rPr>
                <w:rFonts w:hint="eastAsia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Pr="00DD5268" w:rsidRDefault="00DD5268" w:rsidP="009A1763">
            <w:r w:rsidRPr="004B1207">
              <w:rPr>
                <w:rFonts w:ascii="宋体" w:hAnsi="宋体" w:hint="eastAsia"/>
                <w:szCs w:val="21"/>
              </w:rPr>
              <w:t>yyyyMMddHHmmssSSS</w:t>
            </w:r>
            <w:r w:rsidR="00C60CF1" w:rsidRPr="00DD5268">
              <w:rPr>
                <w:rFonts w:hint="eastAsia"/>
              </w:rPr>
              <w:t>，</w:t>
            </w:r>
            <w:r w:rsidR="005B5045" w:rsidRPr="00DD5268">
              <w:rPr>
                <w:rFonts w:hint="eastAsia"/>
              </w:rPr>
              <w:t>多租</w:t>
            </w:r>
            <w:r w:rsidR="005B5045" w:rsidRPr="00DD5268">
              <w:t>场景下，租户本地时间</w:t>
            </w:r>
          </w:p>
        </w:tc>
      </w:tr>
      <w:tr w:rsidR="005D1C31" w:rsidRPr="005D1C31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31" w:rsidRPr="003931D2" w:rsidRDefault="005D1C31" w:rsidP="00C60CF1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31" w:rsidRDefault="005D1C31" w:rsidP="00C60C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租户</w:t>
            </w:r>
            <w:r>
              <w:rPr>
                <w:rFonts w:ascii="宋体" w:hAnsi="宋体"/>
              </w:rPr>
              <w:t>本地时间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31" w:rsidRDefault="005D1C31" w:rsidP="00C60C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LocalTime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31" w:rsidRPr="00DD5268" w:rsidRDefault="005D1C31" w:rsidP="00C60CF1">
            <w:r w:rsidRPr="00DD5268">
              <w:rPr>
                <w:rFonts w:hint="eastAsia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31" w:rsidRPr="004B1207" w:rsidRDefault="005D1C31" w:rsidP="009A1763">
            <w:pPr>
              <w:rPr>
                <w:rFonts w:ascii="宋体" w:hAnsi="宋体"/>
                <w:szCs w:val="21"/>
              </w:rPr>
            </w:pPr>
            <w:r w:rsidRPr="004B1207">
              <w:rPr>
                <w:rFonts w:ascii="宋体" w:hAnsi="宋体" w:hint="eastAsia"/>
                <w:szCs w:val="21"/>
              </w:rPr>
              <w:t>yyyyMMddHHmmssSSS</w:t>
            </w:r>
            <w:r w:rsidRPr="00DD5268">
              <w:rPr>
                <w:rFonts w:hint="eastAsia"/>
              </w:rPr>
              <w:t>，多租</w:t>
            </w:r>
            <w:r w:rsidRPr="00DD5268">
              <w:t>场景下，</w:t>
            </w:r>
            <w:r>
              <w:rPr>
                <w:rFonts w:hint="eastAsia"/>
              </w:rPr>
              <w:t>打印</w:t>
            </w:r>
            <w:r>
              <w:t>话单</w:t>
            </w:r>
            <w:r>
              <w:rPr>
                <w:rFonts w:hint="eastAsia"/>
              </w:rPr>
              <w:t>这个</w:t>
            </w:r>
            <w:r>
              <w:t>时间点对应的</w:t>
            </w:r>
            <w:r w:rsidRPr="00DD5268">
              <w:t>租户本地时间</w:t>
            </w:r>
          </w:p>
        </w:tc>
      </w:tr>
      <w:tr w:rsidR="00C60CF1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Pr="003931D2" w:rsidRDefault="00C60CF1" w:rsidP="00C60CF1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Default="00C60CF1" w:rsidP="00C60C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Default="00C60CF1" w:rsidP="00C60CF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Pr="00F15BED" w:rsidRDefault="00C60CF1" w:rsidP="00C60C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CF1" w:rsidRPr="00F15BED" w:rsidRDefault="00C60CF1" w:rsidP="00C60C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/r/n</w:t>
            </w:r>
          </w:p>
        </w:tc>
      </w:tr>
    </w:tbl>
    <w:p w:rsidR="00195069" w:rsidRDefault="00195069" w:rsidP="00195069"/>
    <w:p w:rsidR="00A843E5" w:rsidRDefault="00A843E5" w:rsidP="00195069">
      <w:pPr>
        <w:rPr>
          <w:rStyle w:val="im-content1"/>
          <w:rFonts w:ascii="微软雅黑" w:eastAsia="微软雅黑" w:hAnsi="微软雅黑"/>
          <w:sz w:val="19"/>
          <w:szCs w:val="19"/>
        </w:rPr>
      </w:pPr>
      <w:ins w:id="92" w:author="l00242779" w:date="2016-09-29T15:30:00Z">
        <w:r>
          <w:rPr>
            <w:rStyle w:val="im-content1"/>
            <w:rFonts w:ascii="微软雅黑" w:eastAsia="微软雅黑" w:hAnsi="微软雅黑" w:hint="eastAsia"/>
            <w:sz w:val="19"/>
            <w:szCs w:val="19"/>
          </w:rPr>
          <w:t>extInfo</w:t>
        </w:r>
      </w:ins>
      <w:r>
        <w:rPr>
          <w:rStyle w:val="im-content1"/>
          <w:rFonts w:ascii="微软雅黑" w:eastAsia="微软雅黑" w:hAnsi="微软雅黑" w:hint="eastAsia"/>
          <w:sz w:val="19"/>
          <w:szCs w:val="19"/>
        </w:rPr>
        <w:t>扩展信息说明</w:t>
      </w:r>
    </w:p>
    <w:tbl>
      <w:tblPr>
        <w:tblStyle w:val="afffff4"/>
        <w:tblW w:w="0" w:type="auto"/>
        <w:tblLook w:val="04A0" w:firstRow="1" w:lastRow="0" w:firstColumn="1" w:lastColumn="0" w:noHBand="0" w:noVBand="1"/>
      </w:tblPr>
      <w:tblGrid>
        <w:gridCol w:w="3221"/>
        <w:gridCol w:w="2606"/>
        <w:gridCol w:w="2695"/>
      </w:tblGrid>
      <w:tr w:rsidR="009123BA" w:rsidTr="009123BA">
        <w:tc>
          <w:tcPr>
            <w:tcW w:w="3221" w:type="dxa"/>
          </w:tcPr>
          <w:p w:rsidR="009123BA" w:rsidRPr="00A843E5" w:rsidRDefault="009123BA" w:rsidP="00A843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A843E5">
              <w:rPr>
                <w:rFonts w:ascii="宋体" w:hAnsi="宋体" w:hint="eastAsia"/>
                <w:b/>
                <w:szCs w:val="21"/>
              </w:rPr>
              <w:t>key</w:t>
            </w:r>
          </w:p>
        </w:tc>
        <w:tc>
          <w:tcPr>
            <w:tcW w:w="2606" w:type="dxa"/>
          </w:tcPr>
          <w:p w:rsidR="009123BA" w:rsidRPr="00A843E5" w:rsidRDefault="009123BA" w:rsidP="00A843E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695" w:type="dxa"/>
          </w:tcPr>
          <w:p w:rsidR="009123BA" w:rsidRPr="00A843E5" w:rsidRDefault="009123BA" w:rsidP="00A843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A843E5">
              <w:rPr>
                <w:rFonts w:ascii="宋体" w:hAnsi="宋体" w:hint="eastAsia"/>
                <w:b/>
                <w:szCs w:val="21"/>
              </w:rPr>
              <w:t>含义说明</w:t>
            </w:r>
          </w:p>
        </w:tc>
      </w:tr>
      <w:tr w:rsidR="009123BA" w:rsidTr="009123BA">
        <w:tc>
          <w:tcPr>
            <w:tcW w:w="3221" w:type="dxa"/>
          </w:tcPr>
          <w:p w:rsidR="009123BA" w:rsidRDefault="009123BA" w:rsidP="00195069">
            <w:ins w:id="93" w:author="l00242779" w:date="2016-09-29T15:32:00Z">
              <w:r>
                <w:t>projectId</w:t>
              </w:r>
            </w:ins>
          </w:p>
        </w:tc>
        <w:tc>
          <w:tcPr>
            <w:tcW w:w="2606" w:type="dxa"/>
          </w:tcPr>
          <w:p w:rsidR="009123BA" w:rsidRDefault="009123BA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9123BA" w:rsidRDefault="009123BA" w:rsidP="00195069">
            <w:ins w:id="94" w:author="l00242779" w:date="2016-09-29T15:33:00Z">
              <w:r>
                <w:rPr>
                  <w:rFonts w:hint="eastAsia"/>
                </w:rPr>
                <w:t>项目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123BA" w:rsidTr="009123BA">
        <w:tc>
          <w:tcPr>
            <w:tcW w:w="3221" w:type="dxa"/>
          </w:tcPr>
          <w:p w:rsidR="009123BA" w:rsidRDefault="009123BA" w:rsidP="00195069">
            <w:ins w:id="95" w:author="l00242779" w:date="2016-09-29T15:33:00Z">
              <w:r>
                <w:t>activityId</w:t>
              </w:r>
            </w:ins>
          </w:p>
        </w:tc>
        <w:tc>
          <w:tcPr>
            <w:tcW w:w="2606" w:type="dxa"/>
          </w:tcPr>
          <w:p w:rsidR="009123BA" w:rsidRPr="00A843E5" w:rsidRDefault="009123BA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9123BA" w:rsidRDefault="009123BA" w:rsidP="00195069">
            <w:ins w:id="96" w:author="l00242779" w:date="2016-09-29T15:33:00Z">
              <w:r w:rsidRPr="00A843E5">
                <w:rPr>
                  <w:rFonts w:hint="eastAsia"/>
                </w:rPr>
                <w:t>推广活动</w:t>
              </w:r>
              <w:r>
                <w:t>ID</w:t>
              </w:r>
            </w:ins>
          </w:p>
        </w:tc>
      </w:tr>
      <w:tr w:rsidR="009123BA" w:rsidTr="009123BA">
        <w:tc>
          <w:tcPr>
            <w:tcW w:w="3221" w:type="dxa"/>
          </w:tcPr>
          <w:p w:rsidR="009123BA" w:rsidRDefault="009123BA" w:rsidP="00195069">
            <w:ins w:id="97" w:author="l00242779" w:date="2016-09-29T15:33:00Z">
              <w:r>
                <w:t>activityChannelId</w:t>
              </w:r>
            </w:ins>
          </w:p>
        </w:tc>
        <w:tc>
          <w:tcPr>
            <w:tcW w:w="2606" w:type="dxa"/>
          </w:tcPr>
          <w:p w:rsidR="009123BA" w:rsidRPr="00A843E5" w:rsidRDefault="009123BA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9123BA" w:rsidRDefault="009123BA" w:rsidP="00195069">
            <w:ins w:id="98" w:author="l00242779" w:date="2016-09-29T15:33:00Z">
              <w:r w:rsidRPr="00A843E5">
                <w:rPr>
                  <w:rFonts w:hint="eastAsia"/>
                </w:rPr>
                <w:t>推广活动渠道</w:t>
              </w:r>
              <w:r>
                <w:t>ID</w:t>
              </w:r>
            </w:ins>
          </w:p>
        </w:tc>
      </w:tr>
      <w:tr w:rsidR="009123BA" w:rsidTr="009123BA">
        <w:tc>
          <w:tcPr>
            <w:tcW w:w="3221" w:type="dxa"/>
          </w:tcPr>
          <w:p w:rsidR="009123BA" w:rsidRDefault="009123BA" w:rsidP="00195069">
            <w:ins w:id="99" w:author="l00242779" w:date="2016-09-29T15:33:00Z">
              <w:r>
                <w:t>clientId</w:t>
              </w:r>
            </w:ins>
          </w:p>
        </w:tc>
        <w:tc>
          <w:tcPr>
            <w:tcW w:w="2606" w:type="dxa"/>
          </w:tcPr>
          <w:p w:rsidR="009123BA" w:rsidRPr="00A843E5" w:rsidRDefault="009123BA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9123BA" w:rsidRDefault="009123BA" w:rsidP="00195069">
            <w:ins w:id="100" w:author="l00242779" w:date="2016-09-29T15:33:00Z">
              <w:r w:rsidRPr="00A843E5">
                <w:rPr>
                  <w:rFonts w:hint="eastAsia"/>
                </w:rPr>
                <w:t>接入门户标识</w:t>
              </w:r>
            </w:ins>
          </w:p>
        </w:tc>
      </w:tr>
      <w:tr w:rsidR="00850876" w:rsidTr="009123BA">
        <w:tc>
          <w:tcPr>
            <w:tcW w:w="3221" w:type="dxa"/>
          </w:tcPr>
          <w:p w:rsidR="00850876" w:rsidRDefault="00936935" w:rsidP="00195069">
            <w:r>
              <w:rPr>
                <w:rFonts w:hint="eastAsia"/>
              </w:rPr>
              <w:t>presentScenarioType</w:t>
            </w:r>
          </w:p>
        </w:tc>
        <w:tc>
          <w:tcPr>
            <w:tcW w:w="2606" w:type="dxa"/>
          </w:tcPr>
          <w:p w:rsidR="00850876" w:rsidRDefault="00850876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F23D27" w:rsidRDefault="009D6850" w:rsidP="00F9466D">
            <w:r>
              <w:rPr>
                <w:rFonts w:hint="eastAsia"/>
                <w:lang w:val="fr-FR"/>
              </w:rPr>
              <w:t>赠送</w:t>
            </w:r>
            <w:r w:rsidR="00867F06" w:rsidRPr="00F9466D">
              <w:rPr>
                <w:rFonts w:hint="eastAsia"/>
              </w:rPr>
              <w:t>场景类型</w:t>
            </w:r>
          </w:p>
          <w:p w:rsidR="00867F06" w:rsidRPr="00F9466D" w:rsidRDefault="00867F06" w:rsidP="00F9466D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无赠送</w:t>
            </w:r>
          </w:p>
          <w:p w:rsidR="00867F06" w:rsidRPr="00F9466D" w:rsidRDefault="00F9466D" w:rsidP="00F9466D">
            <w:r>
              <w:rPr>
                <w:rFonts w:hint="eastAsia"/>
              </w:rPr>
              <w:t xml:space="preserve">1 </w:t>
            </w:r>
            <w:r w:rsidR="00867F06" w:rsidRPr="00F9466D">
              <w:rPr>
                <w:rFonts w:hint="eastAsia"/>
              </w:rPr>
              <w:t>现金购买赠送虚拟币</w:t>
            </w:r>
          </w:p>
          <w:p w:rsidR="00850876" w:rsidRPr="00A843E5" w:rsidRDefault="00F9466D" w:rsidP="00867F06">
            <w:r w:rsidRPr="00F9466D">
              <w:rPr>
                <w:rFonts w:hint="eastAsia"/>
              </w:rPr>
              <w:t xml:space="preserve">2 </w:t>
            </w:r>
            <w:r w:rsidR="00867F06" w:rsidRPr="00F9466D">
              <w:rPr>
                <w:rFonts w:hint="eastAsia"/>
              </w:rPr>
              <w:t>赠送定向流量</w:t>
            </w:r>
          </w:p>
        </w:tc>
      </w:tr>
      <w:tr w:rsidR="00B000C3" w:rsidTr="009123BA">
        <w:tc>
          <w:tcPr>
            <w:tcW w:w="3221" w:type="dxa"/>
          </w:tcPr>
          <w:p w:rsidR="00B000C3" w:rsidRDefault="00B000C3" w:rsidP="00195069">
            <w:ins w:id="101" w:author="liushuquan" w:date="2017-02-27T11:22:00Z">
              <w:r w:rsidRPr="007A0343">
                <w:t>presentObjectType</w:t>
              </w:r>
            </w:ins>
          </w:p>
        </w:tc>
        <w:tc>
          <w:tcPr>
            <w:tcW w:w="2606" w:type="dxa"/>
          </w:tcPr>
          <w:p w:rsidR="00B000C3" w:rsidRDefault="00B000C3" w:rsidP="00195069">
            <w:ins w:id="102" w:author="liushuquan" w:date="2017-02-27T11:22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B000C3" w:rsidRDefault="00B000C3" w:rsidP="00461F50">
            <w:pPr>
              <w:rPr>
                <w:ins w:id="103" w:author="liushuquan" w:date="2017-02-27T11:22:00Z"/>
              </w:rPr>
            </w:pPr>
            <w:ins w:id="104" w:author="liushuquan" w:date="2017-02-27T11:22:00Z">
              <w:r w:rsidRPr="001E35D4">
                <w:rPr>
                  <w:rFonts w:hint="eastAsia"/>
                </w:rPr>
                <w:t>赠送对象类型，</w:t>
              </w:r>
              <w:r>
                <w:rPr>
                  <w:rFonts w:hint="eastAsia"/>
                </w:rPr>
                <w:t>默认</w:t>
              </w:r>
              <w:r>
                <w:rPr>
                  <w:rFonts w:hint="eastAsia"/>
                </w:rPr>
                <w:t xml:space="preserve"> -1</w:t>
              </w:r>
            </w:ins>
          </w:p>
          <w:p w:rsidR="00B000C3" w:rsidRPr="001E35D4" w:rsidRDefault="00B000C3" w:rsidP="00461F50">
            <w:pPr>
              <w:rPr>
                <w:ins w:id="105" w:author="liushuquan" w:date="2017-02-27T11:22:00Z"/>
              </w:rPr>
            </w:pPr>
            <w:ins w:id="106" w:author="liushuquan" w:date="2017-02-27T11:22:00Z">
              <w:r>
                <w:rPr>
                  <w:rFonts w:hint="eastAsia"/>
                </w:rPr>
                <w:t xml:space="preserve">-1  </w:t>
              </w:r>
              <w:r>
                <w:rPr>
                  <w:rFonts w:hint="eastAsia"/>
                </w:rPr>
                <w:t>无赠送</w:t>
              </w:r>
            </w:ins>
          </w:p>
          <w:p w:rsidR="00B000C3" w:rsidRPr="001E35D4" w:rsidRDefault="00B000C3" w:rsidP="00461F50">
            <w:pPr>
              <w:rPr>
                <w:ins w:id="107" w:author="liushuquan" w:date="2017-02-27T11:22:00Z"/>
              </w:rPr>
            </w:pPr>
            <w:ins w:id="108" w:author="liushuquan" w:date="2017-02-27T11:22:00Z">
              <w:r>
                <w:rPr>
                  <w:rFonts w:hint="eastAsia"/>
                </w:rPr>
                <w:t>1.</w:t>
              </w:r>
              <w:r w:rsidRPr="001E35D4">
                <w:rPr>
                  <w:rFonts w:hint="eastAsia"/>
                </w:rPr>
                <w:t>现金购买赠送虚拟币</w:t>
              </w:r>
            </w:ins>
          </w:p>
          <w:p w:rsidR="00B000C3" w:rsidRDefault="00B000C3" w:rsidP="007A0343">
            <w:pPr>
              <w:rPr>
                <w:lang w:val="fr-FR"/>
              </w:rPr>
            </w:pPr>
            <w:ins w:id="109" w:author="liushuquan" w:date="2017-02-27T11:22:00Z">
              <w:r>
                <w:rPr>
                  <w:rFonts w:hint="eastAsia"/>
                </w:rPr>
                <w:t>2.</w:t>
              </w:r>
              <w:r w:rsidRPr="001E35D4">
                <w:rPr>
                  <w:rFonts w:hint="eastAsia"/>
                </w:rPr>
                <w:t>赠送定向流量</w:t>
              </w:r>
            </w:ins>
          </w:p>
        </w:tc>
      </w:tr>
      <w:tr w:rsidR="00B000C3" w:rsidTr="009123BA">
        <w:tc>
          <w:tcPr>
            <w:tcW w:w="3221" w:type="dxa"/>
          </w:tcPr>
          <w:p w:rsidR="00B000C3" w:rsidRDefault="00B000C3" w:rsidP="00195069">
            <w:r>
              <w:rPr>
                <w:rFonts w:hint="eastAsia"/>
              </w:rPr>
              <w:t>presentObjectId</w:t>
            </w:r>
          </w:p>
        </w:tc>
        <w:tc>
          <w:tcPr>
            <w:tcW w:w="2606" w:type="dxa"/>
          </w:tcPr>
          <w:p w:rsidR="00B000C3" w:rsidRDefault="00B000C3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B000C3" w:rsidRPr="00A843E5" w:rsidRDefault="00B000C3" w:rsidP="00195069">
            <w:r>
              <w:rPr>
                <w:rFonts w:hint="eastAsia"/>
                <w:lang w:val="fr-FR"/>
              </w:rPr>
              <w:t>赠送对象标识</w:t>
            </w:r>
          </w:p>
        </w:tc>
      </w:tr>
      <w:tr w:rsidR="00B000C3" w:rsidTr="009123BA">
        <w:tc>
          <w:tcPr>
            <w:tcW w:w="3221" w:type="dxa"/>
          </w:tcPr>
          <w:p w:rsidR="00B000C3" w:rsidRDefault="00B000C3" w:rsidP="00195069">
            <w:r w:rsidRPr="00A5643F">
              <w:t>productMarketType</w:t>
            </w:r>
          </w:p>
        </w:tc>
        <w:tc>
          <w:tcPr>
            <w:tcW w:w="2606" w:type="dxa"/>
          </w:tcPr>
          <w:p w:rsidR="00B000C3" w:rsidRDefault="00B000C3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B000C3" w:rsidRDefault="00B000C3" w:rsidP="00195069">
            <w:pPr>
              <w:rPr>
                <w:rFonts w:ascii="宋体" w:hAnsi="宋体" w:cs="宋体"/>
                <w:lang w:val="fr-FR"/>
              </w:rPr>
            </w:pPr>
            <w:r>
              <w:rPr>
                <w:rFonts w:ascii="宋体" w:hAnsi="宋体" w:cs="宋体" w:hint="eastAsia"/>
                <w:lang w:val="fr-FR"/>
              </w:rPr>
              <w:t>产品营销类型</w:t>
            </w:r>
          </w:p>
          <w:p w:rsidR="00B000C3" w:rsidRDefault="00B000C3" w:rsidP="00BA370E">
            <w:pPr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0: 普通产品</w:t>
            </w:r>
          </w:p>
          <w:p w:rsidR="00B000C3" w:rsidRDefault="00B000C3" w:rsidP="00BA370E">
            <w:pPr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1：免费</w:t>
            </w:r>
          </w:p>
          <w:p w:rsidR="00B000C3" w:rsidRDefault="00B000C3" w:rsidP="00BA370E">
            <w:pPr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2：体验</w:t>
            </w:r>
          </w:p>
          <w:p w:rsidR="00B000C3" w:rsidRPr="00BA370E" w:rsidRDefault="00B000C3" w:rsidP="009C196A"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100：营销活动对应的虚拟产品</w:t>
            </w:r>
          </w:p>
        </w:tc>
      </w:tr>
      <w:tr w:rsidR="00B000C3" w:rsidTr="009123BA">
        <w:tc>
          <w:tcPr>
            <w:tcW w:w="3221" w:type="dxa"/>
          </w:tcPr>
          <w:p w:rsidR="00B000C3" w:rsidRPr="00A5643F" w:rsidRDefault="00B000C3" w:rsidP="00195069">
            <w:ins w:id="110" w:author="liushuquan" w:date="2017-02-27T11:23:00Z">
              <w:r w:rsidRPr="00B000C3">
                <w:t>presentAmount</w:t>
              </w:r>
            </w:ins>
          </w:p>
        </w:tc>
        <w:tc>
          <w:tcPr>
            <w:tcW w:w="2606" w:type="dxa"/>
          </w:tcPr>
          <w:p w:rsidR="00B000C3" w:rsidRDefault="00B000C3" w:rsidP="00195069">
            <w:ins w:id="111" w:author="liushuquan" w:date="2017-02-27T11:23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B000C3" w:rsidRDefault="00B000C3" w:rsidP="00195069">
            <w:pPr>
              <w:rPr>
                <w:rFonts w:ascii="宋体" w:hAnsi="宋体" w:cs="宋体"/>
                <w:lang w:val="fr-FR"/>
              </w:rPr>
            </w:pPr>
            <w:ins w:id="112" w:author="liushuquan" w:date="2017-02-27T11:23:00Z">
              <w:r>
                <w:rPr>
                  <w:rFonts w:hint="eastAsia"/>
                </w:rPr>
                <w:t>赠送额度</w:t>
              </w:r>
            </w:ins>
          </w:p>
        </w:tc>
      </w:tr>
      <w:tr w:rsidR="00B000C3" w:rsidTr="009123BA">
        <w:tc>
          <w:tcPr>
            <w:tcW w:w="3221" w:type="dxa"/>
          </w:tcPr>
          <w:p w:rsidR="00B000C3" w:rsidRPr="00A5643F" w:rsidRDefault="00B000C3" w:rsidP="00195069">
            <w:ins w:id="113" w:author="liushuquan" w:date="2017-02-27T11:23:00Z">
              <w:r>
                <w:rPr>
                  <w:rFonts w:hint="eastAsia"/>
                </w:rPr>
                <w:t>presentE</w:t>
              </w:r>
              <w:r>
                <w:t>xternalPorductId</w:t>
              </w:r>
            </w:ins>
          </w:p>
        </w:tc>
        <w:tc>
          <w:tcPr>
            <w:tcW w:w="2606" w:type="dxa"/>
          </w:tcPr>
          <w:p w:rsidR="00B000C3" w:rsidRDefault="00B000C3" w:rsidP="00195069">
            <w:ins w:id="114" w:author="liushuquan" w:date="2017-02-27T11:24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B000C3" w:rsidRDefault="00B000C3" w:rsidP="00195069">
            <w:pPr>
              <w:rPr>
                <w:rFonts w:ascii="宋体" w:hAnsi="宋体" w:cs="宋体"/>
                <w:lang w:val="fr-FR"/>
              </w:rPr>
            </w:pPr>
            <w:ins w:id="115" w:author="liushuquan" w:date="2017-02-27T11:24:00Z">
              <w:r>
                <w:rPr>
                  <w:rFonts w:hint="eastAsia"/>
                </w:rPr>
                <w:t>赠送的</w:t>
              </w:r>
              <w:r w:rsidRPr="00E22AC7">
                <w:rPr>
                  <w:rFonts w:hint="eastAsia"/>
                </w:rPr>
                <w:t>定向流量</w:t>
              </w:r>
              <w:r w:rsidRPr="00E22AC7">
                <w:rPr>
                  <w:rFonts w:hint="eastAsia"/>
                </w:rPr>
                <w:t>BOSS</w:t>
              </w:r>
              <w:r w:rsidRPr="00E22AC7">
                <w:rPr>
                  <w:rFonts w:hint="eastAsia"/>
                </w:rPr>
                <w:t>侧产品</w:t>
              </w:r>
              <w:r w:rsidRPr="00E22AC7">
                <w:rPr>
                  <w:rFonts w:hint="eastAsia"/>
                </w:rPr>
                <w:t>ID</w:t>
              </w:r>
            </w:ins>
          </w:p>
        </w:tc>
      </w:tr>
      <w:tr w:rsidR="00B000C3" w:rsidTr="009123BA">
        <w:trPr>
          <w:ins w:id="116" w:author="liushuquan" w:date="2017-02-27T11:24:00Z"/>
        </w:trPr>
        <w:tc>
          <w:tcPr>
            <w:tcW w:w="3221" w:type="dxa"/>
          </w:tcPr>
          <w:p w:rsidR="00B000C3" w:rsidRDefault="000C2533" w:rsidP="00195069">
            <w:pPr>
              <w:rPr>
                <w:ins w:id="117" w:author="liushuquan" w:date="2017-02-27T11:24:00Z"/>
              </w:rPr>
            </w:pPr>
            <w:ins w:id="118" w:author="liushuquan" w:date="2017-02-27T11:24:00Z">
              <w:r w:rsidRPr="000C2533">
                <w:lastRenderedPageBreak/>
                <w:t>volume</w:t>
              </w:r>
            </w:ins>
          </w:p>
        </w:tc>
        <w:tc>
          <w:tcPr>
            <w:tcW w:w="2606" w:type="dxa"/>
          </w:tcPr>
          <w:p w:rsidR="00B000C3" w:rsidRDefault="000C2533" w:rsidP="00195069">
            <w:pPr>
              <w:rPr>
                <w:ins w:id="119" w:author="liushuquan" w:date="2017-02-27T11:24:00Z"/>
              </w:rPr>
            </w:pPr>
            <w:ins w:id="120" w:author="liushuquan" w:date="2017-02-27T11:24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B000C3" w:rsidRDefault="000C2533" w:rsidP="00195069">
            <w:pPr>
              <w:rPr>
                <w:ins w:id="121" w:author="liushuquan" w:date="2017-02-27T11:24:00Z"/>
              </w:rPr>
            </w:pPr>
            <w:ins w:id="122" w:author="liushuquan" w:date="2017-02-27T11:24:00Z">
              <w:r>
                <w:rPr>
                  <w:rFonts w:ascii="宋体" w:hAnsi="宋体" w:hint="eastAsia"/>
                </w:rPr>
                <w:t>产品容量大小或</w:t>
              </w:r>
              <w:r w:rsidRPr="0061331D">
                <w:rPr>
                  <w:rFonts w:ascii="宋体" w:hAnsi="宋体" w:hint="eastAsia"/>
                </w:rPr>
                <w:t>流量大小</w:t>
              </w:r>
              <w:r w:rsidRPr="0061331D">
                <w:rPr>
                  <w:rFonts w:ascii="宋体" w:hAnsi="宋体"/>
                </w:rPr>
                <w:t xml:space="preserve"> </w:t>
              </w:r>
              <w:r w:rsidRPr="0061331D">
                <w:rPr>
                  <w:rFonts w:ascii="宋体" w:hAnsi="宋体" w:hint="eastAsia"/>
                </w:rPr>
                <w:t>每次够买产品的容量大小</w:t>
              </w:r>
              <w:r w:rsidRPr="0061331D">
                <w:rPr>
                  <w:rFonts w:ascii="宋体" w:hAnsi="宋体"/>
                </w:rPr>
                <w:t xml:space="preserve">, </w:t>
              </w:r>
              <w:r w:rsidRPr="0061331D">
                <w:rPr>
                  <w:rFonts w:ascii="宋体" w:hAnsi="宋体" w:hint="eastAsia"/>
                </w:rPr>
                <w:t>流量产品，此处填写流量大小</w:t>
              </w:r>
            </w:ins>
          </w:p>
        </w:tc>
      </w:tr>
      <w:tr w:rsidR="000C2533" w:rsidTr="009123BA">
        <w:trPr>
          <w:ins w:id="123" w:author="liushuquan" w:date="2017-02-27T11:25:00Z"/>
        </w:trPr>
        <w:tc>
          <w:tcPr>
            <w:tcW w:w="3221" w:type="dxa"/>
          </w:tcPr>
          <w:p w:rsidR="000C2533" w:rsidRPr="000C2533" w:rsidRDefault="000C2533" w:rsidP="00195069">
            <w:pPr>
              <w:rPr>
                <w:ins w:id="124" w:author="liushuquan" w:date="2017-02-27T11:25:00Z"/>
              </w:rPr>
            </w:pPr>
            <w:ins w:id="125" w:author="liushuquan" w:date="2017-02-27T11:25:00Z">
              <w:r w:rsidRPr="000C2533">
                <w:t>specification</w:t>
              </w:r>
            </w:ins>
          </w:p>
        </w:tc>
        <w:tc>
          <w:tcPr>
            <w:tcW w:w="2606" w:type="dxa"/>
          </w:tcPr>
          <w:p w:rsidR="000C2533" w:rsidRDefault="000C2533" w:rsidP="00195069">
            <w:pPr>
              <w:rPr>
                <w:ins w:id="126" w:author="liushuquan" w:date="2017-02-27T11:25:00Z"/>
              </w:rPr>
            </w:pPr>
            <w:ins w:id="127" w:author="liushuquan" w:date="2017-02-27T11:25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0C2533" w:rsidRDefault="000C2533" w:rsidP="00195069">
            <w:pPr>
              <w:rPr>
                <w:ins w:id="128" w:author="liushuquan" w:date="2017-02-27T11:25:00Z"/>
                <w:rFonts w:ascii="宋体" w:hAnsi="宋体"/>
              </w:rPr>
            </w:pPr>
            <w:ins w:id="129" w:author="liushuquan" w:date="2017-02-27T11:25:00Z">
              <w:r w:rsidRPr="0061331D">
                <w:rPr>
                  <w:rFonts w:hint="eastAsia"/>
                  <w:color w:val="0070C0"/>
                  <w:lang w:val="fr-FR"/>
                </w:rPr>
                <w:t>每次购买商品容量规格</w:t>
              </w:r>
              <w:r>
                <w:rPr>
                  <w:rFonts w:hint="eastAsia"/>
                  <w:color w:val="0070C0"/>
                  <w:lang w:val="fr-FR"/>
                </w:rPr>
                <w:t>,</w:t>
              </w:r>
              <w:r>
                <w:rPr>
                  <w:rFonts w:hint="eastAsia"/>
                  <w:color w:val="0070C0"/>
                  <w:lang w:val="fr-FR"/>
                </w:rPr>
                <w:t>通常和</w:t>
              </w:r>
              <w:r>
                <w:rPr>
                  <w:rFonts w:hint="eastAsia"/>
                  <w:color w:val="0070C0"/>
                  <w:lang w:val="fr-FR"/>
                </w:rPr>
                <w:t>volume</w:t>
              </w:r>
              <w:r>
                <w:rPr>
                  <w:rFonts w:hint="eastAsia"/>
                  <w:color w:val="0070C0"/>
                  <w:lang w:val="fr-FR"/>
                </w:rPr>
                <w:t>结合使用</w:t>
              </w:r>
            </w:ins>
          </w:p>
        </w:tc>
      </w:tr>
      <w:tr w:rsidR="001152C5" w:rsidTr="009123BA">
        <w:trPr>
          <w:ins w:id="130" w:author="liushuquan" w:date="2017-02-27T11:25:00Z"/>
        </w:trPr>
        <w:tc>
          <w:tcPr>
            <w:tcW w:w="3221" w:type="dxa"/>
          </w:tcPr>
          <w:p w:rsidR="001152C5" w:rsidRPr="000C2533" w:rsidRDefault="001152C5" w:rsidP="00195069">
            <w:pPr>
              <w:rPr>
                <w:ins w:id="131" w:author="liushuquan" w:date="2017-02-27T11:25:00Z"/>
              </w:rPr>
            </w:pPr>
            <w:ins w:id="132" w:author="liushuquan" w:date="2017-02-27T11:25:00Z">
              <w:r w:rsidRPr="00C97961">
                <w:rPr>
                  <w:rFonts w:ascii="宋体" w:hAnsi="宋体" w:hint="eastAsia"/>
                  <w:color w:val="000000"/>
                  <w:sz w:val="22"/>
                  <w:szCs w:val="22"/>
                </w:rPr>
                <w:t>outProductCode</w:t>
              </w:r>
            </w:ins>
          </w:p>
        </w:tc>
        <w:tc>
          <w:tcPr>
            <w:tcW w:w="2606" w:type="dxa"/>
          </w:tcPr>
          <w:p w:rsidR="001152C5" w:rsidRDefault="001152C5" w:rsidP="00195069">
            <w:pPr>
              <w:rPr>
                <w:ins w:id="133" w:author="liushuquan" w:date="2017-02-27T11:25:00Z"/>
              </w:rPr>
            </w:pPr>
            <w:ins w:id="134" w:author="liushuquan" w:date="2017-02-27T11:25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1152C5" w:rsidRPr="0061331D" w:rsidRDefault="001152C5" w:rsidP="00195069">
            <w:pPr>
              <w:rPr>
                <w:ins w:id="135" w:author="liushuquan" w:date="2017-02-27T11:25:00Z"/>
                <w:color w:val="0070C0"/>
                <w:lang w:val="fr-FR"/>
              </w:rPr>
            </w:pPr>
            <w:ins w:id="136" w:author="liushuquan" w:date="2017-02-27T11:25:00Z">
              <w:r>
                <w:rPr>
                  <w:rFonts w:hint="eastAsia"/>
                  <w:color w:val="0070C0"/>
                  <w:lang w:val="fr-FR"/>
                </w:rPr>
                <w:t>外部产品代码</w:t>
              </w:r>
            </w:ins>
          </w:p>
        </w:tc>
      </w:tr>
      <w:tr w:rsidR="00E36F99" w:rsidTr="009123BA">
        <w:trPr>
          <w:ins w:id="137" w:author="liushuquan" w:date="2017-02-27T11:25:00Z"/>
        </w:trPr>
        <w:tc>
          <w:tcPr>
            <w:tcW w:w="3221" w:type="dxa"/>
          </w:tcPr>
          <w:p w:rsidR="00E36F99" w:rsidRPr="00C97961" w:rsidRDefault="00E36F99" w:rsidP="00195069">
            <w:pPr>
              <w:rPr>
                <w:ins w:id="138" w:author="liushuquan" w:date="2017-02-27T11:25:00Z"/>
                <w:rFonts w:ascii="宋体" w:hAnsi="宋体"/>
                <w:color w:val="000000"/>
                <w:sz w:val="22"/>
                <w:szCs w:val="22"/>
              </w:rPr>
            </w:pPr>
            <w:ins w:id="139" w:author="liushuquan" w:date="2017-02-27T11:25:00Z">
              <w:r w:rsidRPr="00E36F99">
                <w:rPr>
                  <w:rFonts w:ascii="宋体" w:hAnsi="宋体"/>
                  <w:color w:val="000000"/>
                  <w:sz w:val="22"/>
                  <w:szCs w:val="22"/>
                </w:rPr>
                <w:t>isManageSubByCarrier</w:t>
              </w:r>
            </w:ins>
          </w:p>
        </w:tc>
        <w:tc>
          <w:tcPr>
            <w:tcW w:w="2606" w:type="dxa"/>
          </w:tcPr>
          <w:p w:rsidR="00E36F99" w:rsidRDefault="00E36F99" w:rsidP="00195069">
            <w:pPr>
              <w:rPr>
                <w:ins w:id="140" w:author="liushuquan" w:date="2017-02-27T11:25:00Z"/>
              </w:rPr>
            </w:pPr>
            <w:ins w:id="141" w:author="liushuquan" w:date="2017-02-27T11:25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E36F99" w:rsidRDefault="00E36F99" w:rsidP="00195069">
            <w:pPr>
              <w:rPr>
                <w:ins w:id="142" w:author="liushuquan" w:date="2017-02-27T11:25:00Z"/>
                <w:color w:val="0070C0"/>
                <w:lang w:val="fr-FR"/>
              </w:rPr>
            </w:pPr>
            <w:ins w:id="143" w:author="liushuquan" w:date="2017-02-27T11:25:00Z">
              <w:r>
                <w:rPr>
                  <w:rFonts w:hint="eastAsia"/>
                  <w:color w:val="0070C0"/>
                  <w:lang w:val="fr-FR"/>
                </w:rPr>
                <w:t>是否由运营商管理订购关系</w:t>
              </w:r>
            </w:ins>
          </w:p>
          <w:p w:rsidR="00E36F99" w:rsidRDefault="00E36F99" w:rsidP="00195069">
            <w:pPr>
              <w:rPr>
                <w:ins w:id="144" w:author="liushuquan" w:date="2017-02-27T11:25:00Z"/>
                <w:color w:val="0070C0"/>
                <w:lang w:val="fr-FR"/>
              </w:rPr>
            </w:pPr>
            <w:ins w:id="145" w:author="liushuquan" w:date="2017-02-27T11:25:00Z">
              <w:r>
                <w:rPr>
                  <w:rFonts w:hint="eastAsia"/>
                  <w:color w:val="0070C0"/>
                  <w:lang w:val="fr-FR"/>
                </w:rPr>
                <w:t>0</w:t>
              </w:r>
              <w:r>
                <w:rPr>
                  <w:rFonts w:hint="eastAsia"/>
                  <w:color w:val="0070C0"/>
                  <w:lang w:val="fr-FR"/>
                </w:rPr>
                <w:t>：否</w:t>
              </w:r>
            </w:ins>
          </w:p>
          <w:p w:rsidR="00E36F99" w:rsidRPr="00E36F99" w:rsidRDefault="00E36F99" w:rsidP="00195069">
            <w:pPr>
              <w:rPr>
                <w:ins w:id="146" w:author="liushuquan" w:date="2017-02-27T11:25:00Z"/>
                <w:color w:val="0070C0"/>
                <w:lang w:val="fr-FR"/>
              </w:rPr>
            </w:pPr>
            <w:ins w:id="147" w:author="liushuquan" w:date="2017-02-27T11:25:00Z">
              <w:r>
                <w:rPr>
                  <w:rFonts w:hint="eastAsia"/>
                  <w:color w:val="0070C0"/>
                  <w:lang w:val="fr-FR"/>
                </w:rPr>
                <w:t>1</w:t>
              </w:r>
              <w:r>
                <w:rPr>
                  <w:rFonts w:hint="eastAsia"/>
                  <w:color w:val="0070C0"/>
                  <w:lang w:val="fr-FR"/>
                </w:rPr>
                <w:t>：是</w:t>
              </w:r>
            </w:ins>
          </w:p>
        </w:tc>
      </w:tr>
    </w:tbl>
    <w:p w:rsidR="00DA47BC" w:rsidRPr="00DA47BC" w:rsidRDefault="00DA47BC" w:rsidP="00D42EB8">
      <w:pPr>
        <w:rPr>
          <w:b/>
        </w:rPr>
      </w:pPr>
    </w:p>
    <w:sectPr w:rsidR="00DA47BC" w:rsidRPr="00DA47BC" w:rsidSect="0000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C48" w:rsidRDefault="00571C48" w:rsidP="00D93E0F">
      <w:r>
        <w:separator/>
      </w:r>
    </w:p>
  </w:endnote>
  <w:endnote w:type="continuationSeparator" w:id="0">
    <w:p w:rsidR="00571C48" w:rsidRDefault="00571C48" w:rsidP="00D9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C48" w:rsidRDefault="00571C48" w:rsidP="00D93E0F">
      <w:r>
        <w:separator/>
      </w:r>
    </w:p>
  </w:footnote>
  <w:footnote w:type="continuationSeparator" w:id="0">
    <w:p w:rsidR="00571C48" w:rsidRDefault="00571C48" w:rsidP="00D9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387C40D8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3132CE8"/>
    <w:multiLevelType w:val="hybridMultilevel"/>
    <w:tmpl w:val="63C4F4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6966B16"/>
    <w:multiLevelType w:val="hybridMultilevel"/>
    <w:tmpl w:val="18E0C7DE"/>
    <w:lvl w:ilvl="0" w:tplc="31668ECA">
      <w:start w:val="1"/>
      <w:numFmt w:val="chineseCountingThousand"/>
      <w:pStyle w:val="ParaCharCharCharCharCharCharChar"/>
      <w:lvlText w:val="第%1章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81C5C8F"/>
    <w:multiLevelType w:val="hybridMultilevel"/>
    <w:tmpl w:val="5462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E367E9"/>
    <w:multiLevelType w:val="hybridMultilevel"/>
    <w:tmpl w:val="8ECE02BE"/>
    <w:lvl w:ilvl="0" w:tplc="F9060740">
      <w:start w:val="1"/>
      <w:numFmt w:val="none"/>
      <w:pStyle w:val="a4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00ABA"/>
    <w:multiLevelType w:val="hybridMultilevel"/>
    <w:tmpl w:val="D122A7BC"/>
    <w:lvl w:ilvl="0" w:tplc="2662C1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66554"/>
    <w:multiLevelType w:val="singleLevel"/>
    <w:tmpl w:val="F3E2B79E"/>
    <w:lvl w:ilvl="0">
      <w:start w:val="1"/>
      <w:numFmt w:val="decimal"/>
      <w:pStyle w:val="a5"/>
      <w:lvlText w:val="图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8" w15:restartNumberingAfterBreak="0">
    <w:nsid w:val="1B537C50"/>
    <w:multiLevelType w:val="hybridMultilevel"/>
    <w:tmpl w:val="CE6807C8"/>
    <w:lvl w:ilvl="0" w:tplc="FFFFFFFF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DF4582D"/>
    <w:multiLevelType w:val="hybridMultilevel"/>
    <w:tmpl w:val="5462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975929"/>
    <w:multiLevelType w:val="hybridMultilevel"/>
    <w:tmpl w:val="140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646C72"/>
    <w:multiLevelType w:val="hybridMultilevel"/>
    <w:tmpl w:val="5462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AD4D70"/>
    <w:multiLevelType w:val="hybridMultilevel"/>
    <w:tmpl w:val="00D67AF0"/>
    <w:lvl w:ilvl="0" w:tplc="D70C9A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8478CE"/>
    <w:multiLevelType w:val="hybridMultilevel"/>
    <w:tmpl w:val="5462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1E2EA8"/>
    <w:multiLevelType w:val="multilevel"/>
    <w:tmpl w:val="33B630BE"/>
    <w:lvl w:ilvl="0">
      <w:start w:val="1"/>
      <w:numFmt w:val="decimal"/>
      <w:pStyle w:val="StyleHeading1Left0cmFirstline0cm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B8B7AC7"/>
    <w:multiLevelType w:val="multilevel"/>
    <w:tmpl w:val="1B1A1D70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2"/>
      <w:suff w:val="nothing"/>
      <w:lvlText w:val="%8). "/>
      <w:lvlJc w:val="left"/>
      <w:pPr>
        <w:ind w:left="0" w:firstLine="0"/>
      </w:pPr>
      <w:rPr>
        <w:rFonts w:hint="eastAsia"/>
      </w:rPr>
    </w:lvl>
    <w:lvl w:ilvl="8">
      <w:start w:val="1"/>
      <w:numFmt w:val="upperLetter"/>
      <w:pStyle w:val="30"/>
      <w:suff w:val="nothing"/>
      <w:lvlText w:val="%9. 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407E65F9"/>
    <w:multiLevelType w:val="hybridMultilevel"/>
    <w:tmpl w:val="C31E088E"/>
    <w:lvl w:ilvl="0" w:tplc="0409000F">
      <w:start w:val="1"/>
      <w:numFmt w:val="none"/>
      <w:pStyle w:val="a6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BAEEDD8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7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8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8" w15:restartNumberingAfterBreak="0">
    <w:nsid w:val="46323B13"/>
    <w:multiLevelType w:val="hybridMultilevel"/>
    <w:tmpl w:val="68C23020"/>
    <w:lvl w:ilvl="0" w:tplc="76E25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6E4D7B"/>
    <w:multiLevelType w:val="hybridMultilevel"/>
    <w:tmpl w:val="B082039E"/>
    <w:lvl w:ilvl="0" w:tplc="18F4B55C">
      <w:start w:val="1"/>
      <w:numFmt w:val="none"/>
      <w:pStyle w:val="a9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495164A"/>
    <w:multiLevelType w:val="hybridMultilevel"/>
    <w:tmpl w:val="653E5C84"/>
    <w:lvl w:ilvl="0" w:tplc="0409000F">
      <w:start w:val="1"/>
      <w:numFmt w:val="bullet"/>
      <w:pStyle w:val="7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76D8D15E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decimal"/>
      <w:lvlText w:val="%3."/>
      <w:lvlJc w:val="center"/>
      <w:pPr>
        <w:tabs>
          <w:tab w:val="num" w:pos="1163"/>
        </w:tabs>
        <w:ind w:left="1163" w:hanging="709"/>
      </w:pPr>
      <w:rPr>
        <w:rFonts w:hint="eastAsia"/>
      </w:rPr>
    </w:lvl>
    <w:lvl w:ilvl="3" w:tplc="0409000F">
      <w:start w:val="1"/>
      <w:numFmt w:val="decimal"/>
      <w:lvlText w:val="%4."/>
      <w:lvlJc w:val="center"/>
      <w:pPr>
        <w:tabs>
          <w:tab w:val="num" w:pos="1969"/>
        </w:tabs>
        <w:ind w:left="1969" w:hanging="1515"/>
      </w:pPr>
      <w:rPr>
        <w:rFonts w:hint="eastAsia"/>
      </w:rPr>
    </w:lvl>
    <w:lvl w:ilvl="4" w:tplc="04090019">
      <w:start w:val="1"/>
      <w:numFmt w:val="decimal"/>
      <w:lvlText w:val="%5."/>
      <w:lvlJc w:val="left"/>
      <w:pPr>
        <w:tabs>
          <w:tab w:val="num" w:pos="2100"/>
        </w:tabs>
        <w:ind w:left="2100" w:hanging="1646"/>
      </w:pPr>
      <w:rPr>
        <w:rFonts w:hint="eastAsia"/>
      </w:rPr>
    </w:lvl>
    <w:lvl w:ilvl="5" w:tplc="0409001B">
      <w:start w:val="1"/>
      <w:numFmt w:val="decimal"/>
      <w:lvlText w:val="%6."/>
      <w:lvlJc w:val="center"/>
      <w:pPr>
        <w:tabs>
          <w:tab w:val="num" w:pos="2520"/>
        </w:tabs>
        <w:ind w:left="2520" w:hanging="2066"/>
      </w:pPr>
      <w:rPr>
        <w:rFonts w:hint="eastAsia"/>
      </w:rPr>
    </w:lvl>
    <w:lvl w:ilvl="6" w:tplc="0409000F">
      <w:start w:val="1"/>
      <w:numFmt w:val="decimal"/>
      <w:lvlText w:val="%7."/>
      <w:lvlJc w:val="center"/>
      <w:pPr>
        <w:tabs>
          <w:tab w:val="num" w:pos="2491"/>
        </w:tabs>
        <w:ind w:left="2491" w:hanging="2037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57C2AF5"/>
    <w:multiLevelType w:val="multilevel"/>
    <w:tmpl w:val="8E887FB2"/>
    <w:lvl w:ilvl="0">
      <w:start w:val="1"/>
      <w:numFmt w:val="decimal"/>
      <w:pStyle w:val="aa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2" w15:restartNumberingAfterBreak="0">
    <w:nsid w:val="566E7F2D"/>
    <w:multiLevelType w:val="multilevel"/>
    <w:tmpl w:val="65224E1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  <w:sz w:val="32"/>
        <w:szCs w:val="28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eastAsia"/>
      </w:rPr>
    </w:lvl>
  </w:abstractNum>
  <w:abstractNum w:abstractNumId="23" w15:restartNumberingAfterBreak="0">
    <w:nsid w:val="5FDA0146"/>
    <w:multiLevelType w:val="singleLevel"/>
    <w:tmpl w:val="9A4A8C66"/>
    <w:lvl w:ilvl="0">
      <w:start w:val="1"/>
      <w:numFmt w:val="bullet"/>
      <w:pStyle w:val="fg"/>
      <w:lvlText w:val=""/>
      <w:lvlJc w:val="left"/>
      <w:pPr>
        <w:tabs>
          <w:tab w:val="num" w:pos="1100"/>
        </w:tabs>
        <w:ind w:left="1100" w:hanging="420"/>
      </w:pPr>
      <w:rPr>
        <w:rFonts w:ascii="Wingdings" w:hAnsi="Wingdings" w:hint="default"/>
      </w:rPr>
    </w:lvl>
  </w:abstractNum>
  <w:abstractNum w:abstractNumId="24" w15:restartNumberingAfterBreak="0">
    <w:nsid w:val="61BD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646260FA"/>
    <w:multiLevelType w:val="multilevel"/>
    <w:tmpl w:val="0140445A"/>
    <w:lvl w:ilvl="0">
      <w:start w:val="1"/>
      <w:numFmt w:val="decimal"/>
      <w:pStyle w:val="ab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57D3FBC"/>
    <w:multiLevelType w:val="multilevel"/>
    <w:tmpl w:val="95FA0F16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c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d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CEA2025"/>
    <w:multiLevelType w:val="multilevel"/>
    <w:tmpl w:val="FF9A605A"/>
    <w:lvl w:ilvl="0">
      <w:start w:val="1"/>
      <w:numFmt w:val="none"/>
      <w:pStyle w:val="a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eastAsia="zh-CN"/>
      </w:rPr>
    </w:lvl>
    <w:lvl w:ilvl="2">
      <w:start w:val="1"/>
      <w:numFmt w:val="decimal"/>
      <w:pStyle w:val="af0"/>
      <w:suff w:val="nothing"/>
      <w:lvlText w:val="%1%2.%3　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af1"/>
      <w:suff w:val="nothing"/>
      <w:lvlText w:val="%1%2.%3.%4　"/>
      <w:lvlJc w:val="left"/>
      <w:pPr>
        <w:ind w:left="63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3"/>
      <w:suff w:val="nothing"/>
      <w:lvlText w:val="%1%2.%3.%4.%5.%6　"/>
      <w:lvlJc w:val="left"/>
      <w:pPr>
        <w:ind w:left="94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4"/>
      <w:suff w:val="nothing"/>
      <w:lvlText w:val="%1%2.%3.%4.%5.%6.%7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8" w15:restartNumberingAfterBreak="0">
    <w:nsid w:val="6DBF04F4"/>
    <w:multiLevelType w:val="hybridMultilevel"/>
    <w:tmpl w:val="83EA41C0"/>
    <w:lvl w:ilvl="0" w:tplc="0409000F">
      <w:start w:val="1"/>
      <w:numFmt w:val="none"/>
      <w:pStyle w:val="af5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65736F1"/>
    <w:multiLevelType w:val="hybridMultilevel"/>
    <w:tmpl w:val="287463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6933334"/>
    <w:multiLevelType w:val="hybridMultilevel"/>
    <w:tmpl w:val="606EE67C"/>
    <w:lvl w:ilvl="0" w:tplc="6454796C">
      <w:start w:val="1"/>
      <w:numFmt w:val="none"/>
      <w:pStyle w:val="af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C535691"/>
    <w:multiLevelType w:val="hybridMultilevel"/>
    <w:tmpl w:val="CFE05D98"/>
    <w:lvl w:ilvl="0" w:tplc="A40ABFC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06121F"/>
    <w:multiLevelType w:val="multilevel"/>
    <w:tmpl w:val="C2D29008"/>
    <w:lvl w:ilvl="0">
      <w:start w:val="1"/>
      <w:numFmt w:val="decimal"/>
      <w:pStyle w:val="Style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2"/>
  </w:num>
  <w:num w:numId="2">
    <w:abstractNumId w:val="29"/>
  </w:num>
  <w:num w:numId="3">
    <w:abstractNumId w:val="10"/>
  </w:num>
  <w:num w:numId="4">
    <w:abstractNumId w:val="31"/>
  </w:num>
  <w:num w:numId="5">
    <w:abstractNumId w:val="26"/>
  </w:num>
  <w:num w:numId="6">
    <w:abstractNumId w:val="2"/>
  </w:num>
  <w:num w:numId="7">
    <w:abstractNumId w:val="27"/>
  </w:num>
  <w:num w:numId="8">
    <w:abstractNumId w:val="30"/>
  </w:num>
  <w:num w:numId="9">
    <w:abstractNumId w:val="16"/>
  </w:num>
  <w:num w:numId="10">
    <w:abstractNumId w:val="5"/>
  </w:num>
  <w:num w:numId="11">
    <w:abstractNumId w:val="28"/>
  </w:num>
  <w:num w:numId="12">
    <w:abstractNumId w:val="19"/>
  </w:num>
  <w:num w:numId="13">
    <w:abstractNumId w:val="25"/>
  </w:num>
  <w:num w:numId="14">
    <w:abstractNumId w:val="21"/>
  </w:num>
  <w:num w:numId="15">
    <w:abstractNumId w:val="7"/>
  </w:num>
  <w:num w:numId="16">
    <w:abstractNumId w:val="32"/>
  </w:num>
  <w:num w:numId="17">
    <w:abstractNumId w:val="14"/>
  </w:num>
  <w:num w:numId="18">
    <w:abstractNumId w:val="20"/>
  </w:num>
  <w:num w:numId="19">
    <w:abstractNumId w:val="23"/>
  </w:num>
  <w:num w:numId="20">
    <w:abstractNumId w:val="15"/>
  </w:num>
  <w:num w:numId="21">
    <w:abstractNumId w:val="24"/>
  </w:num>
  <w:num w:numId="22">
    <w:abstractNumId w:val="8"/>
    <w:lvlOverride w:ilvl="0">
      <w:startOverride w:val="1"/>
    </w:lvlOverride>
  </w:num>
  <w:num w:numId="23">
    <w:abstractNumId w:val="17"/>
  </w:num>
  <w:num w:numId="24">
    <w:abstractNumId w:val="3"/>
  </w:num>
  <w:num w:numId="25">
    <w:abstractNumId w:val="0"/>
  </w:num>
  <w:num w:numId="26">
    <w:abstractNumId w:val="12"/>
  </w:num>
  <w:num w:numId="27">
    <w:abstractNumId w:val="1"/>
  </w:num>
  <w:num w:numId="28">
    <w:abstractNumId w:val="11"/>
  </w:num>
  <w:num w:numId="29">
    <w:abstractNumId w:val="4"/>
  </w:num>
  <w:num w:numId="30">
    <w:abstractNumId w:val="13"/>
  </w:num>
  <w:num w:numId="31">
    <w:abstractNumId w:val="9"/>
  </w:num>
  <w:num w:numId="32">
    <w:abstractNumId w:val="18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</w:num>
  <w:num w:numId="35">
    <w:abstractNumId w:val="22"/>
  </w:num>
  <w:numIdMacAtCleanup w:val="2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Quchengbing">
    <w15:presenceInfo w15:providerId="AD" w15:userId="S-1-5-21-147214757-305610072-1517763936-5963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5069"/>
    <w:rsid w:val="000007F1"/>
    <w:rsid w:val="00010927"/>
    <w:rsid w:val="00014036"/>
    <w:rsid w:val="00015C37"/>
    <w:rsid w:val="000207B2"/>
    <w:rsid w:val="0003002A"/>
    <w:rsid w:val="00030F91"/>
    <w:rsid w:val="000312C0"/>
    <w:rsid w:val="000458FF"/>
    <w:rsid w:val="000734CF"/>
    <w:rsid w:val="00077016"/>
    <w:rsid w:val="00085D37"/>
    <w:rsid w:val="000865D0"/>
    <w:rsid w:val="000B3B3F"/>
    <w:rsid w:val="000B6513"/>
    <w:rsid w:val="000C2533"/>
    <w:rsid w:val="000E622D"/>
    <w:rsid w:val="001012A6"/>
    <w:rsid w:val="001152C5"/>
    <w:rsid w:val="0012451D"/>
    <w:rsid w:val="00132517"/>
    <w:rsid w:val="00133974"/>
    <w:rsid w:val="00157EC8"/>
    <w:rsid w:val="00160728"/>
    <w:rsid w:val="00164F0A"/>
    <w:rsid w:val="00177BB1"/>
    <w:rsid w:val="0018239C"/>
    <w:rsid w:val="00187531"/>
    <w:rsid w:val="00195069"/>
    <w:rsid w:val="001C0D68"/>
    <w:rsid w:val="001C2B15"/>
    <w:rsid w:val="001C386E"/>
    <w:rsid w:val="001D38DD"/>
    <w:rsid w:val="001E004A"/>
    <w:rsid w:val="001E18AF"/>
    <w:rsid w:val="001E35D4"/>
    <w:rsid w:val="001E3889"/>
    <w:rsid w:val="001F28BD"/>
    <w:rsid w:val="001F3661"/>
    <w:rsid w:val="001F7A16"/>
    <w:rsid w:val="00207335"/>
    <w:rsid w:val="00207CA2"/>
    <w:rsid w:val="002109AE"/>
    <w:rsid w:val="00226C8B"/>
    <w:rsid w:val="00251B64"/>
    <w:rsid w:val="0027261F"/>
    <w:rsid w:val="00273A7D"/>
    <w:rsid w:val="002747B7"/>
    <w:rsid w:val="00290397"/>
    <w:rsid w:val="002B7225"/>
    <w:rsid w:val="002C33B5"/>
    <w:rsid w:val="002D01FC"/>
    <w:rsid w:val="00306A6C"/>
    <w:rsid w:val="0031117A"/>
    <w:rsid w:val="0032104D"/>
    <w:rsid w:val="00331C97"/>
    <w:rsid w:val="00351FF9"/>
    <w:rsid w:val="003742CD"/>
    <w:rsid w:val="00375CA9"/>
    <w:rsid w:val="00377360"/>
    <w:rsid w:val="00387F54"/>
    <w:rsid w:val="003B3C77"/>
    <w:rsid w:val="003B6189"/>
    <w:rsid w:val="003C2171"/>
    <w:rsid w:val="003D5A6E"/>
    <w:rsid w:val="003E216B"/>
    <w:rsid w:val="003E5630"/>
    <w:rsid w:val="00405ECE"/>
    <w:rsid w:val="00413730"/>
    <w:rsid w:val="0042613F"/>
    <w:rsid w:val="00430307"/>
    <w:rsid w:val="00431F88"/>
    <w:rsid w:val="00435479"/>
    <w:rsid w:val="0044147A"/>
    <w:rsid w:val="0049291D"/>
    <w:rsid w:val="00493699"/>
    <w:rsid w:val="004A31F2"/>
    <w:rsid w:val="004B1207"/>
    <w:rsid w:val="004C5BD2"/>
    <w:rsid w:val="004D1B7E"/>
    <w:rsid w:val="004D4105"/>
    <w:rsid w:val="004D5806"/>
    <w:rsid w:val="004E7D53"/>
    <w:rsid w:val="004E7E50"/>
    <w:rsid w:val="005103B8"/>
    <w:rsid w:val="00512BB1"/>
    <w:rsid w:val="005216A6"/>
    <w:rsid w:val="005513D5"/>
    <w:rsid w:val="00560AB1"/>
    <w:rsid w:val="00562D06"/>
    <w:rsid w:val="00571C48"/>
    <w:rsid w:val="00577E11"/>
    <w:rsid w:val="00581681"/>
    <w:rsid w:val="0058672A"/>
    <w:rsid w:val="005916CB"/>
    <w:rsid w:val="00591C20"/>
    <w:rsid w:val="005B328D"/>
    <w:rsid w:val="005B5045"/>
    <w:rsid w:val="005D1C31"/>
    <w:rsid w:val="005E7D3A"/>
    <w:rsid w:val="00612F7C"/>
    <w:rsid w:val="00621404"/>
    <w:rsid w:val="00634B40"/>
    <w:rsid w:val="00655ED9"/>
    <w:rsid w:val="006568EE"/>
    <w:rsid w:val="00660113"/>
    <w:rsid w:val="00660498"/>
    <w:rsid w:val="006758BA"/>
    <w:rsid w:val="00680BFA"/>
    <w:rsid w:val="006C4C5D"/>
    <w:rsid w:val="006E7E4E"/>
    <w:rsid w:val="00711AC1"/>
    <w:rsid w:val="00716B1B"/>
    <w:rsid w:val="00724B72"/>
    <w:rsid w:val="00724FDB"/>
    <w:rsid w:val="007252BB"/>
    <w:rsid w:val="00733639"/>
    <w:rsid w:val="00737512"/>
    <w:rsid w:val="00755F3B"/>
    <w:rsid w:val="007711AC"/>
    <w:rsid w:val="00785DD9"/>
    <w:rsid w:val="00792494"/>
    <w:rsid w:val="00793B14"/>
    <w:rsid w:val="00796677"/>
    <w:rsid w:val="00797E80"/>
    <w:rsid w:val="007A0343"/>
    <w:rsid w:val="007B64A9"/>
    <w:rsid w:val="007C31B1"/>
    <w:rsid w:val="007E12BE"/>
    <w:rsid w:val="007E2DD0"/>
    <w:rsid w:val="007F06F7"/>
    <w:rsid w:val="00800C9B"/>
    <w:rsid w:val="00850876"/>
    <w:rsid w:val="00861B83"/>
    <w:rsid w:val="00867F06"/>
    <w:rsid w:val="00880319"/>
    <w:rsid w:val="00894400"/>
    <w:rsid w:val="008A0B30"/>
    <w:rsid w:val="008A4FB3"/>
    <w:rsid w:val="008A5D23"/>
    <w:rsid w:val="008B046F"/>
    <w:rsid w:val="008E1D7E"/>
    <w:rsid w:val="008E4DB0"/>
    <w:rsid w:val="008F7C73"/>
    <w:rsid w:val="00901A61"/>
    <w:rsid w:val="00905AD7"/>
    <w:rsid w:val="009123BA"/>
    <w:rsid w:val="009146E2"/>
    <w:rsid w:val="00917216"/>
    <w:rsid w:val="00922A9C"/>
    <w:rsid w:val="00924971"/>
    <w:rsid w:val="00931BDE"/>
    <w:rsid w:val="00936935"/>
    <w:rsid w:val="009376E1"/>
    <w:rsid w:val="00940C6B"/>
    <w:rsid w:val="0095450E"/>
    <w:rsid w:val="0095618A"/>
    <w:rsid w:val="00962282"/>
    <w:rsid w:val="009674C9"/>
    <w:rsid w:val="00971CBE"/>
    <w:rsid w:val="00973AE3"/>
    <w:rsid w:val="009748D8"/>
    <w:rsid w:val="009A1763"/>
    <w:rsid w:val="009C196A"/>
    <w:rsid w:val="009D6850"/>
    <w:rsid w:val="009F4DDB"/>
    <w:rsid w:val="00A2029B"/>
    <w:rsid w:val="00A3437F"/>
    <w:rsid w:val="00A347FC"/>
    <w:rsid w:val="00A37E2F"/>
    <w:rsid w:val="00A53973"/>
    <w:rsid w:val="00A5643F"/>
    <w:rsid w:val="00A56D8C"/>
    <w:rsid w:val="00A63760"/>
    <w:rsid w:val="00A647FA"/>
    <w:rsid w:val="00A73D40"/>
    <w:rsid w:val="00A81803"/>
    <w:rsid w:val="00A843E5"/>
    <w:rsid w:val="00AA4F8C"/>
    <w:rsid w:val="00AB5321"/>
    <w:rsid w:val="00AD2913"/>
    <w:rsid w:val="00AE043C"/>
    <w:rsid w:val="00AE2393"/>
    <w:rsid w:val="00AF17DF"/>
    <w:rsid w:val="00AF65FC"/>
    <w:rsid w:val="00B000C3"/>
    <w:rsid w:val="00B408E3"/>
    <w:rsid w:val="00B560BE"/>
    <w:rsid w:val="00B84F85"/>
    <w:rsid w:val="00B91E38"/>
    <w:rsid w:val="00B941C9"/>
    <w:rsid w:val="00BA370E"/>
    <w:rsid w:val="00BA3C40"/>
    <w:rsid w:val="00BA645C"/>
    <w:rsid w:val="00BB2B6D"/>
    <w:rsid w:val="00BD4085"/>
    <w:rsid w:val="00BE1143"/>
    <w:rsid w:val="00BE28E8"/>
    <w:rsid w:val="00BE6AF3"/>
    <w:rsid w:val="00BF3036"/>
    <w:rsid w:val="00C10EF9"/>
    <w:rsid w:val="00C118A9"/>
    <w:rsid w:val="00C12321"/>
    <w:rsid w:val="00C30CAC"/>
    <w:rsid w:val="00C32715"/>
    <w:rsid w:val="00C60CF1"/>
    <w:rsid w:val="00C86565"/>
    <w:rsid w:val="00C93045"/>
    <w:rsid w:val="00CC059A"/>
    <w:rsid w:val="00CC7EDC"/>
    <w:rsid w:val="00CE5603"/>
    <w:rsid w:val="00D01CCC"/>
    <w:rsid w:val="00D1634A"/>
    <w:rsid w:val="00D230DA"/>
    <w:rsid w:val="00D31BC5"/>
    <w:rsid w:val="00D42EB8"/>
    <w:rsid w:val="00D66D36"/>
    <w:rsid w:val="00D75FC6"/>
    <w:rsid w:val="00D93E0F"/>
    <w:rsid w:val="00D96E30"/>
    <w:rsid w:val="00D977F3"/>
    <w:rsid w:val="00DA47BC"/>
    <w:rsid w:val="00DC28C8"/>
    <w:rsid w:val="00DD5268"/>
    <w:rsid w:val="00DE6A8C"/>
    <w:rsid w:val="00E13B9E"/>
    <w:rsid w:val="00E1579F"/>
    <w:rsid w:val="00E167AA"/>
    <w:rsid w:val="00E21008"/>
    <w:rsid w:val="00E24115"/>
    <w:rsid w:val="00E30876"/>
    <w:rsid w:val="00E36F99"/>
    <w:rsid w:val="00E507AF"/>
    <w:rsid w:val="00E6565F"/>
    <w:rsid w:val="00EC366C"/>
    <w:rsid w:val="00EE280D"/>
    <w:rsid w:val="00EF7D9F"/>
    <w:rsid w:val="00F0566F"/>
    <w:rsid w:val="00F15FB3"/>
    <w:rsid w:val="00F23D27"/>
    <w:rsid w:val="00F26DA7"/>
    <w:rsid w:val="00F27CEC"/>
    <w:rsid w:val="00F745A7"/>
    <w:rsid w:val="00F82C3F"/>
    <w:rsid w:val="00F90BC9"/>
    <w:rsid w:val="00F9459E"/>
    <w:rsid w:val="00F9466D"/>
    <w:rsid w:val="00FA3D87"/>
    <w:rsid w:val="00FA7C3C"/>
    <w:rsid w:val="00FD37E5"/>
    <w:rsid w:val="00FD387A"/>
    <w:rsid w:val="00FE3CF5"/>
    <w:rsid w:val="00FE694A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BAB2BA-BCAF-4151-BA56-D83B94D5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7">
    <w:name w:val="Normal"/>
    <w:qFormat/>
    <w:rsid w:val="00195069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0">
    <w:name w:val="heading 1"/>
    <w:aliases w:val="H1,PIM 1,h1,标书1,Heading 0,Head1,Heading apps,Section Head,l1,&amp;3,1st level,List level 1,1,H11,H12,H13,H14,H15,H16,H17,123321,DO NOT USE_h1,Level 1 Topic Heading,h11,heading 1TOC,heading 1,Header 1,Header1,SAHeading 1,Num 一,Heading One,Head 1,Head 11"/>
    <w:basedOn w:val="af7"/>
    <w:next w:val="af7"/>
    <w:link w:val="1Char"/>
    <w:qFormat/>
    <w:rsid w:val="00195069"/>
    <w:pPr>
      <w:keepNext/>
      <w:widowControl/>
      <w:numPr>
        <w:numId w:val="1"/>
      </w:numPr>
      <w:spacing w:before="240" w:after="60" w:line="300" w:lineRule="auto"/>
      <w:jc w:val="left"/>
      <w:outlineLvl w:val="0"/>
    </w:pPr>
    <w:rPr>
      <w:rFonts w:ascii="Book Antiqua" w:hAnsi="Book Antiqua"/>
      <w:b/>
      <w:kern w:val="28"/>
      <w:sz w:val="30"/>
    </w:rPr>
  </w:style>
  <w:style w:type="paragraph" w:styleId="20">
    <w:name w:val="heading 2"/>
    <w:aliases w:val="文件标题2 Char,第一章 标题 2,Heading 2 Hidden,Heading 2 CCBS,heading 2,H2,h2,PIM2,Titre3,HD2,sect 1.2,H21,sect 1.21,H22,sect 1.22,H211,sect 1.211,H23,sect 1.23,H212,sect 1.212,DO,ISO1,Underrubrik1,prop2,UNDERRUBRIK 1-2,2,Level 2 Head,L2,2nd level,Header 2,l"/>
    <w:basedOn w:val="af7"/>
    <w:next w:val="af7"/>
    <w:link w:val="2Char"/>
    <w:qFormat/>
    <w:rsid w:val="00195069"/>
    <w:pPr>
      <w:keepNext/>
      <w:widowControl/>
      <w:numPr>
        <w:ilvl w:val="1"/>
        <w:numId w:val="1"/>
      </w:numPr>
      <w:tabs>
        <w:tab w:val="left" w:pos="576"/>
      </w:tabs>
      <w:spacing w:before="240" w:after="60" w:line="300" w:lineRule="auto"/>
      <w:jc w:val="left"/>
      <w:outlineLvl w:val="1"/>
    </w:pPr>
    <w:rPr>
      <w:sz w:val="28"/>
    </w:rPr>
  </w:style>
  <w:style w:type="paragraph" w:styleId="31">
    <w:name w:val="heading 3"/>
    <w:aliases w:val="Bold Head,bh,Level 3 Head,H3,level_3,PIM 3,h3,sect1.2.3,BOD 0,Heading 3 - old,sect1.2.31,sect1.2.32,sect1.2.311,sect1.2.33,sect1.2.312,3rd level,3,Heading Three,Org Heading 1,Level 3 Topic Heading,Head 3,二级节名,heading 3TOC,heading 3,l3,CT,1.2.3.,ISO"/>
    <w:basedOn w:val="af7"/>
    <w:next w:val="af7"/>
    <w:link w:val="3Char"/>
    <w:qFormat/>
    <w:rsid w:val="0019506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Heading Four,1.1.1.1 Heading 4,heading 4,sect 1.2.3.4,Ref Heading 1,rh1,sect 1.2.3.41,Ref Heading 11,rh11,sect 1.2.3.42,Ref Heading 12,rh12,sect 1.2.3.411,Ref Heading 111,rh111,sect 1.2.3.43,Ref Heading 13,rh13,rh112,4,I4,H"/>
    <w:basedOn w:val="af7"/>
    <w:next w:val="af7"/>
    <w:link w:val="4Char"/>
    <w:qFormat/>
    <w:rsid w:val="0019506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dash,ds,dd,Roman list,h5,H5,PIM 5,heading 5,l5+toc5,Numbered Sub-list,口,口1,口2,一,正文五级标题,Alt+5,Second Subheading,Heading5,l5,5,h51,heading 51,h52,heading 52,h53,heading 53,表格标题,ITT t5,PA Pico Section,H5-Heading 5,heading5,Level 3 - i,标题 5(ALT+5),lin5"/>
    <w:basedOn w:val="af7"/>
    <w:next w:val="af7"/>
    <w:link w:val="5Char"/>
    <w:qFormat/>
    <w:rsid w:val="007924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H6,PIM 6,L6,Bullet list,正文六级标题,h6,Third Subheading,Bullet (Single Lines),Legal Level 1.,标题 6(ALT+6),Figure label,l6,hsm,cnp,Caption number (page-wide),list 6,h61,heading 6,Heading6,Figure label1,h62,l61,hsm1,cnp1,Caption number (page-wide)1,s"/>
    <w:basedOn w:val="af7"/>
    <w:next w:val="af7"/>
    <w:link w:val="6Char"/>
    <w:qFormat/>
    <w:rsid w:val="0079249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0">
    <w:name w:val="heading 7"/>
    <w:aliases w:val="不用,PIM 7,letter list,正文七级标题,L7,（1）,Legal Level 1.1.,h7,st,SDL title,h71,st1,SDL title1,h72,st2,SDL title2,h73,st3,SDL title3,h74,st4,SDL title4,h75,st5,SDL title5,ITT t7,PA Appendix Major,req3,heading 7,Header 7,Bulleted list,lettered list,Subpara "/>
    <w:basedOn w:val="af7"/>
    <w:next w:val="af7"/>
    <w:link w:val="7Char"/>
    <w:qFormat/>
    <w:rsid w:val="0079249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不用8,正文八级标题,标题6,注意框体,Legal Level 1.1.1.,tt1,Figure,heading 8,tt2,tt11,Figure1,heading 81,tt3,tt12,Figure2,heading 82,tt4,tt13,Figure3,heading 83,tt5,tt14,Figure4,heading 84,tt6,tt15,Figure5,heading 85,ITT t8,PA Appendix Minor,action,r,requirement,8"/>
    <w:basedOn w:val="af7"/>
    <w:next w:val="af7"/>
    <w:link w:val="8Char"/>
    <w:qFormat/>
    <w:rsid w:val="0079249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不用9,PIM 9,正文九级标题,tt,table title,标题 45,Figure Heading,FH,huh,Legal Level 1.1.1.1.,三级标题,Appendix,ft,ft1,table,heading 9,t,table left,tl,HF,figures,9,ft2,ft11,table1,heading 91,t1,table left1,tl1,HF1,figures1,91,ft3,ft12,table2,heading 92,t2,ITT t9,rb"/>
    <w:basedOn w:val="af7"/>
    <w:next w:val="af7"/>
    <w:link w:val="9Char"/>
    <w:qFormat/>
    <w:rsid w:val="00792494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uiPriority w:val="99"/>
    <w:semiHidden/>
    <w:unhideWhenUsed/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h11 Char"/>
    <w:link w:val="10"/>
    <w:rsid w:val="00195069"/>
    <w:rPr>
      <w:rFonts w:ascii="Book Antiqua" w:hAnsi="Book Antiqua"/>
      <w:b/>
      <w:kern w:val="28"/>
      <w:sz w:val="30"/>
    </w:rPr>
  </w:style>
  <w:style w:type="character" w:customStyle="1" w:styleId="2Char">
    <w:name w:val="标题 2 Char"/>
    <w:aliases w:val="文件标题2 Char Char,第一章 标题 2 Char,Heading 2 Hidden Char,Heading 2 CCBS Char,heading 2 Char,H2 Char,h2 Char,PIM2 Char,Titre3 Char,HD2 Char,sect 1.2 Char,H21 Char,sect 1.21 Char,H22 Char,sect 1.22 Char,H211 Char,sect 1.211 Char,H23 Char,H212 Char"/>
    <w:link w:val="20"/>
    <w:rsid w:val="00195069"/>
    <w:rPr>
      <w:rFonts w:ascii="Times New Roman" w:hAnsi="Times New Roman"/>
      <w:kern w:val="2"/>
      <w:sz w:val="28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Head 3 Char"/>
    <w:link w:val="31"/>
    <w:rsid w:val="00195069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aliases w:val="bullet Char,bl Char,bb Char,PIM 4 Char,H4 Char,h4 Char,Heading Four Char,1.1.1.1 Heading 4 Char,heading 4 Char,sect 1.2.3.4 Char,Ref Heading 1 Char,rh1 Char,sect 1.2.3.41 Char,Ref Heading 11 Char,rh11 Char,sect 1.2.3.42 Char,rh12 Char,4 Char"/>
    <w:link w:val="4"/>
    <w:rsid w:val="00195069"/>
    <w:rPr>
      <w:rFonts w:ascii="Cambria" w:hAnsi="Cambria"/>
      <w:b/>
      <w:bCs/>
      <w:kern w:val="2"/>
      <w:sz w:val="28"/>
      <w:szCs w:val="28"/>
    </w:rPr>
  </w:style>
  <w:style w:type="paragraph" w:styleId="afb">
    <w:name w:val="List Paragraph"/>
    <w:basedOn w:val="af7"/>
    <w:uiPriority w:val="34"/>
    <w:qFormat/>
    <w:rsid w:val="00195069"/>
    <w:pPr>
      <w:ind w:firstLineChars="200" w:firstLine="420"/>
    </w:pPr>
    <w:rPr>
      <w:sz w:val="24"/>
      <w:szCs w:val="24"/>
    </w:rPr>
  </w:style>
  <w:style w:type="paragraph" w:styleId="afc">
    <w:name w:val="Document Map"/>
    <w:basedOn w:val="af7"/>
    <w:link w:val="Char"/>
    <w:semiHidden/>
    <w:unhideWhenUsed/>
    <w:rsid w:val="00195069"/>
    <w:rPr>
      <w:rFonts w:ascii="宋体"/>
      <w:sz w:val="18"/>
      <w:szCs w:val="18"/>
    </w:rPr>
  </w:style>
  <w:style w:type="character" w:customStyle="1" w:styleId="Char">
    <w:name w:val="文档结构图 Char"/>
    <w:link w:val="afc"/>
    <w:uiPriority w:val="99"/>
    <w:semiHidden/>
    <w:rsid w:val="00195069"/>
    <w:rPr>
      <w:rFonts w:ascii="宋体" w:eastAsia="宋体" w:hAnsi="Times New Roman" w:cs="Times New Roman"/>
      <w:sz w:val="18"/>
      <w:szCs w:val="18"/>
    </w:rPr>
  </w:style>
  <w:style w:type="paragraph" w:styleId="afd">
    <w:name w:val="header"/>
    <w:aliases w:val="Ò³Ã¼,header odd"/>
    <w:basedOn w:val="af7"/>
    <w:link w:val="Char0"/>
    <w:unhideWhenUsed/>
    <w:rsid w:val="00D93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aliases w:val="Ò³Ã¼ Char,header odd Char"/>
    <w:link w:val="afd"/>
    <w:rsid w:val="00D93E0F"/>
    <w:rPr>
      <w:rFonts w:ascii="Times New Roman" w:hAnsi="Times New Roman"/>
      <w:kern w:val="2"/>
      <w:sz w:val="18"/>
      <w:szCs w:val="18"/>
    </w:rPr>
  </w:style>
  <w:style w:type="paragraph" w:styleId="afe">
    <w:name w:val="footer"/>
    <w:aliases w:val="FtrF,Footer-Even"/>
    <w:basedOn w:val="af7"/>
    <w:link w:val="Char1"/>
    <w:unhideWhenUsed/>
    <w:rsid w:val="00D93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aliases w:val="FtrF Char,Footer-Even Char"/>
    <w:link w:val="afe"/>
    <w:uiPriority w:val="99"/>
    <w:semiHidden/>
    <w:rsid w:val="00D93E0F"/>
    <w:rPr>
      <w:rFonts w:ascii="Times New Roman" w:hAnsi="Times New Roman"/>
      <w:kern w:val="2"/>
      <w:sz w:val="18"/>
      <w:szCs w:val="18"/>
    </w:rPr>
  </w:style>
  <w:style w:type="paragraph" w:customStyle="1" w:styleId="ac">
    <w:name w:val="附录章标题"/>
    <w:next w:val="af7"/>
    <w:rsid w:val="00DA47BC"/>
    <w:pPr>
      <w:numPr>
        <w:ilvl w:val="1"/>
        <w:numId w:val="5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/>
      <w:kern w:val="21"/>
      <w:sz w:val="21"/>
    </w:rPr>
  </w:style>
  <w:style w:type="paragraph" w:customStyle="1" w:styleId="ad">
    <w:name w:val="附录一级条标题"/>
    <w:basedOn w:val="ac"/>
    <w:next w:val="af7"/>
    <w:rsid w:val="00DA47BC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5Char">
    <w:name w:val="标题 5 Char"/>
    <w:aliases w:val="dash Char,ds Char,dd Char,Roman list Char,h5 Char,H5 Char,PIM 5 Char,heading 5 Char,l5+toc5 Char,Numbered Sub-list Char,口 Char,口1 Char,口2 Char,一 Char,正文五级标题 Char,Alt+5 Char,Second Subheading Char,Heading5 Char,l5 Char,5 Char,h51 Char,h52 Char"/>
    <w:link w:val="5"/>
    <w:rsid w:val="00792494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aliases w:val="BOD 4 Char,H6 Char,PIM 6 Char,L6 Char,Bullet list Char,正文六级标题 Char,h6 Char,Third Subheading Char,Bullet (Single Lines) Char,Legal Level 1. Char,标题 6(ALT+6) Char,Figure label Char,l6 Char,hsm Char,cnp Char,Caption number (page-wide) Char,s Char"/>
    <w:link w:val="6"/>
    <w:rsid w:val="00792494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不用 Char,PIM 7 Char,letter list Char,正文七级标题 Char,L7 Char,（1） Char,Legal Level 1.1. Char,h7 Char,st Char,SDL title Char,h71 Char,st1 Char,SDL title1 Char,h72 Char,st2 Char,SDL title2 Char,h73 Char,st3 Char,SDL title3 Char,h74 Char,st4 Char"/>
    <w:link w:val="70"/>
    <w:rsid w:val="00792494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正文八级标题 Char,标题6 Char,注意框体 Char,Legal Level 1.1.1. Char,tt1 Char,Figure Char,heading 8 Char,tt2 Char,tt11 Char,Figure1 Char,heading 81 Char,tt3 Char,tt12 Char,Figure2 Char,heading 82 Char,tt4 Char,tt13 Char,Figure3 Char,heading 83 Char"/>
    <w:link w:val="8"/>
    <w:rsid w:val="00792494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不用9 Char,PIM 9 Char,正文九级标题 Char,tt Char,table title Char,标题 45 Char,Figure Heading Char,FH Char,huh Char,Legal Level 1.1.1.1. Char,三级标题 Char,Appendix Char,ft Char,ft1 Char,table Char,heading 9 Char,t Char,table left Char,tl Char,HF Char,9 Char"/>
    <w:link w:val="9"/>
    <w:rsid w:val="00792494"/>
    <w:rPr>
      <w:rFonts w:ascii="Arial" w:eastAsia="黑体" w:hAnsi="Arial"/>
      <w:kern w:val="2"/>
      <w:sz w:val="21"/>
      <w:szCs w:val="21"/>
    </w:rPr>
  </w:style>
  <w:style w:type="character" w:styleId="HTML">
    <w:name w:val="HTML Code"/>
    <w:rsid w:val="00792494"/>
    <w:rPr>
      <w:rFonts w:ascii="Courier New" w:eastAsia="宋体" w:hAnsi="Courier New"/>
      <w:kern w:val="2"/>
      <w:sz w:val="20"/>
      <w:szCs w:val="20"/>
      <w:lang w:val="en-US" w:eastAsia="zh-CN" w:bidi="ar-SA"/>
    </w:rPr>
  </w:style>
  <w:style w:type="character" w:styleId="HTML0">
    <w:name w:val="HTML Variable"/>
    <w:rsid w:val="00792494"/>
    <w:rPr>
      <w:rFonts w:ascii="宋体" w:eastAsia="宋体" w:hAnsi="Tahoma"/>
      <w:i/>
      <w:iCs/>
      <w:kern w:val="2"/>
      <w:sz w:val="21"/>
      <w:szCs w:val="21"/>
      <w:lang w:val="en-US" w:eastAsia="zh-CN" w:bidi="ar-SA"/>
    </w:rPr>
  </w:style>
  <w:style w:type="character" w:styleId="HTML1">
    <w:name w:val="HTML Typewriter"/>
    <w:rsid w:val="00792494"/>
    <w:rPr>
      <w:rFonts w:ascii="Courier New" w:eastAsia="宋体" w:hAnsi="Courier New"/>
      <w:kern w:val="2"/>
      <w:sz w:val="20"/>
      <w:szCs w:val="20"/>
      <w:lang w:val="en-US" w:eastAsia="zh-CN" w:bidi="ar-SA"/>
    </w:rPr>
  </w:style>
  <w:style w:type="paragraph" w:styleId="HTML2">
    <w:name w:val="HTML Address"/>
    <w:basedOn w:val="af7"/>
    <w:link w:val="HTMLChar"/>
    <w:rsid w:val="00792494"/>
    <w:rPr>
      <w:i/>
      <w:iCs/>
      <w:szCs w:val="24"/>
    </w:rPr>
  </w:style>
  <w:style w:type="character" w:customStyle="1" w:styleId="HTMLChar">
    <w:name w:val="HTML 地址 Char"/>
    <w:link w:val="HTML2"/>
    <w:rsid w:val="00792494"/>
    <w:rPr>
      <w:rFonts w:ascii="Times New Roman" w:hAnsi="Times New Roman"/>
      <w:i/>
      <w:iCs/>
      <w:kern w:val="2"/>
      <w:sz w:val="21"/>
      <w:szCs w:val="24"/>
    </w:rPr>
  </w:style>
  <w:style w:type="character" w:styleId="HTML3">
    <w:name w:val="HTML Definition"/>
    <w:rsid w:val="00792494"/>
    <w:rPr>
      <w:rFonts w:ascii="宋体" w:eastAsia="宋体" w:hAnsi="Tahoma"/>
      <w:i/>
      <w:iCs/>
      <w:kern w:val="2"/>
      <w:sz w:val="21"/>
      <w:szCs w:val="21"/>
      <w:lang w:val="en-US" w:eastAsia="zh-CN" w:bidi="ar-SA"/>
    </w:rPr>
  </w:style>
  <w:style w:type="character" w:styleId="HTML4">
    <w:name w:val="HTML Keyboard"/>
    <w:rsid w:val="00792494"/>
    <w:rPr>
      <w:rFonts w:ascii="Courier New" w:eastAsia="宋体" w:hAnsi="Courier New"/>
      <w:kern w:val="2"/>
      <w:sz w:val="20"/>
      <w:szCs w:val="20"/>
      <w:lang w:val="en-US" w:eastAsia="zh-CN" w:bidi="ar-SA"/>
    </w:rPr>
  </w:style>
  <w:style w:type="character" w:styleId="HTML5">
    <w:name w:val="HTML Acronym"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character" w:styleId="HTML6">
    <w:name w:val="HTML Sample"/>
    <w:rsid w:val="00792494"/>
    <w:rPr>
      <w:rFonts w:ascii="Courier New" w:eastAsia="宋体" w:hAnsi="Courier New"/>
      <w:kern w:val="2"/>
      <w:sz w:val="21"/>
      <w:szCs w:val="21"/>
      <w:lang w:val="en-US" w:eastAsia="zh-CN" w:bidi="ar-SA"/>
    </w:rPr>
  </w:style>
  <w:style w:type="paragraph" w:styleId="HTML7">
    <w:name w:val="HTML Preformatted"/>
    <w:basedOn w:val="af7"/>
    <w:link w:val="HTMLChar0"/>
    <w:rsid w:val="00792494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7"/>
    <w:rsid w:val="00792494"/>
    <w:rPr>
      <w:rFonts w:ascii="Courier New" w:hAnsi="Courier New" w:cs="Courier New"/>
      <w:kern w:val="2"/>
    </w:rPr>
  </w:style>
  <w:style w:type="character" w:styleId="HTML8">
    <w:name w:val="HTML Cite"/>
    <w:rsid w:val="00792494"/>
    <w:rPr>
      <w:rFonts w:ascii="宋体" w:eastAsia="宋体" w:hAnsi="Tahoma"/>
      <w:i/>
      <w:iCs/>
      <w:kern w:val="2"/>
      <w:sz w:val="21"/>
      <w:szCs w:val="21"/>
      <w:lang w:val="en-US" w:eastAsia="zh-CN" w:bidi="ar-SA"/>
    </w:rPr>
  </w:style>
  <w:style w:type="paragraph" w:styleId="aff">
    <w:name w:val="Title"/>
    <w:basedOn w:val="af7"/>
    <w:link w:val="Char2"/>
    <w:qFormat/>
    <w:rsid w:val="0079249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标题 Char"/>
    <w:link w:val="aff"/>
    <w:rsid w:val="00792494"/>
    <w:rPr>
      <w:rFonts w:ascii="Arial" w:hAnsi="Arial" w:cs="Arial"/>
      <w:b/>
      <w:bCs/>
      <w:kern w:val="2"/>
      <w:sz w:val="32"/>
      <w:szCs w:val="32"/>
    </w:rPr>
  </w:style>
  <w:style w:type="paragraph" w:customStyle="1" w:styleId="aff0">
    <w:name w:val="标准标志"/>
    <w:next w:val="af7"/>
    <w:rsid w:val="00792494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/>
      <w:b/>
      <w:w w:val="130"/>
      <w:sz w:val="96"/>
    </w:rPr>
  </w:style>
  <w:style w:type="paragraph" w:customStyle="1" w:styleId="aff1">
    <w:name w:val="标准称谓"/>
    <w:next w:val="af7"/>
    <w:rsid w:val="00792494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/>
      <w:b/>
      <w:bCs/>
      <w:spacing w:val="20"/>
      <w:w w:val="148"/>
      <w:sz w:val="52"/>
    </w:rPr>
  </w:style>
  <w:style w:type="paragraph" w:customStyle="1" w:styleId="aff2">
    <w:name w:val="标准书脚_偶数页"/>
    <w:rsid w:val="00792494"/>
    <w:pPr>
      <w:spacing w:before="120"/>
    </w:pPr>
    <w:rPr>
      <w:rFonts w:ascii="Times New Roman" w:hAnsi="Times New Roman"/>
      <w:sz w:val="18"/>
    </w:rPr>
  </w:style>
  <w:style w:type="paragraph" w:customStyle="1" w:styleId="aff3">
    <w:name w:val="标准书脚_奇数页"/>
    <w:rsid w:val="00792494"/>
    <w:pPr>
      <w:spacing w:before="120"/>
      <w:jc w:val="right"/>
    </w:pPr>
    <w:rPr>
      <w:rFonts w:ascii="Times New Roman" w:hAnsi="Times New Roman"/>
      <w:sz w:val="18"/>
    </w:rPr>
  </w:style>
  <w:style w:type="paragraph" w:customStyle="1" w:styleId="aff4">
    <w:name w:val="标准书眉_奇数页"/>
    <w:next w:val="af7"/>
    <w:rsid w:val="00792494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/>
      <w:noProof/>
      <w:sz w:val="21"/>
    </w:rPr>
  </w:style>
  <w:style w:type="paragraph" w:customStyle="1" w:styleId="aff5">
    <w:name w:val="标准书眉_偶数页"/>
    <w:basedOn w:val="aff4"/>
    <w:next w:val="af7"/>
    <w:rsid w:val="00792494"/>
    <w:pPr>
      <w:jc w:val="left"/>
    </w:pPr>
  </w:style>
  <w:style w:type="paragraph" w:customStyle="1" w:styleId="aff6">
    <w:name w:val="标准书眉一"/>
    <w:rsid w:val="00792494"/>
    <w:pPr>
      <w:jc w:val="both"/>
    </w:pPr>
    <w:rPr>
      <w:rFonts w:ascii="Times New Roman" w:hAnsi="Times New Roman"/>
    </w:rPr>
  </w:style>
  <w:style w:type="paragraph" w:customStyle="1" w:styleId="ae">
    <w:name w:val="前言、引言标题"/>
    <w:next w:val="af7"/>
    <w:rsid w:val="00792494"/>
    <w:pPr>
      <w:numPr>
        <w:numId w:val="7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7">
    <w:name w:val="参考文献、索引标题"/>
    <w:basedOn w:val="ae"/>
    <w:next w:val="af7"/>
    <w:rsid w:val="00792494"/>
    <w:pPr>
      <w:numPr>
        <w:numId w:val="0"/>
      </w:numPr>
      <w:spacing w:after="200"/>
    </w:pPr>
    <w:rPr>
      <w:sz w:val="21"/>
    </w:rPr>
  </w:style>
  <w:style w:type="character" w:styleId="aff8">
    <w:name w:val="Hyperlink"/>
    <w:uiPriority w:val="99"/>
    <w:rsid w:val="00792494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9">
    <w:name w:val="段"/>
    <w:link w:val="Char3"/>
    <w:rsid w:val="00792494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paragraph" w:customStyle="1" w:styleId="af">
    <w:name w:val="章标题"/>
    <w:next w:val="aff9"/>
    <w:link w:val="Char4"/>
    <w:rsid w:val="00792494"/>
    <w:pPr>
      <w:numPr>
        <w:ilvl w:val="1"/>
        <w:numId w:val="7"/>
      </w:num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character" w:customStyle="1" w:styleId="Char4">
    <w:name w:val="章标题 Char"/>
    <w:link w:val="af"/>
    <w:rsid w:val="00792494"/>
    <w:rPr>
      <w:rFonts w:ascii="黑体" w:eastAsia="黑体" w:hAnsi="Times New Roman"/>
      <w:sz w:val="21"/>
    </w:rPr>
  </w:style>
  <w:style w:type="paragraph" w:customStyle="1" w:styleId="af0">
    <w:name w:val="一级条标题"/>
    <w:basedOn w:val="af"/>
    <w:next w:val="aff9"/>
    <w:link w:val="Char5"/>
    <w:rsid w:val="00792494"/>
    <w:pPr>
      <w:numPr>
        <w:ilvl w:val="2"/>
      </w:numPr>
      <w:spacing w:beforeLines="0" w:afterLines="0"/>
      <w:outlineLvl w:val="2"/>
    </w:pPr>
  </w:style>
  <w:style w:type="character" w:customStyle="1" w:styleId="Char5">
    <w:name w:val="一级条标题 Char"/>
    <w:basedOn w:val="Char4"/>
    <w:link w:val="af0"/>
    <w:rsid w:val="00792494"/>
    <w:rPr>
      <w:rFonts w:ascii="黑体" w:eastAsia="黑体" w:hAnsi="Times New Roman"/>
      <w:sz w:val="21"/>
    </w:rPr>
  </w:style>
  <w:style w:type="paragraph" w:customStyle="1" w:styleId="af1">
    <w:name w:val="二级条标题"/>
    <w:basedOn w:val="af0"/>
    <w:next w:val="aff9"/>
    <w:link w:val="Char6"/>
    <w:autoRedefine/>
    <w:rsid w:val="00792494"/>
    <w:pPr>
      <w:numPr>
        <w:ilvl w:val="3"/>
      </w:numPr>
      <w:outlineLvl w:val="3"/>
    </w:pPr>
  </w:style>
  <w:style w:type="character" w:customStyle="1" w:styleId="Char6">
    <w:name w:val="二级条标题 Char"/>
    <w:basedOn w:val="Char5"/>
    <w:link w:val="af1"/>
    <w:rsid w:val="00792494"/>
    <w:rPr>
      <w:rFonts w:ascii="黑体" w:eastAsia="黑体" w:hAnsi="Times New Roman"/>
      <w:sz w:val="21"/>
    </w:rPr>
  </w:style>
  <w:style w:type="paragraph" w:customStyle="1" w:styleId="a0">
    <w:name w:val="二级无标题条"/>
    <w:basedOn w:val="af7"/>
    <w:rsid w:val="00792494"/>
    <w:pPr>
      <w:numPr>
        <w:ilvl w:val="3"/>
        <w:numId w:val="6"/>
      </w:numPr>
    </w:pPr>
    <w:rPr>
      <w:szCs w:val="24"/>
    </w:rPr>
  </w:style>
  <w:style w:type="character" w:customStyle="1" w:styleId="affa">
    <w:name w:val="发布"/>
    <w:rsid w:val="00792494"/>
    <w:rPr>
      <w:rFonts w:ascii="黑体" w:eastAsia="黑体" w:hAnsi="Tahoma"/>
      <w:spacing w:val="22"/>
      <w:w w:val="100"/>
      <w:kern w:val="2"/>
      <w:position w:val="3"/>
      <w:sz w:val="28"/>
      <w:szCs w:val="21"/>
      <w:lang w:val="en-US" w:eastAsia="zh-CN" w:bidi="ar-SA"/>
    </w:rPr>
  </w:style>
  <w:style w:type="paragraph" w:customStyle="1" w:styleId="affb">
    <w:name w:val="发布部门"/>
    <w:next w:val="aff9"/>
    <w:rsid w:val="00792494"/>
    <w:pPr>
      <w:framePr w:w="7433" w:h="585" w:hRule="exact" w:hSpace="180" w:vSpace="180" w:wrap="around" w:hAnchor="margin" w:xAlign="center" w:y="14401" w:anchorLock="1"/>
      <w:jc w:val="center"/>
    </w:pPr>
    <w:rPr>
      <w:rFonts w:ascii="宋体" w:hAnsi="Times New Roman"/>
      <w:b/>
      <w:spacing w:val="20"/>
      <w:w w:val="135"/>
      <w:sz w:val="36"/>
    </w:rPr>
  </w:style>
  <w:style w:type="paragraph" w:customStyle="1" w:styleId="affc">
    <w:name w:val="发布日期"/>
    <w:rsid w:val="00792494"/>
    <w:pPr>
      <w:framePr w:w="4000" w:h="473" w:hRule="exact" w:hSpace="180" w:vSpace="180" w:wrap="around" w:hAnchor="margin" w:y="13511" w:anchorLock="1"/>
    </w:pPr>
    <w:rPr>
      <w:rFonts w:ascii="Times New Roman" w:eastAsia="黑体" w:hAnsi="Times New Roman"/>
      <w:sz w:val="28"/>
    </w:rPr>
  </w:style>
  <w:style w:type="paragraph" w:customStyle="1" w:styleId="11">
    <w:name w:val="封面标准号1"/>
    <w:rsid w:val="00792494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/>
      <w:sz w:val="28"/>
    </w:rPr>
  </w:style>
  <w:style w:type="paragraph" w:customStyle="1" w:styleId="21">
    <w:name w:val="封面标准号2"/>
    <w:basedOn w:val="11"/>
    <w:rsid w:val="00792494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1"/>
    <w:rsid w:val="00792494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rsid w:val="0079249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fff">
    <w:name w:val="封面标准文稿编辑信息"/>
    <w:rsid w:val="0079249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fff0">
    <w:name w:val="封面标准文稿类别"/>
    <w:rsid w:val="00792494"/>
    <w:pPr>
      <w:spacing w:before="440" w:line="400" w:lineRule="exact"/>
      <w:jc w:val="center"/>
    </w:pPr>
    <w:rPr>
      <w:rFonts w:ascii="宋体" w:hAnsi="Times New Roman"/>
      <w:sz w:val="24"/>
    </w:rPr>
  </w:style>
  <w:style w:type="paragraph" w:customStyle="1" w:styleId="afff1">
    <w:name w:val="封面标准英文名称"/>
    <w:rsid w:val="0079249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fff2">
    <w:name w:val="封面一致性程度标识"/>
    <w:rsid w:val="00792494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afff3">
    <w:name w:val="封面正文"/>
    <w:rsid w:val="00792494"/>
    <w:pPr>
      <w:jc w:val="both"/>
    </w:pPr>
    <w:rPr>
      <w:rFonts w:ascii="Times New Roman" w:hAnsi="Times New Roman"/>
    </w:rPr>
  </w:style>
  <w:style w:type="paragraph" w:customStyle="1" w:styleId="afff4">
    <w:name w:val="附录标识"/>
    <w:basedOn w:val="ae"/>
    <w:rsid w:val="00792494"/>
    <w:pPr>
      <w:numPr>
        <w:numId w:val="0"/>
      </w:numPr>
      <w:tabs>
        <w:tab w:val="left" w:pos="6405"/>
      </w:tabs>
      <w:spacing w:after="200"/>
    </w:pPr>
    <w:rPr>
      <w:sz w:val="21"/>
    </w:rPr>
  </w:style>
  <w:style w:type="paragraph" w:customStyle="1" w:styleId="afff5">
    <w:name w:val="附录表标题"/>
    <w:next w:val="aff9"/>
    <w:rsid w:val="00792494"/>
    <w:pPr>
      <w:jc w:val="center"/>
      <w:textAlignment w:val="baseline"/>
    </w:pPr>
    <w:rPr>
      <w:rFonts w:ascii="黑体" w:eastAsia="黑体" w:hAnsi="Times New Roman"/>
      <w:kern w:val="21"/>
      <w:sz w:val="21"/>
    </w:rPr>
  </w:style>
  <w:style w:type="paragraph" w:customStyle="1" w:styleId="afff6">
    <w:name w:val="附录二级条标题"/>
    <w:basedOn w:val="ad"/>
    <w:next w:val="aff9"/>
    <w:rsid w:val="00792494"/>
    <w:pPr>
      <w:numPr>
        <w:ilvl w:val="0"/>
        <w:numId w:val="0"/>
      </w:numPr>
      <w:spacing w:beforeLines="0" w:afterLines="0"/>
      <w:outlineLvl w:val="3"/>
    </w:pPr>
  </w:style>
  <w:style w:type="paragraph" w:customStyle="1" w:styleId="afff7">
    <w:name w:val="附录三级条标题"/>
    <w:basedOn w:val="afff6"/>
    <w:next w:val="aff9"/>
    <w:rsid w:val="00792494"/>
    <w:pPr>
      <w:outlineLvl w:val="4"/>
    </w:pPr>
  </w:style>
  <w:style w:type="paragraph" w:customStyle="1" w:styleId="afff8">
    <w:name w:val="附录四级条标题"/>
    <w:basedOn w:val="afff7"/>
    <w:next w:val="aff9"/>
    <w:rsid w:val="00792494"/>
    <w:pPr>
      <w:outlineLvl w:val="5"/>
    </w:pPr>
  </w:style>
  <w:style w:type="paragraph" w:customStyle="1" w:styleId="afff9">
    <w:name w:val="附录图标题"/>
    <w:next w:val="aff9"/>
    <w:rsid w:val="00792494"/>
    <w:pPr>
      <w:jc w:val="center"/>
    </w:pPr>
    <w:rPr>
      <w:rFonts w:ascii="黑体" w:eastAsia="黑体" w:hAnsi="Times New Roman"/>
      <w:sz w:val="21"/>
    </w:rPr>
  </w:style>
  <w:style w:type="paragraph" w:customStyle="1" w:styleId="afffa">
    <w:name w:val="附录五级条标题"/>
    <w:basedOn w:val="afff8"/>
    <w:next w:val="aff9"/>
    <w:rsid w:val="00792494"/>
    <w:pPr>
      <w:outlineLvl w:val="6"/>
    </w:pPr>
  </w:style>
  <w:style w:type="character" w:customStyle="1" w:styleId="afffb">
    <w:name w:val="个人答复风格"/>
    <w:rsid w:val="00792494"/>
    <w:rPr>
      <w:rFonts w:ascii="Arial" w:eastAsia="宋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afffc">
    <w:name w:val="个人撰写风格"/>
    <w:rsid w:val="00792494"/>
    <w:rPr>
      <w:rFonts w:ascii="Arial" w:eastAsia="宋体" w:hAnsi="Arial" w:cs="Arial"/>
      <w:color w:val="auto"/>
      <w:kern w:val="2"/>
      <w:sz w:val="20"/>
      <w:szCs w:val="21"/>
      <w:lang w:val="en-US" w:eastAsia="zh-CN" w:bidi="ar-SA"/>
    </w:rPr>
  </w:style>
  <w:style w:type="paragraph" w:styleId="afffd">
    <w:name w:val="footnote text"/>
    <w:basedOn w:val="af7"/>
    <w:link w:val="Char7"/>
    <w:semiHidden/>
    <w:rsid w:val="00792494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link w:val="afffd"/>
    <w:semiHidden/>
    <w:rsid w:val="00792494"/>
    <w:rPr>
      <w:rFonts w:ascii="Times New Roman" w:hAnsi="Times New Roman"/>
      <w:kern w:val="2"/>
      <w:sz w:val="18"/>
      <w:szCs w:val="18"/>
    </w:rPr>
  </w:style>
  <w:style w:type="character" w:styleId="afffe">
    <w:name w:val="footnote reference"/>
    <w:semiHidden/>
    <w:rsid w:val="00792494"/>
    <w:rPr>
      <w:rFonts w:ascii="宋体" w:eastAsia="宋体" w:hAnsi="Tahoma"/>
      <w:kern w:val="2"/>
      <w:sz w:val="21"/>
      <w:szCs w:val="21"/>
      <w:vertAlign w:val="superscript"/>
      <w:lang w:val="en-US" w:eastAsia="zh-CN" w:bidi="ar-SA"/>
    </w:rPr>
  </w:style>
  <w:style w:type="paragraph" w:customStyle="1" w:styleId="af6">
    <w:name w:val="列项——"/>
    <w:rsid w:val="00792494"/>
    <w:pPr>
      <w:widowControl w:val="0"/>
      <w:numPr>
        <w:numId w:val="8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 w:hAnsi="Times New Roman"/>
      <w:sz w:val="21"/>
    </w:rPr>
  </w:style>
  <w:style w:type="paragraph" w:customStyle="1" w:styleId="a6">
    <w:name w:val="列项·"/>
    <w:rsid w:val="00792494"/>
    <w:pPr>
      <w:numPr>
        <w:numId w:val="9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 w:hAnsi="Times New Roman"/>
      <w:sz w:val="21"/>
    </w:rPr>
  </w:style>
  <w:style w:type="paragraph" w:customStyle="1" w:styleId="affff">
    <w:name w:val="目次、标准名称标题"/>
    <w:basedOn w:val="ae"/>
    <w:next w:val="aff9"/>
    <w:rsid w:val="00792494"/>
    <w:pPr>
      <w:numPr>
        <w:numId w:val="0"/>
      </w:numPr>
      <w:spacing w:line="460" w:lineRule="exact"/>
    </w:pPr>
  </w:style>
  <w:style w:type="paragraph" w:customStyle="1" w:styleId="affff0">
    <w:name w:val="目次、索引正文"/>
    <w:rsid w:val="00792494"/>
    <w:pPr>
      <w:spacing w:line="320" w:lineRule="exact"/>
      <w:jc w:val="both"/>
    </w:pPr>
    <w:rPr>
      <w:rFonts w:ascii="宋体" w:hAnsi="Times New Roman"/>
      <w:sz w:val="21"/>
    </w:rPr>
  </w:style>
  <w:style w:type="paragraph" w:styleId="12">
    <w:name w:val="toc 1"/>
    <w:autoRedefine/>
    <w:uiPriority w:val="39"/>
    <w:rsid w:val="00792494"/>
    <w:pPr>
      <w:jc w:val="both"/>
    </w:pPr>
    <w:rPr>
      <w:rFonts w:ascii="宋体" w:hAnsi="Times New Roman"/>
      <w:sz w:val="21"/>
    </w:rPr>
  </w:style>
  <w:style w:type="paragraph" w:styleId="22">
    <w:name w:val="toc 2"/>
    <w:basedOn w:val="12"/>
    <w:autoRedefine/>
    <w:uiPriority w:val="39"/>
    <w:rsid w:val="00792494"/>
    <w:rPr>
      <w:noProof/>
    </w:rPr>
  </w:style>
  <w:style w:type="paragraph" w:styleId="32">
    <w:name w:val="toc 3"/>
    <w:basedOn w:val="22"/>
    <w:autoRedefine/>
    <w:uiPriority w:val="39"/>
    <w:rsid w:val="00792494"/>
  </w:style>
  <w:style w:type="paragraph" w:styleId="40">
    <w:name w:val="toc 4"/>
    <w:basedOn w:val="32"/>
    <w:autoRedefine/>
    <w:uiPriority w:val="39"/>
    <w:rsid w:val="00792494"/>
  </w:style>
  <w:style w:type="paragraph" w:styleId="50">
    <w:name w:val="toc 5"/>
    <w:basedOn w:val="40"/>
    <w:autoRedefine/>
    <w:uiPriority w:val="39"/>
    <w:rsid w:val="00792494"/>
  </w:style>
  <w:style w:type="paragraph" w:styleId="60">
    <w:name w:val="toc 6"/>
    <w:basedOn w:val="50"/>
    <w:autoRedefine/>
    <w:uiPriority w:val="39"/>
    <w:rsid w:val="00792494"/>
  </w:style>
  <w:style w:type="paragraph" w:styleId="71">
    <w:name w:val="toc 7"/>
    <w:basedOn w:val="60"/>
    <w:autoRedefine/>
    <w:uiPriority w:val="39"/>
    <w:rsid w:val="00792494"/>
  </w:style>
  <w:style w:type="paragraph" w:styleId="80">
    <w:name w:val="toc 8"/>
    <w:basedOn w:val="71"/>
    <w:autoRedefine/>
    <w:uiPriority w:val="39"/>
    <w:rsid w:val="00792494"/>
  </w:style>
  <w:style w:type="paragraph" w:styleId="90">
    <w:name w:val="toc 9"/>
    <w:basedOn w:val="80"/>
    <w:autoRedefine/>
    <w:uiPriority w:val="39"/>
    <w:rsid w:val="00792494"/>
  </w:style>
  <w:style w:type="paragraph" w:customStyle="1" w:styleId="affff1">
    <w:name w:val="其他标准称谓"/>
    <w:rsid w:val="00792494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f2">
    <w:name w:val="其他发布部门"/>
    <w:basedOn w:val="affb"/>
    <w:rsid w:val="00792494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2">
    <w:name w:val="三级条标题"/>
    <w:basedOn w:val="af1"/>
    <w:next w:val="aff9"/>
    <w:link w:val="Char8"/>
    <w:rsid w:val="00792494"/>
    <w:pPr>
      <w:numPr>
        <w:ilvl w:val="4"/>
      </w:numPr>
      <w:outlineLvl w:val="4"/>
    </w:pPr>
  </w:style>
  <w:style w:type="character" w:customStyle="1" w:styleId="Char8">
    <w:name w:val="三级条标题 Char"/>
    <w:basedOn w:val="Char6"/>
    <w:link w:val="af2"/>
    <w:rsid w:val="00792494"/>
    <w:rPr>
      <w:rFonts w:ascii="黑体" w:eastAsia="黑体" w:hAnsi="Times New Roman"/>
      <w:sz w:val="21"/>
    </w:rPr>
  </w:style>
  <w:style w:type="paragraph" w:customStyle="1" w:styleId="a1">
    <w:name w:val="三级无标题条"/>
    <w:basedOn w:val="af7"/>
    <w:rsid w:val="00792494"/>
    <w:pPr>
      <w:numPr>
        <w:ilvl w:val="4"/>
        <w:numId w:val="6"/>
      </w:numPr>
    </w:pPr>
    <w:rPr>
      <w:szCs w:val="24"/>
    </w:rPr>
  </w:style>
  <w:style w:type="paragraph" w:customStyle="1" w:styleId="affff3">
    <w:name w:val="实施日期"/>
    <w:basedOn w:val="affc"/>
    <w:rsid w:val="00792494"/>
    <w:pPr>
      <w:framePr w:hSpace="0" w:wrap="around" w:xAlign="right"/>
      <w:jc w:val="right"/>
    </w:pPr>
  </w:style>
  <w:style w:type="paragraph" w:customStyle="1" w:styleId="a4">
    <w:name w:val="示例"/>
    <w:next w:val="aff9"/>
    <w:rsid w:val="00792494"/>
    <w:pPr>
      <w:numPr>
        <w:numId w:val="10"/>
      </w:numPr>
      <w:tabs>
        <w:tab w:val="clear" w:pos="1120"/>
        <w:tab w:val="num" w:pos="816"/>
      </w:tabs>
      <w:ind w:firstLineChars="233" w:firstLine="419"/>
      <w:jc w:val="both"/>
    </w:pPr>
    <w:rPr>
      <w:rFonts w:ascii="宋体" w:hAnsi="Times New Roman"/>
      <w:sz w:val="18"/>
    </w:rPr>
  </w:style>
  <w:style w:type="paragraph" w:customStyle="1" w:styleId="affff4">
    <w:name w:val="数字编号列项（二级）"/>
    <w:rsid w:val="00792494"/>
    <w:pPr>
      <w:ind w:leftChars="400" w:left="1260" w:hangingChars="200" w:hanging="420"/>
      <w:jc w:val="both"/>
    </w:pPr>
    <w:rPr>
      <w:rFonts w:ascii="宋体" w:hAnsi="Times New Roman"/>
      <w:sz w:val="21"/>
    </w:rPr>
  </w:style>
  <w:style w:type="paragraph" w:customStyle="1" w:styleId="af3">
    <w:name w:val="四级条标题"/>
    <w:basedOn w:val="af2"/>
    <w:next w:val="aff9"/>
    <w:autoRedefine/>
    <w:rsid w:val="00792494"/>
    <w:pPr>
      <w:numPr>
        <w:ilvl w:val="5"/>
      </w:numPr>
      <w:tabs>
        <w:tab w:val="num" w:pos="360"/>
      </w:tabs>
      <w:outlineLvl w:val="5"/>
    </w:pPr>
  </w:style>
  <w:style w:type="paragraph" w:customStyle="1" w:styleId="a2">
    <w:name w:val="四级无标题条"/>
    <w:basedOn w:val="af7"/>
    <w:rsid w:val="00792494"/>
    <w:pPr>
      <w:numPr>
        <w:ilvl w:val="5"/>
        <w:numId w:val="6"/>
      </w:numPr>
    </w:pPr>
    <w:rPr>
      <w:szCs w:val="24"/>
    </w:rPr>
  </w:style>
  <w:style w:type="paragraph" w:customStyle="1" w:styleId="affff5">
    <w:name w:val="条文脚注"/>
    <w:basedOn w:val="afffd"/>
    <w:rsid w:val="00792494"/>
    <w:pPr>
      <w:ind w:leftChars="200" w:left="780" w:hangingChars="200" w:hanging="360"/>
      <w:jc w:val="both"/>
    </w:pPr>
    <w:rPr>
      <w:rFonts w:ascii="宋体"/>
    </w:rPr>
  </w:style>
  <w:style w:type="paragraph" w:customStyle="1" w:styleId="affff6">
    <w:name w:val="图表脚注"/>
    <w:next w:val="aff9"/>
    <w:rsid w:val="00792494"/>
    <w:pPr>
      <w:ind w:leftChars="200" w:left="300" w:hangingChars="100" w:hanging="100"/>
      <w:jc w:val="both"/>
    </w:pPr>
    <w:rPr>
      <w:rFonts w:ascii="宋体" w:hAnsi="Times New Roman"/>
      <w:sz w:val="18"/>
    </w:rPr>
  </w:style>
  <w:style w:type="paragraph" w:customStyle="1" w:styleId="affff7">
    <w:name w:val="文献分类号"/>
    <w:rsid w:val="00792494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/>
      <w:sz w:val="21"/>
    </w:rPr>
  </w:style>
  <w:style w:type="paragraph" w:customStyle="1" w:styleId="affff8">
    <w:name w:val="无标题条"/>
    <w:next w:val="aff9"/>
    <w:rsid w:val="00792494"/>
    <w:pPr>
      <w:jc w:val="both"/>
    </w:pPr>
    <w:rPr>
      <w:rFonts w:ascii="Times New Roman" w:hAnsi="Times New Roman"/>
      <w:sz w:val="21"/>
    </w:rPr>
  </w:style>
  <w:style w:type="paragraph" w:customStyle="1" w:styleId="af4">
    <w:name w:val="五级条标题"/>
    <w:basedOn w:val="af3"/>
    <w:next w:val="aff9"/>
    <w:rsid w:val="00792494"/>
    <w:pPr>
      <w:numPr>
        <w:ilvl w:val="6"/>
      </w:numPr>
      <w:tabs>
        <w:tab w:val="num" w:pos="360"/>
      </w:tabs>
      <w:outlineLvl w:val="6"/>
    </w:pPr>
  </w:style>
  <w:style w:type="paragraph" w:customStyle="1" w:styleId="a3">
    <w:name w:val="五级无标题条"/>
    <w:basedOn w:val="af7"/>
    <w:rsid w:val="00792494"/>
    <w:pPr>
      <w:numPr>
        <w:ilvl w:val="6"/>
        <w:numId w:val="6"/>
      </w:numPr>
    </w:pPr>
    <w:rPr>
      <w:szCs w:val="24"/>
    </w:rPr>
  </w:style>
  <w:style w:type="character" w:styleId="affff9">
    <w:name w:val="page number"/>
    <w:rsid w:val="00792494"/>
    <w:rPr>
      <w:rFonts w:ascii="Times New Roman" w:eastAsia="宋体" w:hAnsi="Times New Roman"/>
      <w:kern w:val="2"/>
      <w:sz w:val="18"/>
      <w:szCs w:val="21"/>
      <w:lang w:val="en-US" w:eastAsia="zh-CN" w:bidi="ar-SA"/>
    </w:rPr>
  </w:style>
  <w:style w:type="paragraph" w:customStyle="1" w:styleId="a">
    <w:name w:val="一级无标题条"/>
    <w:basedOn w:val="af7"/>
    <w:rsid w:val="00792494"/>
    <w:pPr>
      <w:numPr>
        <w:ilvl w:val="2"/>
        <w:numId w:val="6"/>
      </w:numPr>
    </w:pPr>
    <w:rPr>
      <w:szCs w:val="24"/>
    </w:rPr>
  </w:style>
  <w:style w:type="paragraph" w:customStyle="1" w:styleId="ab">
    <w:name w:val="正文表标题"/>
    <w:next w:val="aff9"/>
    <w:rsid w:val="00792494"/>
    <w:pPr>
      <w:numPr>
        <w:numId w:val="13"/>
      </w:numPr>
      <w:jc w:val="center"/>
    </w:pPr>
    <w:rPr>
      <w:rFonts w:ascii="黑体" w:eastAsia="黑体" w:hAnsi="Times New Roman"/>
      <w:sz w:val="21"/>
    </w:rPr>
  </w:style>
  <w:style w:type="paragraph" w:customStyle="1" w:styleId="aa">
    <w:name w:val="正文图标题"/>
    <w:next w:val="aff9"/>
    <w:rsid w:val="00792494"/>
    <w:pPr>
      <w:numPr>
        <w:numId w:val="14"/>
      </w:numPr>
      <w:jc w:val="center"/>
    </w:pPr>
    <w:rPr>
      <w:rFonts w:ascii="黑体" w:eastAsia="黑体" w:hAnsi="Times New Roman"/>
      <w:sz w:val="21"/>
    </w:rPr>
  </w:style>
  <w:style w:type="paragraph" w:customStyle="1" w:styleId="af5">
    <w:name w:val="注："/>
    <w:next w:val="aff9"/>
    <w:rsid w:val="00792494"/>
    <w:pPr>
      <w:widowControl w:val="0"/>
      <w:numPr>
        <w:numId w:val="11"/>
      </w:numPr>
      <w:tabs>
        <w:tab w:val="clear" w:pos="1140"/>
      </w:tabs>
      <w:autoSpaceDE w:val="0"/>
      <w:autoSpaceDN w:val="0"/>
      <w:jc w:val="both"/>
    </w:pPr>
    <w:rPr>
      <w:rFonts w:ascii="宋体" w:hAnsi="Times New Roman"/>
      <w:sz w:val="18"/>
    </w:rPr>
  </w:style>
  <w:style w:type="paragraph" w:customStyle="1" w:styleId="a9">
    <w:name w:val="注×："/>
    <w:rsid w:val="00792494"/>
    <w:pPr>
      <w:widowControl w:val="0"/>
      <w:numPr>
        <w:numId w:val="12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 w:hAnsi="Times New Roman"/>
      <w:sz w:val="18"/>
    </w:rPr>
  </w:style>
  <w:style w:type="paragraph" w:customStyle="1" w:styleId="affffa">
    <w:name w:val="字母编号列项（一级）"/>
    <w:rsid w:val="00792494"/>
    <w:pPr>
      <w:ind w:leftChars="200" w:left="840" w:hangingChars="200" w:hanging="420"/>
      <w:jc w:val="both"/>
    </w:pPr>
    <w:rPr>
      <w:rFonts w:ascii="宋体" w:hAnsi="Times New Roman"/>
      <w:sz w:val="21"/>
    </w:rPr>
  </w:style>
  <w:style w:type="paragraph" w:styleId="13">
    <w:name w:val="index 1"/>
    <w:basedOn w:val="af7"/>
    <w:next w:val="af7"/>
    <w:autoRedefine/>
    <w:semiHidden/>
    <w:rsid w:val="00792494"/>
    <w:rPr>
      <w:szCs w:val="24"/>
    </w:rPr>
  </w:style>
  <w:style w:type="paragraph" w:styleId="23">
    <w:name w:val="index 2"/>
    <w:basedOn w:val="af7"/>
    <w:next w:val="af7"/>
    <w:autoRedefine/>
    <w:semiHidden/>
    <w:rsid w:val="00792494"/>
    <w:pPr>
      <w:ind w:leftChars="200" w:left="200"/>
    </w:pPr>
    <w:rPr>
      <w:szCs w:val="24"/>
    </w:rPr>
  </w:style>
  <w:style w:type="paragraph" w:styleId="33">
    <w:name w:val="index 3"/>
    <w:basedOn w:val="af7"/>
    <w:next w:val="af7"/>
    <w:autoRedefine/>
    <w:semiHidden/>
    <w:rsid w:val="00792494"/>
    <w:pPr>
      <w:ind w:leftChars="400" w:left="400"/>
    </w:pPr>
    <w:rPr>
      <w:szCs w:val="24"/>
    </w:rPr>
  </w:style>
  <w:style w:type="paragraph" w:styleId="41">
    <w:name w:val="index 4"/>
    <w:basedOn w:val="af7"/>
    <w:next w:val="af7"/>
    <w:autoRedefine/>
    <w:semiHidden/>
    <w:rsid w:val="00792494"/>
    <w:pPr>
      <w:ind w:leftChars="600" w:left="600"/>
    </w:pPr>
    <w:rPr>
      <w:szCs w:val="24"/>
    </w:rPr>
  </w:style>
  <w:style w:type="paragraph" w:styleId="51">
    <w:name w:val="index 5"/>
    <w:basedOn w:val="af7"/>
    <w:next w:val="af7"/>
    <w:autoRedefine/>
    <w:semiHidden/>
    <w:rsid w:val="00792494"/>
    <w:pPr>
      <w:ind w:leftChars="800" w:left="800"/>
    </w:pPr>
    <w:rPr>
      <w:szCs w:val="24"/>
    </w:rPr>
  </w:style>
  <w:style w:type="paragraph" w:styleId="61">
    <w:name w:val="index 6"/>
    <w:basedOn w:val="af7"/>
    <w:next w:val="af7"/>
    <w:autoRedefine/>
    <w:semiHidden/>
    <w:rsid w:val="00792494"/>
    <w:pPr>
      <w:ind w:leftChars="1000" w:left="1000"/>
    </w:pPr>
    <w:rPr>
      <w:szCs w:val="24"/>
    </w:rPr>
  </w:style>
  <w:style w:type="paragraph" w:styleId="72">
    <w:name w:val="index 7"/>
    <w:basedOn w:val="af7"/>
    <w:next w:val="af7"/>
    <w:autoRedefine/>
    <w:semiHidden/>
    <w:rsid w:val="00792494"/>
    <w:pPr>
      <w:ind w:leftChars="1200" w:left="1200"/>
    </w:pPr>
    <w:rPr>
      <w:szCs w:val="24"/>
    </w:rPr>
  </w:style>
  <w:style w:type="paragraph" w:styleId="81">
    <w:name w:val="index 8"/>
    <w:basedOn w:val="af7"/>
    <w:next w:val="af7"/>
    <w:autoRedefine/>
    <w:semiHidden/>
    <w:rsid w:val="00792494"/>
    <w:pPr>
      <w:ind w:leftChars="1400" w:left="1400"/>
    </w:pPr>
    <w:rPr>
      <w:szCs w:val="24"/>
    </w:rPr>
  </w:style>
  <w:style w:type="paragraph" w:styleId="91">
    <w:name w:val="index 9"/>
    <w:basedOn w:val="af7"/>
    <w:next w:val="af7"/>
    <w:autoRedefine/>
    <w:semiHidden/>
    <w:rsid w:val="00792494"/>
    <w:pPr>
      <w:ind w:leftChars="1600" w:left="1600"/>
    </w:pPr>
    <w:rPr>
      <w:szCs w:val="24"/>
    </w:rPr>
  </w:style>
  <w:style w:type="paragraph" w:styleId="affffb">
    <w:name w:val="index heading"/>
    <w:basedOn w:val="af7"/>
    <w:next w:val="13"/>
    <w:semiHidden/>
    <w:rsid w:val="00792494"/>
    <w:rPr>
      <w:szCs w:val="24"/>
    </w:rPr>
  </w:style>
  <w:style w:type="paragraph" w:styleId="affffc">
    <w:name w:val="Balloon Text"/>
    <w:basedOn w:val="af7"/>
    <w:link w:val="Char9"/>
    <w:semiHidden/>
    <w:rsid w:val="00792494"/>
    <w:rPr>
      <w:sz w:val="18"/>
      <w:szCs w:val="18"/>
    </w:rPr>
  </w:style>
  <w:style w:type="character" w:customStyle="1" w:styleId="Char9">
    <w:name w:val="批注框文本 Char"/>
    <w:link w:val="affffc"/>
    <w:semiHidden/>
    <w:rsid w:val="00792494"/>
    <w:rPr>
      <w:rFonts w:ascii="Times New Roman" w:hAnsi="Times New Roman"/>
      <w:kern w:val="2"/>
      <w:sz w:val="18"/>
      <w:szCs w:val="18"/>
    </w:rPr>
  </w:style>
  <w:style w:type="paragraph" w:styleId="affffd">
    <w:name w:val="Normal Indent"/>
    <w:aliases w:val="表正文,正文非缩进,正文1，正文内容,特点,ALT+Z,段1,标题4,正文不缩进,水上软件,Indent 1,Normal Indent（正文缩进）,±íÕýÎÄ,ÕýÎÄ·ÇËõ½ø,bt,body text,正文(首行缩进两字),正文(首行缩进两字)1,Normal Indent Char,特点 Char,表正文 Char,正文非缩进 Char,正文不缩进 Char,段1 Char,bt Char,body text Char,四号,正文缩进陈木华,小,Alt+X,mr正文缩进,首行缩进"/>
    <w:basedOn w:val="af7"/>
    <w:link w:val="Chara"/>
    <w:rsid w:val="00792494"/>
    <w:pPr>
      <w:ind w:firstLineChars="200" w:firstLine="420"/>
    </w:pPr>
    <w:rPr>
      <w:szCs w:val="24"/>
    </w:rPr>
  </w:style>
  <w:style w:type="paragraph" w:styleId="affffe">
    <w:name w:val="Body Text Indent"/>
    <w:basedOn w:val="af7"/>
    <w:link w:val="Charb"/>
    <w:rsid w:val="00792494"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Charb">
    <w:name w:val="正文文本缩进 Char"/>
    <w:link w:val="affffe"/>
    <w:rsid w:val="00792494"/>
    <w:rPr>
      <w:rFonts w:ascii="Times New Roman" w:hAnsi="Times New Roman"/>
      <w:kern w:val="2"/>
      <w:sz w:val="24"/>
      <w:szCs w:val="24"/>
    </w:rPr>
  </w:style>
  <w:style w:type="paragraph" w:customStyle="1" w:styleId="24">
    <w:name w:val="目录2"/>
    <w:basedOn w:val="af7"/>
    <w:rsid w:val="00792494"/>
    <w:pPr>
      <w:autoSpaceDE w:val="0"/>
      <w:autoSpaceDN w:val="0"/>
      <w:adjustRightInd w:val="0"/>
      <w:spacing w:line="360" w:lineRule="atLeast"/>
      <w:ind w:left="473"/>
      <w:jc w:val="left"/>
      <w:textAlignment w:val="baseline"/>
    </w:pPr>
    <w:rPr>
      <w:kern w:val="0"/>
    </w:rPr>
  </w:style>
  <w:style w:type="paragraph" w:styleId="afffff">
    <w:name w:val="List Bullet"/>
    <w:basedOn w:val="af7"/>
    <w:autoRedefine/>
    <w:rsid w:val="00792494"/>
    <w:pPr>
      <w:spacing w:line="360" w:lineRule="auto"/>
    </w:pPr>
    <w:rPr>
      <w:sz w:val="24"/>
      <w:szCs w:val="24"/>
    </w:rPr>
  </w:style>
  <w:style w:type="paragraph" w:styleId="25">
    <w:name w:val="List Bullet 2"/>
    <w:basedOn w:val="af7"/>
    <w:autoRedefine/>
    <w:rsid w:val="00792494"/>
    <w:pPr>
      <w:spacing w:line="360" w:lineRule="auto"/>
    </w:pPr>
    <w:rPr>
      <w:sz w:val="24"/>
      <w:szCs w:val="24"/>
    </w:rPr>
  </w:style>
  <w:style w:type="paragraph" w:customStyle="1" w:styleId="afffff0">
    <w:name w:val="表格内正文（正文+宋体）"/>
    <w:basedOn w:val="af7"/>
    <w:autoRedefine/>
    <w:rsid w:val="00792494"/>
    <w:pPr>
      <w:spacing w:line="360" w:lineRule="auto"/>
    </w:pPr>
    <w:rPr>
      <w:color w:val="FF0000"/>
    </w:rPr>
  </w:style>
  <w:style w:type="character" w:styleId="afffff1">
    <w:name w:val="annotation reference"/>
    <w:semiHidden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paragraph" w:styleId="afffff2">
    <w:name w:val="annotation text"/>
    <w:basedOn w:val="af7"/>
    <w:link w:val="Charc"/>
    <w:semiHidden/>
    <w:rsid w:val="00792494"/>
    <w:pPr>
      <w:jc w:val="left"/>
    </w:pPr>
    <w:rPr>
      <w:szCs w:val="24"/>
    </w:rPr>
  </w:style>
  <w:style w:type="character" w:customStyle="1" w:styleId="Charc">
    <w:name w:val="批注文字 Char"/>
    <w:link w:val="afffff2"/>
    <w:semiHidden/>
    <w:rsid w:val="00792494"/>
    <w:rPr>
      <w:rFonts w:ascii="Times New Roman" w:hAnsi="Times New Roman"/>
      <w:kern w:val="2"/>
      <w:sz w:val="21"/>
      <w:szCs w:val="24"/>
    </w:rPr>
  </w:style>
  <w:style w:type="paragraph" w:styleId="afffff3">
    <w:name w:val="annotation subject"/>
    <w:basedOn w:val="afffff2"/>
    <w:next w:val="afffff2"/>
    <w:link w:val="Chard"/>
    <w:semiHidden/>
    <w:rsid w:val="00792494"/>
    <w:rPr>
      <w:b/>
      <w:bCs/>
    </w:rPr>
  </w:style>
  <w:style w:type="character" w:customStyle="1" w:styleId="Chard">
    <w:name w:val="批注主题 Char"/>
    <w:link w:val="afffff3"/>
    <w:semiHidden/>
    <w:rsid w:val="00792494"/>
    <w:rPr>
      <w:rFonts w:ascii="Times New Roman" w:hAnsi="Times New Roman"/>
      <w:b/>
      <w:bCs/>
      <w:kern w:val="2"/>
      <w:sz w:val="21"/>
      <w:szCs w:val="24"/>
    </w:rPr>
  </w:style>
  <w:style w:type="paragraph" w:customStyle="1" w:styleId="TableText">
    <w:name w:val="Table Text"/>
    <w:link w:val="TableTextChar1"/>
    <w:rsid w:val="00792494"/>
    <w:pPr>
      <w:snapToGrid w:val="0"/>
      <w:spacing w:before="80" w:after="80"/>
    </w:pPr>
    <w:rPr>
      <w:rFonts w:ascii="Arial" w:hAnsi="Arial"/>
      <w:sz w:val="18"/>
    </w:rPr>
  </w:style>
  <w:style w:type="character" w:customStyle="1" w:styleId="TableTextChar1">
    <w:name w:val="Table Text Char1"/>
    <w:link w:val="TableText"/>
    <w:rsid w:val="00792494"/>
    <w:rPr>
      <w:rFonts w:ascii="Arial" w:hAnsi="Arial"/>
      <w:sz w:val="18"/>
      <w:lang w:val="en-US" w:eastAsia="zh-CN" w:bidi="ar-SA"/>
    </w:rPr>
  </w:style>
  <w:style w:type="character" w:customStyle="1" w:styleId="epx11blue1">
    <w:name w:val="epx11blue1"/>
    <w:rsid w:val="00792494"/>
    <w:rPr>
      <w:rFonts w:ascii="Arial" w:eastAsia="宋体" w:hAnsi="Arial" w:cs="Arial" w:hint="default"/>
      <w:b/>
      <w:bCs/>
      <w:color w:val="0053A6"/>
      <w:kern w:val="2"/>
      <w:sz w:val="17"/>
      <w:szCs w:val="17"/>
      <w:lang w:val="en-US" w:eastAsia="zh-CN" w:bidi="ar-SA"/>
    </w:rPr>
  </w:style>
  <w:style w:type="table" w:styleId="afffff4">
    <w:name w:val="Table Grid"/>
    <w:basedOn w:val="af9"/>
    <w:rsid w:val="0079249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5">
    <w:name w:val="Body Text"/>
    <w:aliases w:val=" ändrad,EHPT,Body Text2,正文文字 Char1,Body Text(ch) Char, ändrad Char,EHPT Char,Body Text2 Char,正文文字(ALT+W),ändrad,AvtalBrödtext,Bodytext,AvtalBrodtext,andrad,compact,Body3,Requirements,Body Text ,Body Text level 1,Response,à¹×éÍàÃ×èÍ§,- TF"/>
    <w:basedOn w:val="af7"/>
    <w:link w:val="Chare"/>
    <w:rsid w:val="00792494"/>
    <w:pPr>
      <w:spacing w:after="120"/>
    </w:pPr>
    <w:rPr>
      <w:szCs w:val="24"/>
    </w:rPr>
  </w:style>
  <w:style w:type="character" w:customStyle="1" w:styleId="Chare">
    <w:name w:val="正文文本 Char"/>
    <w:aliases w:val=" ändrad Char1,EHPT Char1,Body Text2 Char1,正文文字 Char1 Char,Body Text(ch) Char Char, ändrad Char Char,EHPT Char Char,Body Text2 Char Char,正文文字(ALT+W) Char,ändrad Char,AvtalBrödtext Char,Bodytext Char,AvtalBrodtext Char,andrad Char,compact Char"/>
    <w:link w:val="afffff5"/>
    <w:rsid w:val="00792494"/>
    <w:rPr>
      <w:rFonts w:ascii="Times New Roman" w:hAnsi="Times New Roman"/>
      <w:kern w:val="2"/>
      <w:sz w:val="21"/>
      <w:szCs w:val="24"/>
    </w:rPr>
  </w:style>
  <w:style w:type="paragraph" w:styleId="afffff6">
    <w:name w:val="Body Text First Indent"/>
    <w:aliases w:val="正文首行缩进 Char Char Char Char Char Char Char Char,正文首行缩进 Char Char Char,正文首行缩进 Char Char Char Char Char Char Char Char Char Char Char Char Char Char Char"/>
    <w:basedOn w:val="afffff5"/>
    <w:link w:val="Char10"/>
    <w:rsid w:val="00792494"/>
    <w:pPr>
      <w:ind w:firstLineChars="100" w:firstLine="420"/>
    </w:pPr>
  </w:style>
  <w:style w:type="character" w:customStyle="1" w:styleId="Charf">
    <w:name w:val="正文首行缩进 Char"/>
    <w:basedOn w:val="Chare"/>
    <w:uiPriority w:val="99"/>
    <w:semiHidden/>
    <w:rsid w:val="00792494"/>
    <w:rPr>
      <w:rFonts w:ascii="Times New Roman" w:hAnsi="Times New Roman"/>
      <w:kern w:val="2"/>
      <w:sz w:val="21"/>
      <w:szCs w:val="24"/>
    </w:rPr>
  </w:style>
  <w:style w:type="character" w:customStyle="1" w:styleId="Char10">
    <w:name w:val="正文首行缩进 Char1"/>
    <w:aliases w:val="正文首行缩进 Char Char Char Char Char Char Char Char Char,正文首行缩进 Char Char Char Char,正文首行缩进 Char Char Char Char Char Char Char Char Char Char Char Char Char Char Char Char"/>
    <w:link w:val="afffff6"/>
    <w:rsid w:val="00792494"/>
    <w:rPr>
      <w:rFonts w:ascii="Times New Roman" w:hAnsi="Times New Roman"/>
      <w:kern w:val="2"/>
      <w:sz w:val="21"/>
      <w:szCs w:val="24"/>
    </w:rPr>
  </w:style>
  <w:style w:type="character" w:styleId="afffff7">
    <w:name w:val="FollowedHyperlink"/>
    <w:rsid w:val="00792494"/>
    <w:rPr>
      <w:rFonts w:ascii="宋体" w:eastAsia="宋体" w:hAnsi="Tahoma"/>
      <w:color w:val="800080"/>
      <w:kern w:val="2"/>
      <w:sz w:val="21"/>
      <w:szCs w:val="21"/>
      <w:u w:val="single"/>
      <w:lang w:val="en-US" w:eastAsia="zh-CN" w:bidi="ar-SA"/>
    </w:rPr>
  </w:style>
  <w:style w:type="paragraph" w:customStyle="1" w:styleId="Charf0">
    <w:name w:val="表头样式 Char"/>
    <w:basedOn w:val="af7"/>
    <w:link w:val="CharChar"/>
    <w:rsid w:val="00792494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fffff8">
    <w:name w:val="表格文本"/>
    <w:basedOn w:val="af7"/>
    <w:rsid w:val="00792494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customStyle="1" w:styleId="a5">
    <w:name w:val="图号"/>
    <w:basedOn w:val="af7"/>
    <w:rsid w:val="00792494"/>
    <w:pPr>
      <w:numPr>
        <w:numId w:val="15"/>
      </w:numPr>
      <w:autoSpaceDE w:val="0"/>
      <w:autoSpaceDN w:val="0"/>
      <w:adjustRightInd w:val="0"/>
      <w:spacing w:before="105" w:line="360" w:lineRule="auto"/>
      <w:jc w:val="center"/>
    </w:pPr>
    <w:rPr>
      <w:kern w:val="0"/>
      <w:szCs w:val="21"/>
    </w:rPr>
  </w:style>
  <w:style w:type="paragraph" w:customStyle="1" w:styleId="afffff9">
    <w:name w:val="表格正文"/>
    <w:basedOn w:val="af7"/>
    <w:rsid w:val="00792494"/>
    <w:pPr>
      <w:adjustRightInd w:val="0"/>
      <w:spacing w:before="120" w:after="120"/>
      <w:jc w:val="left"/>
    </w:pPr>
    <w:rPr>
      <w:rFonts w:ascii="Arial" w:hAnsi="Arial"/>
      <w:kern w:val="0"/>
      <w:szCs w:val="24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f7"/>
    <w:rsid w:val="00792494"/>
    <w:pPr>
      <w:keepNext/>
      <w:keepLines/>
      <w:tabs>
        <w:tab w:val="num" w:pos="4394"/>
      </w:tabs>
      <w:spacing w:before="240" w:after="240"/>
      <w:ind w:left="4394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2Char1Char1">
    <w:name w:val="标题 2 Char1 Char1"/>
    <w:aliases w:val="标题 2 Char Char Char1,heading 2 Char Char Char Char,标题 2 Char1 Char Char,标题 2 Char Char Char Char,heading 2 Char Char Char Char1"/>
    <w:rsid w:val="00792494"/>
    <w:rPr>
      <w:rFonts w:ascii="Arial" w:eastAsia="黑体" w:hAnsi="Arial"/>
      <w:kern w:val="2"/>
      <w:sz w:val="21"/>
      <w:szCs w:val="24"/>
      <w:lang w:val="en-US" w:eastAsia="zh-CN" w:bidi="ar-SA"/>
    </w:rPr>
  </w:style>
  <w:style w:type="paragraph" w:customStyle="1" w:styleId="afffffa">
    <w:name w:val="表头文本"/>
    <w:rsid w:val="00792494"/>
    <w:pPr>
      <w:jc w:val="center"/>
    </w:pPr>
    <w:rPr>
      <w:rFonts w:ascii="Arial" w:hAnsi="Arial"/>
      <w:b/>
      <w:sz w:val="21"/>
      <w:szCs w:val="21"/>
    </w:rPr>
  </w:style>
  <w:style w:type="paragraph" w:customStyle="1" w:styleId="TAL">
    <w:name w:val="TAL"/>
    <w:basedOn w:val="af7"/>
    <w:rsid w:val="00792494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18"/>
      <w:lang w:val="en-GB" w:eastAsia="en-US"/>
    </w:rPr>
  </w:style>
  <w:style w:type="paragraph" w:customStyle="1" w:styleId="42">
    <w:name w:val="正文4"/>
    <w:basedOn w:val="af7"/>
    <w:autoRedefine/>
    <w:rsid w:val="00792494"/>
    <w:pPr>
      <w:tabs>
        <w:tab w:val="num" w:pos="420"/>
      </w:tabs>
      <w:spacing w:before="60" w:after="60" w:line="360" w:lineRule="auto"/>
      <w:ind w:left="420" w:hanging="420"/>
    </w:pPr>
    <w:rPr>
      <w:rFonts w:ascii="宋体" w:hAnsi="宋体"/>
      <w:bCs/>
      <w:szCs w:val="24"/>
    </w:rPr>
  </w:style>
  <w:style w:type="paragraph" w:customStyle="1" w:styleId="52">
    <w:name w:val="正文5后正文"/>
    <w:basedOn w:val="af7"/>
    <w:autoRedefine/>
    <w:rsid w:val="00792494"/>
    <w:pPr>
      <w:spacing w:before="60" w:after="60" w:line="360" w:lineRule="auto"/>
      <w:ind w:leftChars="470" w:left="987" w:firstLineChars="200" w:firstLine="480"/>
    </w:pPr>
    <w:rPr>
      <w:rFonts w:cs="宋体"/>
      <w:color w:val="FF0000"/>
      <w:sz w:val="24"/>
    </w:rPr>
  </w:style>
  <w:style w:type="paragraph" w:styleId="afffffb">
    <w:name w:val="Date"/>
    <w:basedOn w:val="af7"/>
    <w:next w:val="af7"/>
    <w:link w:val="Charf1"/>
    <w:rsid w:val="00792494"/>
    <w:pPr>
      <w:widowControl/>
      <w:jc w:val="left"/>
    </w:pPr>
    <w:rPr>
      <w:rFonts w:ascii="宋体" w:hAnsi="宋体" w:cs="宋体"/>
      <w:kern w:val="0"/>
      <w:sz w:val="32"/>
      <w:szCs w:val="24"/>
    </w:rPr>
  </w:style>
  <w:style w:type="character" w:customStyle="1" w:styleId="Charf1">
    <w:name w:val="日期 Char"/>
    <w:link w:val="afffffb"/>
    <w:rsid w:val="00792494"/>
    <w:rPr>
      <w:rFonts w:ascii="宋体" w:hAnsi="宋体" w:cs="宋体"/>
      <w:sz w:val="32"/>
      <w:szCs w:val="24"/>
    </w:rPr>
  </w:style>
  <w:style w:type="paragraph" w:styleId="26">
    <w:name w:val="Body Text 2"/>
    <w:basedOn w:val="af7"/>
    <w:link w:val="2Char0"/>
    <w:rsid w:val="00792494"/>
    <w:pPr>
      <w:widowControl/>
      <w:jc w:val="left"/>
    </w:pPr>
    <w:rPr>
      <w:rFonts w:ascii="宋体" w:hAnsi="宋体" w:cs="宋体"/>
      <w:kern w:val="0"/>
      <w:sz w:val="18"/>
      <w:szCs w:val="24"/>
    </w:rPr>
  </w:style>
  <w:style w:type="character" w:customStyle="1" w:styleId="2Char0">
    <w:name w:val="正文文本 2 Char"/>
    <w:link w:val="26"/>
    <w:rsid w:val="00792494"/>
    <w:rPr>
      <w:rFonts w:ascii="宋体" w:hAnsi="宋体" w:cs="宋体"/>
      <w:sz w:val="18"/>
      <w:szCs w:val="24"/>
    </w:rPr>
  </w:style>
  <w:style w:type="paragraph" w:customStyle="1" w:styleId="BodyTextLevel2">
    <w:name w:val="BodyTextLevel2"/>
    <w:rsid w:val="00792494"/>
    <w:pPr>
      <w:spacing w:before="57" w:after="117"/>
      <w:ind w:left="630" w:right="-158"/>
    </w:pPr>
    <w:rPr>
      <w:rFonts w:ascii="Times" w:hAnsi="Times"/>
      <w:sz w:val="24"/>
    </w:rPr>
  </w:style>
  <w:style w:type="paragraph" w:customStyle="1" w:styleId="ProjectNumberText">
    <w:name w:val="ProjectNumberText"/>
    <w:rsid w:val="00792494"/>
    <w:pPr>
      <w:keepNext/>
      <w:keepLines/>
      <w:shd w:val="pct12" w:color="auto" w:fill="auto"/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</w:tabs>
      <w:spacing w:before="100"/>
      <w:ind w:right="556"/>
      <w:jc w:val="center"/>
    </w:pPr>
    <w:rPr>
      <w:rFonts w:ascii="Helvetica" w:hAnsi="Helvetica"/>
      <w:b/>
      <w:sz w:val="36"/>
    </w:rPr>
  </w:style>
  <w:style w:type="paragraph" w:customStyle="1" w:styleId="StyleHeading1">
    <w:name w:val="Style Heading 1 + 小二"/>
    <w:basedOn w:val="10"/>
    <w:rsid w:val="00792494"/>
    <w:pPr>
      <w:keepLines/>
      <w:numPr>
        <w:numId w:val="16"/>
      </w:numPr>
      <w:spacing w:before="340" w:after="330" w:line="578" w:lineRule="auto"/>
    </w:pPr>
    <w:rPr>
      <w:rFonts w:ascii="宋体" w:hAnsi="宋体" w:cs="宋体"/>
      <w:kern w:val="44"/>
      <w:sz w:val="36"/>
      <w:szCs w:val="44"/>
    </w:rPr>
  </w:style>
  <w:style w:type="character" w:customStyle="1" w:styleId="PIM11">
    <w:name w:val="PIM 11"/>
    <w:aliases w:val="h12,1st level1,Section Head1,l11,Heading 01,&amp;31,List level 11,11,H113,H123,H133,H143,H153,H163,标书11,h111,heading 1TOC1,heading 11,Header 11,Header11,SAHeading 11,Head11,Heading apps1,1233211,H1111,H1211,H1311,H1411,H1511,H1611"/>
    <w:rsid w:val="00792494"/>
    <w:rPr>
      <w:rFonts w:ascii="宋体" w:eastAsia="宋体" w:hAnsi="Tahoma" w:cs="Arial"/>
      <w:b/>
      <w:bCs/>
      <w:kern w:val="44"/>
      <w:sz w:val="44"/>
      <w:szCs w:val="44"/>
      <w:lang w:val="en-US" w:eastAsia="zh-CN" w:bidi="ar-SA"/>
    </w:rPr>
  </w:style>
  <w:style w:type="character" w:customStyle="1" w:styleId="StyleHeading1Char">
    <w:name w:val="Style Heading 1 + 小二 Char"/>
    <w:rsid w:val="00792494"/>
    <w:rPr>
      <w:rFonts w:ascii="宋体" w:eastAsia="宋体" w:hAnsi="Tahoma" w:cs="Arial"/>
      <w:b/>
      <w:bCs/>
      <w:kern w:val="44"/>
      <w:sz w:val="36"/>
      <w:szCs w:val="44"/>
      <w:lang w:val="en-US" w:eastAsia="zh-CN" w:bidi="ar-SA"/>
    </w:rPr>
  </w:style>
  <w:style w:type="paragraph" w:customStyle="1" w:styleId="StyleHeading1Left0cmFirstline0cm">
    <w:name w:val="Style Heading 1 + Left:  0 cm First line:  0 cm"/>
    <w:basedOn w:val="10"/>
    <w:autoRedefine/>
    <w:rsid w:val="00792494"/>
    <w:pPr>
      <w:keepLines/>
      <w:numPr>
        <w:numId w:val="17"/>
      </w:numPr>
      <w:spacing w:before="340" w:after="330" w:line="578" w:lineRule="auto"/>
    </w:pPr>
    <w:rPr>
      <w:rFonts w:ascii="宋体" w:hAnsi="宋体" w:cs="宋体"/>
      <w:kern w:val="44"/>
      <w:sz w:val="44"/>
    </w:rPr>
  </w:style>
  <w:style w:type="paragraph" w:customStyle="1" w:styleId="afffffc">
    <w:name w:val="文档正文"/>
    <w:basedOn w:val="af7"/>
    <w:rsid w:val="00792494"/>
    <w:pPr>
      <w:adjustRightInd w:val="0"/>
      <w:spacing w:line="480" w:lineRule="atLeast"/>
      <w:ind w:firstLine="567"/>
      <w:textAlignment w:val="baseline"/>
    </w:pPr>
    <w:rPr>
      <w:rFonts w:ascii="宋体" w:hAnsi="宋体"/>
      <w:bCs/>
      <w:kern w:val="0"/>
      <w:sz w:val="28"/>
    </w:rPr>
  </w:style>
  <w:style w:type="paragraph" w:customStyle="1" w:styleId="GB2312">
    <w:name w:val="样式 正文缩进 + (中文) 仿宋_GB2312 小四"/>
    <w:basedOn w:val="affffd"/>
    <w:rsid w:val="00792494"/>
    <w:pPr>
      <w:spacing w:line="360" w:lineRule="auto"/>
      <w:ind w:firstLine="480"/>
    </w:pPr>
    <w:rPr>
      <w:rFonts w:ascii="宋体" w:hAnsi="宋体"/>
      <w:bCs/>
      <w:sz w:val="24"/>
    </w:rPr>
  </w:style>
  <w:style w:type="paragraph" w:customStyle="1" w:styleId="43">
    <w:name w:val="正文4后正文"/>
    <w:basedOn w:val="af7"/>
    <w:autoRedefine/>
    <w:rsid w:val="00792494"/>
    <w:pPr>
      <w:spacing w:before="60" w:after="60" w:line="360" w:lineRule="auto"/>
    </w:pPr>
    <w:rPr>
      <w:rFonts w:ascii="宋体" w:hAnsi="宋体"/>
      <w:bCs/>
    </w:rPr>
  </w:style>
  <w:style w:type="paragraph" w:customStyle="1" w:styleId="53">
    <w:name w:val="标题5后正文"/>
    <w:basedOn w:val="af7"/>
    <w:autoRedefine/>
    <w:rsid w:val="00792494"/>
    <w:pPr>
      <w:spacing w:before="60" w:after="60" w:line="360" w:lineRule="auto"/>
      <w:ind w:leftChars="300" w:left="630" w:firstLineChars="200" w:firstLine="480"/>
    </w:pPr>
    <w:rPr>
      <w:rFonts w:ascii="宋体" w:hAnsi="宋体"/>
      <w:bCs/>
      <w:sz w:val="24"/>
    </w:rPr>
  </w:style>
  <w:style w:type="paragraph" w:customStyle="1" w:styleId="44">
    <w:name w:val="标题4后正文"/>
    <w:basedOn w:val="af7"/>
    <w:autoRedefine/>
    <w:rsid w:val="00792494"/>
    <w:pPr>
      <w:spacing w:before="60" w:after="60" w:line="360" w:lineRule="auto"/>
      <w:ind w:left="1080" w:firstLine="425"/>
    </w:pPr>
    <w:rPr>
      <w:rFonts w:ascii="宋体" w:hAnsi="宋体" w:cs="宋体"/>
      <w:bCs/>
    </w:rPr>
  </w:style>
  <w:style w:type="paragraph" w:customStyle="1" w:styleId="27">
    <w:name w:val="标题2后正文"/>
    <w:basedOn w:val="af7"/>
    <w:autoRedefine/>
    <w:rsid w:val="00792494"/>
    <w:pPr>
      <w:spacing w:before="60" w:after="60" w:line="360" w:lineRule="auto"/>
      <w:ind w:firstLine="525"/>
    </w:pPr>
    <w:rPr>
      <w:rFonts w:ascii="宋体" w:hAnsi="宋体" w:cs="宋体"/>
      <w:bCs/>
      <w:sz w:val="24"/>
    </w:rPr>
  </w:style>
  <w:style w:type="paragraph" w:customStyle="1" w:styleId="7">
    <w:name w:val="正文7"/>
    <w:basedOn w:val="af7"/>
    <w:autoRedefine/>
    <w:rsid w:val="00792494"/>
    <w:pPr>
      <w:numPr>
        <w:numId w:val="18"/>
      </w:numPr>
      <w:spacing w:before="60" w:after="60" w:line="360" w:lineRule="auto"/>
      <w:ind w:leftChars="700" w:left="1890"/>
    </w:pPr>
    <w:rPr>
      <w:rFonts w:ascii="宋体" w:hAnsi="宋体"/>
      <w:bCs/>
      <w:sz w:val="24"/>
      <w:szCs w:val="24"/>
    </w:rPr>
  </w:style>
  <w:style w:type="paragraph" w:customStyle="1" w:styleId="StyleHeading3h3H3level3PIM3Level3HeadHeading3-oldse">
    <w:name w:val="Style Heading 3h3H3level_3PIM 3Level 3 HeadHeading 3 - oldse..."/>
    <w:basedOn w:val="31"/>
    <w:rsid w:val="00792494"/>
    <w:pPr>
      <w:widowControl/>
      <w:numPr>
        <w:numId w:val="0"/>
      </w:numPr>
      <w:tabs>
        <w:tab w:val="num" w:pos="720"/>
        <w:tab w:val="left" w:pos="960"/>
      </w:tabs>
      <w:spacing w:before="240" w:after="60" w:line="360" w:lineRule="auto"/>
      <w:ind w:left="720" w:hanging="720"/>
    </w:pPr>
    <w:rPr>
      <w:rFonts w:ascii="宋体" w:hAnsi="宋体" w:cs="宋体"/>
      <w:bCs w:val="0"/>
      <w:kern w:val="0"/>
      <w:sz w:val="24"/>
      <w:szCs w:val="20"/>
    </w:rPr>
  </w:style>
  <w:style w:type="paragraph" w:customStyle="1" w:styleId="PlainText1">
    <w:name w:val="Plain Text1"/>
    <w:basedOn w:val="af7"/>
    <w:rsid w:val="00792494"/>
    <w:pPr>
      <w:autoSpaceDE w:val="0"/>
      <w:autoSpaceDN w:val="0"/>
      <w:adjustRightInd w:val="0"/>
      <w:spacing w:line="360" w:lineRule="auto"/>
    </w:pPr>
    <w:rPr>
      <w:rFonts w:ascii="宋体" w:hAnsi="宋体" w:hint="eastAsia"/>
      <w:bCs/>
    </w:rPr>
  </w:style>
  <w:style w:type="character" w:customStyle="1" w:styleId="b1">
    <w:name w:val="b1"/>
    <w:rsid w:val="00792494"/>
    <w:rPr>
      <w:rFonts w:ascii="Courier New" w:eastAsia="宋体" w:hAnsi="Courier New" w:cs="Courier New" w:hint="default"/>
      <w:b/>
      <w:bCs/>
      <w:strike w:val="0"/>
      <w:dstrike w:val="0"/>
      <w:color w:val="FF0000"/>
      <w:kern w:val="2"/>
      <w:sz w:val="21"/>
      <w:szCs w:val="21"/>
      <w:u w:val="none"/>
      <w:effect w:val="none"/>
      <w:lang w:val="en-US" w:eastAsia="zh-CN" w:bidi="ar-SA"/>
    </w:rPr>
  </w:style>
  <w:style w:type="character" w:customStyle="1" w:styleId="m1">
    <w:name w:val="m1"/>
    <w:rsid w:val="00792494"/>
    <w:rPr>
      <w:rFonts w:ascii="宋体" w:eastAsia="宋体" w:hAnsi="Tahoma"/>
      <w:color w:val="0000FF"/>
      <w:kern w:val="2"/>
      <w:sz w:val="21"/>
      <w:szCs w:val="21"/>
      <w:lang w:val="en-US" w:eastAsia="zh-CN" w:bidi="ar-SA"/>
    </w:rPr>
  </w:style>
  <w:style w:type="character" w:customStyle="1" w:styleId="pi1">
    <w:name w:val="pi1"/>
    <w:rsid w:val="00792494"/>
    <w:rPr>
      <w:rFonts w:ascii="宋体" w:eastAsia="宋体" w:hAnsi="Tahoma"/>
      <w:color w:val="0000FF"/>
      <w:kern w:val="2"/>
      <w:sz w:val="21"/>
      <w:szCs w:val="21"/>
      <w:lang w:val="en-US" w:eastAsia="zh-CN" w:bidi="ar-SA"/>
    </w:rPr>
  </w:style>
  <w:style w:type="character" w:customStyle="1" w:styleId="ns1">
    <w:name w:val="ns1"/>
    <w:rsid w:val="00792494"/>
    <w:rPr>
      <w:rFonts w:ascii="宋体" w:eastAsia="宋体" w:hAnsi="Tahoma"/>
      <w:color w:val="FF0000"/>
      <w:kern w:val="2"/>
      <w:sz w:val="21"/>
      <w:szCs w:val="21"/>
      <w:lang w:val="en-US" w:eastAsia="zh-CN" w:bidi="ar-SA"/>
    </w:rPr>
  </w:style>
  <w:style w:type="paragraph" w:customStyle="1" w:styleId="14">
    <w:name w:val="样式1"/>
    <w:basedOn w:val="10"/>
    <w:autoRedefine/>
    <w:rsid w:val="00792494"/>
    <w:pPr>
      <w:keepLines/>
      <w:numPr>
        <w:numId w:val="0"/>
      </w:numPr>
      <w:tabs>
        <w:tab w:val="num" w:pos="360"/>
      </w:tabs>
      <w:spacing w:before="340" w:after="330" w:line="578" w:lineRule="auto"/>
      <w:ind w:left="360" w:hangingChars="200" w:hanging="360"/>
    </w:pPr>
    <w:rPr>
      <w:rFonts w:ascii="Times New Roman" w:hAnsi="Times New Roman" w:cs="宋体"/>
      <w:bCs/>
      <w:kern w:val="44"/>
      <w:sz w:val="44"/>
      <w:szCs w:val="44"/>
    </w:rPr>
  </w:style>
  <w:style w:type="paragraph" w:customStyle="1" w:styleId="28">
    <w:name w:val="样式2"/>
    <w:basedOn w:val="10"/>
    <w:autoRedefine/>
    <w:rsid w:val="00792494"/>
    <w:pPr>
      <w:keepLines/>
      <w:numPr>
        <w:numId w:val="0"/>
      </w:numPr>
      <w:tabs>
        <w:tab w:val="num" w:pos="432"/>
      </w:tabs>
      <w:spacing w:before="340" w:after="330" w:line="578" w:lineRule="auto"/>
      <w:ind w:left="432" w:hanging="432"/>
    </w:pPr>
    <w:rPr>
      <w:rFonts w:ascii="Times New Roman" w:hAnsi="Times New Roman" w:cs="宋体"/>
      <w:bCs/>
      <w:kern w:val="44"/>
      <w:sz w:val="44"/>
      <w:szCs w:val="44"/>
    </w:rPr>
  </w:style>
  <w:style w:type="paragraph" w:customStyle="1" w:styleId="62">
    <w:name w:val="正文6后正文"/>
    <w:basedOn w:val="af7"/>
    <w:autoRedefine/>
    <w:rsid w:val="00792494"/>
    <w:pPr>
      <w:spacing w:before="60" w:after="60" w:line="360" w:lineRule="auto"/>
      <w:ind w:leftChars="570" w:left="1197" w:firstLineChars="200" w:firstLine="480"/>
    </w:pPr>
    <w:rPr>
      <w:rFonts w:cs="宋体"/>
      <w:sz w:val="24"/>
    </w:rPr>
  </w:style>
  <w:style w:type="paragraph" w:customStyle="1" w:styleId="63">
    <w:name w:val="正文6"/>
    <w:basedOn w:val="af7"/>
    <w:autoRedefine/>
    <w:rsid w:val="00792494"/>
    <w:pPr>
      <w:tabs>
        <w:tab w:val="num" w:pos="720"/>
      </w:tabs>
      <w:spacing w:before="60" w:after="60" w:line="360" w:lineRule="auto"/>
      <w:ind w:left="360" w:firstLine="899"/>
    </w:pPr>
    <w:rPr>
      <w:rFonts w:cs="宋体"/>
      <w:color w:val="FF0000"/>
      <w:sz w:val="24"/>
      <w:szCs w:val="24"/>
    </w:rPr>
  </w:style>
  <w:style w:type="paragraph" w:customStyle="1" w:styleId="15">
    <w:name w:val="正文1"/>
    <w:basedOn w:val="af7"/>
    <w:autoRedefine/>
    <w:rsid w:val="00792494"/>
    <w:pPr>
      <w:spacing w:before="60" w:after="60" w:line="360" w:lineRule="auto"/>
      <w:outlineLvl w:val="6"/>
    </w:pPr>
    <w:rPr>
      <w:rFonts w:cs="宋体"/>
      <w:sz w:val="24"/>
      <w:szCs w:val="24"/>
    </w:rPr>
  </w:style>
  <w:style w:type="paragraph" w:customStyle="1" w:styleId="2">
    <w:name w:val="正文2"/>
    <w:basedOn w:val="af7"/>
    <w:autoRedefine/>
    <w:rsid w:val="00792494"/>
    <w:pPr>
      <w:numPr>
        <w:ilvl w:val="7"/>
        <w:numId w:val="20"/>
      </w:numPr>
      <w:spacing w:before="60" w:after="60" w:line="360" w:lineRule="auto"/>
      <w:ind w:left="817"/>
      <w:outlineLvl w:val="7"/>
    </w:pPr>
    <w:rPr>
      <w:rFonts w:cs="宋体"/>
      <w:sz w:val="24"/>
      <w:szCs w:val="24"/>
    </w:rPr>
  </w:style>
  <w:style w:type="paragraph" w:customStyle="1" w:styleId="30">
    <w:name w:val="正文3"/>
    <w:basedOn w:val="af7"/>
    <w:autoRedefine/>
    <w:rsid w:val="00792494"/>
    <w:pPr>
      <w:numPr>
        <w:ilvl w:val="8"/>
        <w:numId w:val="20"/>
      </w:numPr>
      <w:spacing w:before="60" w:after="60" w:line="360" w:lineRule="auto"/>
      <w:ind w:left="1027"/>
      <w:outlineLvl w:val="8"/>
    </w:pPr>
    <w:rPr>
      <w:rFonts w:cs="宋体"/>
      <w:sz w:val="24"/>
      <w:szCs w:val="21"/>
    </w:rPr>
  </w:style>
  <w:style w:type="paragraph" w:customStyle="1" w:styleId="54">
    <w:name w:val="正文5"/>
    <w:basedOn w:val="af7"/>
    <w:autoRedefine/>
    <w:rsid w:val="00792494"/>
    <w:pPr>
      <w:tabs>
        <w:tab w:val="num" w:pos="620"/>
      </w:tabs>
      <w:spacing w:before="60" w:after="60" w:line="360" w:lineRule="auto"/>
      <w:ind w:left="1469" w:hangingChars="200" w:hanging="420"/>
    </w:pPr>
    <w:rPr>
      <w:rFonts w:cs="宋体"/>
      <w:sz w:val="24"/>
      <w:szCs w:val="24"/>
    </w:rPr>
  </w:style>
  <w:style w:type="paragraph" w:customStyle="1" w:styleId="73">
    <w:name w:val="正文7后正文"/>
    <w:basedOn w:val="64"/>
    <w:autoRedefine/>
    <w:rsid w:val="00792494"/>
    <w:pPr>
      <w:ind w:leftChars="50" w:left="120"/>
    </w:pPr>
    <w:rPr>
      <w:color w:val="000000"/>
    </w:rPr>
  </w:style>
  <w:style w:type="paragraph" w:customStyle="1" w:styleId="64">
    <w:name w:val="标题6后正文"/>
    <w:basedOn w:val="53"/>
    <w:autoRedefine/>
    <w:rsid w:val="00792494"/>
    <w:pPr>
      <w:ind w:leftChars="320" w:left="672"/>
    </w:pPr>
    <w:rPr>
      <w:rFonts w:ascii="Times New Roman" w:hAnsi="Times New Roman"/>
      <w:bCs w:val="0"/>
    </w:rPr>
  </w:style>
  <w:style w:type="paragraph" w:customStyle="1" w:styleId="afffffd">
    <w:name w:val="图表名"/>
    <w:basedOn w:val="af7"/>
    <w:next w:val="af7"/>
    <w:autoRedefine/>
    <w:rsid w:val="00792494"/>
    <w:pPr>
      <w:adjustRightInd w:val="0"/>
      <w:snapToGrid w:val="0"/>
      <w:jc w:val="center"/>
    </w:pPr>
    <w:rPr>
      <w:rFonts w:ascii="宋体" w:hAnsi="宋体" w:cs="宋体"/>
      <w:b/>
      <w:bCs/>
      <w:color w:val="000000"/>
      <w:sz w:val="24"/>
      <w:szCs w:val="24"/>
    </w:rPr>
  </w:style>
  <w:style w:type="paragraph" w:customStyle="1" w:styleId="16">
    <w:name w:val="缺省文本:1"/>
    <w:basedOn w:val="af7"/>
    <w:rsid w:val="00792494"/>
    <w:pPr>
      <w:autoSpaceDE w:val="0"/>
      <w:autoSpaceDN w:val="0"/>
      <w:adjustRightInd w:val="0"/>
      <w:jc w:val="left"/>
    </w:pPr>
    <w:rPr>
      <w:rFonts w:ascii="宋体" w:cs="宋体"/>
      <w:kern w:val="0"/>
      <w:sz w:val="24"/>
    </w:rPr>
  </w:style>
  <w:style w:type="paragraph" w:customStyle="1" w:styleId="xl24">
    <w:name w:val="xl24"/>
    <w:basedOn w:val="af7"/>
    <w:rsid w:val="00792494"/>
    <w:pPr>
      <w:widowControl/>
      <w:spacing w:before="100" w:after="100"/>
      <w:jc w:val="center"/>
    </w:pPr>
    <w:rPr>
      <w:rFonts w:ascii="宋体" w:hAnsi="宋体" w:cs="宋体"/>
      <w:kern w:val="0"/>
      <w:sz w:val="24"/>
    </w:rPr>
  </w:style>
  <w:style w:type="paragraph" w:styleId="34">
    <w:name w:val="Body Text Indent 3"/>
    <w:basedOn w:val="af7"/>
    <w:link w:val="3Char0"/>
    <w:rsid w:val="00792494"/>
    <w:pPr>
      <w:ind w:firstLine="420"/>
    </w:pPr>
    <w:rPr>
      <w:rFonts w:cs="宋体"/>
      <w:sz w:val="24"/>
    </w:rPr>
  </w:style>
  <w:style w:type="character" w:customStyle="1" w:styleId="3Char0">
    <w:name w:val="正文文本缩进 3 Char"/>
    <w:link w:val="34"/>
    <w:rsid w:val="00792494"/>
    <w:rPr>
      <w:rFonts w:ascii="Times New Roman" w:hAnsi="Times New Roman" w:cs="宋体"/>
      <w:kern w:val="2"/>
      <w:sz w:val="24"/>
    </w:rPr>
  </w:style>
  <w:style w:type="paragraph" w:customStyle="1" w:styleId="29">
    <w:name w:val="正文字缩2字"/>
    <w:basedOn w:val="af7"/>
    <w:rsid w:val="00792494"/>
    <w:pPr>
      <w:spacing w:line="360" w:lineRule="auto"/>
      <w:ind w:firstLineChars="200" w:firstLine="480"/>
    </w:pPr>
    <w:rPr>
      <w:rFonts w:cs="宋体"/>
      <w:sz w:val="24"/>
      <w:szCs w:val="24"/>
    </w:rPr>
  </w:style>
  <w:style w:type="paragraph" w:customStyle="1" w:styleId="fg">
    <w:name w:val="fg项目星号"/>
    <w:basedOn w:val="affffe"/>
    <w:rsid w:val="00792494"/>
    <w:pPr>
      <w:numPr>
        <w:numId w:val="19"/>
      </w:numPr>
      <w:ind w:firstLineChars="0" w:firstLine="0"/>
    </w:pPr>
    <w:rPr>
      <w:rFonts w:cs="宋体"/>
      <w:sz w:val="21"/>
      <w:szCs w:val="20"/>
    </w:rPr>
  </w:style>
  <w:style w:type="paragraph" w:styleId="2a">
    <w:name w:val="Body Text Indent 2"/>
    <w:basedOn w:val="af7"/>
    <w:link w:val="2Char1"/>
    <w:rsid w:val="00792494"/>
    <w:pPr>
      <w:spacing w:line="360" w:lineRule="auto"/>
      <w:ind w:left="360" w:firstLine="491"/>
    </w:pPr>
    <w:rPr>
      <w:rFonts w:cs="宋体"/>
      <w:color w:val="0000FF"/>
      <w:sz w:val="24"/>
    </w:rPr>
  </w:style>
  <w:style w:type="character" w:customStyle="1" w:styleId="2Char1">
    <w:name w:val="正文文本缩进 2 Char"/>
    <w:link w:val="2a"/>
    <w:rsid w:val="00792494"/>
    <w:rPr>
      <w:rFonts w:ascii="Times New Roman" w:hAnsi="Times New Roman" w:cs="宋体"/>
      <w:color w:val="0000FF"/>
      <w:kern w:val="2"/>
      <w:sz w:val="24"/>
    </w:rPr>
  </w:style>
  <w:style w:type="paragraph" w:customStyle="1" w:styleId="Text">
    <w:name w:val="Text"/>
    <w:basedOn w:val="af7"/>
    <w:rsid w:val="00792494"/>
    <w:pPr>
      <w:keepLines/>
      <w:widowControl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overflowPunct w:val="0"/>
      <w:autoSpaceDE w:val="0"/>
      <w:autoSpaceDN w:val="0"/>
      <w:adjustRightInd w:val="0"/>
      <w:spacing w:line="360" w:lineRule="auto"/>
      <w:ind w:left="2552"/>
      <w:jc w:val="left"/>
      <w:textAlignment w:val="baseline"/>
    </w:pPr>
    <w:rPr>
      <w:rFonts w:cs="宋体"/>
      <w:kern w:val="0"/>
      <w:sz w:val="20"/>
      <w:lang w:val="en-GB"/>
    </w:rPr>
  </w:style>
  <w:style w:type="paragraph" w:customStyle="1" w:styleId="afffffe">
    <w:name w:val="本正文"/>
    <w:basedOn w:val="af7"/>
    <w:rsid w:val="00792494"/>
    <w:pPr>
      <w:numPr>
        <w:ilvl w:val="12"/>
      </w:numPr>
      <w:tabs>
        <w:tab w:val="left" w:pos="7307"/>
      </w:tabs>
      <w:adjustRightInd w:val="0"/>
      <w:snapToGrid w:val="0"/>
      <w:spacing w:line="360" w:lineRule="auto"/>
      <w:ind w:firstLine="567"/>
      <w:jc w:val="left"/>
      <w:textAlignment w:val="baseline"/>
    </w:pPr>
    <w:rPr>
      <w:rFonts w:ascii="仿宋_GB2312" w:eastAsia="仿宋_GB2312" w:hAnsi="Arial" w:cs="宋体"/>
      <w:color w:val="000000"/>
      <w:spacing w:val="10"/>
      <w:kern w:val="0"/>
      <w:sz w:val="28"/>
    </w:rPr>
  </w:style>
  <w:style w:type="paragraph" w:customStyle="1" w:styleId="affffff">
    <w:name w:val="规范正文"/>
    <w:basedOn w:val="af7"/>
    <w:rsid w:val="00792494"/>
    <w:pPr>
      <w:adjustRightInd w:val="0"/>
      <w:spacing w:line="360" w:lineRule="auto"/>
      <w:ind w:left="480"/>
      <w:textAlignment w:val="baseline"/>
    </w:pPr>
    <w:rPr>
      <w:rFonts w:cs="宋体"/>
      <w:kern w:val="0"/>
      <w:sz w:val="24"/>
    </w:rPr>
  </w:style>
  <w:style w:type="paragraph" w:customStyle="1" w:styleId="35">
    <w:name w:val="样式3"/>
    <w:basedOn w:val="af7"/>
    <w:rsid w:val="00792494"/>
    <w:pPr>
      <w:widowControl/>
      <w:snapToGrid w:val="0"/>
      <w:spacing w:line="440" w:lineRule="atLeast"/>
      <w:ind w:firstLine="425"/>
    </w:pPr>
    <w:rPr>
      <w:rFonts w:cs="宋体"/>
      <w:sz w:val="24"/>
    </w:rPr>
  </w:style>
  <w:style w:type="paragraph" w:customStyle="1" w:styleId="17">
    <w:name w:val="批注框文本1"/>
    <w:basedOn w:val="af7"/>
    <w:semiHidden/>
    <w:rsid w:val="00792494"/>
    <w:rPr>
      <w:rFonts w:cs="宋体"/>
      <w:sz w:val="18"/>
      <w:szCs w:val="18"/>
    </w:rPr>
  </w:style>
  <w:style w:type="paragraph" w:customStyle="1" w:styleId="font5">
    <w:name w:val="font5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font6">
    <w:name w:val="font6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kern w:val="0"/>
      <w:sz w:val="24"/>
      <w:szCs w:val="24"/>
    </w:rPr>
  </w:style>
  <w:style w:type="paragraph" w:customStyle="1" w:styleId="font7">
    <w:name w:val="font7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0"/>
    </w:rPr>
  </w:style>
  <w:style w:type="paragraph" w:customStyle="1" w:styleId="font8">
    <w:name w:val="font8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kern w:val="0"/>
      <w:sz w:val="18"/>
      <w:szCs w:val="18"/>
    </w:rPr>
  </w:style>
  <w:style w:type="paragraph" w:customStyle="1" w:styleId="font9">
    <w:name w:val="font9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kern w:val="0"/>
      <w:sz w:val="20"/>
    </w:rPr>
  </w:style>
  <w:style w:type="paragraph" w:customStyle="1" w:styleId="font10">
    <w:name w:val="font10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color w:val="FF0000"/>
      <w:kern w:val="0"/>
      <w:sz w:val="24"/>
      <w:szCs w:val="24"/>
    </w:rPr>
  </w:style>
  <w:style w:type="paragraph" w:customStyle="1" w:styleId="font11">
    <w:name w:val="font11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color w:val="000000"/>
      <w:kern w:val="0"/>
      <w:sz w:val="18"/>
      <w:szCs w:val="18"/>
    </w:rPr>
  </w:style>
  <w:style w:type="paragraph" w:customStyle="1" w:styleId="font12">
    <w:name w:val="font12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b/>
      <w:bCs/>
      <w:color w:val="000000"/>
      <w:kern w:val="0"/>
      <w:sz w:val="18"/>
      <w:szCs w:val="18"/>
    </w:rPr>
  </w:style>
  <w:style w:type="paragraph" w:customStyle="1" w:styleId="font13">
    <w:name w:val="font13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color w:val="0000FF"/>
      <w:kern w:val="0"/>
      <w:sz w:val="20"/>
    </w:rPr>
  </w:style>
  <w:style w:type="paragraph" w:customStyle="1" w:styleId="font14">
    <w:name w:val="font14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color w:val="0000FF"/>
      <w:kern w:val="0"/>
      <w:sz w:val="20"/>
    </w:rPr>
  </w:style>
  <w:style w:type="paragraph" w:customStyle="1" w:styleId="xl25">
    <w:name w:val="xl25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FF"/>
      <w:kern w:val="0"/>
      <w:sz w:val="20"/>
    </w:rPr>
  </w:style>
  <w:style w:type="paragraph" w:customStyle="1" w:styleId="xl26">
    <w:name w:val="xl26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0000FF"/>
      <w:kern w:val="0"/>
      <w:sz w:val="20"/>
    </w:rPr>
  </w:style>
  <w:style w:type="paragraph" w:customStyle="1" w:styleId="xl27">
    <w:name w:val="xl27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宋体"/>
      <w:kern w:val="0"/>
      <w:sz w:val="20"/>
    </w:rPr>
  </w:style>
  <w:style w:type="paragraph" w:customStyle="1" w:styleId="xl28">
    <w:name w:val="xl28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</w:rPr>
  </w:style>
  <w:style w:type="paragraph" w:customStyle="1" w:styleId="xl29">
    <w:name w:val="xl29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0"/>
    </w:rPr>
  </w:style>
  <w:style w:type="paragraph" w:customStyle="1" w:styleId="xl30">
    <w:name w:val="xl30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szCs w:val="24"/>
    </w:rPr>
  </w:style>
  <w:style w:type="paragraph" w:customStyle="1" w:styleId="xl31">
    <w:name w:val="xl31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32">
    <w:name w:val="xl32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宋体"/>
      <w:color w:val="FF0000"/>
      <w:kern w:val="0"/>
      <w:sz w:val="24"/>
      <w:szCs w:val="24"/>
    </w:rPr>
  </w:style>
  <w:style w:type="paragraph" w:customStyle="1" w:styleId="xl33">
    <w:name w:val="xl33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宋体"/>
      <w:color w:val="FF0000"/>
      <w:kern w:val="0"/>
      <w:sz w:val="24"/>
      <w:szCs w:val="24"/>
    </w:rPr>
  </w:style>
  <w:style w:type="paragraph" w:customStyle="1" w:styleId="xl34">
    <w:name w:val="xl34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FF"/>
      <w:kern w:val="0"/>
      <w:sz w:val="22"/>
      <w:szCs w:val="22"/>
    </w:rPr>
  </w:style>
  <w:style w:type="paragraph" w:customStyle="1" w:styleId="xl35">
    <w:name w:val="xl35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36">
    <w:name w:val="xl36"/>
    <w:basedOn w:val="af7"/>
    <w:rsid w:val="0079249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37">
    <w:name w:val="xl37"/>
    <w:basedOn w:val="af7"/>
    <w:rsid w:val="00792494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4"/>
      <w:szCs w:val="24"/>
    </w:rPr>
  </w:style>
  <w:style w:type="paragraph" w:customStyle="1" w:styleId="xl38">
    <w:name w:val="xl38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xl39">
    <w:name w:val="xl39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eastAsia="Arial Unicode MS" w:cs="宋体"/>
      <w:kern w:val="0"/>
      <w:sz w:val="18"/>
      <w:szCs w:val="18"/>
    </w:rPr>
  </w:style>
  <w:style w:type="paragraph" w:customStyle="1" w:styleId="xl40">
    <w:name w:val="xl40"/>
    <w:basedOn w:val="af7"/>
    <w:rsid w:val="00792494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宋体"/>
      <w:kern w:val="0"/>
      <w:sz w:val="20"/>
    </w:rPr>
  </w:style>
  <w:style w:type="paragraph" w:customStyle="1" w:styleId="xl41">
    <w:name w:val="xl41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</w:rPr>
  </w:style>
  <w:style w:type="paragraph" w:customStyle="1" w:styleId="xl42">
    <w:name w:val="xl42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</w:rPr>
  </w:style>
  <w:style w:type="paragraph" w:customStyle="1" w:styleId="xl43">
    <w:name w:val="xl43"/>
    <w:basedOn w:val="af7"/>
    <w:rsid w:val="0079249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2"/>
      <w:szCs w:val="22"/>
    </w:rPr>
  </w:style>
  <w:style w:type="paragraph" w:styleId="affffff0">
    <w:name w:val="List Number"/>
    <w:basedOn w:val="af7"/>
    <w:rsid w:val="00792494"/>
    <w:pPr>
      <w:tabs>
        <w:tab w:val="num" w:pos="360"/>
      </w:tabs>
      <w:ind w:left="360" w:hangingChars="200" w:hanging="360"/>
    </w:pPr>
    <w:rPr>
      <w:rFonts w:cs="宋体"/>
      <w:szCs w:val="24"/>
    </w:rPr>
  </w:style>
  <w:style w:type="paragraph" w:customStyle="1" w:styleId="2b">
    <w:name w:val="正文2后正文"/>
    <w:basedOn w:val="af7"/>
    <w:autoRedefine/>
    <w:rsid w:val="00792494"/>
    <w:pPr>
      <w:spacing w:before="60" w:after="60" w:line="360" w:lineRule="auto"/>
      <w:ind w:leftChars="340" w:left="714" w:firstLineChars="200" w:firstLine="480"/>
    </w:pPr>
    <w:rPr>
      <w:rFonts w:cs="宋体"/>
      <w:sz w:val="24"/>
    </w:rPr>
  </w:style>
  <w:style w:type="paragraph" w:customStyle="1" w:styleId="18">
    <w:name w:val="标题1后正文"/>
    <w:basedOn w:val="af7"/>
    <w:autoRedefine/>
    <w:rsid w:val="00792494"/>
    <w:pPr>
      <w:spacing w:before="60" w:after="60" w:line="360" w:lineRule="auto"/>
      <w:ind w:firstLineChars="200" w:firstLine="480"/>
    </w:pPr>
    <w:rPr>
      <w:rFonts w:cs="宋体"/>
      <w:sz w:val="24"/>
    </w:rPr>
  </w:style>
  <w:style w:type="paragraph" w:customStyle="1" w:styleId="19">
    <w:name w:val="正文1后正文"/>
    <w:basedOn w:val="64"/>
    <w:autoRedefine/>
    <w:rsid w:val="00792494"/>
    <w:pPr>
      <w:ind w:leftChars="150" w:left="315"/>
    </w:pPr>
  </w:style>
  <w:style w:type="paragraph" w:customStyle="1" w:styleId="36">
    <w:name w:val="正文3后正文"/>
    <w:basedOn w:val="64"/>
    <w:autoRedefine/>
    <w:rsid w:val="00792494"/>
    <w:pPr>
      <w:ind w:leftChars="430" w:left="903"/>
    </w:pPr>
  </w:style>
  <w:style w:type="paragraph" w:customStyle="1" w:styleId="37">
    <w:name w:val="标题3后正文"/>
    <w:basedOn w:val="af7"/>
    <w:autoRedefine/>
    <w:rsid w:val="00792494"/>
    <w:pPr>
      <w:spacing w:before="60" w:after="60" w:line="360" w:lineRule="auto"/>
      <w:ind w:leftChars="170" w:left="357" w:firstLineChars="200" w:firstLine="480"/>
    </w:pPr>
    <w:rPr>
      <w:rFonts w:cs="宋体"/>
      <w:sz w:val="24"/>
    </w:rPr>
  </w:style>
  <w:style w:type="paragraph" w:customStyle="1" w:styleId="affffff1">
    <w:name w:val="居中正文"/>
    <w:basedOn w:val="44"/>
    <w:autoRedefine/>
    <w:rsid w:val="00792494"/>
    <w:pPr>
      <w:ind w:left="2975"/>
    </w:pPr>
    <w:rPr>
      <w:rFonts w:ascii="Times New Roman" w:hAnsi="Times New Roman"/>
      <w:bCs w:val="0"/>
    </w:rPr>
  </w:style>
  <w:style w:type="paragraph" w:customStyle="1" w:styleId="1a">
    <w:name w:val="封面1"/>
    <w:basedOn w:val="af7"/>
    <w:autoRedefine/>
    <w:rsid w:val="00792494"/>
    <w:pPr>
      <w:adjustRightInd w:val="0"/>
      <w:snapToGrid w:val="0"/>
      <w:spacing w:before="240"/>
      <w:jc w:val="center"/>
    </w:pPr>
    <w:rPr>
      <w:rFonts w:ascii="宋体" w:hAnsi="Arial" w:cs="宋体"/>
      <w:bCs/>
      <w:color w:val="000000"/>
      <w:sz w:val="36"/>
    </w:rPr>
  </w:style>
  <w:style w:type="paragraph" w:customStyle="1" w:styleId="2c">
    <w:name w:val="封面2"/>
    <w:basedOn w:val="af7"/>
    <w:autoRedefine/>
    <w:rsid w:val="00792494"/>
    <w:pPr>
      <w:jc w:val="center"/>
    </w:pPr>
    <w:rPr>
      <w:rFonts w:ascii="KaiTi_GB2312" w:eastAsia="KaiTi_GB2312" w:hAnsi="Georgia" w:cs="宋体"/>
      <w:b/>
      <w:bCs/>
      <w:color w:val="000000"/>
      <w:sz w:val="72"/>
      <w:szCs w:val="48"/>
    </w:rPr>
  </w:style>
  <w:style w:type="paragraph" w:customStyle="1" w:styleId="38">
    <w:name w:val="封面3"/>
    <w:basedOn w:val="af7"/>
    <w:autoRedefine/>
    <w:rsid w:val="00792494"/>
    <w:pPr>
      <w:snapToGrid w:val="0"/>
      <w:spacing w:before="240"/>
      <w:jc w:val="center"/>
    </w:pPr>
    <w:rPr>
      <w:rFonts w:eastAsia="KaiTi_GB2312" w:hAnsi="Arial" w:cs="宋体"/>
      <w:b/>
      <w:color w:val="000000"/>
      <w:sz w:val="52"/>
    </w:rPr>
  </w:style>
  <w:style w:type="paragraph" w:customStyle="1" w:styleId="45">
    <w:name w:val="封面4"/>
    <w:basedOn w:val="af7"/>
    <w:autoRedefine/>
    <w:rsid w:val="00792494"/>
    <w:pPr>
      <w:jc w:val="center"/>
    </w:pPr>
    <w:rPr>
      <w:rFonts w:cs="宋体"/>
      <w:color w:val="000000"/>
      <w:sz w:val="28"/>
      <w:szCs w:val="24"/>
    </w:rPr>
  </w:style>
  <w:style w:type="paragraph" w:styleId="55">
    <w:name w:val="List Number 5"/>
    <w:basedOn w:val="af7"/>
    <w:rsid w:val="00792494"/>
    <w:pPr>
      <w:tabs>
        <w:tab w:val="num" w:pos="425"/>
      </w:tabs>
      <w:ind w:left="425" w:hanging="425"/>
    </w:pPr>
    <w:rPr>
      <w:rFonts w:cs="宋体"/>
      <w:szCs w:val="24"/>
    </w:rPr>
  </w:style>
  <w:style w:type="paragraph" w:customStyle="1" w:styleId="1b">
    <w:name w:val="1级列表"/>
    <w:basedOn w:val="af7"/>
    <w:rsid w:val="00792494"/>
    <w:pPr>
      <w:tabs>
        <w:tab w:val="num" w:pos="420"/>
        <w:tab w:val="left" w:pos="1383"/>
      </w:tabs>
      <w:spacing w:beforeLines="50"/>
      <w:ind w:left="420" w:hanging="420"/>
    </w:pPr>
    <w:rPr>
      <w:rFonts w:eastAsia="KaiTi_GB2312" w:cs="宋体"/>
      <w:sz w:val="24"/>
      <w:szCs w:val="24"/>
    </w:rPr>
  </w:style>
  <w:style w:type="paragraph" w:styleId="affffff2">
    <w:name w:val="table of figures"/>
    <w:basedOn w:val="af7"/>
    <w:next w:val="af7"/>
    <w:semiHidden/>
    <w:rsid w:val="00792494"/>
    <w:pPr>
      <w:tabs>
        <w:tab w:val="num" w:pos="720"/>
      </w:tabs>
      <w:ind w:left="432" w:hanging="432"/>
      <w:jc w:val="center"/>
    </w:pPr>
    <w:rPr>
      <w:rFonts w:cs="宋体"/>
      <w:b/>
      <w:szCs w:val="24"/>
    </w:rPr>
  </w:style>
  <w:style w:type="paragraph" w:customStyle="1" w:styleId="tablecontents">
    <w:name w:val="table contents"/>
    <w:basedOn w:val="af7"/>
    <w:rsid w:val="00792494"/>
    <w:pPr>
      <w:tabs>
        <w:tab w:val="left" w:pos="1440"/>
        <w:tab w:val="left" w:pos="2160"/>
      </w:tabs>
      <w:spacing w:before="40" w:after="20"/>
    </w:pPr>
    <w:rPr>
      <w:rFonts w:ascii="Arial Narrow" w:eastAsia="Times New Roman" w:hAnsi="Arial Narrow"/>
      <w:sz w:val="20"/>
      <w:lang w:val="en-GB" w:eastAsia="en-US"/>
    </w:rPr>
  </w:style>
  <w:style w:type="character" w:customStyle="1" w:styleId="tx1">
    <w:name w:val="tx1"/>
    <w:rsid w:val="00792494"/>
    <w:rPr>
      <w:rFonts w:ascii="宋体" w:eastAsia="宋体" w:hAnsi="Tahoma"/>
      <w:b/>
      <w:bCs/>
      <w:kern w:val="2"/>
      <w:sz w:val="21"/>
      <w:szCs w:val="21"/>
      <w:lang w:val="en-US" w:eastAsia="zh-CN" w:bidi="ar-SA"/>
    </w:rPr>
  </w:style>
  <w:style w:type="paragraph" w:customStyle="1" w:styleId="Using">
    <w:name w:val="正文 Using"/>
    <w:basedOn w:val="af7"/>
    <w:rsid w:val="00792494"/>
    <w:pPr>
      <w:widowControl/>
      <w:spacing w:line="360" w:lineRule="auto"/>
      <w:ind w:firstLineChars="200" w:firstLine="480"/>
      <w:jc w:val="left"/>
    </w:pPr>
    <w:rPr>
      <w:sz w:val="24"/>
      <w:lang w:bidi="th-TH"/>
    </w:rPr>
  </w:style>
  <w:style w:type="numbering" w:styleId="111111">
    <w:name w:val="Outline List 2"/>
    <w:basedOn w:val="afa"/>
    <w:rsid w:val="00792494"/>
    <w:pPr>
      <w:numPr>
        <w:numId w:val="21"/>
      </w:numPr>
    </w:pPr>
  </w:style>
  <w:style w:type="paragraph" w:customStyle="1" w:styleId="1">
    <w:name w:val="变更说明正文1"/>
    <w:basedOn w:val="af7"/>
    <w:rsid w:val="00792494"/>
    <w:pPr>
      <w:numPr>
        <w:numId w:val="22"/>
      </w:numPr>
      <w:spacing w:line="360" w:lineRule="auto"/>
      <w:jc w:val="left"/>
    </w:pPr>
    <w:rPr>
      <w:rFonts w:ascii="Arial" w:hAnsi="Arial"/>
      <w:kern w:val="0"/>
      <w:sz w:val="24"/>
      <w:szCs w:val="21"/>
    </w:rPr>
  </w:style>
  <w:style w:type="character" w:customStyle="1" w:styleId="m">
    <w:name w:val="m"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character" w:customStyle="1" w:styleId="pi">
    <w:name w:val="pi"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character" w:styleId="affffff3">
    <w:name w:val="Strong"/>
    <w:uiPriority w:val="22"/>
    <w:qFormat/>
    <w:rsid w:val="00792494"/>
    <w:rPr>
      <w:rFonts w:ascii="宋体" w:eastAsia="宋体" w:hAnsi="Tahoma"/>
      <w:b/>
      <w:bCs/>
      <w:kern w:val="2"/>
      <w:sz w:val="21"/>
      <w:szCs w:val="21"/>
      <w:lang w:val="en-US" w:eastAsia="zh-CN" w:bidi="ar-SA"/>
    </w:rPr>
  </w:style>
  <w:style w:type="character" w:customStyle="1" w:styleId="ns">
    <w:name w:val="ns"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paragraph" w:customStyle="1" w:styleId="06">
    <w:name w:val="样式 黑体 二号 加粗 居中 首行缩进:  0 厘米 段后: 6 磅"/>
    <w:basedOn w:val="af7"/>
    <w:rsid w:val="00792494"/>
    <w:pPr>
      <w:spacing w:after="120"/>
      <w:jc w:val="center"/>
    </w:pPr>
    <w:rPr>
      <w:rFonts w:ascii="黑体" w:eastAsia="黑体" w:cs="宋体"/>
      <w:b/>
      <w:bCs/>
      <w:sz w:val="44"/>
    </w:rPr>
  </w:style>
  <w:style w:type="paragraph" w:customStyle="1" w:styleId="a8">
    <w:name w:val="表格题注"/>
    <w:next w:val="af7"/>
    <w:rsid w:val="00792494"/>
    <w:pPr>
      <w:keepLines/>
      <w:numPr>
        <w:ilvl w:val="8"/>
        <w:numId w:val="23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table" w:customStyle="1" w:styleId="affffff4">
    <w:name w:val="表样式"/>
    <w:basedOn w:val="af9"/>
    <w:rsid w:val="00792494"/>
    <w:pPr>
      <w:jc w:val="both"/>
    </w:pPr>
    <w:rPr>
      <w:rFonts w:ascii="Times New Roman" w:hAnsi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7">
    <w:name w:val="插图题注"/>
    <w:next w:val="af7"/>
    <w:rsid w:val="00792494"/>
    <w:pPr>
      <w:numPr>
        <w:ilvl w:val="7"/>
        <w:numId w:val="23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ff5">
    <w:name w:val="图样式"/>
    <w:basedOn w:val="af7"/>
    <w:rsid w:val="00792494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snapToGrid w:val="0"/>
      <w:kern w:val="0"/>
      <w:szCs w:val="21"/>
    </w:rPr>
  </w:style>
  <w:style w:type="paragraph" w:customStyle="1" w:styleId="affffff6">
    <w:name w:val="文档标题"/>
    <w:basedOn w:val="af7"/>
    <w:rsid w:val="00792494"/>
    <w:pPr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eastAsia="黑体" w:hAnsi="Arial"/>
      <w:snapToGrid w:val="0"/>
      <w:kern w:val="0"/>
      <w:sz w:val="36"/>
      <w:szCs w:val="36"/>
    </w:rPr>
  </w:style>
  <w:style w:type="paragraph" w:customStyle="1" w:styleId="affffff7">
    <w:name w:val="正文（首行不缩进）"/>
    <w:basedOn w:val="af7"/>
    <w:rsid w:val="00792494"/>
    <w:pPr>
      <w:autoSpaceDE w:val="0"/>
      <w:autoSpaceDN w:val="0"/>
      <w:adjustRightInd w:val="0"/>
      <w:spacing w:line="360" w:lineRule="auto"/>
      <w:jc w:val="left"/>
    </w:pPr>
    <w:rPr>
      <w:snapToGrid w:val="0"/>
      <w:kern w:val="0"/>
      <w:szCs w:val="21"/>
    </w:rPr>
  </w:style>
  <w:style w:type="paragraph" w:customStyle="1" w:styleId="affffff8">
    <w:name w:val="注示头"/>
    <w:basedOn w:val="af7"/>
    <w:rsid w:val="00792494"/>
    <w:pPr>
      <w:pBdr>
        <w:top w:val="single" w:sz="4" w:space="1" w:color="000000"/>
      </w:pBdr>
      <w:autoSpaceDE w:val="0"/>
      <w:autoSpaceDN w:val="0"/>
      <w:adjustRightInd w:val="0"/>
      <w:spacing w:line="360" w:lineRule="auto"/>
    </w:pPr>
    <w:rPr>
      <w:rFonts w:ascii="Arial" w:eastAsia="黑体" w:hAnsi="Arial"/>
      <w:snapToGrid w:val="0"/>
      <w:kern w:val="0"/>
      <w:sz w:val="18"/>
      <w:szCs w:val="21"/>
    </w:rPr>
  </w:style>
  <w:style w:type="paragraph" w:customStyle="1" w:styleId="affffff9">
    <w:name w:val="注示文本"/>
    <w:basedOn w:val="af7"/>
    <w:rsid w:val="00792494"/>
    <w:pPr>
      <w:pBdr>
        <w:bottom w:val="single" w:sz="4" w:space="1" w:color="000000"/>
      </w:pBdr>
      <w:autoSpaceDE w:val="0"/>
      <w:autoSpaceDN w:val="0"/>
      <w:adjustRightInd w:val="0"/>
      <w:spacing w:line="360" w:lineRule="auto"/>
      <w:ind w:firstLine="360"/>
    </w:pPr>
    <w:rPr>
      <w:rFonts w:ascii="Arial" w:eastAsia="KaiTi_GB2312" w:hAnsi="Arial"/>
      <w:snapToGrid w:val="0"/>
      <w:kern w:val="0"/>
      <w:sz w:val="18"/>
      <w:szCs w:val="18"/>
    </w:rPr>
  </w:style>
  <w:style w:type="paragraph" w:customStyle="1" w:styleId="affffffa">
    <w:name w:val="编写建议"/>
    <w:basedOn w:val="af7"/>
    <w:rsid w:val="00792494"/>
    <w:pPr>
      <w:autoSpaceDE w:val="0"/>
      <w:autoSpaceDN w:val="0"/>
      <w:adjustRightInd w:val="0"/>
      <w:spacing w:line="360" w:lineRule="auto"/>
      <w:ind w:firstLine="420"/>
      <w:jc w:val="left"/>
    </w:pPr>
    <w:rPr>
      <w:rFonts w:ascii="Arial" w:hAnsi="Arial" w:cs="Arial"/>
      <w:i/>
      <w:snapToGrid w:val="0"/>
      <w:color w:val="0000FF"/>
      <w:kern w:val="0"/>
      <w:szCs w:val="21"/>
    </w:rPr>
  </w:style>
  <w:style w:type="character" w:customStyle="1" w:styleId="affffffb">
    <w:name w:val="样式一"/>
    <w:rsid w:val="00792494"/>
    <w:rPr>
      <w:rFonts w:ascii="宋体" w:eastAsia="宋体" w:hAnsi="宋体"/>
      <w:b/>
      <w:bCs/>
      <w:color w:val="000000"/>
      <w:kern w:val="2"/>
      <w:sz w:val="36"/>
      <w:szCs w:val="21"/>
      <w:lang w:val="en-US" w:eastAsia="zh-CN" w:bidi="ar-SA"/>
    </w:rPr>
  </w:style>
  <w:style w:type="character" w:customStyle="1" w:styleId="affffffc">
    <w:name w:val="样式二"/>
    <w:basedOn w:val="affffffb"/>
    <w:rsid w:val="00792494"/>
    <w:rPr>
      <w:rFonts w:ascii="宋体" w:eastAsia="宋体" w:hAnsi="宋体"/>
      <w:b/>
      <w:bCs/>
      <w:color w:val="000000"/>
      <w:kern w:val="2"/>
      <w:sz w:val="36"/>
      <w:szCs w:val="21"/>
      <w:lang w:val="en-US" w:eastAsia="zh-CN" w:bidi="ar-SA"/>
    </w:rPr>
  </w:style>
  <w:style w:type="character" w:customStyle="1" w:styleId="ci1">
    <w:name w:val="ci1"/>
    <w:rsid w:val="00792494"/>
    <w:rPr>
      <w:rFonts w:ascii="Courier" w:eastAsia="宋体" w:hAnsi="Courier" w:hint="default"/>
      <w:color w:val="888888"/>
      <w:kern w:val="2"/>
      <w:sz w:val="21"/>
      <w:szCs w:val="24"/>
      <w:lang w:val="en-US" w:eastAsia="zh-CN" w:bidi="ar-SA"/>
    </w:rPr>
  </w:style>
  <w:style w:type="paragraph" w:customStyle="1" w:styleId="ParaCharCharCharCharCharCharChar">
    <w:name w:val="默认段落字体 Para Char Char Char Char Char Char Char"/>
    <w:basedOn w:val="af7"/>
    <w:autoRedefine/>
    <w:rsid w:val="00792494"/>
    <w:pPr>
      <w:numPr>
        <w:numId w:val="24"/>
      </w:numPr>
      <w:ind w:left="0" w:firstLine="420"/>
    </w:pPr>
    <w:rPr>
      <w:rFonts w:ascii="宋体" w:hAnsi="Tahoma"/>
      <w:szCs w:val="21"/>
    </w:rPr>
  </w:style>
  <w:style w:type="paragraph" w:customStyle="1" w:styleId="Char2CharCharCharChar">
    <w:name w:val="Char2 Char Char Char Char"/>
    <w:basedOn w:val="af7"/>
    <w:autoRedefine/>
    <w:rsid w:val="00792494"/>
    <w:pPr>
      <w:tabs>
        <w:tab w:val="num" w:pos="420"/>
      </w:tabs>
      <w:ind w:left="420" w:hanging="420"/>
    </w:pPr>
    <w:rPr>
      <w:rFonts w:ascii="Tahoma" w:hAnsi="Tahoma"/>
      <w:sz w:val="24"/>
    </w:rPr>
  </w:style>
  <w:style w:type="paragraph" w:customStyle="1" w:styleId="Charf2">
    <w:name w:val="Char"/>
    <w:basedOn w:val="af7"/>
    <w:autoRedefine/>
    <w:rsid w:val="00792494"/>
    <w:pPr>
      <w:tabs>
        <w:tab w:val="num" w:pos="420"/>
      </w:tabs>
      <w:ind w:left="420" w:hanging="420"/>
    </w:pPr>
    <w:rPr>
      <w:rFonts w:ascii="Tahoma" w:hAnsi="Tahoma"/>
      <w:sz w:val="24"/>
    </w:rPr>
  </w:style>
  <w:style w:type="paragraph" w:customStyle="1" w:styleId="CharCharChar">
    <w:name w:val="Char Char Char"/>
    <w:basedOn w:val="af7"/>
    <w:autoRedefine/>
    <w:rsid w:val="00792494"/>
    <w:pPr>
      <w:tabs>
        <w:tab w:val="num" w:pos="420"/>
      </w:tabs>
      <w:ind w:left="420" w:hanging="420"/>
    </w:pPr>
    <w:rPr>
      <w:rFonts w:ascii="Tahoma" w:hAnsi="Tahoma"/>
      <w:sz w:val="24"/>
    </w:rPr>
  </w:style>
  <w:style w:type="paragraph" w:customStyle="1" w:styleId="affffffd">
    <w:name w:val="我的 正文"/>
    <w:basedOn w:val="af7"/>
    <w:rsid w:val="00792494"/>
    <w:rPr>
      <w:rFonts w:ascii="Arial" w:hAnsi="Arial"/>
      <w:spacing w:val="8"/>
      <w:sz w:val="24"/>
      <w:szCs w:val="24"/>
    </w:rPr>
  </w:style>
  <w:style w:type="paragraph" w:customStyle="1" w:styleId="ParaCharCharCharCharCharCharCharChar">
    <w:name w:val="默认段落字体 Para Char Char Char Char Char Char Char Char"/>
    <w:basedOn w:val="af7"/>
    <w:autoRedefine/>
    <w:rsid w:val="00792494"/>
    <w:pPr>
      <w:spacing w:beforeLines="50" w:afterLines="50" w:line="400" w:lineRule="exact"/>
      <w:ind w:firstLineChars="200" w:firstLine="200"/>
    </w:pPr>
    <w:rPr>
      <w:rFonts w:ascii="Tahoma" w:hAnsi="Tahoma"/>
      <w:sz w:val="24"/>
    </w:rPr>
  </w:style>
  <w:style w:type="paragraph" w:customStyle="1" w:styleId="affffffe">
    <w:name w:val="样式 二级条标题 +"/>
    <w:basedOn w:val="af1"/>
    <w:autoRedefine/>
    <w:rsid w:val="00792494"/>
    <w:rPr>
      <w:kern w:val="2"/>
    </w:rPr>
  </w:style>
  <w:style w:type="paragraph" w:customStyle="1" w:styleId="1c">
    <w:name w:val="样式 二级条标题 +1"/>
    <w:basedOn w:val="af1"/>
    <w:autoRedefine/>
    <w:rsid w:val="00792494"/>
    <w:rPr>
      <w:kern w:val="2"/>
    </w:rPr>
  </w:style>
  <w:style w:type="character" w:customStyle="1" w:styleId="Char3">
    <w:name w:val="段 Char"/>
    <w:link w:val="aff9"/>
    <w:rsid w:val="00792494"/>
    <w:rPr>
      <w:rFonts w:ascii="宋体" w:hAnsi="Times New Roman"/>
      <w:noProof/>
      <w:sz w:val="21"/>
      <w:lang w:val="en-US" w:eastAsia="zh-CN" w:bidi="ar-SA"/>
    </w:rPr>
  </w:style>
  <w:style w:type="paragraph" w:customStyle="1" w:styleId="CharCharCharCharCharCharCharCharCharCharCharCharChar">
    <w:name w:val="Char Char Char Char Char Char Char Char Char Char Char Char Char"/>
    <w:basedOn w:val="afc"/>
    <w:autoRedefine/>
    <w:rsid w:val="00792494"/>
    <w:pPr>
      <w:shd w:val="clear" w:color="auto" w:fill="000080"/>
    </w:pPr>
    <w:rPr>
      <w:rFonts w:ascii="Tahoma" w:hAnsi="Tahoma"/>
      <w:sz w:val="24"/>
      <w:szCs w:val="20"/>
    </w:rPr>
  </w:style>
  <w:style w:type="paragraph" w:customStyle="1" w:styleId="Char11">
    <w:name w:val="Char1"/>
    <w:basedOn w:val="af7"/>
    <w:autoRedefine/>
    <w:rsid w:val="00792494"/>
    <w:pPr>
      <w:tabs>
        <w:tab w:val="num" w:pos="720"/>
      </w:tabs>
      <w:spacing w:beforeLines="50" w:afterLines="50" w:line="400" w:lineRule="exact"/>
      <w:ind w:firstLineChars="200" w:firstLine="200"/>
    </w:pPr>
    <w:rPr>
      <w:rFonts w:ascii="Tahoma" w:hAnsi="Tahoma"/>
      <w:sz w:val="24"/>
    </w:rPr>
  </w:style>
  <w:style w:type="paragraph" w:customStyle="1" w:styleId="afffffff">
    <w:name w:val="样式 四级条标题 +"/>
    <w:basedOn w:val="af3"/>
    <w:autoRedefine/>
    <w:rsid w:val="00792494"/>
    <w:pPr>
      <w:ind w:firstLine="420"/>
      <w:jc w:val="left"/>
    </w:pPr>
    <w:rPr>
      <w:kern w:val="2"/>
    </w:rPr>
  </w:style>
  <w:style w:type="paragraph" w:customStyle="1" w:styleId="074">
    <w:name w:val="样式 四级条标题 + 首行缩进:  0.74 厘米"/>
    <w:basedOn w:val="af3"/>
    <w:autoRedefine/>
    <w:rsid w:val="00792494"/>
    <w:rPr>
      <w:rFonts w:cs="宋体"/>
      <w:kern w:val="2"/>
    </w:rPr>
  </w:style>
  <w:style w:type="paragraph" w:customStyle="1" w:styleId="ParaCharCharCharCharCharCharCharCharCharCharChar">
    <w:name w:val="默认段落字体 Para Char Char Char Char Char Char Char Char Char Char Char"/>
    <w:basedOn w:val="af7"/>
    <w:autoRedefine/>
    <w:rsid w:val="00792494"/>
    <w:rPr>
      <w:rFonts w:ascii="Tahoma" w:hAnsi="Tahoma"/>
      <w:sz w:val="24"/>
    </w:rPr>
  </w:style>
  <w:style w:type="paragraph" w:customStyle="1" w:styleId="ParaCharCharCharCharCharCharCharCharCharChar">
    <w:name w:val="默认段落字体 Para Char Char Char Char Char Char Char Char Char Char"/>
    <w:basedOn w:val="af7"/>
    <w:autoRedefine/>
    <w:rsid w:val="00792494"/>
    <w:pPr>
      <w:tabs>
        <w:tab w:val="num" w:pos="420"/>
      </w:tabs>
      <w:ind w:left="420" w:hanging="420"/>
    </w:pPr>
    <w:rPr>
      <w:rFonts w:ascii="Tahoma" w:hAnsi="Tahoma"/>
      <w:sz w:val="24"/>
    </w:rPr>
  </w:style>
  <w:style w:type="paragraph" w:customStyle="1" w:styleId="Charf3">
    <w:name w:val="表格文本 Char"/>
    <w:basedOn w:val="af7"/>
    <w:rsid w:val="00792494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customStyle="1" w:styleId="afffffff0">
    <w:name w:val="连续正文文字"/>
    <w:basedOn w:val="afffff5"/>
    <w:rsid w:val="00792494"/>
    <w:pPr>
      <w:keepNext/>
      <w:widowControl/>
      <w:spacing w:after="220" w:line="220" w:lineRule="atLeast"/>
      <w:ind w:left="1080"/>
      <w:jc w:val="left"/>
    </w:pPr>
    <w:rPr>
      <w:kern w:val="0"/>
      <w:sz w:val="20"/>
      <w:szCs w:val="20"/>
      <w:lang w:bidi="he-IL"/>
    </w:rPr>
  </w:style>
  <w:style w:type="paragraph" w:styleId="46">
    <w:name w:val="List 4"/>
    <w:basedOn w:val="afffffff1"/>
    <w:rsid w:val="00792494"/>
    <w:pPr>
      <w:widowControl/>
      <w:spacing w:after="220" w:line="220" w:lineRule="atLeast"/>
      <w:ind w:left="2520" w:firstLineChars="0" w:hanging="360"/>
      <w:jc w:val="left"/>
    </w:pPr>
    <w:rPr>
      <w:kern w:val="0"/>
      <w:sz w:val="20"/>
      <w:szCs w:val="20"/>
      <w:lang w:bidi="he-IL"/>
    </w:rPr>
  </w:style>
  <w:style w:type="paragraph" w:styleId="afffffff1">
    <w:name w:val="List"/>
    <w:basedOn w:val="af7"/>
    <w:rsid w:val="00792494"/>
    <w:pPr>
      <w:ind w:left="200" w:hangingChars="200" w:hanging="200"/>
    </w:pPr>
    <w:rPr>
      <w:szCs w:val="24"/>
    </w:rPr>
  </w:style>
  <w:style w:type="paragraph" w:customStyle="1" w:styleId="CharCharCharChar1">
    <w:name w:val="Char Char Char Char1"/>
    <w:basedOn w:val="af7"/>
    <w:autoRedefine/>
    <w:rsid w:val="00792494"/>
    <w:pPr>
      <w:spacing w:beforeLines="50" w:afterLines="50" w:line="400" w:lineRule="exact"/>
      <w:ind w:firstLineChars="200" w:firstLine="200"/>
    </w:pPr>
    <w:rPr>
      <w:rFonts w:ascii="宋体" w:hAnsi="Tahoma"/>
      <w:szCs w:val="21"/>
    </w:rPr>
  </w:style>
  <w:style w:type="paragraph" w:customStyle="1" w:styleId="Char1CharCharChar">
    <w:name w:val="Char1 Char Char Char"/>
    <w:basedOn w:val="af7"/>
    <w:rsid w:val="00792494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rFonts w:ascii="宋体" w:hAnsi="Tahoma"/>
      <w:szCs w:val="21"/>
    </w:rPr>
  </w:style>
  <w:style w:type="paragraph" w:customStyle="1" w:styleId="afffffff2">
    <w:name w:val="缺省文本"/>
    <w:basedOn w:val="af7"/>
    <w:rsid w:val="00792494"/>
    <w:pPr>
      <w:autoSpaceDE w:val="0"/>
      <w:autoSpaceDN w:val="0"/>
      <w:adjustRightInd w:val="0"/>
    </w:pPr>
    <w:rPr>
      <w:kern w:val="0"/>
      <w:sz w:val="24"/>
    </w:rPr>
  </w:style>
  <w:style w:type="paragraph" w:styleId="3">
    <w:name w:val="Body Text 3"/>
    <w:basedOn w:val="af7"/>
    <w:link w:val="3Char1"/>
    <w:rsid w:val="00792494"/>
    <w:pPr>
      <w:numPr>
        <w:numId w:val="25"/>
      </w:numPr>
      <w:tabs>
        <w:tab w:val="clear" w:pos="1200"/>
      </w:tabs>
      <w:spacing w:after="120"/>
      <w:ind w:left="0" w:firstLine="0"/>
    </w:pPr>
    <w:rPr>
      <w:sz w:val="16"/>
      <w:szCs w:val="16"/>
    </w:rPr>
  </w:style>
  <w:style w:type="character" w:customStyle="1" w:styleId="3Char1">
    <w:name w:val="正文文本 3 Char"/>
    <w:link w:val="3"/>
    <w:rsid w:val="00792494"/>
    <w:rPr>
      <w:rFonts w:ascii="Times New Roman" w:hAnsi="Times New Roman"/>
      <w:kern w:val="2"/>
      <w:sz w:val="16"/>
      <w:szCs w:val="16"/>
    </w:rPr>
  </w:style>
  <w:style w:type="character" w:customStyle="1" w:styleId="Chara">
    <w:name w:val="正文缩进 Char"/>
    <w:aliases w:val="表正文 Char1,正文非缩进 Char1,正文1，正文内容 Char,特点 Char1,ALT+Z Char,段1 Char1,标题4 Char,正文不缩进 Char1,水上软件 Char,Indent 1 Char,Normal Indent（正文缩进） Char,±íÕýÎÄ Char,ÕýÎÄ·ÇËõ½ø Char,bt Char1,body text Char1,正文(首行缩进两字) Char,正文(首行缩进两字)1 Char,特点 Char Char,四号 Char"/>
    <w:link w:val="affffd"/>
    <w:rsid w:val="00792494"/>
    <w:rPr>
      <w:rFonts w:ascii="Times New Roman" w:hAnsi="Times New Roman"/>
      <w:kern w:val="2"/>
      <w:sz w:val="21"/>
      <w:szCs w:val="24"/>
    </w:rPr>
  </w:style>
  <w:style w:type="paragraph" w:styleId="afffffff3">
    <w:name w:val="Plain Text"/>
    <w:basedOn w:val="af7"/>
    <w:link w:val="Charf4"/>
    <w:rsid w:val="00792494"/>
    <w:rPr>
      <w:rFonts w:ascii="宋体" w:hAnsi="Courier New"/>
      <w:szCs w:val="21"/>
    </w:rPr>
  </w:style>
  <w:style w:type="character" w:customStyle="1" w:styleId="Charf4">
    <w:name w:val="纯文本 Char"/>
    <w:link w:val="afffffff3"/>
    <w:rsid w:val="00792494"/>
    <w:rPr>
      <w:rFonts w:ascii="宋体" w:hAnsi="Courier New"/>
      <w:kern w:val="2"/>
      <w:sz w:val="21"/>
      <w:szCs w:val="21"/>
    </w:rPr>
  </w:style>
  <w:style w:type="paragraph" w:customStyle="1" w:styleId="65">
    <w:name w:val="6"/>
    <w:basedOn w:val="af7"/>
    <w:autoRedefine/>
    <w:rsid w:val="00792494"/>
    <w:pPr>
      <w:spacing w:line="360" w:lineRule="auto"/>
      <w:ind w:firstLineChars="200" w:firstLine="200"/>
    </w:pPr>
    <w:rPr>
      <w:rFonts w:ascii="宋体" w:hAnsi="Tahoma"/>
      <w:szCs w:val="21"/>
    </w:rPr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f7"/>
    <w:autoRedefine/>
    <w:rsid w:val="00792494"/>
    <w:rPr>
      <w:rFonts w:ascii="Tahoma" w:hAnsi="Tahoma"/>
      <w:sz w:val="24"/>
    </w:rPr>
  </w:style>
  <w:style w:type="paragraph" w:styleId="afffffff4">
    <w:name w:val="Salutation"/>
    <w:basedOn w:val="af7"/>
    <w:next w:val="af7"/>
    <w:link w:val="Charf5"/>
    <w:rsid w:val="00792494"/>
    <w:pPr>
      <w:spacing w:before="60"/>
    </w:pPr>
    <w:rPr>
      <w:sz w:val="24"/>
    </w:rPr>
  </w:style>
  <w:style w:type="character" w:customStyle="1" w:styleId="Charf5">
    <w:name w:val="称呼 Char"/>
    <w:link w:val="afffffff4"/>
    <w:rsid w:val="00792494"/>
    <w:rPr>
      <w:rFonts w:ascii="Times New Roman" w:hAnsi="Times New Roman"/>
      <w:kern w:val="2"/>
      <w:sz w:val="24"/>
    </w:rPr>
  </w:style>
  <w:style w:type="paragraph" w:customStyle="1" w:styleId="CharCharCharCharCharCharCharCharCharCharCharCharCharCharCharCharCharCharCharCharChar1CharCharCharChar">
    <w:name w:val="Char Char Char Char Char Char Char Char Char Char Char Char Char Char Char Char Char Char Char Char Char1 Char Char Char Char"/>
    <w:basedOn w:val="af7"/>
    <w:autoRedefine/>
    <w:rsid w:val="00792494"/>
    <w:pPr>
      <w:spacing w:line="360" w:lineRule="auto"/>
      <w:ind w:firstLineChars="200" w:firstLine="200"/>
    </w:pPr>
    <w:rPr>
      <w:rFonts w:ascii="Arial" w:eastAsia="黑体" w:hAnsi="Arial" w:cs="Arial"/>
      <w:snapToGrid w:val="0"/>
      <w:szCs w:val="21"/>
    </w:rPr>
  </w:style>
  <w:style w:type="character" w:customStyle="1" w:styleId="CharChar">
    <w:name w:val="表头样式 Char Char"/>
    <w:link w:val="Charf0"/>
    <w:rsid w:val="00A53973"/>
    <w:rPr>
      <w:rFonts w:eastAsia="宋体"/>
      <w:b/>
      <w:bCs/>
      <w:sz w:val="21"/>
      <w:szCs w:val="21"/>
      <w:lang w:val="en-US" w:eastAsia="zh-CN" w:bidi="ar-SA"/>
    </w:rPr>
  </w:style>
  <w:style w:type="character" w:customStyle="1" w:styleId="im-content1">
    <w:name w:val="im-content1"/>
    <w:rsid w:val="00A56D8C"/>
    <w:rPr>
      <w:color w:val="333333"/>
    </w:rPr>
  </w:style>
  <w:style w:type="character" w:customStyle="1" w:styleId="TableTextChar">
    <w:name w:val="Table Text Char"/>
    <w:rsid w:val="00560AB1"/>
    <w:rPr>
      <w:rFonts w:ascii="Arial" w:hAnsi="Arial" w:cs="Arial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452</Words>
  <Characters>2577</Characters>
  <Application>Microsoft Office Word</Application>
  <DocSecurity>0</DocSecurity>
  <Lines>21</Lines>
  <Paragraphs>6</Paragraphs>
  <ScaleCrop>false</ScaleCrop>
  <Company>workgroup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LinLin</dc:creator>
  <cp:lastModifiedBy>Quchengbing</cp:lastModifiedBy>
  <cp:revision>38</cp:revision>
  <dcterms:created xsi:type="dcterms:W3CDTF">2016-11-18T07:55:00Z</dcterms:created>
  <dcterms:modified xsi:type="dcterms:W3CDTF">2017-07-30T12:59:00Z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(3)DoEqp3BDeD9RcBujPiRV/A5CiDvYev3P721d9Wbm0cKkvw7/fppi+Hy5vyRdWczzkwsZBcMd_x000d_
x2o2RdnISsyEwCnqqIqBun1NLoaVWY5cBdn5WBH06f6qnGY3fcDKppRnLVoxU8/TpeE14M7X_x000d_
cVFdlXnGEMSX9VSF1UOQq0Lk9OcAkwpce4fHz/3cywNrnVu09koLwXM1PfxXPdTTXmFUO5FC_x000d_
JKCD17b7Dwev+3DFye</vt:lpwstr>
  </property>
  <property fmtid="{D5CDD505-2E9C-101B-9397-08002B2CF9AE}" pid="3" name="_new_ms_pID_72543_00">
    <vt:lpwstr>_</vt:lpwstr>
  </property>
  <property fmtid="{D5CDD505-2E9C-101B-9397-08002B2CF9AE}" pid="4" name="_new_ms_pID_725431">
    <vt:lpwstr>aDZNeeBsa9Civ7NlvRLr32Igp5X1kRqhJYHEQd9xMGXiI3vzzrbnCR_x000d_
Lawsbu2Tql1pyb5o3//zDxmu+Ae0NLE4ZfBrwm+IwOhDL9ium7E4BErtCVpkCt+YBdZsPimR_x000d_
vcsZqie7ocwuY00vnq+zcO8qCJbkZb1UVNLfGnJ0P/uNBWGT+CleJWAt3zoR4y3aNFMkwEqH_x000d_
/ChDpSGqzybTgv0qAZBr90EXSfYcwaiLb1cb</vt:lpwstr>
  </property>
  <property fmtid="{D5CDD505-2E9C-101B-9397-08002B2CF9AE}" pid="5" name="_new_ms_pID_725431_00">
    <vt:lpwstr>_</vt:lpwstr>
  </property>
  <property fmtid="{D5CDD505-2E9C-101B-9397-08002B2CF9AE}" pid="6" name="_new_ms_pID_725432">
    <vt:lpwstr>CpVw4arOB6woqLGJvAAMm2GE925lCnmlMzSI_x000d_
uPPblpMsqqZGBIkXvh35VGdsrNpB8XlS7L9FKzCsD0eGleo0y9kZxiHFk3B2eLNWEEUbbb66_x000d_
+4UNmwS1OlP2aROcwQQgCH26KdTyk+4n4z47xgt8bnKhSZzhNPnGjMSJKSuQW4Oq</vt:lpwstr>
  </property>
  <property fmtid="{D5CDD505-2E9C-101B-9397-08002B2CF9AE}" pid="7" name="_new_ms_pID_725432_00">
    <vt:lpwstr>_</vt:lpwstr>
  </property>
  <property fmtid="{D5CDD505-2E9C-101B-9397-08002B2CF9AE}" pid="8" name="_2015_ms_pID_725343">
    <vt:lpwstr>(3)B2Ruj54Usy/nQJ5u9BWc/+nDlf5XEW+aAaxKy6EZuoK4f6QxTTw1GZAxLWEzM3V3xb2VB6Q9
/XToekyixQommDH9BBzYiQC0RGhXPzDYIwzt5PoPW5I6woS08Fh4yn/d5z0MOsKCPRbg5tvp
8J/7v7Z6pGU8Qx/nme0dKTDeFI23n7S2TT5WzL8+2//3+OBmXmM3tD/TIVvw0JY8CmpP9qV/
cYqBEbQdfyR3fA4fWo</vt:lpwstr>
  </property>
  <property fmtid="{D5CDD505-2E9C-101B-9397-08002B2CF9AE}" pid="9" name="_2015_ms_pID_725343_00">
    <vt:lpwstr>_2015_ms_pID_725343</vt:lpwstr>
  </property>
  <property fmtid="{D5CDD505-2E9C-101B-9397-08002B2CF9AE}" pid="10" name="_2015_ms_pID_7253431">
    <vt:lpwstr>+K3x+/ko24OaWGzRWZ/LedFUpqWwEX+1BIzCITaWFxScza4EL09HgP
IcHHXjnvL9k/ATtQbyiGc521Re+hu/ApPfnHiEFMx6VsskyXGO4BKeD/U1jnG5u3u96GsxwL
tzOQyTU8Kdvi3e+oAUsLucCv1VdWUOf0UAR639njbmB32H8kOZpY8OpecHvKPM0p3rZu/Ncy
TDLPHasqqOwaA4SPGd5cqV2Ga+IhnlFL6KyA</vt:lpwstr>
  </property>
  <property fmtid="{D5CDD505-2E9C-101B-9397-08002B2CF9AE}" pid="11" name="_2015_ms_pID_7253431_00">
    <vt:lpwstr>_2015_ms_pID_7253431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1488160979</vt:lpwstr>
  </property>
  <property fmtid="{D5CDD505-2E9C-101B-9397-08002B2CF9AE}" pid="16" name="_2015_ms_pID_7253432">
    <vt:lpwstr>cA==</vt:lpwstr>
  </property>
</Properties>
</file>