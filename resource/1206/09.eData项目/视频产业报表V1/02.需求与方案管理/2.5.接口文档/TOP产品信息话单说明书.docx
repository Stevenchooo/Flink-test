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56" w:rsidRDefault="003A6556" w:rsidP="00AA0B18"/>
    <w:p w:rsidR="003A6556" w:rsidRDefault="00B506E5" w:rsidP="0042090B">
      <w:pPr>
        <w:pStyle w:val="1"/>
        <w:ind w:left="4678"/>
      </w:pPr>
      <w:r>
        <w:rPr>
          <w:rFonts w:hint="eastAsia"/>
        </w:rPr>
        <w:t>修订记录</w:t>
      </w:r>
    </w:p>
    <w:p w:rsidR="00B506E5" w:rsidRDefault="00B506E5" w:rsidP="00AA0B1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9"/>
        <w:gridCol w:w="4066"/>
        <w:gridCol w:w="2741"/>
      </w:tblGrid>
      <w:tr w:rsidR="00B506E5" w:rsidTr="00332BA5">
        <w:tc>
          <w:tcPr>
            <w:tcW w:w="1526" w:type="dxa"/>
          </w:tcPr>
          <w:p w:rsidR="00B506E5" w:rsidRDefault="00B506E5" w:rsidP="00AA0B18">
            <w:r>
              <w:rPr>
                <w:rFonts w:hint="eastAsia"/>
              </w:rPr>
              <w:t>版本</w:t>
            </w:r>
          </w:p>
        </w:tc>
        <w:tc>
          <w:tcPr>
            <w:tcW w:w="4155" w:type="dxa"/>
          </w:tcPr>
          <w:p w:rsidR="00B506E5" w:rsidRDefault="00B506E5" w:rsidP="00AA0B18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506E5" w:rsidRDefault="00B506E5" w:rsidP="00AA0B18">
            <w:r>
              <w:rPr>
                <w:rFonts w:hint="eastAsia"/>
              </w:rPr>
              <w:t>修改人</w:t>
            </w:r>
          </w:p>
        </w:tc>
      </w:tr>
      <w:tr w:rsidR="00B506E5" w:rsidTr="00332BA5">
        <w:tc>
          <w:tcPr>
            <w:tcW w:w="1526" w:type="dxa"/>
          </w:tcPr>
          <w:p w:rsidR="00B506E5" w:rsidRDefault="00546DD2" w:rsidP="00AA0B18">
            <w:r>
              <w:rPr>
                <w:rFonts w:hint="eastAsia"/>
              </w:rPr>
              <w:t>V1.0</w:t>
            </w:r>
          </w:p>
        </w:tc>
        <w:tc>
          <w:tcPr>
            <w:tcW w:w="4155" w:type="dxa"/>
          </w:tcPr>
          <w:p w:rsidR="00B506E5" w:rsidRDefault="00546DD2" w:rsidP="00AA0B18">
            <w:r>
              <w:rPr>
                <w:rFonts w:hint="eastAsia"/>
              </w:rPr>
              <w:t>初稿，提供商品和合约信息给易数系统</w:t>
            </w:r>
          </w:p>
        </w:tc>
        <w:tc>
          <w:tcPr>
            <w:tcW w:w="2841" w:type="dxa"/>
          </w:tcPr>
          <w:p w:rsidR="00B506E5" w:rsidRPr="00546DD2" w:rsidRDefault="00546DD2" w:rsidP="00AA0B18">
            <w:r>
              <w:rPr>
                <w:rFonts w:hint="eastAsia"/>
              </w:rPr>
              <w:t>刘晓鹏</w:t>
            </w:r>
          </w:p>
        </w:tc>
      </w:tr>
      <w:tr w:rsidR="00B506E5" w:rsidTr="00332BA5">
        <w:tc>
          <w:tcPr>
            <w:tcW w:w="1526" w:type="dxa"/>
          </w:tcPr>
          <w:p w:rsidR="00B506E5" w:rsidRDefault="0097598B" w:rsidP="00AA0B18">
            <w:r>
              <w:t>V1.1</w:t>
            </w:r>
          </w:p>
        </w:tc>
        <w:tc>
          <w:tcPr>
            <w:tcW w:w="4155" w:type="dxa"/>
          </w:tcPr>
          <w:p w:rsidR="0097598B" w:rsidDel="00A93635" w:rsidRDefault="0097598B" w:rsidP="00AA0B18">
            <w:pPr>
              <w:rPr>
                <w:del w:id="0" w:author="Liuxiaopeng" w:date="2017-02-24T16:34:00Z"/>
              </w:rPr>
            </w:pPr>
            <w:r>
              <w:rPr>
                <w:rFonts w:hint="eastAsia"/>
              </w:rPr>
              <w:t>增加产品的</w:t>
            </w:r>
            <w:r>
              <w:t>objectType</w:t>
            </w:r>
            <w:r>
              <w:rPr>
                <w:rFonts w:hint="eastAsia"/>
              </w:rPr>
              <w:t>说明和</w:t>
            </w:r>
            <w:r>
              <w:t>productcatalog</w:t>
            </w:r>
            <w:r>
              <w:rPr>
                <w:rFonts w:hint="eastAsia"/>
              </w:rPr>
              <w:t>说明</w:t>
            </w:r>
            <w:r w:rsidR="00A93635">
              <w:rPr>
                <w:rFonts w:hint="eastAsia"/>
              </w:rPr>
              <w:t>；</w:t>
            </w:r>
            <w:r w:rsidR="00A93635">
              <w:rPr>
                <w:rFonts w:hint="eastAsia"/>
              </w:rPr>
              <w:t xml:space="preserve"> </w:t>
            </w:r>
          </w:p>
          <w:p w:rsidR="0097598B" w:rsidRDefault="0097598B" w:rsidP="00AA0B18">
            <w:pPr>
              <w:rPr>
                <w:ins w:id="1" w:author="Liuxiaopeng" w:date="2017-02-24T16:32:00Z"/>
              </w:rPr>
            </w:pPr>
            <w:r>
              <w:rPr>
                <w:rFonts w:hint="eastAsia"/>
              </w:rPr>
              <w:t>增加扩展字段</w:t>
            </w:r>
            <w:ins w:id="2" w:author="Liuxiaopeng" w:date="2017-02-24T16:32:00Z">
              <w:r w:rsidR="006D7CA5">
                <w:rPr>
                  <w:rFonts w:hint="eastAsia"/>
                </w:rPr>
                <w:t>：</w:t>
              </w:r>
            </w:ins>
          </w:p>
          <w:p w:rsidR="006D7CA5" w:rsidRDefault="006D7CA5" w:rsidP="00AA0B18">
            <w:ins w:id="3" w:author="Liuxiaopeng" w:date="2017-02-24T16:3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volume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specification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productMarketType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isManageSubByCarrier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currency</w:t>
              </w:r>
            </w:ins>
          </w:p>
        </w:tc>
        <w:tc>
          <w:tcPr>
            <w:tcW w:w="2841" w:type="dxa"/>
          </w:tcPr>
          <w:p w:rsidR="00B506E5" w:rsidRDefault="0097598B" w:rsidP="00AA0B18">
            <w:r>
              <w:rPr>
                <w:rFonts w:hint="eastAsia"/>
              </w:rPr>
              <w:t>刘晓鹏</w:t>
            </w:r>
          </w:p>
        </w:tc>
      </w:tr>
      <w:tr w:rsidR="00B506E5" w:rsidTr="00332BA5">
        <w:tc>
          <w:tcPr>
            <w:tcW w:w="1526" w:type="dxa"/>
          </w:tcPr>
          <w:p w:rsidR="00B506E5" w:rsidRDefault="00EB44B9" w:rsidP="00AA0B18">
            <w:ins w:id="4" w:author="panxiaodong (A)" w:date="2017-03-07T16:26:00Z">
              <w:r>
                <w:t>V1.2</w:t>
              </w:r>
            </w:ins>
          </w:p>
        </w:tc>
        <w:tc>
          <w:tcPr>
            <w:tcW w:w="4155" w:type="dxa"/>
          </w:tcPr>
          <w:p w:rsidR="00B506E5" w:rsidRDefault="00C10869" w:rsidP="00AA0B18">
            <w:ins w:id="5" w:author="panxiaodong (A)" w:date="2017-03-07T16:29:00Z">
              <w:r>
                <w:rPr>
                  <w:rFonts w:hint="eastAsia"/>
                </w:rPr>
                <w:t>增加</w:t>
              </w:r>
            </w:ins>
            <w:ins w:id="6" w:author="panxiaodong (A)" w:date="2017-03-07T16:27:00Z">
              <w:r w:rsidR="00EB44B9">
                <w:t>目录说明</w:t>
              </w:r>
            </w:ins>
          </w:p>
        </w:tc>
        <w:tc>
          <w:tcPr>
            <w:tcW w:w="2841" w:type="dxa"/>
          </w:tcPr>
          <w:p w:rsidR="00C53750" w:rsidRDefault="00EB44B9" w:rsidP="00AA0B18">
            <w:ins w:id="7" w:author="panxiaodong (A)" w:date="2017-03-07T16:27:00Z">
              <w:r>
                <w:rPr>
                  <w:rFonts w:hint="eastAsia"/>
                </w:rPr>
                <w:t>潘晓冬</w:t>
              </w:r>
            </w:ins>
          </w:p>
        </w:tc>
      </w:tr>
      <w:tr w:rsidR="00C53750" w:rsidTr="00332BA5">
        <w:trPr>
          <w:ins w:id="8" w:author="panxiaodong (A)" w:date="2017-04-26T18:08:00Z"/>
        </w:trPr>
        <w:tc>
          <w:tcPr>
            <w:tcW w:w="1526" w:type="dxa"/>
          </w:tcPr>
          <w:p w:rsidR="00C53750" w:rsidRDefault="00C53750" w:rsidP="00AA0B18">
            <w:pPr>
              <w:rPr>
                <w:ins w:id="9" w:author="panxiaodong (A)" w:date="2017-04-26T18:08:00Z"/>
              </w:rPr>
            </w:pPr>
            <w:ins w:id="10" w:author="panxiaodong (A)" w:date="2017-04-26T18:08:00Z">
              <w:r>
                <w:t>V1.21</w:t>
              </w:r>
            </w:ins>
          </w:p>
        </w:tc>
        <w:tc>
          <w:tcPr>
            <w:tcW w:w="4155" w:type="dxa"/>
          </w:tcPr>
          <w:p w:rsidR="00C53750" w:rsidRDefault="00C53750" w:rsidP="00AA0B18">
            <w:pPr>
              <w:rPr>
                <w:ins w:id="11" w:author="panxiaodong (A)" w:date="2017-04-26T18:08:00Z"/>
              </w:rPr>
            </w:pPr>
            <w:ins w:id="12" w:author="panxiaodong (A)" w:date="2017-04-26T18:09:00Z">
              <w:r>
                <w:rPr>
                  <w:rFonts w:hint="eastAsia"/>
                </w:rPr>
                <w:t>修改</w:t>
              </w:r>
              <w:r>
                <w:t>商品信息话单</w:t>
              </w:r>
              <w:r w:rsidRPr="003604E6">
                <w:t>productZone</w:t>
              </w:r>
              <w:r>
                <w:rPr>
                  <w:rFonts w:hint="eastAsia"/>
                </w:rPr>
                <w:t>字段</w:t>
              </w:r>
              <w:r>
                <w:t>为可选</w:t>
              </w:r>
            </w:ins>
          </w:p>
        </w:tc>
        <w:tc>
          <w:tcPr>
            <w:tcW w:w="2841" w:type="dxa"/>
          </w:tcPr>
          <w:p w:rsidR="00C53750" w:rsidRDefault="00C53750" w:rsidP="00AA0B18">
            <w:pPr>
              <w:rPr>
                <w:ins w:id="13" w:author="panxiaodong (A)" w:date="2017-04-26T18:08:00Z"/>
              </w:rPr>
            </w:pPr>
            <w:ins w:id="14" w:author="panxiaodong (A)" w:date="2017-04-26T18:09:00Z">
              <w:r>
                <w:rPr>
                  <w:rFonts w:hint="eastAsia"/>
                </w:rPr>
                <w:t>潘晓冬</w:t>
              </w:r>
              <w:r>
                <w:t>（</w:t>
              </w:r>
              <w:r>
                <w:rPr>
                  <w:rFonts w:hint="eastAsia"/>
                </w:rPr>
                <w:t>刘晓鹏</w:t>
              </w:r>
              <w:r>
                <w:t>确认）</w:t>
              </w:r>
            </w:ins>
          </w:p>
        </w:tc>
      </w:tr>
    </w:tbl>
    <w:p w:rsidR="00B506E5" w:rsidRDefault="00B506E5" w:rsidP="00AA0B18"/>
    <w:p w:rsidR="003A6556" w:rsidRDefault="003A6556" w:rsidP="00AA0B18"/>
    <w:p w:rsidR="003A6556" w:rsidRDefault="003A6556" w:rsidP="00AA0B18"/>
    <w:p w:rsidR="003A6556" w:rsidRDefault="003A6556" w:rsidP="00AA0B18"/>
    <w:p w:rsidR="003A6556" w:rsidRDefault="003A6556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0B38DB">
      <w:pPr>
        <w:pStyle w:val="1"/>
        <w:ind w:left="4678"/>
      </w:pPr>
      <w:r>
        <w:rPr>
          <w:rFonts w:hint="eastAsia"/>
        </w:rPr>
        <w:t>话单定义</w:t>
      </w:r>
    </w:p>
    <w:p w:rsidR="00B268FF" w:rsidRDefault="00F665E4" w:rsidP="00AA0B18">
      <w:pPr>
        <w:pStyle w:val="2"/>
      </w:pPr>
      <w:r>
        <w:rPr>
          <w:rFonts w:hint="eastAsia"/>
        </w:rPr>
        <w:t>话单文件规则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文件传输协议：</w:t>
      </w:r>
      <w:r w:rsidR="008658A5" w:rsidRPr="00AA0B18">
        <w:rPr>
          <w:rFonts w:hint="eastAsia"/>
          <w:sz w:val="24"/>
          <w:szCs w:val="24"/>
        </w:rPr>
        <w:t xml:space="preserve"> SFTP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文件生成频率：</w:t>
      </w:r>
      <w:r w:rsidR="00360B3C" w:rsidRPr="00AA0B18">
        <w:rPr>
          <w:rFonts w:hint="eastAsia"/>
          <w:sz w:val="24"/>
          <w:szCs w:val="24"/>
        </w:rPr>
        <w:t>业务场景触发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文件格式：话单文件采用</w:t>
      </w:r>
      <w:r w:rsidRPr="00AA0B18">
        <w:rPr>
          <w:rFonts w:hint="eastAsia"/>
          <w:sz w:val="24"/>
          <w:szCs w:val="24"/>
        </w:rPr>
        <w:t>ASCII</w:t>
      </w:r>
      <w:r w:rsidRPr="00AA0B18">
        <w:rPr>
          <w:rFonts w:hint="eastAsia"/>
          <w:sz w:val="24"/>
          <w:szCs w:val="24"/>
        </w:rPr>
        <w:t>文本格式，每条账单的属性值按顺序排列。各条数据之间以回车换行符‘</w:t>
      </w:r>
      <w:r w:rsidRPr="00AA0B18">
        <w:rPr>
          <w:rFonts w:hint="eastAsia"/>
          <w:sz w:val="24"/>
          <w:szCs w:val="24"/>
        </w:rPr>
        <w:t>\r</w:t>
      </w:r>
      <w:r w:rsidRPr="00AA0B18">
        <w:rPr>
          <w:sz w:val="24"/>
          <w:szCs w:val="24"/>
        </w:rPr>
        <w:t>\n'</w:t>
      </w:r>
      <w:r w:rsidRPr="00AA0B18">
        <w:rPr>
          <w:rFonts w:hint="eastAsia"/>
          <w:sz w:val="24"/>
          <w:szCs w:val="24"/>
        </w:rPr>
        <w:t>分隔，</w:t>
      </w:r>
      <w:r w:rsidRPr="00AA0B18">
        <w:rPr>
          <w:sz w:val="24"/>
          <w:szCs w:val="24"/>
        </w:rPr>
        <w:t>字段之间采用</w:t>
      </w:r>
      <w:r w:rsidRPr="00AA0B18">
        <w:rPr>
          <w:rFonts w:hint="eastAsia"/>
          <w:sz w:val="24"/>
          <w:szCs w:val="24"/>
        </w:rPr>
        <w:t>“</w:t>
      </w:r>
      <w:r w:rsidRPr="00AA0B18">
        <w:rPr>
          <w:sz w:val="24"/>
          <w:szCs w:val="24"/>
        </w:rPr>
        <w:t>|”</w:t>
      </w:r>
      <w:r w:rsidRPr="00AA0B18">
        <w:rPr>
          <w:rFonts w:hint="eastAsia"/>
          <w:sz w:val="24"/>
          <w:szCs w:val="24"/>
        </w:rPr>
        <w:t>分割，空值</w:t>
      </w:r>
      <w:r w:rsidRPr="00AA0B18">
        <w:rPr>
          <w:sz w:val="24"/>
          <w:szCs w:val="24"/>
        </w:rPr>
        <w:t>采用两个相邻的</w:t>
      </w:r>
      <w:r w:rsidRPr="00AA0B18">
        <w:rPr>
          <w:sz w:val="24"/>
          <w:szCs w:val="24"/>
        </w:rPr>
        <w:t>||</w:t>
      </w:r>
      <w:r w:rsidRPr="00AA0B18">
        <w:rPr>
          <w:rFonts w:hint="eastAsia"/>
          <w:sz w:val="24"/>
          <w:szCs w:val="24"/>
        </w:rPr>
        <w:t>。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文件命名规则：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cs="Times New Roman"/>
          <w:color w:val="000000"/>
          <w:kern w:val="0"/>
          <w:sz w:val="24"/>
          <w:szCs w:val="24"/>
        </w:rPr>
      </w:pPr>
      <w:r w:rsidRPr="00AA0B18">
        <w:rPr>
          <w:rFonts w:cs="Times New Roman" w:hint="eastAsia"/>
          <w:color w:val="000000"/>
          <w:kern w:val="0"/>
          <w:sz w:val="24"/>
          <w:szCs w:val="24"/>
        </w:rPr>
        <w:t>说明如下：</w:t>
      </w:r>
    </w:p>
    <w:p w:rsidR="00B268FF" w:rsidRPr="00AA0B18" w:rsidRDefault="00112D89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Top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>
        <w:rPr>
          <w:rFonts w:cs="Times New Roman" w:hint="eastAsia"/>
          <w:color w:val="000000"/>
          <w:kern w:val="0"/>
          <w:sz w:val="24"/>
          <w:szCs w:val="24"/>
          <w:highlight w:val="green"/>
        </w:rPr>
        <w:t>Item</w:t>
      </w:r>
      <w:r w:rsidRPr="0054552F">
        <w:rPr>
          <w:rFonts w:cs="Times New Roman"/>
          <w:color w:val="000000"/>
          <w:kern w:val="0"/>
          <w:sz w:val="24"/>
          <w:szCs w:val="24"/>
          <w:highlight w:val="green"/>
        </w:rPr>
        <w:t>Info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节点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IP_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cyan"/>
        </w:rPr>
        <w:t>YYYYMMDDHHM</w:t>
      </w:r>
      <w:r w:rsidRPr="0054552F">
        <w:rPr>
          <w:rFonts w:ascii="宋体" w:hAnsi="宋体" w:cs="宋体" w:hint="eastAsia"/>
          <w:color w:val="000000"/>
          <w:kern w:val="0"/>
          <w:sz w:val="24"/>
          <w:szCs w:val="24"/>
          <w:highlight w:val="cyan"/>
        </w:rPr>
        <w:t>M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magenta"/>
        </w:rPr>
        <w:t>XXXX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red"/>
        </w:rPr>
        <w:t>Inc</w:t>
      </w:r>
      <w:r w:rsidR="006F6EFD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网元名_数据文件名_时间（</w:t>
      </w:r>
      <w:r w:rsidR="00AF71C6"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UTC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）_文件序列号_增量数据标识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Example: TOP_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ItemInfo</w:t>
      </w:r>
      <w:r w:rsidR="001229BF">
        <w:rPr>
          <w:rFonts w:ascii="宋体" w:hAnsi="宋体" w:cs="宋体" w:hint="eastAsia"/>
          <w:color w:val="000000"/>
          <w:kern w:val="0"/>
          <w:sz w:val="24"/>
          <w:szCs w:val="24"/>
        </w:rPr>
        <w:t>_192.168.3.1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_201609131732_0001_Inc.req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TOP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产品信息</w:t>
      </w:r>
      <w:r w:rsidR="00AA0B18">
        <w:rPr>
          <w:rFonts w:ascii="宋体" w:hAnsi="宋体" w:cs="宋体" w:hint="eastAsia"/>
          <w:color w:val="000000"/>
          <w:kern w:val="0"/>
          <w:sz w:val="24"/>
          <w:szCs w:val="24"/>
        </w:rPr>
        <w:t>数据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，生成时间2016.9.13日17：32分，增量数据0001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D5FDE" w:rsidRDefault="00A5569F" w:rsidP="00112D89">
      <w:pPr>
        <w:pStyle w:val="2"/>
      </w:pPr>
      <w:r>
        <w:rPr>
          <w:rFonts w:hint="eastAsia"/>
        </w:rPr>
        <w:t>商品</w:t>
      </w:r>
      <w:r w:rsidR="00F665E4">
        <w:rPr>
          <w:rFonts w:hint="eastAsia"/>
        </w:rPr>
        <w:t>信息话单</w:t>
      </w:r>
    </w:p>
    <w:p w:rsidR="00112D89" w:rsidRDefault="00112D89" w:rsidP="00112D89">
      <w:pPr>
        <w:pStyle w:val="3"/>
      </w:pPr>
      <w:r>
        <w:rPr>
          <w:rFonts w:hint="eastAsia"/>
        </w:rPr>
        <w:t>说明</w:t>
      </w:r>
    </w:p>
    <w:p w:rsidR="00112D89" w:rsidRDefault="00112D89" w:rsidP="00112D89">
      <w:pPr>
        <w:ind w:left="420"/>
      </w:pPr>
      <w:r>
        <w:rPr>
          <w:rFonts w:hint="eastAsia"/>
        </w:rPr>
        <w:t>商品信息话单是按次购买来产品数据文件，增量文件，在产品新增，删除，修改时生成；</w:t>
      </w:r>
    </w:p>
    <w:p w:rsidR="00112D89" w:rsidRPr="00112D89" w:rsidRDefault="00112D89" w:rsidP="00112D89">
      <w:pPr>
        <w:ind w:left="420"/>
      </w:pPr>
      <w:r>
        <w:rPr>
          <w:rFonts w:hint="eastAsia"/>
        </w:rPr>
        <w:t>其中修改文件，信息是全量信息</w:t>
      </w:r>
      <w:r>
        <w:rPr>
          <w:rFonts w:hint="eastAsia"/>
        </w:rPr>
        <w:t>;</w:t>
      </w:r>
    </w:p>
    <w:p w:rsidR="00112D89" w:rsidRDefault="00481438" w:rsidP="00372A9A">
      <w:pPr>
        <w:pStyle w:val="3"/>
      </w:pPr>
      <w:r>
        <w:rPr>
          <w:rFonts w:hint="eastAsia"/>
        </w:rPr>
        <w:t>文件名</w:t>
      </w:r>
    </w:p>
    <w:p w:rsidR="000F1762" w:rsidRDefault="00481438" w:rsidP="000F1762">
      <w:pPr>
        <w:shd w:val="clear" w:color="auto" w:fill="FFFFFF"/>
        <w:spacing w:line="360" w:lineRule="auto"/>
        <w:rPr>
          <w:ins w:id="15" w:author="panxiaodong (A)" w:date="2017-03-07T16:45:00Z"/>
          <w:rFonts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0F1762" w:rsidRPr="00AA0B18" w:rsidRDefault="000F1762">
      <w:pPr>
        <w:shd w:val="clear" w:color="auto" w:fill="FFFFFF"/>
        <w:spacing w:line="360" w:lineRule="auto"/>
        <w:ind w:left="148" w:firstLine="420"/>
        <w:rPr>
          <w:ins w:id="16" w:author="panxiaodong (A)" w:date="2017-03-07T16:45:00Z"/>
          <w:rFonts w:ascii="宋体" w:hAnsi="宋体" w:cs="宋体"/>
          <w:color w:val="000000"/>
          <w:kern w:val="0"/>
          <w:sz w:val="24"/>
          <w:szCs w:val="24"/>
        </w:rPr>
        <w:pPrChange w:id="17" w:author="panxiaodong (A)" w:date="2017-03-07T16:45:00Z">
          <w:pPr>
            <w:shd w:val="clear" w:color="auto" w:fill="FFFFFF"/>
            <w:spacing w:line="360" w:lineRule="auto"/>
          </w:pPr>
        </w:pPrChange>
      </w:pPr>
      <w:ins w:id="18" w:author="panxiaodong (A)" w:date="2017-03-07T16:45:00Z">
        <w:r>
          <w:rPr>
            <w:rFonts w:cs="Times New Roman" w:hint="eastAsia"/>
            <w:color w:val="000000"/>
            <w:kern w:val="0"/>
            <w:sz w:val="24"/>
            <w:szCs w:val="24"/>
          </w:rPr>
          <w:t>Top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>Item</w:t>
        </w:r>
        <w:r w:rsidRPr="0054552F">
          <w:rPr>
            <w:rFonts w:cs="Times New Roman"/>
            <w:color w:val="000000"/>
            <w:kern w:val="0"/>
            <w:sz w:val="24"/>
            <w:szCs w:val="24"/>
            <w:highlight w:val="green"/>
          </w:rPr>
          <w:t>Info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节点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IP_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t>YYYYMMDDHHM</w:t>
        </w:r>
        <w:r w:rsidRPr="0054552F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t>M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t>XXXX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t>Inc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.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req</w:t>
        </w:r>
      </w:ins>
    </w:p>
    <w:p w:rsidR="00B2547C" w:rsidRPr="00112D89" w:rsidDel="00B2547C" w:rsidRDefault="00481438" w:rsidP="000F1762">
      <w:pPr>
        <w:ind w:firstLineChars="250" w:firstLine="600"/>
        <w:rPr>
          <w:del w:id="19" w:author="panxiaodong (A)" w:date="2017-03-07T16:17:00Z"/>
        </w:rPr>
      </w:pPr>
      <w:del w:id="20" w:author="panxiaodong (A)" w:date="2017-03-07T16:45:00Z">
        <w:r w:rsidDel="000F1762">
          <w:rPr>
            <w:rFonts w:cs="Times New Roman" w:hint="eastAsia"/>
            <w:color w:val="000000"/>
            <w:kern w:val="0"/>
            <w:sz w:val="24"/>
            <w:szCs w:val="24"/>
          </w:rPr>
          <w:delText>Top</w:delText>
        </w:r>
        <w:r w:rsidRPr="002F51C0" w:rsidDel="000F1762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="00B65BC2" w:rsidDel="000F1762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delText>Item</w:delText>
        </w:r>
        <w:r w:rsidRPr="0054552F" w:rsidDel="000F1762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Info</w:delText>
        </w:r>
        <w:r w:rsidRPr="002F51C0" w:rsidDel="000F1762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Pr="0054552F" w:rsidDel="000F1762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delText>YYYYMMDDHHM</w:delText>
        </w:r>
        <w:r w:rsidRPr="0054552F" w:rsidDel="000F1762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delText>M</w:delText>
        </w:r>
        <w:r w:rsidRPr="002F51C0" w:rsidDel="000F1762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0F1762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delText>XXXX</w:delText>
        </w:r>
        <w:r w:rsidRPr="002F51C0" w:rsidDel="000F1762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0F1762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delText>Inc</w:delText>
        </w:r>
        <w:r w:rsidRPr="002F51C0" w:rsidDel="000F1762">
          <w:rPr>
            <w:rFonts w:ascii="宋体" w:hAnsi="宋体" w:cs="宋体"/>
            <w:color w:val="000000"/>
            <w:kern w:val="0"/>
            <w:sz w:val="24"/>
            <w:szCs w:val="24"/>
          </w:rPr>
          <w:delText>.</w:delText>
        </w:r>
      </w:del>
      <w:del w:id="21" w:author="panxiaodong (A)" w:date="2017-03-07T16:16:00Z">
        <w:r w:rsidRPr="002F51C0" w:rsidDel="00B2547C">
          <w:rPr>
            <w:rFonts w:ascii="宋体" w:hAnsi="宋体" w:cs="宋体"/>
            <w:color w:val="000000"/>
            <w:kern w:val="0"/>
            <w:sz w:val="24"/>
            <w:szCs w:val="24"/>
          </w:rPr>
          <w:delText>txt</w:delText>
        </w:r>
      </w:del>
    </w:p>
    <w:p w:rsidR="00B2547C" w:rsidRDefault="00B2547C">
      <w:pPr>
        <w:pStyle w:val="3"/>
        <w:rPr>
          <w:ins w:id="22" w:author="panxiaodong (A)" w:date="2017-03-07T16:17:00Z"/>
        </w:rPr>
      </w:pPr>
      <w:ins w:id="23" w:author="panxiaodong (A)" w:date="2017-03-07T16:17:00Z">
        <w:r w:rsidRPr="00191A9A">
          <w:rPr>
            <w:rFonts w:hint="eastAsia"/>
          </w:rPr>
          <w:t>文件目录</w:t>
        </w:r>
      </w:ins>
    </w:p>
    <w:p w:rsidR="00B2547C" w:rsidRPr="00B2547C" w:rsidDel="001F7A16" w:rsidRDefault="00B2547C">
      <w:pPr>
        <w:spacing w:line="360" w:lineRule="auto"/>
        <w:ind w:left="420" w:firstLine="420"/>
        <w:rPr>
          <w:ins w:id="24" w:author="panxiaodong (A)" w:date="2017-03-07T16:18:00Z"/>
          <w:del w:id="25" w:author="liushuquan" w:date="2016-08-26T16:30:00Z"/>
          <w:rFonts w:ascii="宋体" w:hAnsi="宋体" w:cs="Arial Unicode MS"/>
          <w:color w:val="FF0000"/>
          <w:szCs w:val="21"/>
          <w:rPrChange w:id="26" w:author="panxiaodong (A)" w:date="2017-03-07T16:20:00Z">
            <w:rPr>
              <w:ins w:id="27" w:author="panxiaodong (A)" w:date="2017-03-07T16:18:00Z"/>
              <w:del w:id="28" w:author="liushuquan" w:date="2016-08-26T16:30:00Z"/>
              <w:rFonts w:ascii="宋体" w:hAnsi="宋体" w:cs="Arial Unicode MS"/>
              <w:szCs w:val="21"/>
            </w:rPr>
          </w:rPrChange>
        </w:rPr>
        <w:pPrChange w:id="29" w:author="panxiaodong (A)" w:date="2017-03-07T16:20:00Z">
          <w:pPr>
            <w:spacing w:line="360" w:lineRule="auto"/>
          </w:pPr>
        </w:pPrChange>
      </w:pPr>
      <w:ins w:id="30" w:author="panxiaodong (A)" w:date="2017-03-07T16:18:00Z">
        <w:r>
          <w:rPr>
            <w:rFonts w:ascii="宋体" w:hAnsi="宋体" w:cs="Arial Unicode MS" w:hint="eastAsia"/>
            <w:color w:val="FF0000"/>
            <w:szCs w:val="21"/>
          </w:rPr>
          <w:t>正式：</w:t>
        </w:r>
      </w:ins>
      <w:ins w:id="31" w:author="panxiaodong (A)" w:date="2017-03-07T16:20:00Z">
        <w:r w:rsidRPr="00B2547C">
          <w:rPr>
            <w:rFonts w:ascii="宋体" w:hAnsi="宋体" w:cs="Arial Unicode MS"/>
            <w:color w:val="FF0000"/>
            <w:szCs w:val="21"/>
          </w:rPr>
          <w:t>/home/opsbo/VideoCloud/data/${beID}/itemBill</w:t>
        </w:r>
      </w:ins>
      <w:ins w:id="32" w:author="panxiaodong (A)" w:date="2017-03-07T16:21:00Z">
        <w:r>
          <w:rPr>
            <w:rFonts w:ascii="宋体" w:hAnsi="宋体" w:cs="Arial Unicode MS" w:hint="eastAsia"/>
            <w:color w:val="FF0000"/>
            <w:szCs w:val="21"/>
          </w:rPr>
          <w:t>。</w:t>
        </w:r>
      </w:ins>
      <w:ins w:id="33" w:author="panxiaodong (A)" w:date="2017-03-07T16:18:00Z">
        <w:r>
          <w:rPr>
            <w:rFonts w:ascii="宋体" w:hAnsi="宋体" w:cs="Arial Unicode MS"/>
            <w:color w:val="FF0000"/>
            <w:szCs w:val="21"/>
          </w:rPr>
          <w:t>比如如果是</w:t>
        </w:r>
        <w:r>
          <w:rPr>
            <w:rFonts w:ascii="宋体" w:hAnsi="宋体" w:cs="Arial Unicode MS" w:hint="eastAsia"/>
            <w:color w:val="FF0000"/>
            <w:szCs w:val="21"/>
          </w:rPr>
          <w:t>1001的</w:t>
        </w:r>
        <w:r>
          <w:rPr>
            <w:rFonts w:ascii="宋体" w:hAnsi="宋体" w:cs="Arial Unicode MS"/>
            <w:color w:val="FF0000"/>
            <w:szCs w:val="21"/>
          </w:rPr>
          <w:t>租户，那么对应的话单目录为</w:t>
        </w:r>
      </w:ins>
      <w:ins w:id="34" w:author="panxiaodong (A)" w:date="2017-03-07T16:19:00Z">
        <w:r w:rsidRPr="00B2547C">
          <w:rPr>
            <w:rFonts w:ascii="宋体" w:hAnsi="宋体" w:cs="Arial Unicode MS"/>
            <w:color w:val="FF0000"/>
            <w:szCs w:val="21"/>
          </w:rPr>
          <w:t>/ho</w:t>
        </w:r>
        <w:r>
          <w:rPr>
            <w:rFonts w:ascii="宋体" w:hAnsi="宋体" w:cs="Arial Unicode MS"/>
            <w:color w:val="FF0000"/>
            <w:szCs w:val="21"/>
          </w:rPr>
          <w:t>me/opsbo/VideoCloud/data/1001</w:t>
        </w:r>
        <w:r w:rsidRPr="00B2547C">
          <w:rPr>
            <w:rFonts w:ascii="宋体" w:hAnsi="宋体" w:cs="Arial Unicode MS"/>
            <w:color w:val="FF0000"/>
            <w:szCs w:val="21"/>
          </w:rPr>
          <w:t>/itemBill</w:t>
        </w:r>
      </w:ins>
    </w:p>
    <w:p w:rsidR="00EA6E44" w:rsidRPr="00A475F7" w:rsidRDefault="00372A9A" w:rsidP="003A6556">
      <w:pPr>
        <w:pStyle w:val="3"/>
        <w:tabs>
          <w:tab w:val="num" w:pos="576"/>
        </w:tabs>
      </w:pPr>
      <w:r>
        <w:rPr>
          <w:rFonts w:hint="eastAsia"/>
        </w:rPr>
        <w:t>字段定义</w:t>
      </w:r>
    </w:p>
    <w:tbl>
      <w:tblPr>
        <w:tblW w:w="8364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261"/>
        <w:gridCol w:w="1132"/>
        <w:gridCol w:w="709"/>
        <w:gridCol w:w="3259"/>
      </w:tblGrid>
      <w:tr w:rsidR="00EA6E44" w:rsidRPr="00A475F7" w:rsidTr="00AA4F7A">
        <w:trPr>
          <w:tblHeader/>
        </w:trPr>
        <w:tc>
          <w:tcPr>
            <w:tcW w:w="11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参数名</w:t>
            </w:r>
          </w:p>
        </w:tc>
        <w:tc>
          <w:tcPr>
            <w:tcW w:w="7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类型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是否必选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长度</w:t>
            </w:r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说明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transactionID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B2547C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64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操作流水号标识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操作时间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B2547C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UTC</w:t>
            </w:r>
            <w:r w:rsidRPr="00BA390D">
              <w:rPr>
                <w:rFonts w:hint="eastAsia"/>
                <w:lang w:val="fr-FR"/>
              </w:rPr>
              <w:t>时间</w:t>
            </w:r>
            <w:r w:rsidRPr="00BA390D">
              <w:rPr>
                <w:rFonts w:hint="eastAsia"/>
                <w:lang w:val="fr-FR"/>
              </w:rPr>
              <w:t xml:space="preserve">, </w:t>
            </w:r>
            <w:r w:rsidRPr="00BA390D">
              <w:rPr>
                <w:lang w:val="fr-FR"/>
              </w:rPr>
              <w:t>yyyyMMddHHmmss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操作类型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操作类型</w:t>
            </w:r>
            <w:r>
              <w:rPr>
                <w:rFonts w:hint="eastAsia"/>
                <w:lang w:val="fr-FR"/>
              </w:rPr>
              <w:t> :</w:t>
            </w:r>
          </w:p>
          <w:p w:rsidR="00AA4F7A" w:rsidRDefault="00AA4F7A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增加，</w:t>
            </w:r>
          </w:p>
          <w:p w:rsidR="00AA4F7A" w:rsidRDefault="00AA4F7A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修改，</w:t>
            </w:r>
          </w:p>
          <w:p w:rsidR="00AA4F7A" w:rsidRPr="00BA390D" w:rsidRDefault="00AA4F7A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删除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B2547C">
            <w:pPr>
              <w:pStyle w:val="TableText"/>
            </w:pPr>
            <w:r>
              <w:rPr>
                <w:rFonts w:hint="eastAsia"/>
              </w:rPr>
              <w:t>projectId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B2547C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B2547C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A475F7" w:rsidRDefault="00AA4F7A" w:rsidP="00B2547C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ins w:id="35" w:author="Liuxiaopeng" w:date="2017-02-24T16:29:00Z">
              <w:r w:rsidR="00991818">
                <w:t>, beID</w:t>
              </w:r>
            </w:ins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t>productId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 w:rsidRPr="00A34AAC">
              <w:rPr>
                <w:b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 w:rsidRPr="00A475F7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t>productName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1024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C5D16" w:rsidRPr="00A475F7" w:rsidRDefault="00AA4F7A" w:rsidP="00BC5D16">
            <w:pPr>
              <w:pStyle w:val="TableText"/>
            </w:pPr>
            <w:r>
              <w:t>产品名称</w:t>
            </w:r>
            <w:r w:rsidR="00BC5D16">
              <w:rPr>
                <w:rFonts w:hint="eastAsia"/>
              </w:rPr>
              <w:t>,</w:t>
            </w:r>
            <w:r w:rsidR="00BC5D16">
              <w:rPr>
                <w:rFonts w:hint="eastAsia"/>
              </w:rPr>
              <w:t>英语</w:t>
            </w:r>
            <w:ins w:id="36" w:author="Liuxiaopeng" w:date="2017-02-24T16:29:00Z">
              <w:r w:rsidR="00991818">
                <w:t>(</w:t>
              </w:r>
              <w:r w:rsidR="00991818">
                <w:rPr>
                  <w:rFonts w:hint="eastAsia"/>
                </w:rPr>
                <w:t>默认语言</w:t>
              </w:r>
              <w:r w:rsidR="00991818">
                <w:t>)</w:t>
              </w:r>
            </w:ins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t>productDesc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2048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520F90" w:rsidRDefault="00AA4F7A" w:rsidP="00BC5D16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产品描述</w:t>
            </w:r>
            <w:r w:rsidR="00BC5D16">
              <w:rPr>
                <w:rFonts w:hint="eastAsia"/>
              </w:rPr>
              <w:t>,</w:t>
            </w:r>
            <w:r w:rsidR="00BC5D16">
              <w:rPr>
                <w:rFonts w:hint="eastAsia"/>
              </w:rPr>
              <w:t>英语</w:t>
            </w:r>
            <w:ins w:id="37" w:author="Liuxiaopeng" w:date="2017-02-24T16:29:00Z">
              <w:r w:rsidR="00991818">
                <w:t>(</w:t>
              </w:r>
              <w:r w:rsidR="00991818">
                <w:rPr>
                  <w:rFonts w:hint="eastAsia"/>
                </w:rPr>
                <w:t>默认语言</w:t>
              </w:r>
              <w:r w:rsidR="00991818">
                <w:t>)</w:t>
              </w:r>
            </w:ins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color w:val="FF0000"/>
              </w:rPr>
            </w:pPr>
            <w:r w:rsidRPr="00991818">
              <w:rPr>
                <w:color w:val="FF0000"/>
              </w:rPr>
              <w:t>productStatus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991818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color w:val="FF0000"/>
              </w:rPr>
            </w:pPr>
            <w:r w:rsidRPr="00991818">
              <w:rPr>
                <w:color w:val="FF0000"/>
              </w:rP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 w:rsidRPr="00991818">
              <w:rPr>
                <w:rFonts w:hint="eastAsia"/>
                <w:color w:val="FF0000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rPrChange w:id="38" w:author="Liuxiaopeng" w:date="2017-02-24T16:29:00Z">
                  <w:rPr>
                    <w:rFonts w:ascii="Arial" w:hAnsi="Arial"/>
                    <w:color w:val="FF0000"/>
                    <w:sz w:val="19"/>
                    <w:szCs w:val="19"/>
                    <w:lang w:val="en-GB"/>
                  </w:rPr>
                </w:rPrChange>
              </w:rPr>
            </w:pPr>
            <w:r w:rsidRPr="00991818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产品状态</w:t>
            </w:r>
            <w:ins w:id="39" w:author="Liuxiaopeng" w:date="2017-02-24T16:29:00Z">
              <w:r w:rsidR="00991818">
                <w:rPr>
                  <w:rFonts w:ascii="Arial" w:hAnsi="Arial" w:hint="eastAsia"/>
                  <w:color w:val="FF0000"/>
                  <w:sz w:val="19"/>
                  <w:szCs w:val="19"/>
                  <w:lang w:val="en-GB"/>
                </w:rPr>
                <w:t>，</w:t>
              </w:r>
              <w:r w:rsidR="00991818">
                <w:rPr>
                  <w:rFonts w:ascii="Arial" w:hAnsi="Arial" w:hint="eastAsia"/>
                  <w:color w:val="FF0000"/>
                  <w:sz w:val="19"/>
                  <w:szCs w:val="19"/>
                </w:rPr>
                <w:t>该字段需要填写</w:t>
              </w:r>
            </w:ins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463676" w:rsidRDefault="00AA4F7A" w:rsidP="00565042">
            <w:pPr>
              <w:pStyle w:val="TableText"/>
            </w:pPr>
            <w:r w:rsidRPr="0047264B">
              <w:t>region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46367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归属区域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C8455E" w:rsidRDefault="00AA4F7A" w:rsidP="00565042">
            <w:pPr>
              <w:pStyle w:val="TableText"/>
            </w:pPr>
            <w:r>
              <w:t>operator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023062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归属运营商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lastRenderedPageBreak/>
              <w:t>productType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产品类型</w:t>
            </w:r>
          </w:p>
          <w:p w:rsidR="00AA4F7A" w:rsidRDefault="00AA4F7A" w:rsidP="00391982">
            <w:pPr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 w:hint="eastAsia"/>
                <w:sz w:val="19"/>
                <w:szCs w:val="19"/>
                <w:lang w:val="en-GB"/>
              </w:rPr>
              <w:t>，商品</w:t>
            </w:r>
          </w:p>
          <w:p w:rsidR="00AA4F7A" w:rsidRDefault="00AA4F7A" w:rsidP="0039198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sz w:val="19"/>
                <w:szCs w:val="19"/>
                <w:lang w:val="en-GB"/>
              </w:rPr>
              <w:t>2</w:t>
            </w:r>
            <w:r>
              <w:rPr>
                <w:rFonts w:ascii="Arial" w:hAnsi="Arial" w:hint="eastAsia"/>
                <w:sz w:val="19"/>
                <w:szCs w:val="19"/>
                <w:lang w:val="en-GB"/>
              </w:rPr>
              <w:t>，合约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t>isRepeatedSubscribe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是否允许重复订购</w:t>
            </w:r>
          </w:p>
          <w:p w:rsidR="00AA4F7A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0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：不允许</w:t>
            </w:r>
          </w:p>
          <w:p w:rsidR="00AA4F7A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：允许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 w:rsidRPr="00062C6C">
              <w:t>autoSubscribe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A475F7" w:rsidRDefault="00AA4F7A" w:rsidP="00565042">
            <w:pPr>
              <w:pStyle w:val="TableText"/>
              <w:ind w:firstLineChars="50" w:firstLine="105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C051DC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是否自动化开通</w:t>
            </w:r>
          </w:p>
          <w:p w:rsidR="00AA4F7A" w:rsidRPr="00C051DC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0</w:t>
            </w:r>
            <w:r w:rsidRPr="00C051DC">
              <w:rPr>
                <w:rFonts w:ascii="Arial" w:hAnsi="Arial"/>
                <w:sz w:val="19"/>
                <w:szCs w:val="19"/>
                <w:lang w:val="en-GB"/>
              </w:rPr>
              <w:t>：否</w:t>
            </w:r>
          </w:p>
          <w:p w:rsidR="00AA4F7A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 w:rsidRPr="00C051DC">
              <w:rPr>
                <w:rFonts w:ascii="Arial" w:hAnsi="Arial"/>
                <w:sz w:val="19"/>
                <w:szCs w:val="19"/>
                <w:lang w:val="en-GB"/>
              </w:rPr>
              <w:t>：是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subscriberChannel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订购渠道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canBeSubscribedBeginTime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允许订购开始时间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canBeSubscribedEndTime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允许订购结束时间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applyTime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产品生效时间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expireTime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产品失效时间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createTime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产品创建时间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lastUpdateTime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Date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产品最后更新时间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sz w:val="19"/>
                <w:szCs w:val="19"/>
                <w:lang w:val="en-GB"/>
              </w:rPr>
              <w:t>时间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originalPrice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8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产品原价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paymentChannel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支付渠道</w:t>
            </w:r>
          </w:p>
        </w:tc>
      </w:tr>
      <w:tr w:rsidR="00AA4F7A" w:rsidRPr="000D013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paymentTime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8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有效支付时长（秒）</w:t>
            </w:r>
          </w:p>
        </w:tc>
      </w:tr>
      <w:tr w:rsidR="00AA4F7A" w:rsidRPr="00C613DC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objectId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产品关联的内容</w:t>
            </w:r>
            <w:r w:rsidRPr="003604E6">
              <w:rPr>
                <w:rFonts w:ascii="Arial" w:hAnsi="Arial"/>
                <w:sz w:val="19"/>
                <w:szCs w:val="19"/>
                <w:lang w:val="en-GB"/>
              </w:rPr>
              <w:t>Id</w:t>
            </w:r>
          </w:p>
        </w:tc>
      </w:tr>
      <w:tr w:rsidR="00AA4F7A" w:rsidRPr="00C613DC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objectType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391982">
            <w:pPr>
              <w:pStyle w:val="TableText"/>
              <w:rPr>
                <w:ins w:id="40" w:author="Liuxiaopeng" w:date="2017-02-24T16:26:00Z"/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 w:hint="eastAsia"/>
                <w:sz w:val="19"/>
                <w:szCs w:val="19"/>
                <w:lang w:val="en-GB"/>
              </w:rPr>
              <w:t>定价对象类型</w:t>
            </w:r>
            <w:ins w:id="41" w:author="Liuxiaopeng" w:date="2017-02-24T16:26:00Z">
              <w:r w:rsidR="00991818">
                <w:rPr>
                  <w:rFonts w:ascii="Arial" w:hAnsi="Arial"/>
                  <w:sz w:val="19"/>
                  <w:szCs w:val="19"/>
                  <w:lang w:val="en-GB"/>
                </w:rPr>
                <w:t>:</w:t>
              </w:r>
            </w:ins>
          </w:p>
          <w:p w:rsidR="00991818" w:rsidRPr="003604E6" w:rsidRDefault="00991818" w:rsidP="0039198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ins w:id="42" w:author="Liuxiaopeng" w:date="2017-02-24T16:2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0 通用商品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1 虚拟币（游戏）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2 游戏应用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3 应用内游戏道具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4 内容包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5 会员权益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6 定向流量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7 通用流量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50 内容目录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br/>
                <w:t>100 套餐类营销活动</w:t>
              </w:r>
            </w:ins>
          </w:p>
        </w:tc>
      </w:tr>
      <w:tr w:rsidR="00AA4F7A" w:rsidRPr="0074326B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usefulLife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8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按次订购有效时长</w:t>
            </w:r>
          </w:p>
        </w:tc>
      </w:tr>
      <w:tr w:rsidR="00AA4F7A" w:rsidRPr="00BB427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productZone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Long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del w:id="43" w:author="panxiaodong (A)" w:date="2017-04-26T18:07:00Z">
              <w:r w:rsidRPr="003604E6" w:rsidDel="00C53750">
                <w:delText>M</w:delText>
              </w:r>
            </w:del>
            <w:ins w:id="44" w:author="panxiaodong (A)" w:date="2017-04-26T18:07:00Z">
              <w:r w:rsidR="00C53750">
                <w:t>O</w:t>
              </w:r>
            </w:ins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8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产品域</w:t>
            </w:r>
            <w:r w:rsidRPr="003604E6">
              <w:rPr>
                <w:rFonts w:ascii="Arial" w:hAnsi="Arial"/>
                <w:sz w:val="19"/>
                <w:szCs w:val="19"/>
                <w:lang w:val="en-GB"/>
              </w:rPr>
              <w:t>:</w:t>
            </w:r>
          </w:p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宋体" w:hAnsi="宋体"/>
                <w:caps/>
              </w:rPr>
              <w:t>0 ：一次1 ：多次</w:t>
            </w:r>
          </w:p>
        </w:tc>
      </w:tr>
      <w:tr w:rsidR="00AA4F7A" w:rsidRPr="00BB427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lastRenderedPageBreak/>
              <w:t>productCatalog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pStyle w:val="TableText"/>
              <w:rPr>
                <w:ins w:id="45" w:author="Liuxiaopeng" w:date="2017-02-24T16:26:00Z"/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产品分类</w:t>
            </w:r>
            <w:ins w:id="46" w:author="Liuxiaopeng" w:date="2017-02-24T16:26:00Z">
              <w:r w:rsidR="00991818">
                <w:rPr>
                  <w:rFonts w:ascii="Arial" w:hAnsi="Arial"/>
                  <w:sz w:val="19"/>
                  <w:szCs w:val="19"/>
                  <w:lang w:val="en-GB"/>
                </w:rPr>
                <w:t>:</w:t>
              </w:r>
            </w:ins>
          </w:p>
          <w:p w:rsidR="00991818" w:rsidRPr="00991818" w:rsidRDefault="00991818" w:rsidP="009918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47" w:author="Liuxiaopeng" w:date="2017-02-24T16:27:00Z"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0 精品游戏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1 虚拟币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2 应用内道具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3 游戏配件包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4 FBB视频产品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5 MBB视频产品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6 融合适配产品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7 通用流量产品</w:t>
              </w:r>
              <w:r w:rsidRPr="00991818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br/>
                <w:t>8 定向流量产品</w:t>
              </w:r>
            </w:ins>
          </w:p>
        </w:tc>
      </w:tr>
      <w:tr w:rsidR="00AA4F7A" w:rsidRPr="00BB427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t>spId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b/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</w:pPr>
            <w:r w:rsidRPr="003604E6">
              <w:rPr>
                <w:rFonts w:hint="eastAsia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3604E6">
              <w:rPr>
                <w:rFonts w:ascii="Arial" w:hAnsi="Arial"/>
                <w:sz w:val="19"/>
                <w:szCs w:val="19"/>
                <w:lang w:val="en-GB"/>
              </w:rPr>
              <w:t>SP</w:t>
            </w:r>
            <w:r w:rsidRPr="003604E6">
              <w:rPr>
                <w:rFonts w:ascii="Arial" w:hAnsi="Arial"/>
                <w:sz w:val="19"/>
                <w:szCs w:val="19"/>
                <w:lang w:val="en-GB"/>
              </w:rPr>
              <w:t>标识</w:t>
            </w:r>
          </w:p>
        </w:tc>
      </w:tr>
      <w:tr w:rsidR="00AA4F7A" w:rsidRPr="00BB4270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color w:val="FF0000"/>
              </w:rPr>
            </w:pPr>
            <w:r w:rsidRPr="00991818">
              <w:rPr>
                <w:color w:val="FF0000"/>
              </w:rPr>
              <w:t>OutProductCode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991818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color w:val="FF0000"/>
              </w:rPr>
            </w:pPr>
            <w:r w:rsidRPr="00991818">
              <w:rPr>
                <w:rFonts w:hint="eastAsia"/>
                <w:color w:val="FF0000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991818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 w:rsidRPr="00991818">
              <w:rPr>
                <w:rFonts w:hint="eastAsia"/>
                <w:color w:val="FF0000"/>
              </w:rPr>
              <w:t>32</w:t>
            </w: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991818" w:rsidRDefault="00AA4F7A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rPrChange w:id="48" w:author="Liuxiaopeng" w:date="2017-02-24T16:27:00Z">
                  <w:rPr>
                    <w:rFonts w:ascii="Arial" w:hAnsi="Arial"/>
                    <w:color w:val="FF0000"/>
                    <w:sz w:val="19"/>
                    <w:szCs w:val="19"/>
                    <w:lang w:val="en-GB"/>
                  </w:rPr>
                </w:rPrChange>
              </w:rPr>
            </w:pPr>
            <w:r w:rsidRPr="00991818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外部产品编号</w:t>
            </w:r>
            <w:ins w:id="49" w:author="Liuxiaopeng" w:date="2017-02-24T16:27:00Z">
              <w:r w:rsidR="00991818">
                <w:rPr>
                  <w:rFonts w:ascii="Arial" w:hAnsi="Arial"/>
                  <w:color w:val="FF0000"/>
                  <w:sz w:val="19"/>
                  <w:szCs w:val="19"/>
                  <w:lang w:val="en-GB"/>
                </w:rPr>
                <w:t>,</w:t>
              </w:r>
              <w:r w:rsidR="00991818">
                <w:rPr>
                  <w:rFonts w:ascii="Arial" w:hAnsi="Arial" w:hint="eastAsia"/>
                  <w:color w:val="FF0000"/>
                  <w:sz w:val="19"/>
                  <w:szCs w:val="19"/>
                  <w:lang w:val="en-GB"/>
                </w:rPr>
                <w:t xml:space="preserve"> </w:t>
              </w:r>
              <w:r w:rsidR="00991818">
                <w:rPr>
                  <w:rFonts w:ascii="Arial" w:hAnsi="Arial" w:hint="eastAsia"/>
                  <w:color w:val="FF0000"/>
                  <w:sz w:val="19"/>
                  <w:szCs w:val="19"/>
                  <w:lang w:val="en-GB"/>
                </w:rPr>
                <w:t>运营商管理订购关系时，该值需要必填</w:t>
              </w:r>
            </w:ins>
          </w:p>
        </w:tc>
      </w:tr>
      <w:tr w:rsidR="00AA4F7A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rPr>
                <w:lang w:val="fr-FR"/>
              </w:rPr>
            </w:pPr>
            <w:r w:rsidRPr="003604E6">
              <w:rPr>
                <w:rFonts w:hint="eastAsia"/>
                <w:lang w:val="fr-FR"/>
              </w:rPr>
              <w:t>extensionInfo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rPr>
                <w:lang w:val="fr-FR"/>
              </w:rPr>
            </w:pPr>
            <w:r w:rsidRPr="003604E6">
              <w:rPr>
                <w:b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rPr>
                <w:lang w:val="fr-FR"/>
              </w:rPr>
            </w:pPr>
            <w:r w:rsidRPr="003604E6">
              <w:rPr>
                <w:rFonts w:hint="eastAsia"/>
                <w:lang w:val="fr-FR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3604E6" w:rsidRDefault="00AA4F7A" w:rsidP="00565042">
            <w:pPr>
              <w:rPr>
                <w:lang w:val="fr-FR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Default="00AA4F7A" w:rsidP="00855F4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扩展参数，多值</w:t>
            </w:r>
            <w:r>
              <w:rPr>
                <w:rFonts w:hint="eastAsia"/>
                <w:lang w:val="fr-FR"/>
              </w:rPr>
              <w:t> ,</w:t>
            </w:r>
            <w:r>
              <w:rPr>
                <w:rFonts w:hint="eastAsia"/>
                <w:lang w:val="fr-FR"/>
              </w:rPr>
              <w:t>格式如下</w:t>
            </w:r>
            <w:r>
              <w:rPr>
                <w:rFonts w:hint="eastAsia"/>
                <w:lang w:val="fr-FR"/>
              </w:rPr>
              <w:t> :</w:t>
            </w:r>
          </w:p>
          <w:p w:rsidR="00AA4F7A" w:rsidRPr="003604E6" w:rsidRDefault="00AA4F7A" w:rsidP="00855F4A">
            <w:pPr>
              <w:rPr>
                <w:lang w:val="fr-FR"/>
              </w:rPr>
            </w:pPr>
            <w:r>
              <w:rPr>
                <w:lang w:val="fr-FR"/>
              </w:rPr>
              <w:t>K</w:t>
            </w:r>
            <w:r>
              <w:rPr>
                <w:rFonts w:hint="eastAsia"/>
                <w:lang w:val="fr-FR"/>
              </w:rPr>
              <w:t>ey1=value1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</w:t>
            </w:r>
            <w:r>
              <w:rPr>
                <w:lang w:val="fr-FR"/>
              </w:rPr>
              <w:t>K</w:t>
            </w:r>
            <w:r>
              <w:rPr>
                <w:rFonts w:hint="eastAsia"/>
                <w:lang w:val="fr-FR"/>
              </w:rPr>
              <w:t>ey2=value2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;xxx=xxx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rPr>
                <w:lang w:val="fr-FR"/>
              </w:rPr>
            </w:pP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0022FA" w:rsidRDefault="00AA4F7A" w:rsidP="00565042">
            <w:pPr>
              <w:rPr>
                <w:lang w:val="fr-FR"/>
              </w:rPr>
            </w:pP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Default="00AA4F7A" w:rsidP="00565042">
            <w:pPr>
              <w:rPr>
                <w:lang w:val="fr-FR"/>
              </w:rPr>
            </w:pP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0022FA" w:rsidRDefault="00AA4F7A" w:rsidP="00565042">
            <w:pPr>
              <w:rPr>
                <w:lang w:val="fr-FR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0022FA" w:rsidRDefault="00AA4F7A" w:rsidP="00565042">
            <w:pPr>
              <w:rPr>
                <w:lang w:val="fr-FR"/>
              </w:rPr>
            </w:pPr>
          </w:p>
        </w:tc>
      </w:tr>
    </w:tbl>
    <w:p w:rsidR="00EA6E44" w:rsidRDefault="00EA6E44" w:rsidP="0055501E"/>
    <w:p w:rsidR="001834DF" w:rsidRDefault="001834DF" w:rsidP="001834DF">
      <w:r>
        <w:rPr>
          <w:rFonts w:hint="eastAsia"/>
        </w:rPr>
        <w:t>扩展字段表</w:t>
      </w:r>
      <w:r>
        <w:rPr>
          <w:rFonts w:hint="eastAsia"/>
        </w:rPr>
        <w:t>: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  <w:tblPrChange w:id="50" w:author="Liuxiaopeng" w:date="2017-02-24T16:30:00Z">
          <w:tblPr>
            <w:tblW w:w="7282" w:type="dxa"/>
            <w:tblInd w:w="67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851"/>
        <w:gridCol w:w="2693"/>
        <w:gridCol w:w="851"/>
        <w:gridCol w:w="3969"/>
        <w:tblGridChange w:id="51">
          <w:tblGrid>
            <w:gridCol w:w="851"/>
            <w:gridCol w:w="2693"/>
            <w:gridCol w:w="710"/>
            <w:gridCol w:w="141"/>
            <w:gridCol w:w="568"/>
            <w:gridCol w:w="1843"/>
            <w:gridCol w:w="1134"/>
            <w:gridCol w:w="424"/>
            <w:gridCol w:w="3172"/>
          </w:tblGrid>
        </w:tblGridChange>
      </w:tblGrid>
      <w:tr w:rsidR="001834DF" w:rsidRPr="00A1054A" w:rsidTr="00991818">
        <w:trPr>
          <w:trPrChange w:id="52" w:author="Liuxiaopeng" w:date="2017-02-24T16:30:00Z">
            <w:trPr>
              <w:gridBefore w:val="3"/>
            </w:trPr>
          </w:trPrChange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tcPrChange w:id="53" w:author="Liuxiaopeng" w:date="2017-02-24T16:30:00Z"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/>
                <w:vAlign w:val="center"/>
              </w:tcPr>
            </w:tcPrChange>
          </w:tcPr>
          <w:p w:rsidR="001834DF" w:rsidRPr="00A1054A" w:rsidRDefault="001834DF" w:rsidP="00B2547C">
            <w:pPr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tcPrChange w:id="54" w:author="Liuxiaopeng" w:date="2017-02-24T16:30:00Z"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/>
                <w:vAlign w:val="center"/>
              </w:tcPr>
            </w:tcPrChange>
          </w:tcPr>
          <w:p w:rsidR="001834DF" w:rsidRPr="00A1054A" w:rsidRDefault="001834DF" w:rsidP="00B2547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tcPrChange w:id="55" w:author="Liuxiaopeng" w:date="2017-02-24T16:30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/>
                <w:vAlign w:val="center"/>
              </w:tcPr>
            </w:tcPrChange>
          </w:tcPr>
          <w:p w:rsidR="001834DF" w:rsidRPr="00A1054A" w:rsidRDefault="001834DF" w:rsidP="00B2547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value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tcPrChange w:id="56" w:author="Liuxiaopeng" w:date="2017-02-24T16:30:00Z">
              <w:tcPr>
                <w:tcW w:w="35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/>
                <w:vAlign w:val="center"/>
              </w:tcPr>
            </w:tcPrChange>
          </w:tcPr>
          <w:p w:rsidR="001834DF" w:rsidRPr="00A1054A" w:rsidRDefault="001834DF" w:rsidP="00B2547C">
            <w:pPr>
              <w:jc w:val="center"/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含义及填写说明</w:t>
            </w:r>
          </w:p>
        </w:tc>
      </w:tr>
      <w:tr w:rsidR="00991818" w:rsidRPr="00A1054A" w:rsidTr="00991818">
        <w:trPr>
          <w:trPrChange w:id="57" w:author="Liuxiaopeng" w:date="2017-02-24T16:30:00Z">
            <w:trPr>
              <w:gridBefore w:val="3"/>
            </w:trPr>
          </w:trPrChange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" w:author="Liuxiaopeng" w:date="2017-02-24T16:30:00Z"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Pr="00A1054A" w:rsidRDefault="00991818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" w:author="Liuxiaopeng" w:date="2017-02-24T16:30:00Z"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Default="00991818" w:rsidP="00B2547C">
            <w:pPr>
              <w:rPr>
                <w:rFonts w:ascii="宋体" w:hAnsi="宋体"/>
              </w:rPr>
            </w:pPr>
            <w:ins w:id="60" w:author="Liuxiaopeng" w:date="2017-02-24T16:28:00Z">
              <w:r>
                <w:rPr>
                  <w:rFonts w:ascii="Book Antiqua" w:hAnsi="Book Antiqua"/>
                  <w:color w:val="FF0000"/>
                  <w:szCs w:val="21"/>
                </w:rPr>
                <w:t>volume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Liuxiaopeng" w:date="2017-02-24T16:30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Pr="00A1054A" w:rsidRDefault="00991818" w:rsidP="00B2547C">
            <w:pPr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Liuxiaopeng" w:date="2017-02-24T16:30:00Z">
              <w:tcPr>
                <w:tcW w:w="35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Default="00991818" w:rsidP="00B2547C">
            <w:pPr>
              <w:rPr>
                <w:rFonts w:ascii="宋体" w:hAnsi="宋体"/>
              </w:rPr>
            </w:pPr>
            <w:ins w:id="63" w:author="Liuxiaopeng" w:date="2017-02-24T16:28:00Z">
              <w:r>
                <w:rPr>
                  <w:rFonts w:ascii="宋体" w:hAnsi="宋体" w:hint="eastAsia"/>
                </w:rPr>
                <w:t>流量大小，有值时填写</w:t>
              </w:r>
            </w:ins>
          </w:p>
        </w:tc>
      </w:tr>
      <w:tr w:rsidR="00991818" w:rsidRPr="00A1054A" w:rsidTr="00991818">
        <w:trPr>
          <w:trPrChange w:id="64" w:author="Liuxiaopeng" w:date="2017-02-24T16:30:00Z">
            <w:trPr>
              <w:gridBefore w:val="3"/>
            </w:trPr>
          </w:trPrChange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Liuxiaopeng" w:date="2017-02-24T16:30:00Z"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Default="00991818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Liuxiaopeng" w:date="2017-02-24T16:30:00Z"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Default="00991818" w:rsidP="00B2547C">
            <w:pPr>
              <w:rPr>
                <w:rFonts w:ascii="宋体" w:hAnsi="宋体"/>
              </w:rPr>
            </w:pPr>
            <w:ins w:id="67" w:author="Liuxiaopeng" w:date="2017-02-24T16:28:00Z">
              <w:r>
                <w:rPr>
                  <w:rFonts w:ascii="Book Antiqua" w:hAnsi="Book Antiqua"/>
                  <w:color w:val="FF0000"/>
                  <w:szCs w:val="21"/>
                </w:rPr>
                <w:t>specification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Liuxiaopeng" w:date="2017-02-24T16:30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Pr="00A1054A" w:rsidRDefault="00991818" w:rsidP="00B2547C">
            <w:pPr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" w:author="Liuxiaopeng" w:date="2017-02-24T16:30:00Z">
              <w:tcPr>
                <w:tcW w:w="35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Default="00991818" w:rsidP="00B2547C">
            <w:pPr>
              <w:rPr>
                <w:rFonts w:ascii="宋体" w:hAnsi="宋体"/>
              </w:rPr>
            </w:pPr>
            <w:ins w:id="70" w:author="Liuxiaopeng" w:date="2017-02-24T16:28:00Z">
              <w:r>
                <w:rPr>
                  <w:rFonts w:ascii="宋体" w:hAnsi="宋体" w:hint="eastAsia"/>
                </w:rPr>
                <w:t>流量大小单位，有值时填写</w:t>
              </w:r>
            </w:ins>
          </w:p>
        </w:tc>
      </w:tr>
      <w:tr w:rsidR="001834DF" w:rsidRPr="00A1054A" w:rsidTr="00991818">
        <w:trPr>
          <w:trPrChange w:id="71" w:author="Liuxiaopeng" w:date="2017-02-24T16:30:00Z">
            <w:trPr>
              <w:gridBefore w:val="3"/>
            </w:trPr>
          </w:trPrChange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Liuxiaopeng" w:date="2017-02-24T16:30:00Z"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Default="001834DF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Liuxiaopeng" w:date="2017-02-24T16:30:00Z"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Default="00991818" w:rsidP="00B2547C">
            <w:pPr>
              <w:rPr>
                <w:rFonts w:ascii="宋体" w:hAnsi="宋体"/>
              </w:rPr>
            </w:pPr>
            <w:ins w:id="74" w:author="Liuxiaopeng" w:date="2017-02-24T16:28:00Z">
              <w:r w:rsidRPr="00991818">
                <w:rPr>
                  <w:rFonts w:ascii="宋体" w:hAnsi="宋体"/>
                </w:rPr>
                <w:t>productMarketType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Liuxiaopeng" w:date="2017-02-24T16:30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Pr="00A1054A" w:rsidRDefault="001834DF" w:rsidP="00B2547C">
            <w:pPr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Liuxiaopeng" w:date="2017-02-24T16:30:00Z">
              <w:tcPr>
                <w:tcW w:w="35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Pr="00991818" w:rsidRDefault="00991818" w:rsidP="00991818">
            <w:pPr>
              <w:rPr>
                <w:ins w:id="77" w:author="Liuxiaopeng" w:date="2017-02-24T16:29:00Z"/>
                <w:rFonts w:ascii="宋体" w:hAnsi="宋体"/>
              </w:rPr>
            </w:pPr>
            <w:ins w:id="78" w:author="Liuxiaopeng" w:date="2017-02-24T16:29:00Z">
              <w:r w:rsidRPr="00991818">
                <w:rPr>
                  <w:rFonts w:ascii="宋体" w:hAnsi="宋体" w:hint="eastAsia"/>
                </w:rPr>
                <w:t>产品营销类型，缺省为0</w:t>
              </w:r>
            </w:ins>
          </w:p>
          <w:p w:rsidR="00991818" w:rsidRPr="00991818" w:rsidRDefault="00991818" w:rsidP="00991818">
            <w:pPr>
              <w:rPr>
                <w:ins w:id="79" w:author="Liuxiaopeng" w:date="2017-02-24T16:29:00Z"/>
                <w:rFonts w:ascii="宋体" w:hAnsi="宋体"/>
              </w:rPr>
            </w:pPr>
            <w:ins w:id="80" w:author="Liuxiaopeng" w:date="2017-02-24T16:29:00Z">
              <w:r w:rsidRPr="00991818">
                <w:rPr>
                  <w:rFonts w:ascii="宋体" w:hAnsi="宋体" w:hint="eastAsia"/>
                </w:rPr>
                <w:t>0: 普通产品</w:t>
              </w:r>
            </w:ins>
          </w:p>
          <w:p w:rsidR="00991818" w:rsidRPr="00991818" w:rsidRDefault="00991818" w:rsidP="00991818">
            <w:pPr>
              <w:rPr>
                <w:ins w:id="81" w:author="Liuxiaopeng" w:date="2017-02-24T16:29:00Z"/>
                <w:rFonts w:ascii="宋体" w:hAnsi="宋体"/>
              </w:rPr>
            </w:pPr>
            <w:ins w:id="82" w:author="Liuxiaopeng" w:date="2017-02-24T16:29:00Z">
              <w:r w:rsidRPr="00991818">
                <w:rPr>
                  <w:rFonts w:ascii="宋体" w:hAnsi="宋体" w:hint="eastAsia"/>
                </w:rPr>
                <w:t>1：免费</w:t>
              </w:r>
            </w:ins>
          </w:p>
          <w:p w:rsidR="00991818" w:rsidRPr="00991818" w:rsidRDefault="00991818" w:rsidP="00991818">
            <w:pPr>
              <w:rPr>
                <w:ins w:id="83" w:author="Liuxiaopeng" w:date="2017-02-24T16:29:00Z"/>
                <w:rFonts w:ascii="宋体" w:hAnsi="宋体"/>
              </w:rPr>
            </w:pPr>
            <w:ins w:id="84" w:author="Liuxiaopeng" w:date="2017-02-24T16:29:00Z">
              <w:r w:rsidRPr="00991818">
                <w:rPr>
                  <w:rFonts w:ascii="宋体" w:hAnsi="宋体" w:hint="eastAsia"/>
                </w:rPr>
                <w:t>2：体验</w:t>
              </w:r>
            </w:ins>
          </w:p>
          <w:p w:rsidR="001834DF" w:rsidRDefault="00991818" w:rsidP="00991818">
            <w:pPr>
              <w:rPr>
                <w:rFonts w:ascii="宋体" w:hAnsi="宋体"/>
              </w:rPr>
            </w:pPr>
            <w:ins w:id="85" w:author="Liuxiaopeng" w:date="2017-02-24T16:29:00Z">
              <w:r w:rsidRPr="00991818">
                <w:rPr>
                  <w:rFonts w:ascii="宋体" w:hAnsi="宋体" w:hint="eastAsia"/>
                </w:rPr>
                <w:t>100：营销活动对应的虚拟产品</w:t>
              </w:r>
            </w:ins>
          </w:p>
        </w:tc>
      </w:tr>
      <w:tr w:rsidR="001834DF" w:rsidRPr="00A1054A" w:rsidTr="00991818">
        <w:trPr>
          <w:trPrChange w:id="86" w:author="Liuxiaopeng" w:date="2017-02-24T16:30:00Z">
            <w:trPr>
              <w:gridBefore w:val="3"/>
            </w:trPr>
          </w:trPrChange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" w:author="Liuxiaopeng" w:date="2017-02-24T16:30:00Z"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Default="001834DF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" w:author="Liuxiaopeng" w:date="2017-02-24T16:30:00Z"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Default="00991818" w:rsidP="00B2547C">
            <w:pPr>
              <w:rPr>
                <w:rFonts w:ascii="宋体" w:hAnsi="宋体"/>
              </w:rPr>
            </w:pPr>
            <w:ins w:id="89" w:author="Liuxiaopeng" w:date="2017-02-24T16:30:00Z">
              <w:r w:rsidRPr="00991818">
                <w:rPr>
                  <w:rFonts w:ascii="宋体" w:hAnsi="宋体"/>
                </w:rPr>
                <w:t>isManageSubByCarrier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" w:author="Liuxiaopeng" w:date="2017-02-24T16:30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1834DF" w:rsidRPr="00A1054A" w:rsidRDefault="001834DF" w:rsidP="00B2547C">
            <w:pPr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" w:author="Liuxiaopeng" w:date="2017-02-24T16:30:00Z">
              <w:tcPr>
                <w:tcW w:w="35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991818" w:rsidRPr="00991818" w:rsidRDefault="00991818" w:rsidP="00991818">
            <w:pPr>
              <w:rPr>
                <w:ins w:id="92" w:author="Liuxiaopeng" w:date="2017-02-24T16:30:00Z"/>
                <w:rFonts w:ascii="宋体" w:hAnsi="宋体"/>
              </w:rPr>
            </w:pPr>
            <w:ins w:id="93" w:author="Liuxiaopeng" w:date="2017-02-24T16:30:00Z">
              <w:r w:rsidRPr="00991818">
                <w:rPr>
                  <w:rFonts w:ascii="宋体" w:hAnsi="宋体" w:hint="eastAsia"/>
                </w:rPr>
                <w:t>是否由运营商管理订购关系:</w:t>
              </w:r>
            </w:ins>
          </w:p>
          <w:p w:rsidR="00991818" w:rsidRPr="00991818" w:rsidRDefault="00991818" w:rsidP="00991818">
            <w:pPr>
              <w:rPr>
                <w:ins w:id="94" w:author="Liuxiaopeng" w:date="2017-02-24T16:30:00Z"/>
                <w:rFonts w:ascii="宋体" w:hAnsi="宋体"/>
              </w:rPr>
            </w:pPr>
            <w:ins w:id="95" w:author="Liuxiaopeng" w:date="2017-02-24T16:30:00Z">
              <w:r w:rsidRPr="00991818">
                <w:rPr>
                  <w:rFonts w:ascii="宋体" w:hAnsi="宋体" w:hint="eastAsia"/>
                </w:rPr>
                <w:t>0: TOP管理订购关系</w:t>
              </w:r>
            </w:ins>
          </w:p>
          <w:p w:rsidR="00991818" w:rsidRPr="00991818" w:rsidRDefault="00991818" w:rsidP="00991818">
            <w:pPr>
              <w:rPr>
                <w:ins w:id="96" w:author="Liuxiaopeng" w:date="2017-02-24T16:30:00Z"/>
                <w:rFonts w:ascii="宋体" w:hAnsi="宋体"/>
              </w:rPr>
            </w:pPr>
            <w:ins w:id="97" w:author="Liuxiaopeng" w:date="2017-02-24T16:30:00Z">
              <w:r w:rsidRPr="00991818">
                <w:rPr>
                  <w:rFonts w:ascii="宋体" w:hAnsi="宋体" w:hint="eastAsia"/>
                </w:rPr>
                <w:t>1: 运营商管理订购关系;</w:t>
              </w:r>
            </w:ins>
          </w:p>
          <w:p w:rsidR="001834DF" w:rsidRDefault="00991818" w:rsidP="00991818">
            <w:pPr>
              <w:rPr>
                <w:rFonts w:ascii="宋体" w:hAnsi="宋体"/>
              </w:rPr>
            </w:pPr>
            <w:ins w:id="98" w:author="Liuxiaopeng" w:date="2017-02-24T16:30:00Z">
              <w:r w:rsidRPr="00991818">
                <w:rPr>
                  <w:rFonts w:ascii="宋体" w:hAnsi="宋体" w:hint="eastAsia"/>
                </w:rPr>
                <w:t>默认: 0</w:t>
              </w:r>
            </w:ins>
          </w:p>
        </w:tc>
      </w:tr>
      <w:tr w:rsidR="00991818" w:rsidRPr="00A1054A" w:rsidTr="00991818">
        <w:trPr>
          <w:ins w:id="99" w:author="Liuxiaopeng" w:date="2017-02-24T16:30:00Z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Default="00BD1AEF" w:rsidP="00B2547C">
            <w:pPr>
              <w:rPr>
                <w:ins w:id="100" w:author="Liuxiaopeng" w:date="2017-02-24T16:30:00Z"/>
                <w:rFonts w:ascii="宋体" w:hAnsi="宋体"/>
              </w:rPr>
            </w:pPr>
            <w:ins w:id="101" w:author="Liuxiaopeng" w:date="2017-02-24T16:32:00Z">
              <w:r>
                <w:rPr>
                  <w:rFonts w:ascii="宋体" w:hAnsi="宋体"/>
                </w:rPr>
                <w:t>5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BD1AEF" w:rsidP="00B2547C">
            <w:pPr>
              <w:rPr>
                <w:ins w:id="102" w:author="Liuxiaopeng" w:date="2017-02-24T16:30:00Z"/>
                <w:rFonts w:ascii="宋体" w:hAnsi="宋体"/>
              </w:rPr>
            </w:pPr>
            <w:ins w:id="103" w:author="Liuxiaopeng" w:date="2017-02-24T16:32:00Z">
              <w:r w:rsidRPr="00BD1AEF">
                <w:rPr>
                  <w:rFonts w:ascii="宋体" w:hAnsi="宋体"/>
                </w:rPr>
                <w:t>currency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A1054A" w:rsidRDefault="00991818" w:rsidP="00B2547C">
            <w:pPr>
              <w:rPr>
                <w:ins w:id="104" w:author="Liuxiaopeng" w:date="2017-02-24T16:30:00Z"/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BD1AEF" w:rsidP="00D92F5A">
            <w:pPr>
              <w:rPr>
                <w:ins w:id="105" w:author="Liuxiaopeng" w:date="2017-02-24T16:30:00Z"/>
                <w:rFonts w:ascii="宋体" w:hAnsi="宋体"/>
              </w:rPr>
            </w:pPr>
            <w:ins w:id="106" w:author="Liuxiaopeng" w:date="2017-02-24T16:32:00Z">
              <w:r>
                <w:rPr>
                  <w:rFonts w:ascii="宋体" w:hAnsi="宋体" w:hint="eastAsia"/>
                </w:rPr>
                <w:t>价格对</w:t>
              </w:r>
              <w:r w:rsidR="00D92F5A">
                <w:rPr>
                  <w:rFonts w:ascii="宋体" w:hAnsi="宋体" w:hint="eastAsia"/>
                </w:rPr>
                <w:t>应</w:t>
              </w:r>
              <w:r>
                <w:rPr>
                  <w:rFonts w:ascii="宋体" w:hAnsi="宋体" w:hint="eastAsia"/>
                </w:rPr>
                <w:t>的币种</w:t>
              </w:r>
            </w:ins>
          </w:p>
        </w:tc>
      </w:tr>
      <w:tr w:rsidR="00991818" w:rsidRPr="00A1054A" w:rsidTr="00991818">
        <w:trPr>
          <w:ins w:id="107" w:author="Liuxiaopeng" w:date="2017-02-24T16:30:00Z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Default="00991818" w:rsidP="00B2547C">
            <w:pPr>
              <w:rPr>
                <w:ins w:id="108" w:author="Liuxiaopeng" w:date="2017-02-24T16:30:00Z"/>
                <w:rFonts w:ascii="宋体" w:hAnsi="宋体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B2547C">
            <w:pPr>
              <w:rPr>
                <w:ins w:id="109" w:author="Liuxiaopeng" w:date="2017-02-24T16:30:00Z"/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A1054A" w:rsidRDefault="00991818" w:rsidP="00B2547C">
            <w:pPr>
              <w:rPr>
                <w:ins w:id="110" w:author="Liuxiaopeng" w:date="2017-02-24T16:30:00Z"/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991818">
            <w:pPr>
              <w:rPr>
                <w:ins w:id="111" w:author="Liuxiaopeng" w:date="2017-02-24T16:30:00Z"/>
                <w:rFonts w:ascii="宋体" w:hAnsi="宋体"/>
              </w:rPr>
            </w:pPr>
          </w:p>
        </w:tc>
      </w:tr>
      <w:tr w:rsidR="00991818" w:rsidRPr="00A1054A" w:rsidTr="00991818">
        <w:trPr>
          <w:ins w:id="112" w:author="Liuxiaopeng" w:date="2017-02-24T16:30:00Z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Default="00991818" w:rsidP="00B2547C">
            <w:pPr>
              <w:rPr>
                <w:ins w:id="113" w:author="Liuxiaopeng" w:date="2017-02-24T16:30:00Z"/>
                <w:rFonts w:ascii="宋体" w:hAnsi="宋体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B2547C">
            <w:pPr>
              <w:rPr>
                <w:ins w:id="114" w:author="Liuxiaopeng" w:date="2017-02-24T16:30:00Z"/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A1054A" w:rsidRDefault="00991818" w:rsidP="00B2547C">
            <w:pPr>
              <w:rPr>
                <w:ins w:id="115" w:author="Liuxiaopeng" w:date="2017-02-24T16:30:00Z"/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991818">
            <w:pPr>
              <w:rPr>
                <w:ins w:id="116" w:author="Liuxiaopeng" w:date="2017-02-24T16:30:00Z"/>
                <w:rFonts w:ascii="宋体" w:hAnsi="宋体"/>
              </w:rPr>
            </w:pPr>
          </w:p>
        </w:tc>
      </w:tr>
      <w:tr w:rsidR="00991818" w:rsidRPr="00A1054A" w:rsidTr="00991818">
        <w:trPr>
          <w:ins w:id="117" w:author="Liuxiaopeng" w:date="2017-02-24T16:30:00Z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Default="00991818" w:rsidP="00B2547C">
            <w:pPr>
              <w:rPr>
                <w:ins w:id="118" w:author="Liuxiaopeng" w:date="2017-02-24T16:30:00Z"/>
                <w:rFonts w:ascii="宋体" w:hAnsi="宋体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B2547C">
            <w:pPr>
              <w:rPr>
                <w:ins w:id="119" w:author="Liuxiaopeng" w:date="2017-02-24T16:30:00Z"/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A1054A" w:rsidRDefault="00991818" w:rsidP="00B2547C">
            <w:pPr>
              <w:rPr>
                <w:ins w:id="120" w:author="Liuxiaopeng" w:date="2017-02-24T16:30:00Z"/>
                <w:rFonts w:ascii="宋体" w:hAnsi="宋体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18" w:rsidRPr="00991818" w:rsidRDefault="00991818" w:rsidP="00991818">
            <w:pPr>
              <w:rPr>
                <w:ins w:id="121" w:author="Liuxiaopeng" w:date="2017-02-24T16:30:00Z"/>
                <w:rFonts w:ascii="宋体" w:hAnsi="宋体"/>
              </w:rPr>
            </w:pPr>
          </w:p>
        </w:tc>
      </w:tr>
    </w:tbl>
    <w:p w:rsidR="00EA6E44" w:rsidRDefault="00EA6E44" w:rsidP="0055501E"/>
    <w:p w:rsidR="0055501E" w:rsidRDefault="004B0E55" w:rsidP="00E06CB4">
      <w:pPr>
        <w:pStyle w:val="2"/>
        <w:rPr>
          <w:lang w:eastAsia="zh-CN"/>
        </w:rPr>
      </w:pPr>
      <w:r>
        <w:rPr>
          <w:rFonts w:hint="eastAsia"/>
        </w:rPr>
        <w:t>合约信息</w:t>
      </w:r>
      <w:r w:rsidR="00E06CB4">
        <w:rPr>
          <w:rFonts w:hint="eastAsia"/>
        </w:rPr>
        <w:t>话单</w:t>
      </w:r>
    </w:p>
    <w:p w:rsidR="00E06CB4" w:rsidRDefault="00E06CB4" w:rsidP="00E06CB4">
      <w:pPr>
        <w:pStyle w:val="3"/>
      </w:pPr>
      <w:r>
        <w:rPr>
          <w:rFonts w:hint="eastAsia"/>
        </w:rPr>
        <w:t>说明</w:t>
      </w:r>
    </w:p>
    <w:p w:rsidR="00E06CB4" w:rsidRDefault="00982642" w:rsidP="00E06CB4">
      <w:pPr>
        <w:ind w:left="420"/>
      </w:pPr>
      <w:r>
        <w:rPr>
          <w:rFonts w:hint="eastAsia"/>
        </w:rPr>
        <w:t>合约</w:t>
      </w:r>
      <w:r w:rsidR="00E06CB4">
        <w:rPr>
          <w:rFonts w:hint="eastAsia"/>
        </w:rPr>
        <w:t>信息话单是</w:t>
      </w:r>
      <w:r>
        <w:rPr>
          <w:rFonts w:hint="eastAsia"/>
        </w:rPr>
        <w:t>订购类</w:t>
      </w:r>
      <w:r w:rsidR="00E06CB4">
        <w:rPr>
          <w:rFonts w:hint="eastAsia"/>
        </w:rPr>
        <w:t>产品数据文件，增量文件，在产品新增，删除，修改时生成；</w:t>
      </w:r>
    </w:p>
    <w:p w:rsidR="00E06CB4" w:rsidRDefault="00E06CB4" w:rsidP="00E06CB4">
      <w:r>
        <w:rPr>
          <w:rFonts w:hint="eastAsia"/>
        </w:rPr>
        <w:lastRenderedPageBreak/>
        <w:t>其中修改文件，信息是全量信息</w:t>
      </w:r>
      <w:r>
        <w:rPr>
          <w:rFonts w:hint="eastAsia"/>
        </w:rPr>
        <w:t>;</w:t>
      </w:r>
    </w:p>
    <w:p w:rsidR="00982642" w:rsidRDefault="00982642" w:rsidP="00982642">
      <w:pPr>
        <w:pStyle w:val="3"/>
      </w:pPr>
      <w:r>
        <w:rPr>
          <w:rFonts w:hint="eastAsia"/>
        </w:rPr>
        <w:t>文件名</w:t>
      </w:r>
    </w:p>
    <w:p w:rsidR="00982642" w:rsidRDefault="0096279B" w:rsidP="0096279B">
      <w:pPr>
        <w:ind w:left="420"/>
      </w:pPr>
      <w:r>
        <w:rPr>
          <w:rFonts w:cs="Times New Roman" w:hint="eastAsia"/>
          <w:color w:val="000000"/>
          <w:kern w:val="0"/>
          <w:sz w:val="24"/>
          <w:szCs w:val="24"/>
        </w:rPr>
        <w:t>Top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>
        <w:rPr>
          <w:rFonts w:cs="Times New Roman" w:hint="eastAsia"/>
          <w:color w:val="000000"/>
          <w:kern w:val="0"/>
          <w:sz w:val="24"/>
          <w:szCs w:val="24"/>
          <w:highlight w:val="green"/>
        </w:rPr>
        <w:t>Contract</w:t>
      </w:r>
      <w:r w:rsidRPr="0054552F">
        <w:rPr>
          <w:rFonts w:cs="Times New Roman"/>
          <w:color w:val="000000"/>
          <w:kern w:val="0"/>
          <w:sz w:val="24"/>
          <w:szCs w:val="24"/>
          <w:highlight w:val="green"/>
        </w:rPr>
        <w:t>Info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BC5D16">
        <w:rPr>
          <w:rFonts w:cs="Times New Roman" w:hint="eastAsia"/>
          <w:color w:val="000000"/>
          <w:kern w:val="0"/>
          <w:sz w:val="24"/>
          <w:szCs w:val="24"/>
        </w:rPr>
        <w:t>节点</w:t>
      </w:r>
      <w:r w:rsidR="00BC5D16">
        <w:rPr>
          <w:rFonts w:cs="Times New Roman" w:hint="eastAsia"/>
          <w:color w:val="000000"/>
          <w:kern w:val="0"/>
          <w:sz w:val="24"/>
          <w:szCs w:val="24"/>
        </w:rPr>
        <w:t>IP_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cyan"/>
        </w:rPr>
        <w:t>YYYYMMDDHHM</w:t>
      </w:r>
      <w:r w:rsidRPr="0054552F">
        <w:rPr>
          <w:rFonts w:ascii="宋体" w:hAnsi="宋体" w:cs="宋体" w:hint="eastAsia"/>
          <w:color w:val="000000"/>
          <w:kern w:val="0"/>
          <w:sz w:val="24"/>
          <w:szCs w:val="24"/>
          <w:highlight w:val="cyan"/>
        </w:rPr>
        <w:t>M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magenta"/>
        </w:rPr>
        <w:t>XXXX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red"/>
        </w:rPr>
        <w:t>Inc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BC5D16">
        <w:rPr>
          <w:rFonts w:ascii="宋体" w:hAnsi="宋体" w:cs="宋体" w:hint="eastAsia"/>
          <w:color w:val="000000"/>
          <w:kern w:val="0"/>
          <w:sz w:val="24"/>
          <w:szCs w:val="24"/>
        </w:rPr>
        <w:t>req</w:t>
      </w:r>
    </w:p>
    <w:p w:rsidR="00B2547C" w:rsidRDefault="00B2547C" w:rsidP="00B2547C">
      <w:pPr>
        <w:pStyle w:val="3"/>
        <w:rPr>
          <w:ins w:id="122" w:author="panxiaodong (A)" w:date="2017-03-07T16:24:00Z"/>
        </w:rPr>
      </w:pPr>
      <w:ins w:id="123" w:author="panxiaodong (A)" w:date="2017-03-07T16:23:00Z">
        <w:r>
          <w:rPr>
            <w:rFonts w:hint="eastAsia"/>
          </w:rPr>
          <w:t>文件目录</w:t>
        </w:r>
      </w:ins>
    </w:p>
    <w:p w:rsidR="00B2547C" w:rsidRPr="00B2547C" w:rsidRDefault="00B2547C">
      <w:pPr>
        <w:ind w:firstLine="420"/>
        <w:rPr>
          <w:ins w:id="124" w:author="panxiaodong (A)" w:date="2017-03-07T16:24:00Z"/>
        </w:rPr>
        <w:pPrChange w:id="125" w:author="panxiaodong (A)" w:date="2017-03-07T16:24:00Z">
          <w:pPr>
            <w:pStyle w:val="3"/>
          </w:pPr>
        </w:pPrChange>
      </w:pPr>
      <w:ins w:id="126" w:author="panxiaodong (A)" w:date="2017-03-07T16:24:00Z">
        <w:r>
          <w:rPr>
            <w:rFonts w:ascii="宋体" w:hAnsi="宋体" w:cs="Arial Unicode MS" w:hint="eastAsia"/>
            <w:color w:val="FF0000"/>
            <w:szCs w:val="21"/>
          </w:rPr>
          <w:t>正式：</w:t>
        </w:r>
      </w:ins>
      <w:ins w:id="127" w:author="panxiaodong (A)" w:date="2017-03-07T16:25:00Z">
        <w:r w:rsidRPr="00B2547C">
          <w:rPr>
            <w:rFonts w:ascii="宋体" w:hAnsi="宋体" w:cs="Arial Unicode MS"/>
            <w:color w:val="FF0000"/>
            <w:szCs w:val="21"/>
          </w:rPr>
          <w:t>/home/opsbo/VideoCloud/data/${beID}/contractBill</w:t>
        </w:r>
      </w:ins>
      <w:ins w:id="128" w:author="panxiaodong (A)" w:date="2017-03-07T16:24:00Z">
        <w:r>
          <w:rPr>
            <w:rFonts w:ascii="宋体" w:hAnsi="宋体" w:cs="Arial Unicode MS" w:hint="eastAsia"/>
            <w:color w:val="FF0000"/>
            <w:szCs w:val="21"/>
          </w:rPr>
          <w:t>。</w:t>
        </w:r>
        <w:r>
          <w:rPr>
            <w:rFonts w:ascii="宋体" w:hAnsi="宋体" w:cs="Arial Unicode MS"/>
            <w:color w:val="FF0000"/>
            <w:szCs w:val="21"/>
          </w:rPr>
          <w:t>比如如果是</w:t>
        </w:r>
        <w:r>
          <w:rPr>
            <w:rFonts w:ascii="宋体" w:hAnsi="宋体" w:cs="Arial Unicode MS" w:hint="eastAsia"/>
            <w:color w:val="FF0000"/>
            <w:szCs w:val="21"/>
          </w:rPr>
          <w:t>1001的</w:t>
        </w:r>
        <w:r>
          <w:rPr>
            <w:rFonts w:ascii="宋体" w:hAnsi="宋体" w:cs="Arial Unicode MS"/>
            <w:color w:val="FF0000"/>
            <w:szCs w:val="21"/>
          </w:rPr>
          <w:t>租户，那么对应的话单目录为</w:t>
        </w:r>
      </w:ins>
      <w:ins w:id="129" w:author="panxiaodong (A)" w:date="2017-03-07T16:25:00Z">
        <w:r w:rsidRPr="00B2547C">
          <w:rPr>
            <w:rFonts w:ascii="宋体" w:hAnsi="宋体" w:cs="Arial Unicode MS"/>
            <w:color w:val="FF0000"/>
            <w:szCs w:val="21"/>
          </w:rPr>
          <w:t>/ho</w:t>
        </w:r>
        <w:r>
          <w:rPr>
            <w:rFonts w:ascii="宋体" w:hAnsi="宋体" w:cs="Arial Unicode MS"/>
            <w:color w:val="FF0000"/>
            <w:szCs w:val="21"/>
          </w:rPr>
          <w:t>me/opsbo/VideoCloud/data/1001</w:t>
        </w:r>
        <w:r w:rsidRPr="00B2547C">
          <w:rPr>
            <w:rFonts w:ascii="宋体" w:hAnsi="宋体" w:cs="Arial Unicode MS"/>
            <w:color w:val="FF0000"/>
            <w:szCs w:val="21"/>
          </w:rPr>
          <w:t>/contractBill</w:t>
        </w:r>
      </w:ins>
    </w:p>
    <w:p w:rsidR="00E06CB4" w:rsidRPr="00E06CB4" w:rsidRDefault="00982642" w:rsidP="00E06CB4">
      <w:pPr>
        <w:pStyle w:val="3"/>
      </w:pPr>
      <w:r>
        <w:rPr>
          <w:rFonts w:hint="eastAsia"/>
        </w:rPr>
        <w:t>字段定义</w:t>
      </w:r>
    </w:p>
    <w:tbl>
      <w:tblPr>
        <w:tblW w:w="8506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262"/>
        <w:gridCol w:w="1131"/>
        <w:gridCol w:w="709"/>
        <w:gridCol w:w="3401"/>
      </w:tblGrid>
      <w:tr w:rsidR="0055501E" w:rsidRPr="00A475F7" w:rsidTr="004E6140">
        <w:trPr>
          <w:tblHeader/>
        </w:trPr>
        <w:tc>
          <w:tcPr>
            <w:tcW w:w="11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5501E" w:rsidRPr="00A475F7" w:rsidRDefault="0055501E" w:rsidP="00565042">
            <w:pPr>
              <w:pStyle w:val="TableHeading"/>
            </w:pPr>
            <w:r w:rsidRPr="00A475F7">
              <w:t>参数名</w:t>
            </w:r>
          </w:p>
        </w:tc>
        <w:tc>
          <w:tcPr>
            <w:tcW w:w="74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5501E" w:rsidRPr="00A475F7" w:rsidRDefault="0055501E" w:rsidP="00565042">
            <w:pPr>
              <w:pStyle w:val="TableHeading"/>
            </w:pPr>
            <w:r w:rsidRPr="00A475F7">
              <w:t>类型</w:t>
            </w:r>
          </w:p>
        </w:tc>
        <w:tc>
          <w:tcPr>
            <w:tcW w:w="66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5501E" w:rsidRPr="00A475F7" w:rsidRDefault="0055501E" w:rsidP="00565042">
            <w:pPr>
              <w:pStyle w:val="TableHeading"/>
            </w:pPr>
            <w:r w:rsidRPr="00A475F7">
              <w:t>是否必选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5501E" w:rsidRPr="00A475F7" w:rsidRDefault="0055501E" w:rsidP="00565042">
            <w:pPr>
              <w:pStyle w:val="TableHeading"/>
            </w:pPr>
            <w:r w:rsidRPr="00A475F7">
              <w:t>长度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5501E" w:rsidRPr="00A475F7" w:rsidRDefault="0055501E" w:rsidP="00565042">
            <w:pPr>
              <w:pStyle w:val="TableHeading"/>
            </w:pPr>
            <w:r w:rsidRPr="00A475F7">
              <w:t>说明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操作时间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DATE(14)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B2547C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24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UTC</w:t>
            </w:r>
            <w:r w:rsidRPr="00BA390D">
              <w:rPr>
                <w:rFonts w:hint="eastAsia"/>
                <w:lang w:val="fr-FR"/>
              </w:rPr>
              <w:t>时间</w:t>
            </w:r>
            <w:r w:rsidRPr="00BA390D">
              <w:rPr>
                <w:rFonts w:hint="eastAsia"/>
                <w:lang w:val="fr-FR"/>
              </w:rPr>
              <w:t xml:space="preserve">, </w:t>
            </w:r>
            <w:r w:rsidRPr="00BA390D">
              <w:rPr>
                <w:lang w:val="fr-FR"/>
              </w:rPr>
              <w:t>yyyyMMddHHmmss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操作类型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B2547C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操作类型</w:t>
            </w:r>
            <w:r>
              <w:rPr>
                <w:rFonts w:hint="eastAsia"/>
                <w:lang w:val="fr-FR"/>
              </w:rPr>
              <w:t> :</w:t>
            </w:r>
          </w:p>
          <w:p w:rsidR="00111E11" w:rsidRDefault="00111E11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增加，</w:t>
            </w:r>
          </w:p>
          <w:p w:rsidR="00111E11" w:rsidRDefault="00111E11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修改，</w:t>
            </w:r>
          </w:p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BA390D">
              <w:rPr>
                <w:rFonts w:hint="eastAsia"/>
                <w:lang w:val="fr-FR"/>
              </w:rPr>
              <w:t>删除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transactionID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B2547C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64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BA390D" w:rsidRDefault="00111E11" w:rsidP="00B2547C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操作流水号标识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B2547C">
            <w:pPr>
              <w:pStyle w:val="TableText"/>
            </w:pPr>
            <w:r>
              <w:rPr>
                <w:rFonts w:hint="eastAsia"/>
              </w:rPr>
              <w:t>projectId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B2547C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B2547C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B2547C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A475F7" w:rsidRDefault="00111E11" w:rsidP="00B2547C">
            <w:pPr>
              <w:pStyle w:val="TableTex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t>productId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 w:rsidRPr="00A34AAC">
              <w:rPr>
                <w:b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 w:rsidRPr="00A475F7"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rPr>
                <w:rFonts w:hint="eastAsia"/>
              </w:rPr>
              <w:t>合约</w:t>
            </w:r>
            <w:r>
              <w:rPr>
                <w:rFonts w:hint="eastAsia"/>
              </w:rPr>
              <w:t>ID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t>productName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1024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t>产品名称</w:t>
            </w:r>
            <w:r w:rsidR="00002151">
              <w:rPr>
                <w:rFonts w:hint="eastAsia"/>
              </w:rPr>
              <w:t>,</w:t>
            </w:r>
            <w:r w:rsidR="00002151">
              <w:rPr>
                <w:rFonts w:hint="eastAsia"/>
              </w:rPr>
              <w:t>英语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productDesc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111E11" w:rsidP="00565042">
            <w:pPr>
              <w:pStyle w:val="TableText"/>
            </w:pPr>
            <w: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2048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520F90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产品描述</w:t>
            </w:r>
            <w:r w:rsidR="00002151">
              <w:rPr>
                <w:rFonts w:ascii="Arial" w:hAnsi="Arial" w:hint="eastAsia"/>
                <w:sz w:val="19"/>
                <w:szCs w:val="19"/>
                <w:lang w:val="en-GB"/>
              </w:rPr>
              <w:t>,</w:t>
            </w:r>
            <w:r w:rsidR="00002151">
              <w:rPr>
                <w:rFonts w:ascii="Arial" w:hAnsi="Arial" w:hint="eastAsia"/>
                <w:sz w:val="19"/>
                <w:szCs w:val="19"/>
                <w:lang w:val="en-GB"/>
              </w:rPr>
              <w:t>英语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productStatus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C57E3" w:rsidRDefault="00111E11" w:rsidP="00565042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产品状态</w:t>
            </w:r>
            <w:r w:rsidR="00BC57E3">
              <w:rPr>
                <w:rFonts w:ascii="Arial" w:hAnsi="Arial" w:hint="eastAsia"/>
                <w:sz w:val="19"/>
                <w:szCs w:val="19"/>
                <w:lang w:val="en-GB"/>
              </w:rPr>
              <w:t>:</w:t>
            </w:r>
          </w:p>
          <w:p w:rsidR="00BC57E3" w:rsidRPr="00BC57E3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10A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正常态</w:t>
            </w:r>
          </w:p>
          <w:p w:rsidR="00BC57E3" w:rsidRPr="00BC57E3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10C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草稿态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(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废弃已有的含义：待审核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)</w:t>
            </w:r>
          </w:p>
          <w:p w:rsidR="00BC57E3" w:rsidRPr="00BC57E3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10I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待发布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(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废弃，属于工作流环节的状态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)</w:t>
            </w:r>
          </w:p>
          <w:p w:rsidR="00BC57E3" w:rsidRPr="00BC57E3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10S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暂停订购</w:t>
            </w:r>
          </w:p>
          <w:p w:rsidR="00BC57E3" w:rsidRPr="00BC57E3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10T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暂停使用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(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暂未用到，预留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)</w:t>
            </w:r>
          </w:p>
          <w:p w:rsidR="00BC57E3" w:rsidRPr="0035693F" w:rsidRDefault="00BC57E3" w:rsidP="00BC57E3">
            <w:pPr>
              <w:pStyle w:val="TableText"/>
              <w:rPr>
                <w:rFonts w:ascii="Arial" w:hAnsi="Arial" w:hint="eastAsia"/>
                <w:sz w:val="19"/>
                <w:szCs w:val="19"/>
                <w:lang w:val="en-GB"/>
              </w:rPr>
            </w:pP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10X</w:t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ab/>
            </w:r>
            <w:r w:rsidRPr="00BC57E3">
              <w:rPr>
                <w:rFonts w:ascii="Arial" w:hAnsi="Arial" w:hint="eastAsia"/>
                <w:sz w:val="19"/>
                <w:szCs w:val="19"/>
                <w:lang w:val="en-GB"/>
              </w:rPr>
              <w:t>注销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463676" w:rsidRDefault="00111E11" w:rsidP="00565042">
            <w:pPr>
              <w:pStyle w:val="TableText"/>
            </w:pPr>
            <w:r w:rsidRPr="0047264B">
              <w:t>region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3604E6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463676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归属区域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8455E" w:rsidRDefault="00111E11" w:rsidP="00565042">
            <w:pPr>
              <w:pStyle w:val="TableText"/>
            </w:pPr>
            <w:r>
              <w:t>operator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3604E6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23062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归属运营商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productType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3604E6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604E6" w:rsidRDefault="003604E6" w:rsidP="003604E6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产品类型</w:t>
            </w:r>
          </w:p>
          <w:p w:rsidR="003604E6" w:rsidRDefault="003604E6" w:rsidP="003604E6">
            <w:pPr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 w:hint="eastAsia"/>
                <w:sz w:val="19"/>
                <w:szCs w:val="19"/>
                <w:lang w:val="en-GB"/>
              </w:rPr>
              <w:t>，商品</w:t>
            </w:r>
          </w:p>
          <w:p w:rsidR="003604E6" w:rsidRDefault="003604E6" w:rsidP="003604E6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sz w:val="19"/>
                <w:szCs w:val="19"/>
                <w:lang w:val="en-GB"/>
              </w:rPr>
              <w:t>2</w:t>
            </w:r>
            <w:r>
              <w:rPr>
                <w:rFonts w:ascii="Arial" w:hAnsi="Arial" w:hint="eastAsia"/>
                <w:sz w:val="19"/>
                <w:szCs w:val="19"/>
                <w:lang w:val="en-GB"/>
              </w:rPr>
              <w:t>，合约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isRepeatedSubscribe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4E6140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是否允许重复订购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lastRenderedPageBreak/>
              <w:t>0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：不允许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：允许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 w:rsidRPr="00062C6C">
              <w:lastRenderedPageBreak/>
              <w:t>autoSubscribe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4E6140" w:rsidP="00565042">
            <w:pPr>
              <w:pStyle w:val="TableText"/>
            </w:pPr>
            <w:r>
              <w:rPr>
                <w:rFonts w:hint="eastAsia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C051DC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是否自动化开通</w:t>
            </w:r>
          </w:p>
          <w:p w:rsidR="00111E11" w:rsidRPr="00C051DC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0</w:t>
            </w:r>
            <w:r w:rsidRPr="00C051DC">
              <w:rPr>
                <w:rFonts w:ascii="Arial" w:hAnsi="Arial"/>
                <w:sz w:val="19"/>
                <w:szCs w:val="19"/>
                <w:lang w:val="en-GB"/>
              </w:rPr>
              <w:t>：否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 w:rsidRPr="00C051DC"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 w:rsidRPr="00C051DC">
              <w:rPr>
                <w:rFonts w:ascii="Arial" w:hAnsi="Arial"/>
                <w:sz w:val="19"/>
                <w:szCs w:val="19"/>
                <w:lang w:val="en-GB"/>
              </w:rPr>
              <w:t>：是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subscriberChannel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订购渠道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canBeSubscribedBeginTime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允许订购开始时间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canBeSubscribedEndTime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允许订购结束时间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applyTime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产品生效时间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expireTime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产品失效时间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createTime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产品创建时间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lastUpdateTime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Date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产品最后更新时间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,UTC</w:t>
            </w:r>
            <w:r w:rsidR="0095068C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时间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originalPrice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产品原价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paymentChannel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支付渠道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 w:rsidRPr="000D0130">
              <w:rPr>
                <w:color w:val="FF0000"/>
              </w:rPr>
              <w:t>paymentTime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0D0130">
              <w:rPr>
                <w:b/>
                <w:color w:val="FF0000"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D013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D013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0D013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有效支付时长</w:t>
            </w:r>
            <w:r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（秒）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cycleType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FA160D" w:rsidRDefault="00111E11" w:rsidP="00565042">
            <w:pPr>
              <w:pStyle w:val="TableText"/>
              <w:rPr>
                <w:b/>
                <w:lang w:val="fr-FR"/>
              </w:rPr>
            </w:pPr>
            <w:r w:rsidRPr="00FA160D">
              <w:rPr>
                <w:b/>
                <w:lang w:val="fr-FR"/>
              </w:rPr>
              <w:t>Integer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4E6140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周期类型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0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：天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：月</w:t>
            </w:r>
          </w:p>
          <w:p w:rsidR="00111E11" w:rsidRPr="00520F90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2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：周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cycleLength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FA160D" w:rsidRDefault="00111E11" w:rsidP="00565042">
            <w:pPr>
              <w:pStyle w:val="TableText"/>
              <w:rPr>
                <w:b/>
                <w:lang w:val="fr-FR"/>
              </w:rPr>
            </w:pPr>
            <w:r w:rsidRPr="00FA160D">
              <w:rPr>
                <w:b/>
                <w:lang w:val="fr-FR"/>
              </w:rPr>
              <w:t>Integer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4E6140" w:rsidP="00565042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8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35693F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周期长度</w:t>
            </w:r>
          </w:p>
        </w:tc>
      </w:tr>
      <w:tr w:rsidR="00111E11" w:rsidRPr="000D013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463676" w:rsidRDefault="00111E11" w:rsidP="00565042">
            <w:pPr>
              <w:pStyle w:val="TableText"/>
            </w:pPr>
            <w:r>
              <w:t>cycleStartFlag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</w:pPr>
            <w: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A475F7" w:rsidRDefault="0095068C" w:rsidP="00565042">
            <w:pPr>
              <w:pStyle w:val="TableText"/>
              <w:ind w:firstLineChars="50" w:firstLine="105"/>
            </w:pPr>
            <w:r>
              <w:rPr>
                <w:rFonts w:hint="eastAsia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周期开始标识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0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：自然周期；</w:t>
            </w:r>
          </w:p>
          <w:p w:rsidR="00111E11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：从购买日开始算</w:t>
            </w:r>
          </w:p>
          <w:p w:rsidR="00111E11" w:rsidRPr="00C176C8" w:rsidRDefault="00111E11" w:rsidP="00565042">
            <w:pPr>
              <w:pStyle w:val="TableText"/>
              <w:rPr>
                <w:rFonts w:ascii="Arial" w:hAnsi="Arial"/>
                <w:sz w:val="19"/>
                <w:szCs w:val="19"/>
                <w:lang w:val="en-GB"/>
              </w:rPr>
            </w:pPr>
            <w:r>
              <w:rPr>
                <w:rFonts w:ascii="Arial" w:hAnsi="Arial"/>
                <w:sz w:val="19"/>
                <w:szCs w:val="19"/>
                <w:lang w:val="en-GB"/>
              </w:rPr>
              <w:t>如包月自然周期是每月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号到下月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1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号，从购买日算，则如果用户是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15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号购买则从本月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15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号到下月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15</w:t>
            </w:r>
            <w:r>
              <w:rPr>
                <w:rFonts w:ascii="Arial" w:hAnsi="Arial"/>
                <w:sz w:val="19"/>
                <w:szCs w:val="19"/>
                <w:lang w:val="en-GB"/>
              </w:rPr>
              <w:t>号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 w:rsidRPr="00C613DC">
              <w:rPr>
                <w:color w:val="FF0000"/>
              </w:rPr>
              <w:t>objectId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C613DC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定价对象</w:t>
            </w:r>
            <w:r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ID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objectType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C613DC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定价对象类型</w:t>
            </w:r>
          </w:p>
        </w:tc>
      </w:tr>
      <w:tr w:rsidR="00111E11" w:rsidRPr="00BB427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color w:val="FF0000"/>
              </w:rPr>
            </w:pPr>
            <w:r w:rsidRPr="00BB4270">
              <w:rPr>
                <w:color w:val="FF0000"/>
              </w:rPr>
              <w:t>unsubscribeRule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BB4270">
              <w:rPr>
                <w:b/>
                <w:color w:val="FF0000"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BB427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退订规则</w:t>
            </w:r>
          </w:p>
          <w:p w:rsidR="00111E11" w:rsidRPr="00BB4270" w:rsidRDefault="00111E11" w:rsidP="00565042">
            <w:pPr>
              <w:rPr>
                <w:rFonts w:ascii="宋体" w:hAnsi="宋体"/>
                <w:caps/>
                <w:color w:val="FF0000"/>
              </w:rPr>
            </w:pPr>
            <w:r w:rsidRPr="00BB4270">
              <w:rPr>
                <w:rFonts w:ascii="宋体" w:hAnsi="宋体"/>
                <w:caps/>
                <w:color w:val="FF0000"/>
              </w:rPr>
              <w:t>0</w:t>
            </w:r>
            <w:r w:rsidRPr="00BB4270">
              <w:rPr>
                <w:rFonts w:ascii="宋体" w:hAnsi="宋体" w:hint="eastAsia"/>
                <w:caps/>
                <w:color w:val="FF0000"/>
              </w:rPr>
              <w:t>:立即退订</w:t>
            </w:r>
          </w:p>
          <w:p w:rsidR="00111E11" w:rsidRPr="00BB4270" w:rsidRDefault="00111E11" w:rsidP="00565042">
            <w:pPr>
              <w:rPr>
                <w:rFonts w:ascii="宋体" w:hAnsi="宋体"/>
                <w:caps/>
                <w:color w:val="FF0000"/>
              </w:rPr>
            </w:pPr>
            <w:r w:rsidRPr="00BB4270">
              <w:rPr>
                <w:rFonts w:ascii="宋体" w:hAnsi="宋体"/>
                <w:caps/>
                <w:color w:val="FF0000"/>
              </w:rPr>
              <w:t>1</w:t>
            </w:r>
            <w:r w:rsidRPr="00BB4270">
              <w:rPr>
                <w:rFonts w:ascii="宋体" w:hAnsi="宋体" w:hint="eastAsia"/>
                <w:caps/>
                <w:color w:val="FF0000"/>
              </w:rPr>
              <w:t>:退订到本周期末</w:t>
            </w:r>
          </w:p>
          <w:p w:rsidR="00111E11" w:rsidRPr="00BB4270" w:rsidRDefault="00111E11" w:rsidP="00565042">
            <w:pPr>
              <w:rPr>
                <w:rFonts w:ascii="宋体" w:hAnsi="宋体" w:cs="宋体"/>
                <w:caps/>
                <w:color w:val="FF0000"/>
              </w:rPr>
            </w:pPr>
            <w:r w:rsidRPr="00BB4270">
              <w:rPr>
                <w:rFonts w:ascii="宋体" w:hAnsi="宋体" w:cs="宋体" w:hint="eastAsia"/>
                <w:caps/>
                <w:color w:val="FF0000"/>
              </w:rPr>
              <w:t>2:退订到当天末</w:t>
            </w:r>
          </w:p>
          <w:p w:rsidR="00111E11" w:rsidRPr="00BB427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BB4270">
              <w:rPr>
                <w:rFonts w:ascii="宋体" w:hAnsi="宋体" w:cs="宋体"/>
                <w:caps/>
                <w:color w:val="FF0000"/>
              </w:rPr>
              <w:t>3:退订到整周期末</w:t>
            </w:r>
          </w:p>
        </w:tc>
      </w:tr>
      <w:tr w:rsidR="00111E11" w:rsidRPr="00BB4270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color w:val="FF0000"/>
              </w:rPr>
            </w:pPr>
            <w:r w:rsidRPr="00BB4270">
              <w:rPr>
                <w:color w:val="FF0000"/>
              </w:rPr>
              <w:t>productZone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BB4270">
              <w:rPr>
                <w:b/>
                <w:color w:val="FF0000"/>
                <w:lang w:val="fr-FR"/>
              </w:rPr>
              <w:t>Long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BB4270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BB427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BB427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产品域</w:t>
            </w:r>
            <w:r w:rsidRPr="00BB4270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:</w:t>
            </w:r>
          </w:p>
          <w:p w:rsidR="00111E11" w:rsidRPr="00BB4270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BB4270">
              <w:rPr>
                <w:rFonts w:ascii="宋体" w:hAnsi="宋体"/>
                <w:caps/>
                <w:color w:val="FF0000"/>
              </w:rPr>
              <w:lastRenderedPageBreak/>
              <w:t>0 ：一次1 ：多次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 w:rsidRPr="00C613DC">
              <w:rPr>
                <w:color w:val="FF0000"/>
              </w:rPr>
              <w:lastRenderedPageBreak/>
              <w:t>productCatalog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C613DC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C613DC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产品分类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bookmarkStart w:id="130" w:name="_GoBack"/>
            <w:bookmarkEnd w:id="130"/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0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精品游戏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1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虚拟币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2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应用内道具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3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游戏配件包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4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  <w:t>FBB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视频产品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5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  <w:t>MBB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视频产品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6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融合适配产品</w:t>
            </w:r>
          </w:p>
          <w:p w:rsidR="00206995" w:rsidRPr="00206995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7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通用流量产品</w:t>
            </w:r>
          </w:p>
          <w:p w:rsidR="00206995" w:rsidRPr="00C613DC" w:rsidRDefault="00206995" w:rsidP="00206995">
            <w:pPr>
              <w:pStyle w:val="TableText"/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</w:pP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8</w:t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ab/>
            </w:r>
            <w:r w:rsidRPr="00206995">
              <w:rPr>
                <w:rFonts w:ascii="Arial" w:hAnsi="Arial" w:hint="eastAsia"/>
                <w:color w:val="FF0000"/>
                <w:sz w:val="19"/>
                <w:szCs w:val="19"/>
                <w:lang w:val="en-GB"/>
              </w:rPr>
              <w:t>定向流量产品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 w:rsidRPr="00C613DC">
              <w:rPr>
                <w:color w:val="FF0000"/>
              </w:rPr>
              <w:t>spId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C613DC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C613DC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SP</w:t>
            </w:r>
            <w:r w:rsidRPr="00C613DC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标识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 w:rsidRPr="00C613DC">
              <w:rPr>
                <w:color w:val="FF0000"/>
              </w:rPr>
              <w:t>OutProductCode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 w:rsidRPr="00C613DC">
              <w:rPr>
                <w:b/>
                <w:color w:val="FF0000"/>
                <w:lang w:val="fr-FR"/>
              </w:rPr>
              <w:t>String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4E6140" w:rsidP="00565042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 w:rsidRPr="00C613DC">
              <w:rPr>
                <w:rFonts w:ascii="Arial" w:hAnsi="Arial"/>
                <w:color w:val="FF0000"/>
                <w:sz w:val="19"/>
                <w:szCs w:val="19"/>
                <w:lang w:val="en-GB"/>
              </w:rPr>
              <w:t>外部产品编号</w:t>
            </w:r>
          </w:p>
        </w:tc>
      </w:tr>
      <w:tr w:rsidR="00111E11" w:rsidRPr="00C613DC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renewOption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Integer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111E11" w:rsidP="00565042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C613DC" w:rsidRDefault="0095068C" w:rsidP="00565042">
            <w:pPr>
              <w:pStyle w:val="TableText"/>
              <w:ind w:firstLineChars="50" w:firstLine="10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续订选项，默认为</w:t>
            </w:r>
            <w:r>
              <w:rPr>
                <w:lang w:val="fr-FR"/>
              </w:rPr>
              <w:t>1</w:t>
            </w:r>
          </w:p>
          <w:p w:rsidR="00111E11" w:rsidRDefault="00111E11" w:rsidP="00565042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</w:t>
            </w:r>
            <w:r>
              <w:rPr>
                <w:lang w:val="fr-FR"/>
              </w:rPr>
              <w:t>：不续订</w:t>
            </w:r>
          </w:p>
          <w:p w:rsidR="00111E11" w:rsidRPr="00C613DC" w:rsidRDefault="00111E11" w:rsidP="00565042">
            <w:pPr>
              <w:pStyle w:val="TableText"/>
              <w:rPr>
                <w:rFonts w:ascii="Arial" w:hAnsi="Arial"/>
                <w:color w:val="FF0000"/>
                <w:sz w:val="19"/>
                <w:szCs w:val="19"/>
                <w:lang w:val="en-GB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：自动续订</w:t>
            </w:r>
          </w:p>
        </w:tc>
      </w:tr>
      <w:tr w:rsidR="00111E11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extensionInfo</w:t>
            </w: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022FA" w:rsidRDefault="00111E11" w:rsidP="00565042">
            <w:pPr>
              <w:rPr>
                <w:lang w:val="fr-FR"/>
              </w:rPr>
            </w:pPr>
            <w:r w:rsidRPr="000022FA">
              <w:rPr>
                <w:rFonts w:hint="eastAsia"/>
                <w:lang w:val="fr-FR"/>
              </w:rPr>
              <w:t>NamedParameterList</w:t>
            </w: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4E6140" w:rsidP="00565042">
            <w:pPr>
              <w:rPr>
                <w:lang w:val="fr-FR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022FA" w:rsidRDefault="00111E11" w:rsidP="00565042">
            <w:pPr>
              <w:rPr>
                <w:lang w:val="fr-FR"/>
              </w:rPr>
            </w:pP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B547B" w:rsidRDefault="007B547B" w:rsidP="007B547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扩展参数，多值</w:t>
            </w:r>
            <w:r>
              <w:rPr>
                <w:rFonts w:hint="eastAsia"/>
                <w:lang w:val="fr-FR"/>
              </w:rPr>
              <w:t> ,</w:t>
            </w:r>
            <w:r>
              <w:rPr>
                <w:rFonts w:hint="eastAsia"/>
                <w:lang w:val="fr-FR"/>
              </w:rPr>
              <w:t>格式如下</w:t>
            </w:r>
            <w:r>
              <w:rPr>
                <w:rFonts w:hint="eastAsia"/>
                <w:lang w:val="fr-FR"/>
              </w:rPr>
              <w:t> :</w:t>
            </w:r>
          </w:p>
          <w:p w:rsidR="00111E11" w:rsidRPr="000022FA" w:rsidRDefault="007B547B" w:rsidP="007B547B">
            <w:pPr>
              <w:rPr>
                <w:lang w:val="fr-FR"/>
              </w:rPr>
            </w:pPr>
            <w:r>
              <w:rPr>
                <w:lang w:val="fr-FR"/>
              </w:rPr>
              <w:t>K</w:t>
            </w:r>
            <w:r>
              <w:rPr>
                <w:rFonts w:hint="eastAsia"/>
                <w:lang w:val="fr-FR"/>
              </w:rPr>
              <w:t>ey1=value1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</w:t>
            </w:r>
            <w:r>
              <w:rPr>
                <w:lang w:val="fr-FR"/>
              </w:rPr>
              <w:t>K</w:t>
            </w:r>
            <w:r>
              <w:rPr>
                <w:rFonts w:hint="eastAsia"/>
                <w:lang w:val="fr-FR"/>
              </w:rPr>
              <w:t>ey2=value2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;xxx=xxx</w:t>
            </w:r>
          </w:p>
        </w:tc>
      </w:tr>
      <w:tr w:rsidR="00111E11" w:rsidRPr="00A475F7" w:rsidTr="004E6140">
        <w:tc>
          <w:tcPr>
            <w:tcW w:w="11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rPr>
                <w:lang w:val="fr-FR"/>
              </w:rPr>
            </w:pPr>
          </w:p>
        </w:tc>
        <w:tc>
          <w:tcPr>
            <w:tcW w:w="7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022FA" w:rsidRDefault="00111E11" w:rsidP="00565042">
            <w:pPr>
              <w:rPr>
                <w:lang w:val="fr-FR"/>
              </w:rPr>
            </w:pPr>
          </w:p>
        </w:tc>
        <w:tc>
          <w:tcPr>
            <w:tcW w:w="6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Default="00111E11" w:rsidP="00565042">
            <w:pPr>
              <w:rPr>
                <w:lang w:val="fr-FR"/>
              </w:rPr>
            </w:pPr>
          </w:p>
        </w:tc>
        <w:tc>
          <w:tcPr>
            <w:tcW w:w="4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1E11" w:rsidRPr="000022FA" w:rsidRDefault="00111E11" w:rsidP="00565042">
            <w:pPr>
              <w:rPr>
                <w:lang w:val="fr-FR"/>
              </w:rPr>
            </w:pPr>
          </w:p>
        </w:tc>
        <w:tc>
          <w:tcPr>
            <w:tcW w:w="2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1E11" w:rsidRPr="000022FA" w:rsidRDefault="00111E11" w:rsidP="00565042">
            <w:pPr>
              <w:rPr>
                <w:lang w:val="fr-FR"/>
              </w:rPr>
            </w:pPr>
          </w:p>
        </w:tc>
      </w:tr>
    </w:tbl>
    <w:p w:rsidR="004E6140" w:rsidRDefault="004E6140" w:rsidP="004E6140">
      <w:pPr>
        <w:rPr>
          <w:lang w:val="fr-FR"/>
        </w:rPr>
      </w:pPr>
    </w:p>
    <w:p w:rsidR="004E6140" w:rsidRDefault="004E6140" w:rsidP="004E6140">
      <w:r>
        <w:rPr>
          <w:rFonts w:hint="eastAsia"/>
        </w:rPr>
        <w:t>扩展字段表</w:t>
      </w:r>
      <w:r>
        <w:rPr>
          <w:rFonts w:hint="eastAsia"/>
        </w:rPr>
        <w:t>:</w:t>
      </w:r>
    </w:p>
    <w:tbl>
      <w:tblPr>
        <w:tblW w:w="728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3596"/>
      </w:tblGrid>
      <w:tr w:rsidR="004E6140" w:rsidRPr="00A1054A" w:rsidTr="00B254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6140" w:rsidRPr="00A1054A" w:rsidRDefault="004E6140" w:rsidP="00B2547C">
            <w:pPr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6140" w:rsidRPr="00A1054A" w:rsidRDefault="004E6140" w:rsidP="00B2547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6140" w:rsidRPr="00A1054A" w:rsidRDefault="004E6140" w:rsidP="00B2547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value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6140" w:rsidRPr="00A1054A" w:rsidRDefault="004E6140" w:rsidP="00B2547C">
            <w:pPr>
              <w:jc w:val="center"/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含义及填写说明</w:t>
            </w:r>
          </w:p>
        </w:tc>
      </w:tr>
      <w:tr w:rsidR="004E6140" w:rsidRPr="00A1054A" w:rsidTr="00B254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Pr="00A1054A" w:rsidRDefault="004E6140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Pr="00A1054A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</w:tr>
      <w:tr w:rsidR="004E6140" w:rsidRPr="00A1054A" w:rsidTr="00B254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Pr="00A1054A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</w:tr>
      <w:tr w:rsidR="004E6140" w:rsidRPr="00A1054A" w:rsidTr="00B254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Pr="00A1054A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</w:tr>
      <w:tr w:rsidR="004E6140" w:rsidRPr="00A1054A" w:rsidTr="00B2547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Pr="00A1054A" w:rsidRDefault="004E6140" w:rsidP="00B2547C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40" w:rsidRDefault="004E6140" w:rsidP="00B2547C">
            <w:pPr>
              <w:rPr>
                <w:rFonts w:ascii="宋体" w:hAnsi="宋体"/>
              </w:rPr>
            </w:pPr>
          </w:p>
        </w:tc>
      </w:tr>
    </w:tbl>
    <w:p w:rsidR="004E6140" w:rsidRDefault="004E6140" w:rsidP="004E6140">
      <w:pPr>
        <w:rPr>
          <w:lang w:val="fr-FR"/>
        </w:rPr>
      </w:pPr>
    </w:p>
    <w:p w:rsidR="004E6140" w:rsidRDefault="004E6140" w:rsidP="004E6140">
      <w:pPr>
        <w:rPr>
          <w:lang w:val="fr-FR"/>
        </w:rPr>
      </w:pPr>
    </w:p>
    <w:sectPr w:rsidR="004E6140" w:rsidSect="007D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B1" w:rsidRDefault="00B17EB1" w:rsidP="00B268FF">
      <w:r>
        <w:separator/>
      </w:r>
    </w:p>
  </w:endnote>
  <w:endnote w:type="continuationSeparator" w:id="0">
    <w:p w:rsidR="00B17EB1" w:rsidRDefault="00B17EB1" w:rsidP="00B2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B1" w:rsidRDefault="00B17EB1" w:rsidP="00B268FF">
      <w:r>
        <w:separator/>
      </w:r>
    </w:p>
  </w:footnote>
  <w:footnote w:type="continuationSeparator" w:id="0">
    <w:p w:rsidR="00B17EB1" w:rsidRDefault="00B17EB1" w:rsidP="00B2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723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8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36B7527B"/>
    <w:multiLevelType w:val="hybridMultilevel"/>
    <w:tmpl w:val="F6187BE6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xiaodong (A)">
    <w15:presenceInfo w15:providerId="AD" w15:userId="S-1-5-21-147214757-305610072-1517763936-4222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F"/>
    <w:rsid w:val="00001400"/>
    <w:rsid w:val="00001BDE"/>
    <w:rsid w:val="00002151"/>
    <w:rsid w:val="000026DA"/>
    <w:rsid w:val="000031AC"/>
    <w:rsid w:val="00004BA2"/>
    <w:rsid w:val="00005BDE"/>
    <w:rsid w:val="000069DD"/>
    <w:rsid w:val="00006F34"/>
    <w:rsid w:val="00010976"/>
    <w:rsid w:val="00010F5E"/>
    <w:rsid w:val="00011D26"/>
    <w:rsid w:val="0001223A"/>
    <w:rsid w:val="00012936"/>
    <w:rsid w:val="0001396F"/>
    <w:rsid w:val="00014154"/>
    <w:rsid w:val="00014767"/>
    <w:rsid w:val="00014F11"/>
    <w:rsid w:val="0001528B"/>
    <w:rsid w:val="00015424"/>
    <w:rsid w:val="00015FBD"/>
    <w:rsid w:val="0001602C"/>
    <w:rsid w:val="00016881"/>
    <w:rsid w:val="000169E8"/>
    <w:rsid w:val="00016B5D"/>
    <w:rsid w:val="00016DB9"/>
    <w:rsid w:val="00017081"/>
    <w:rsid w:val="000205C1"/>
    <w:rsid w:val="0002301E"/>
    <w:rsid w:val="000255FB"/>
    <w:rsid w:val="00026C08"/>
    <w:rsid w:val="00026E02"/>
    <w:rsid w:val="00026EE2"/>
    <w:rsid w:val="00027A68"/>
    <w:rsid w:val="0003169A"/>
    <w:rsid w:val="00031C5A"/>
    <w:rsid w:val="00032908"/>
    <w:rsid w:val="000334BE"/>
    <w:rsid w:val="000340F2"/>
    <w:rsid w:val="000412F2"/>
    <w:rsid w:val="00042025"/>
    <w:rsid w:val="00043882"/>
    <w:rsid w:val="00043EE0"/>
    <w:rsid w:val="00044792"/>
    <w:rsid w:val="00044A1C"/>
    <w:rsid w:val="00044C73"/>
    <w:rsid w:val="00044DE5"/>
    <w:rsid w:val="00044E35"/>
    <w:rsid w:val="00044E9D"/>
    <w:rsid w:val="00045EEC"/>
    <w:rsid w:val="000464D6"/>
    <w:rsid w:val="00046622"/>
    <w:rsid w:val="00047691"/>
    <w:rsid w:val="00051EF8"/>
    <w:rsid w:val="00052C7D"/>
    <w:rsid w:val="00052DB5"/>
    <w:rsid w:val="00053C00"/>
    <w:rsid w:val="000561D0"/>
    <w:rsid w:val="000565E6"/>
    <w:rsid w:val="00056922"/>
    <w:rsid w:val="00057A02"/>
    <w:rsid w:val="0006031C"/>
    <w:rsid w:val="00060E84"/>
    <w:rsid w:val="00060F0E"/>
    <w:rsid w:val="000610A6"/>
    <w:rsid w:val="000616A1"/>
    <w:rsid w:val="00063174"/>
    <w:rsid w:val="000642B1"/>
    <w:rsid w:val="000656CA"/>
    <w:rsid w:val="00067224"/>
    <w:rsid w:val="00067B5C"/>
    <w:rsid w:val="000719D5"/>
    <w:rsid w:val="00072F49"/>
    <w:rsid w:val="00073B9A"/>
    <w:rsid w:val="000743CC"/>
    <w:rsid w:val="00074634"/>
    <w:rsid w:val="00074F3D"/>
    <w:rsid w:val="00076821"/>
    <w:rsid w:val="00080DC4"/>
    <w:rsid w:val="00081118"/>
    <w:rsid w:val="00081D55"/>
    <w:rsid w:val="0008383E"/>
    <w:rsid w:val="00083B68"/>
    <w:rsid w:val="000844E7"/>
    <w:rsid w:val="000861F3"/>
    <w:rsid w:val="0008620C"/>
    <w:rsid w:val="000869A3"/>
    <w:rsid w:val="00092507"/>
    <w:rsid w:val="00094CA4"/>
    <w:rsid w:val="00095CB8"/>
    <w:rsid w:val="00095EBB"/>
    <w:rsid w:val="00096FEC"/>
    <w:rsid w:val="000A0265"/>
    <w:rsid w:val="000A1153"/>
    <w:rsid w:val="000A19C1"/>
    <w:rsid w:val="000A2406"/>
    <w:rsid w:val="000A305C"/>
    <w:rsid w:val="000A4EBC"/>
    <w:rsid w:val="000A7961"/>
    <w:rsid w:val="000A7A68"/>
    <w:rsid w:val="000B1745"/>
    <w:rsid w:val="000B19E1"/>
    <w:rsid w:val="000B2A5E"/>
    <w:rsid w:val="000B3445"/>
    <w:rsid w:val="000B37BF"/>
    <w:rsid w:val="000B38DB"/>
    <w:rsid w:val="000B38EA"/>
    <w:rsid w:val="000B3978"/>
    <w:rsid w:val="000B46EA"/>
    <w:rsid w:val="000C122E"/>
    <w:rsid w:val="000C413A"/>
    <w:rsid w:val="000C475F"/>
    <w:rsid w:val="000D1C03"/>
    <w:rsid w:val="000D2775"/>
    <w:rsid w:val="000D3C83"/>
    <w:rsid w:val="000D53E8"/>
    <w:rsid w:val="000D569E"/>
    <w:rsid w:val="000D6045"/>
    <w:rsid w:val="000D6F23"/>
    <w:rsid w:val="000D73F5"/>
    <w:rsid w:val="000D766C"/>
    <w:rsid w:val="000E079A"/>
    <w:rsid w:val="000E22C8"/>
    <w:rsid w:val="000E4BC8"/>
    <w:rsid w:val="000E5C32"/>
    <w:rsid w:val="000E626B"/>
    <w:rsid w:val="000E63A3"/>
    <w:rsid w:val="000E63F1"/>
    <w:rsid w:val="000E7741"/>
    <w:rsid w:val="000E7B90"/>
    <w:rsid w:val="000F0194"/>
    <w:rsid w:val="000F1762"/>
    <w:rsid w:val="000F22DD"/>
    <w:rsid w:val="000F3F69"/>
    <w:rsid w:val="000F4D72"/>
    <w:rsid w:val="000F5E3C"/>
    <w:rsid w:val="000F7254"/>
    <w:rsid w:val="000F7C71"/>
    <w:rsid w:val="001026A9"/>
    <w:rsid w:val="00102B1B"/>
    <w:rsid w:val="00103BC3"/>
    <w:rsid w:val="00104B04"/>
    <w:rsid w:val="00104DB3"/>
    <w:rsid w:val="00104DD5"/>
    <w:rsid w:val="001056F0"/>
    <w:rsid w:val="00105A1B"/>
    <w:rsid w:val="00105B9A"/>
    <w:rsid w:val="001076E2"/>
    <w:rsid w:val="00110A0E"/>
    <w:rsid w:val="00111948"/>
    <w:rsid w:val="00111C41"/>
    <w:rsid w:val="00111E11"/>
    <w:rsid w:val="001124C0"/>
    <w:rsid w:val="00112D89"/>
    <w:rsid w:val="00113EBD"/>
    <w:rsid w:val="001160FD"/>
    <w:rsid w:val="00117EDD"/>
    <w:rsid w:val="00120A62"/>
    <w:rsid w:val="00120B28"/>
    <w:rsid w:val="001229BF"/>
    <w:rsid w:val="001273F1"/>
    <w:rsid w:val="00127F86"/>
    <w:rsid w:val="0013074A"/>
    <w:rsid w:val="001313A0"/>
    <w:rsid w:val="00131617"/>
    <w:rsid w:val="00131BD7"/>
    <w:rsid w:val="00132192"/>
    <w:rsid w:val="0013489F"/>
    <w:rsid w:val="001355AE"/>
    <w:rsid w:val="0013629C"/>
    <w:rsid w:val="00137573"/>
    <w:rsid w:val="001375EF"/>
    <w:rsid w:val="001379BE"/>
    <w:rsid w:val="0014180C"/>
    <w:rsid w:val="001452F8"/>
    <w:rsid w:val="00145848"/>
    <w:rsid w:val="00145E34"/>
    <w:rsid w:val="00146933"/>
    <w:rsid w:val="0015094D"/>
    <w:rsid w:val="00150C00"/>
    <w:rsid w:val="00152668"/>
    <w:rsid w:val="0015341C"/>
    <w:rsid w:val="001552DB"/>
    <w:rsid w:val="00156526"/>
    <w:rsid w:val="00157373"/>
    <w:rsid w:val="001573B0"/>
    <w:rsid w:val="00157876"/>
    <w:rsid w:val="0016064C"/>
    <w:rsid w:val="001618BF"/>
    <w:rsid w:val="00161BC5"/>
    <w:rsid w:val="001624FE"/>
    <w:rsid w:val="00163763"/>
    <w:rsid w:val="001658A4"/>
    <w:rsid w:val="001658EB"/>
    <w:rsid w:val="00165B2D"/>
    <w:rsid w:val="001671F8"/>
    <w:rsid w:val="00170059"/>
    <w:rsid w:val="0017317B"/>
    <w:rsid w:val="00173A83"/>
    <w:rsid w:val="00177283"/>
    <w:rsid w:val="00177961"/>
    <w:rsid w:val="001812B1"/>
    <w:rsid w:val="0018216F"/>
    <w:rsid w:val="001834DF"/>
    <w:rsid w:val="00185819"/>
    <w:rsid w:val="001865FE"/>
    <w:rsid w:val="00187165"/>
    <w:rsid w:val="00190430"/>
    <w:rsid w:val="00191AB7"/>
    <w:rsid w:val="00192E0D"/>
    <w:rsid w:val="00194F87"/>
    <w:rsid w:val="00195259"/>
    <w:rsid w:val="00195AB0"/>
    <w:rsid w:val="00196150"/>
    <w:rsid w:val="001A0BB0"/>
    <w:rsid w:val="001A1399"/>
    <w:rsid w:val="001A147D"/>
    <w:rsid w:val="001A19A0"/>
    <w:rsid w:val="001A21FC"/>
    <w:rsid w:val="001A2D4E"/>
    <w:rsid w:val="001A2E3A"/>
    <w:rsid w:val="001A3E9C"/>
    <w:rsid w:val="001A53DF"/>
    <w:rsid w:val="001A5C12"/>
    <w:rsid w:val="001A5D8D"/>
    <w:rsid w:val="001A631A"/>
    <w:rsid w:val="001A7F5B"/>
    <w:rsid w:val="001B043C"/>
    <w:rsid w:val="001B2209"/>
    <w:rsid w:val="001B265E"/>
    <w:rsid w:val="001B3893"/>
    <w:rsid w:val="001B492E"/>
    <w:rsid w:val="001B61AB"/>
    <w:rsid w:val="001B6D1F"/>
    <w:rsid w:val="001B7850"/>
    <w:rsid w:val="001B7971"/>
    <w:rsid w:val="001C00F0"/>
    <w:rsid w:val="001C04A8"/>
    <w:rsid w:val="001C0FEA"/>
    <w:rsid w:val="001C1143"/>
    <w:rsid w:val="001C239E"/>
    <w:rsid w:val="001C3FE7"/>
    <w:rsid w:val="001C5555"/>
    <w:rsid w:val="001C61A0"/>
    <w:rsid w:val="001C61DE"/>
    <w:rsid w:val="001C704A"/>
    <w:rsid w:val="001C73B8"/>
    <w:rsid w:val="001D0CBB"/>
    <w:rsid w:val="001D134A"/>
    <w:rsid w:val="001D1AB7"/>
    <w:rsid w:val="001D1D09"/>
    <w:rsid w:val="001D1F3C"/>
    <w:rsid w:val="001D20FD"/>
    <w:rsid w:val="001D3E0C"/>
    <w:rsid w:val="001D555F"/>
    <w:rsid w:val="001D561C"/>
    <w:rsid w:val="001E0488"/>
    <w:rsid w:val="001E0601"/>
    <w:rsid w:val="001E0924"/>
    <w:rsid w:val="001E0EC5"/>
    <w:rsid w:val="001E2B76"/>
    <w:rsid w:val="001E2D4F"/>
    <w:rsid w:val="001E381F"/>
    <w:rsid w:val="001E5200"/>
    <w:rsid w:val="001E5A6E"/>
    <w:rsid w:val="001E5CC9"/>
    <w:rsid w:val="001E6DA5"/>
    <w:rsid w:val="001F2D31"/>
    <w:rsid w:val="001F3229"/>
    <w:rsid w:val="001F4004"/>
    <w:rsid w:val="001F483B"/>
    <w:rsid w:val="001F5342"/>
    <w:rsid w:val="001F6C67"/>
    <w:rsid w:val="001F6D9E"/>
    <w:rsid w:val="001F720A"/>
    <w:rsid w:val="001F7622"/>
    <w:rsid w:val="001F79EC"/>
    <w:rsid w:val="001F7A03"/>
    <w:rsid w:val="00200DA5"/>
    <w:rsid w:val="0020415A"/>
    <w:rsid w:val="00206194"/>
    <w:rsid w:val="00206919"/>
    <w:rsid w:val="00206995"/>
    <w:rsid w:val="00206BF4"/>
    <w:rsid w:val="00206D1B"/>
    <w:rsid w:val="00211F9B"/>
    <w:rsid w:val="00212AB6"/>
    <w:rsid w:val="00212E63"/>
    <w:rsid w:val="002138F8"/>
    <w:rsid w:val="0021403C"/>
    <w:rsid w:val="0021486F"/>
    <w:rsid w:val="0021494B"/>
    <w:rsid w:val="00217A25"/>
    <w:rsid w:val="002203C2"/>
    <w:rsid w:val="0022193A"/>
    <w:rsid w:val="00224B9C"/>
    <w:rsid w:val="002262D7"/>
    <w:rsid w:val="00226EDC"/>
    <w:rsid w:val="00230DDC"/>
    <w:rsid w:val="00232941"/>
    <w:rsid w:val="00236395"/>
    <w:rsid w:val="0023654F"/>
    <w:rsid w:val="002369D1"/>
    <w:rsid w:val="00236EB9"/>
    <w:rsid w:val="00237FC6"/>
    <w:rsid w:val="0024070D"/>
    <w:rsid w:val="002409B0"/>
    <w:rsid w:val="00243C1E"/>
    <w:rsid w:val="00243CD0"/>
    <w:rsid w:val="00245836"/>
    <w:rsid w:val="00245E1C"/>
    <w:rsid w:val="0024798D"/>
    <w:rsid w:val="00247B5D"/>
    <w:rsid w:val="00247C65"/>
    <w:rsid w:val="002504E4"/>
    <w:rsid w:val="002507A0"/>
    <w:rsid w:val="002513FF"/>
    <w:rsid w:val="00253136"/>
    <w:rsid w:val="0025363D"/>
    <w:rsid w:val="0025444A"/>
    <w:rsid w:val="00255322"/>
    <w:rsid w:val="00260BC8"/>
    <w:rsid w:val="0026260C"/>
    <w:rsid w:val="00262735"/>
    <w:rsid w:val="00263D63"/>
    <w:rsid w:val="0026421B"/>
    <w:rsid w:val="00264331"/>
    <w:rsid w:val="002645FF"/>
    <w:rsid w:val="00264F9E"/>
    <w:rsid w:val="002653E7"/>
    <w:rsid w:val="0026651E"/>
    <w:rsid w:val="002676A4"/>
    <w:rsid w:val="00267BB5"/>
    <w:rsid w:val="00270D90"/>
    <w:rsid w:val="002710E4"/>
    <w:rsid w:val="00272A21"/>
    <w:rsid w:val="00273B17"/>
    <w:rsid w:val="0027490A"/>
    <w:rsid w:val="00274F11"/>
    <w:rsid w:val="002768BF"/>
    <w:rsid w:val="00276C97"/>
    <w:rsid w:val="002814D2"/>
    <w:rsid w:val="00281C21"/>
    <w:rsid w:val="002829E2"/>
    <w:rsid w:val="00284429"/>
    <w:rsid w:val="00286C46"/>
    <w:rsid w:val="0028724F"/>
    <w:rsid w:val="0028759C"/>
    <w:rsid w:val="00287717"/>
    <w:rsid w:val="002901C0"/>
    <w:rsid w:val="00290599"/>
    <w:rsid w:val="00290656"/>
    <w:rsid w:val="00292B55"/>
    <w:rsid w:val="00292D38"/>
    <w:rsid w:val="002961A0"/>
    <w:rsid w:val="002978BF"/>
    <w:rsid w:val="00297A13"/>
    <w:rsid w:val="002A15DB"/>
    <w:rsid w:val="002B00E4"/>
    <w:rsid w:val="002B0F63"/>
    <w:rsid w:val="002B1C6C"/>
    <w:rsid w:val="002B5D92"/>
    <w:rsid w:val="002B6E3E"/>
    <w:rsid w:val="002C0025"/>
    <w:rsid w:val="002C053A"/>
    <w:rsid w:val="002C0703"/>
    <w:rsid w:val="002C09B8"/>
    <w:rsid w:val="002C0C69"/>
    <w:rsid w:val="002C1423"/>
    <w:rsid w:val="002C191F"/>
    <w:rsid w:val="002C1EA7"/>
    <w:rsid w:val="002C310D"/>
    <w:rsid w:val="002C4687"/>
    <w:rsid w:val="002C489B"/>
    <w:rsid w:val="002C553B"/>
    <w:rsid w:val="002C567A"/>
    <w:rsid w:val="002D0456"/>
    <w:rsid w:val="002D1997"/>
    <w:rsid w:val="002D359B"/>
    <w:rsid w:val="002D54FC"/>
    <w:rsid w:val="002D5526"/>
    <w:rsid w:val="002D70BA"/>
    <w:rsid w:val="002D73B8"/>
    <w:rsid w:val="002E0AC3"/>
    <w:rsid w:val="002E0B68"/>
    <w:rsid w:val="002E1D8E"/>
    <w:rsid w:val="002E32CF"/>
    <w:rsid w:val="002E38EF"/>
    <w:rsid w:val="002E3A15"/>
    <w:rsid w:val="002E3BB1"/>
    <w:rsid w:val="002E50FF"/>
    <w:rsid w:val="002E52D7"/>
    <w:rsid w:val="002E781C"/>
    <w:rsid w:val="002F0F68"/>
    <w:rsid w:val="002F278F"/>
    <w:rsid w:val="002F4A5E"/>
    <w:rsid w:val="002F4AA9"/>
    <w:rsid w:val="002F5A82"/>
    <w:rsid w:val="002F661C"/>
    <w:rsid w:val="002F6EF5"/>
    <w:rsid w:val="00300217"/>
    <w:rsid w:val="003005BB"/>
    <w:rsid w:val="00300875"/>
    <w:rsid w:val="003015B7"/>
    <w:rsid w:val="00301878"/>
    <w:rsid w:val="00303AF9"/>
    <w:rsid w:val="00303EBE"/>
    <w:rsid w:val="00310381"/>
    <w:rsid w:val="003108CE"/>
    <w:rsid w:val="003117C2"/>
    <w:rsid w:val="003131AE"/>
    <w:rsid w:val="00314362"/>
    <w:rsid w:val="0032011A"/>
    <w:rsid w:val="00320641"/>
    <w:rsid w:val="00320847"/>
    <w:rsid w:val="00320E9E"/>
    <w:rsid w:val="003247AA"/>
    <w:rsid w:val="00324808"/>
    <w:rsid w:val="00324DD5"/>
    <w:rsid w:val="0032792A"/>
    <w:rsid w:val="003307C2"/>
    <w:rsid w:val="00331FAE"/>
    <w:rsid w:val="00332BA5"/>
    <w:rsid w:val="003335B0"/>
    <w:rsid w:val="0033390A"/>
    <w:rsid w:val="00333B73"/>
    <w:rsid w:val="00337C49"/>
    <w:rsid w:val="0034121A"/>
    <w:rsid w:val="0034192E"/>
    <w:rsid w:val="00341F8A"/>
    <w:rsid w:val="00341FF0"/>
    <w:rsid w:val="00342177"/>
    <w:rsid w:val="003443C5"/>
    <w:rsid w:val="003448D4"/>
    <w:rsid w:val="003451D2"/>
    <w:rsid w:val="003452BF"/>
    <w:rsid w:val="00345D15"/>
    <w:rsid w:val="00351A2D"/>
    <w:rsid w:val="003526FF"/>
    <w:rsid w:val="0035382E"/>
    <w:rsid w:val="003569AB"/>
    <w:rsid w:val="0035799E"/>
    <w:rsid w:val="0036041B"/>
    <w:rsid w:val="003604E6"/>
    <w:rsid w:val="00360B3C"/>
    <w:rsid w:val="00362188"/>
    <w:rsid w:val="00362BF2"/>
    <w:rsid w:val="00362DC7"/>
    <w:rsid w:val="00363453"/>
    <w:rsid w:val="00365D98"/>
    <w:rsid w:val="00366BA8"/>
    <w:rsid w:val="003671C1"/>
    <w:rsid w:val="00370901"/>
    <w:rsid w:val="00371087"/>
    <w:rsid w:val="00371351"/>
    <w:rsid w:val="003714FE"/>
    <w:rsid w:val="00372A9A"/>
    <w:rsid w:val="00372F65"/>
    <w:rsid w:val="00373598"/>
    <w:rsid w:val="00375FF3"/>
    <w:rsid w:val="003767B3"/>
    <w:rsid w:val="00381C14"/>
    <w:rsid w:val="00381EB8"/>
    <w:rsid w:val="00382ADB"/>
    <w:rsid w:val="00390B29"/>
    <w:rsid w:val="00391982"/>
    <w:rsid w:val="00392AEC"/>
    <w:rsid w:val="00394025"/>
    <w:rsid w:val="00394264"/>
    <w:rsid w:val="00394F31"/>
    <w:rsid w:val="003952B0"/>
    <w:rsid w:val="00396C84"/>
    <w:rsid w:val="00396E59"/>
    <w:rsid w:val="003A0A6E"/>
    <w:rsid w:val="003A0AB3"/>
    <w:rsid w:val="003A135D"/>
    <w:rsid w:val="003A2BAE"/>
    <w:rsid w:val="003A2D9E"/>
    <w:rsid w:val="003A3692"/>
    <w:rsid w:val="003A444B"/>
    <w:rsid w:val="003A6556"/>
    <w:rsid w:val="003A7804"/>
    <w:rsid w:val="003B14A4"/>
    <w:rsid w:val="003B46A8"/>
    <w:rsid w:val="003B4897"/>
    <w:rsid w:val="003B74C7"/>
    <w:rsid w:val="003C1507"/>
    <w:rsid w:val="003C1D45"/>
    <w:rsid w:val="003C2E79"/>
    <w:rsid w:val="003C3E53"/>
    <w:rsid w:val="003C5219"/>
    <w:rsid w:val="003D0E5D"/>
    <w:rsid w:val="003D21EE"/>
    <w:rsid w:val="003D2A27"/>
    <w:rsid w:val="003D3834"/>
    <w:rsid w:val="003D62C3"/>
    <w:rsid w:val="003D6D28"/>
    <w:rsid w:val="003D709B"/>
    <w:rsid w:val="003D7474"/>
    <w:rsid w:val="003D7CAE"/>
    <w:rsid w:val="003E1955"/>
    <w:rsid w:val="003E2D0B"/>
    <w:rsid w:val="003E3E14"/>
    <w:rsid w:val="003E4405"/>
    <w:rsid w:val="003E5217"/>
    <w:rsid w:val="003E52A3"/>
    <w:rsid w:val="003E7468"/>
    <w:rsid w:val="003E7CD9"/>
    <w:rsid w:val="003F02C7"/>
    <w:rsid w:val="003F046E"/>
    <w:rsid w:val="003F0A11"/>
    <w:rsid w:val="003F0D6A"/>
    <w:rsid w:val="003F17B6"/>
    <w:rsid w:val="003F1E3F"/>
    <w:rsid w:val="003F24D3"/>
    <w:rsid w:val="003F28D6"/>
    <w:rsid w:val="003F2CAF"/>
    <w:rsid w:val="003F3188"/>
    <w:rsid w:val="003F35E6"/>
    <w:rsid w:val="003F3EFE"/>
    <w:rsid w:val="003F67F5"/>
    <w:rsid w:val="003F72B0"/>
    <w:rsid w:val="003F7D90"/>
    <w:rsid w:val="004028DD"/>
    <w:rsid w:val="004029C6"/>
    <w:rsid w:val="00403975"/>
    <w:rsid w:val="004040A2"/>
    <w:rsid w:val="004041C5"/>
    <w:rsid w:val="004042D0"/>
    <w:rsid w:val="0040510A"/>
    <w:rsid w:val="004056CF"/>
    <w:rsid w:val="004057D3"/>
    <w:rsid w:val="00406FB4"/>
    <w:rsid w:val="00410702"/>
    <w:rsid w:val="0041546D"/>
    <w:rsid w:val="004169CB"/>
    <w:rsid w:val="00416B04"/>
    <w:rsid w:val="00417251"/>
    <w:rsid w:val="0041762B"/>
    <w:rsid w:val="0042020B"/>
    <w:rsid w:val="0042024E"/>
    <w:rsid w:val="0042090B"/>
    <w:rsid w:val="00420EE9"/>
    <w:rsid w:val="0042131D"/>
    <w:rsid w:val="0042207F"/>
    <w:rsid w:val="00422266"/>
    <w:rsid w:val="00423260"/>
    <w:rsid w:val="00423C27"/>
    <w:rsid w:val="00423D8B"/>
    <w:rsid w:val="00423F76"/>
    <w:rsid w:val="00427193"/>
    <w:rsid w:val="0042792C"/>
    <w:rsid w:val="004349F7"/>
    <w:rsid w:val="00434BC5"/>
    <w:rsid w:val="00435748"/>
    <w:rsid w:val="0043638C"/>
    <w:rsid w:val="00440B47"/>
    <w:rsid w:val="00441263"/>
    <w:rsid w:val="004419C5"/>
    <w:rsid w:val="00441D61"/>
    <w:rsid w:val="00443694"/>
    <w:rsid w:val="00444B63"/>
    <w:rsid w:val="00446CEE"/>
    <w:rsid w:val="0044728C"/>
    <w:rsid w:val="00450470"/>
    <w:rsid w:val="00450D48"/>
    <w:rsid w:val="004537E0"/>
    <w:rsid w:val="004548A8"/>
    <w:rsid w:val="00454E22"/>
    <w:rsid w:val="004558D4"/>
    <w:rsid w:val="00455AC1"/>
    <w:rsid w:val="00460609"/>
    <w:rsid w:val="0046086E"/>
    <w:rsid w:val="00461061"/>
    <w:rsid w:val="004617CF"/>
    <w:rsid w:val="00461C4E"/>
    <w:rsid w:val="004624B7"/>
    <w:rsid w:val="004624CC"/>
    <w:rsid w:val="004643C6"/>
    <w:rsid w:val="004648EB"/>
    <w:rsid w:val="00464EC5"/>
    <w:rsid w:val="004652E9"/>
    <w:rsid w:val="00467732"/>
    <w:rsid w:val="00470B31"/>
    <w:rsid w:val="004738B8"/>
    <w:rsid w:val="00473EDC"/>
    <w:rsid w:val="00474AEB"/>
    <w:rsid w:val="00474CB0"/>
    <w:rsid w:val="00474EA2"/>
    <w:rsid w:val="00474F6C"/>
    <w:rsid w:val="0047504C"/>
    <w:rsid w:val="0047520A"/>
    <w:rsid w:val="00475C0E"/>
    <w:rsid w:val="00476CAE"/>
    <w:rsid w:val="0048129D"/>
    <w:rsid w:val="00481438"/>
    <w:rsid w:val="0048610E"/>
    <w:rsid w:val="00486495"/>
    <w:rsid w:val="00486A5C"/>
    <w:rsid w:val="0049006D"/>
    <w:rsid w:val="00490F51"/>
    <w:rsid w:val="00490F74"/>
    <w:rsid w:val="00491F21"/>
    <w:rsid w:val="0049279A"/>
    <w:rsid w:val="00492AA6"/>
    <w:rsid w:val="00492D8E"/>
    <w:rsid w:val="00493DC5"/>
    <w:rsid w:val="004963C0"/>
    <w:rsid w:val="00497673"/>
    <w:rsid w:val="0049775F"/>
    <w:rsid w:val="004A11E9"/>
    <w:rsid w:val="004A1957"/>
    <w:rsid w:val="004A1C5A"/>
    <w:rsid w:val="004A24F4"/>
    <w:rsid w:val="004A3443"/>
    <w:rsid w:val="004A6E97"/>
    <w:rsid w:val="004A77BB"/>
    <w:rsid w:val="004B0DEA"/>
    <w:rsid w:val="004B0E55"/>
    <w:rsid w:val="004B1363"/>
    <w:rsid w:val="004B168E"/>
    <w:rsid w:val="004B2770"/>
    <w:rsid w:val="004B322E"/>
    <w:rsid w:val="004B393D"/>
    <w:rsid w:val="004B3982"/>
    <w:rsid w:val="004B3BDB"/>
    <w:rsid w:val="004B3DDE"/>
    <w:rsid w:val="004B4153"/>
    <w:rsid w:val="004B41D7"/>
    <w:rsid w:val="004B6BB1"/>
    <w:rsid w:val="004B789D"/>
    <w:rsid w:val="004C0C2F"/>
    <w:rsid w:val="004C24A0"/>
    <w:rsid w:val="004C2527"/>
    <w:rsid w:val="004C2695"/>
    <w:rsid w:val="004C330A"/>
    <w:rsid w:val="004C3EBF"/>
    <w:rsid w:val="004C4527"/>
    <w:rsid w:val="004C46C3"/>
    <w:rsid w:val="004C58D3"/>
    <w:rsid w:val="004C639C"/>
    <w:rsid w:val="004C671E"/>
    <w:rsid w:val="004C7BC3"/>
    <w:rsid w:val="004D0C31"/>
    <w:rsid w:val="004D0D3B"/>
    <w:rsid w:val="004D12F7"/>
    <w:rsid w:val="004D333A"/>
    <w:rsid w:val="004D3479"/>
    <w:rsid w:val="004D459A"/>
    <w:rsid w:val="004D4A0F"/>
    <w:rsid w:val="004D4D41"/>
    <w:rsid w:val="004D69D5"/>
    <w:rsid w:val="004D6E50"/>
    <w:rsid w:val="004D70F0"/>
    <w:rsid w:val="004D7856"/>
    <w:rsid w:val="004E0524"/>
    <w:rsid w:val="004E3C72"/>
    <w:rsid w:val="004E573C"/>
    <w:rsid w:val="004E6074"/>
    <w:rsid w:val="004E6140"/>
    <w:rsid w:val="004E66B0"/>
    <w:rsid w:val="004E6AA5"/>
    <w:rsid w:val="004F2E6B"/>
    <w:rsid w:val="004F2F01"/>
    <w:rsid w:val="004F6BE3"/>
    <w:rsid w:val="004F7564"/>
    <w:rsid w:val="00500068"/>
    <w:rsid w:val="005009F0"/>
    <w:rsid w:val="0050152F"/>
    <w:rsid w:val="0050468D"/>
    <w:rsid w:val="00505347"/>
    <w:rsid w:val="005055EA"/>
    <w:rsid w:val="00506193"/>
    <w:rsid w:val="00507DCC"/>
    <w:rsid w:val="00510041"/>
    <w:rsid w:val="00514058"/>
    <w:rsid w:val="005163F5"/>
    <w:rsid w:val="005174F8"/>
    <w:rsid w:val="00517FEA"/>
    <w:rsid w:val="00517FF2"/>
    <w:rsid w:val="0052010A"/>
    <w:rsid w:val="00520328"/>
    <w:rsid w:val="00520868"/>
    <w:rsid w:val="00520F18"/>
    <w:rsid w:val="005215BB"/>
    <w:rsid w:val="00521936"/>
    <w:rsid w:val="00521B24"/>
    <w:rsid w:val="00521F91"/>
    <w:rsid w:val="005220F4"/>
    <w:rsid w:val="005222AC"/>
    <w:rsid w:val="005246DE"/>
    <w:rsid w:val="00525E06"/>
    <w:rsid w:val="005264C2"/>
    <w:rsid w:val="0052713F"/>
    <w:rsid w:val="00527314"/>
    <w:rsid w:val="00527FB4"/>
    <w:rsid w:val="00530552"/>
    <w:rsid w:val="00531254"/>
    <w:rsid w:val="00532586"/>
    <w:rsid w:val="0053346A"/>
    <w:rsid w:val="00533B06"/>
    <w:rsid w:val="00534607"/>
    <w:rsid w:val="0053460C"/>
    <w:rsid w:val="00534E1F"/>
    <w:rsid w:val="00536343"/>
    <w:rsid w:val="00536D4E"/>
    <w:rsid w:val="0053773D"/>
    <w:rsid w:val="00537F26"/>
    <w:rsid w:val="00540902"/>
    <w:rsid w:val="005444FA"/>
    <w:rsid w:val="0054654C"/>
    <w:rsid w:val="005465C5"/>
    <w:rsid w:val="00546DD2"/>
    <w:rsid w:val="00547074"/>
    <w:rsid w:val="00553678"/>
    <w:rsid w:val="005536C4"/>
    <w:rsid w:val="00554C61"/>
    <w:rsid w:val="0055501E"/>
    <w:rsid w:val="00555B4A"/>
    <w:rsid w:val="00556152"/>
    <w:rsid w:val="005562FB"/>
    <w:rsid w:val="005567B0"/>
    <w:rsid w:val="00556F87"/>
    <w:rsid w:val="0055708B"/>
    <w:rsid w:val="005570F1"/>
    <w:rsid w:val="00560876"/>
    <w:rsid w:val="00561BAC"/>
    <w:rsid w:val="00561EC9"/>
    <w:rsid w:val="005621F0"/>
    <w:rsid w:val="00562443"/>
    <w:rsid w:val="0056267F"/>
    <w:rsid w:val="00563859"/>
    <w:rsid w:val="005639DB"/>
    <w:rsid w:val="00564481"/>
    <w:rsid w:val="00564B64"/>
    <w:rsid w:val="00565042"/>
    <w:rsid w:val="00571F82"/>
    <w:rsid w:val="00573E4E"/>
    <w:rsid w:val="0057421B"/>
    <w:rsid w:val="00574459"/>
    <w:rsid w:val="00577CFB"/>
    <w:rsid w:val="0058003F"/>
    <w:rsid w:val="005816F9"/>
    <w:rsid w:val="00582DC6"/>
    <w:rsid w:val="00583763"/>
    <w:rsid w:val="00583774"/>
    <w:rsid w:val="0058380A"/>
    <w:rsid w:val="00584A19"/>
    <w:rsid w:val="005854E0"/>
    <w:rsid w:val="0058612C"/>
    <w:rsid w:val="00587DF8"/>
    <w:rsid w:val="0059050F"/>
    <w:rsid w:val="0059186C"/>
    <w:rsid w:val="00592215"/>
    <w:rsid w:val="00592EAA"/>
    <w:rsid w:val="005936ED"/>
    <w:rsid w:val="00594189"/>
    <w:rsid w:val="0059708E"/>
    <w:rsid w:val="0059758A"/>
    <w:rsid w:val="005975FA"/>
    <w:rsid w:val="00597913"/>
    <w:rsid w:val="005A2247"/>
    <w:rsid w:val="005A2FE7"/>
    <w:rsid w:val="005A361C"/>
    <w:rsid w:val="005A3EC8"/>
    <w:rsid w:val="005A536D"/>
    <w:rsid w:val="005A6966"/>
    <w:rsid w:val="005A7009"/>
    <w:rsid w:val="005B0351"/>
    <w:rsid w:val="005B0E21"/>
    <w:rsid w:val="005B1BA9"/>
    <w:rsid w:val="005B2B0F"/>
    <w:rsid w:val="005B2DA1"/>
    <w:rsid w:val="005B30C5"/>
    <w:rsid w:val="005B3214"/>
    <w:rsid w:val="005B48D8"/>
    <w:rsid w:val="005B53C8"/>
    <w:rsid w:val="005B5745"/>
    <w:rsid w:val="005B6777"/>
    <w:rsid w:val="005C00D2"/>
    <w:rsid w:val="005C05BF"/>
    <w:rsid w:val="005C1425"/>
    <w:rsid w:val="005C1CAE"/>
    <w:rsid w:val="005C5668"/>
    <w:rsid w:val="005C5DCC"/>
    <w:rsid w:val="005D1E77"/>
    <w:rsid w:val="005D2117"/>
    <w:rsid w:val="005D215A"/>
    <w:rsid w:val="005D59CA"/>
    <w:rsid w:val="005D5BDE"/>
    <w:rsid w:val="005D645A"/>
    <w:rsid w:val="005D7A4E"/>
    <w:rsid w:val="005E02A4"/>
    <w:rsid w:val="005E0817"/>
    <w:rsid w:val="005E2C4F"/>
    <w:rsid w:val="005E3738"/>
    <w:rsid w:val="005E4E60"/>
    <w:rsid w:val="005E5DFC"/>
    <w:rsid w:val="005E7B66"/>
    <w:rsid w:val="005F0716"/>
    <w:rsid w:val="005F2060"/>
    <w:rsid w:val="005F225F"/>
    <w:rsid w:val="005F2B5B"/>
    <w:rsid w:val="005F3DE5"/>
    <w:rsid w:val="005F503B"/>
    <w:rsid w:val="005F5F10"/>
    <w:rsid w:val="005F73FE"/>
    <w:rsid w:val="005F7EAD"/>
    <w:rsid w:val="006005BA"/>
    <w:rsid w:val="006009A4"/>
    <w:rsid w:val="00602F1E"/>
    <w:rsid w:val="00605EED"/>
    <w:rsid w:val="00606CAB"/>
    <w:rsid w:val="0060763C"/>
    <w:rsid w:val="006078B7"/>
    <w:rsid w:val="006105AF"/>
    <w:rsid w:val="0061332C"/>
    <w:rsid w:val="00614DC5"/>
    <w:rsid w:val="00614EB5"/>
    <w:rsid w:val="00620024"/>
    <w:rsid w:val="00620307"/>
    <w:rsid w:val="00621448"/>
    <w:rsid w:val="00621F19"/>
    <w:rsid w:val="00622F33"/>
    <w:rsid w:val="00623DE6"/>
    <w:rsid w:val="00625C24"/>
    <w:rsid w:val="00626429"/>
    <w:rsid w:val="006264E5"/>
    <w:rsid w:val="00626764"/>
    <w:rsid w:val="00626BF7"/>
    <w:rsid w:val="00627804"/>
    <w:rsid w:val="00627D3A"/>
    <w:rsid w:val="0063098B"/>
    <w:rsid w:val="006315E7"/>
    <w:rsid w:val="00631EAB"/>
    <w:rsid w:val="00632082"/>
    <w:rsid w:val="0063224B"/>
    <w:rsid w:val="00632CA3"/>
    <w:rsid w:val="006334B4"/>
    <w:rsid w:val="006337D0"/>
    <w:rsid w:val="00634877"/>
    <w:rsid w:val="0063636C"/>
    <w:rsid w:val="0064007D"/>
    <w:rsid w:val="00640590"/>
    <w:rsid w:val="00640674"/>
    <w:rsid w:val="00640863"/>
    <w:rsid w:val="00641CB0"/>
    <w:rsid w:val="0064352F"/>
    <w:rsid w:val="00645791"/>
    <w:rsid w:val="00646D2B"/>
    <w:rsid w:val="006514E7"/>
    <w:rsid w:val="0065184D"/>
    <w:rsid w:val="006523AF"/>
    <w:rsid w:val="006524E0"/>
    <w:rsid w:val="006616D8"/>
    <w:rsid w:val="00661B53"/>
    <w:rsid w:val="00661F56"/>
    <w:rsid w:val="00662F77"/>
    <w:rsid w:val="00666FB8"/>
    <w:rsid w:val="0066705F"/>
    <w:rsid w:val="00667605"/>
    <w:rsid w:val="006676EC"/>
    <w:rsid w:val="006702A3"/>
    <w:rsid w:val="00671E85"/>
    <w:rsid w:val="00671EF5"/>
    <w:rsid w:val="00671FD2"/>
    <w:rsid w:val="006720E1"/>
    <w:rsid w:val="0067286C"/>
    <w:rsid w:val="00672A3C"/>
    <w:rsid w:val="00672AC2"/>
    <w:rsid w:val="00673974"/>
    <w:rsid w:val="0067485A"/>
    <w:rsid w:val="006766CD"/>
    <w:rsid w:val="006776E1"/>
    <w:rsid w:val="00680324"/>
    <w:rsid w:val="0068036D"/>
    <w:rsid w:val="0068086B"/>
    <w:rsid w:val="00683646"/>
    <w:rsid w:val="006864BC"/>
    <w:rsid w:val="0068686C"/>
    <w:rsid w:val="00686952"/>
    <w:rsid w:val="00686BC5"/>
    <w:rsid w:val="00687412"/>
    <w:rsid w:val="006900F8"/>
    <w:rsid w:val="00690A3D"/>
    <w:rsid w:val="0069109C"/>
    <w:rsid w:val="0069248D"/>
    <w:rsid w:val="00693B21"/>
    <w:rsid w:val="00694241"/>
    <w:rsid w:val="006A3537"/>
    <w:rsid w:val="006A3F7A"/>
    <w:rsid w:val="006A4F0D"/>
    <w:rsid w:val="006A64B5"/>
    <w:rsid w:val="006A66CC"/>
    <w:rsid w:val="006B165E"/>
    <w:rsid w:val="006B379F"/>
    <w:rsid w:val="006B56B6"/>
    <w:rsid w:val="006B5D11"/>
    <w:rsid w:val="006B652A"/>
    <w:rsid w:val="006B7348"/>
    <w:rsid w:val="006C0E2B"/>
    <w:rsid w:val="006C2A49"/>
    <w:rsid w:val="006C48B7"/>
    <w:rsid w:val="006C5D95"/>
    <w:rsid w:val="006C6D7B"/>
    <w:rsid w:val="006C7142"/>
    <w:rsid w:val="006D1E37"/>
    <w:rsid w:val="006D26A8"/>
    <w:rsid w:val="006D2C31"/>
    <w:rsid w:val="006D343A"/>
    <w:rsid w:val="006D597A"/>
    <w:rsid w:val="006D6342"/>
    <w:rsid w:val="006D65E2"/>
    <w:rsid w:val="006D66B0"/>
    <w:rsid w:val="006D698C"/>
    <w:rsid w:val="006D6AF8"/>
    <w:rsid w:val="006D6FB3"/>
    <w:rsid w:val="006D7CA5"/>
    <w:rsid w:val="006D7E32"/>
    <w:rsid w:val="006E0ABF"/>
    <w:rsid w:val="006E11DE"/>
    <w:rsid w:val="006E200B"/>
    <w:rsid w:val="006E203E"/>
    <w:rsid w:val="006E2DC5"/>
    <w:rsid w:val="006E3001"/>
    <w:rsid w:val="006E30B6"/>
    <w:rsid w:val="006E3219"/>
    <w:rsid w:val="006E57B6"/>
    <w:rsid w:val="006E6955"/>
    <w:rsid w:val="006F0865"/>
    <w:rsid w:val="006F092B"/>
    <w:rsid w:val="006F2519"/>
    <w:rsid w:val="006F295F"/>
    <w:rsid w:val="006F3C57"/>
    <w:rsid w:val="006F4158"/>
    <w:rsid w:val="006F49DA"/>
    <w:rsid w:val="006F6AC2"/>
    <w:rsid w:val="006F6EFD"/>
    <w:rsid w:val="0070089A"/>
    <w:rsid w:val="00700A8A"/>
    <w:rsid w:val="00700C7D"/>
    <w:rsid w:val="00703229"/>
    <w:rsid w:val="0070354F"/>
    <w:rsid w:val="0070450C"/>
    <w:rsid w:val="00705552"/>
    <w:rsid w:val="0070655F"/>
    <w:rsid w:val="00707C13"/>
    <w:rsid w:val="007107DD"/>
    <w:rsid w:val="00711314"/>
    <w:rsid w:val="00711461"/>
    <w:rsid w:val="00712F2D"/>
    <w:rsid w:val="00713FAE"/>
    <w:rsid w:val="00714855"/>
    <w:rsid w:val="00716E2D"/>
    <w:rsid w:val="00717078"/>
    <w:rsid w:val="007173D5"/>
    <w:rsid w:val="007205C9"/>
    <w:rsid w:val="00720BFB"/>
    <w:rsid w:val="007214BF"/>
    <w:rsid w:val="00722132"/>
    <w:rsid w:val="00726C62"/>
    <w:rsid w:val="00727956"/>
    <w:rsid w:val="007301C3"/>
    <w:rsid w:val="007308B7"/>
    <w:rsid w:val="0073091A"/>
    <w:rsid w:val="00730E4D"/>
    <w:rsid w:val="00731C8D"/>
    <w:rsid w:val="00731D65"/>
    <w:rsid w:val="007328A5"/>
    <w:rsid w:val="00734AF1"/>
    <w:rsid w:val="00734E84"/>
    <w:rsid w:val="007376B5"/>
    <w:rsid w:val="00737F5F"/>
    <w:rsid w:val="007406D2"/>
    <w:rsid w:val="00740A66"/>
    <w:rsid w:val="0074100B"/>
    <w:rsid w:val="00741D81"/>
    <w:rsid w:val="00741F66"/>
    <w:rsid w:val="0074352E"/>
    <w:rsid w:val="00743F9A"/>
    <w:rsid w:val="007443FF"/>
    <w:rsid w:val="00744B59"/>
    <w:rsid w:val="00746AF7"/>
    <w:rsid w:val="00747047"/>
    <w:rsid w:val="0074765B"/>
    <w:rsid w:val="00747F8F"/>
    <w:rsid w:val="007525A7"/>
    <w:rsid w:val="007546F0"/>
    <w:rsid w:val="00755356"/>
    <w:rsid w:val="007555EA"/>
    <w:rsid w:val="00755E70"/>
    <w:rsid w:val="0075665A"/>
    <w:rsid w:val="007572CD"/>
    <w:rsid w:val="00761C8A"/>
    <w:rsid w:val="00761CBE"/>
    <w:rsid w:val="00762134"/>
    <w:rsid w:val="00762694"/>
    <w:rsid w:val="00762E2A"/>
    <w:rsid w:val="00763587"/>
    <w:rsid w:val="00763D82"/>
    <w:rsid w:val="00763ED0"/>
    <w:rsid w:val="00763FB9"/>
    <w:rsid w:val="00764733"/>
    <w:rsid w:val="00765F31"/>
    <w:rsid w:val="00766697"/>
    <w:rsid w:val="007666EF"/>
    <w:rsid w:val="00767966"/>
    <w:rsid w:val="00767C1A"/>
    <w:rsid w:val="00770CC9"/>
    <w:rsid w:val="007729BC"/>
    <w:rsid w:val="00772EA1"/>
    <w:rsid w:val="00773DFC"/>
    <w:rsid w:val="0077493A"/>
    <w:rsid w:val="00776116"/>
    <w:rsid w:val="0077624B"/>
    <w:rsid w:val="00776C25"/>
    <w:rsid w:val="00777D12"/>
    <w:rsid w:val="00781802"/>
    <w:rsid w:val="00782F24"/>
    <w:rsid w:val="00783ED8"/>
    <w:rsid w:val="00790C2A"/>
    <w:rsid w:val="0079181C"/>
    <w:rsid w:val="007936C1"/>
    <w:rsid w:val="0079406A"/>
    <w:rsid w:val="007945EC"/>
    <w:rsid w:val="007955E4"/>
    <w:rsid w:val="007965D2"/>
    <w:rsid w:val="007968F7"/>
    <w:rsid w:val="00797DA4"/>
    <w:rsid w:val="007A082F"/>
    <w:rsid w:val="007A09D2"/>
    <w:rsid w:val="007A2728"/>
    <w:rsid w:val="007A2866"/>
    <w:rsid w:val="007A4671"/>
    <w:rsid w:val="007A563C"/>
    <w:rsid w:val="007A56D3"/>
    <w:rsid w:val="007A6C7D"/>
    <w:rsid w:val="007B0A16"/>
    <w:rsid w:val="007B0D23"/>
    <w:rsid w:val="007B1106"/>
    <w:rsid w:val="007B3371"/>
    <w:rsid w:val="007B3598"/>
    <w:rsid w:val="007B547B"/>
    <w:rsid w:val="007B5BDA"/>
    <w:rsid w:val="007B69E2"/>
    <w:rsid w:val="007B764B"/>
    <w:rsid w:val="007B7738"/>
    <w:rsid w:val="007C0564"/>
    <w:rsid w:val="007C11FD"/>
    <w:rsid w:val="007C304E"/>
    <w:rsid w:val="007C6424"/>
    <w:rsid w:val="007C65CE"/>
    <w:rsid w:val="007C6952"/>
    <w:rsid w:val="007C6FB2"/>
    <w:rsid w:val="007D23C4"/>
    <w:rsid w:val="007D262D"/>
    <w:rsid w:val="007D52C1"/>
    <w:rsid w:val="007D57CB"/>
    <w:rsid w:val="007D5FDE"/>
    <w:rsid w:val="007D68B0"/>
    <w:rsid w:val="007E03D1"/>
    <w:rsid w:val="007E0552"/>
    <w:rsid w:val="007E0976"/>
    <w:rsid w:val="007E2438"/>
    <w:rsid w:val="007E30C9"/>
    <w:rsid w:val="007E334D"/>
    <w:rsid w:val="007E3521"/>
    <w:rsid w:val="007E3913"/>
    <w:rsid w:val="007E4A13"/>
    <w:rsid w:val="007E5414"/>
    <w:rsid w:val="007E5648"/>
    <w:rsid w:val="007E6D56"/>
    <w:rsid w:val="007F1296"/>
    <w:rsid w:val="007F20A1"/>
    <w:rsid w:val="007F26DE"/>
    <w:rsid w:val="007F316E"/>
    <w:rsid w:val="007F4503"/>
    <w:rsid w:val="007F4B50"/>
    <w:rsid w:val="007F5240"/>
    <w:rsid w:val="007F65A6"/>
    <w:rsid w:val="007F7908"/>
    <w:rsid w:val="007F7BD0"/>
    <w:rsid w:val="008003BF"/>
    <w:rsid w:val="00800FF6"/>
    <w:rsid w:val="00802780"/>
    <w:rsid w:val="00803AF1"/>
    <w:rsid w:val="00803BA2"/>
    <w:rsid w:val="0080460C"/>
    <w:rsid w:val="008062F6"/>
    <w:rsid w:val="00807F17"/>
    <w:rsid w:val="0081123F"/>
    <w:rsid w:val="0081160B"/>
    <w:rsid w:val="008126DA"/>
    <w:rsid w:val="00812AAB"/>
    <w:rsid w:val="008136B3"/>
    <w:rsid w:val="00814197"/>
    <w:rsid w:val="0081451A"/>
    <w:rsid w:val="008165C7"/>
    <w:rsid w:val="00816C65"/>
    <w:rsid w:val="00817D54"/>
    <w:rsid w:val="00820BFE"/>
    <w:rsid w:val="0082213C"/>
    <w:rsid w:val="008224B2"/>
    <w:rsid w:val="0082383B"/>
    <w:rsid w:val="00824649"/>
    <w:rsid w:val="00824D67"/>
    <w:rsid w:val="00830673"/>
    <w:rsid w:val="00831A2D"/>
    <w:rsid w:val="00831B3D"/>
    <w:rsid w:val="008320A9"/>
    <w:rsid w:val="008324ED"/>
    <w:rsid w:val="008326C2"/>
    <w:rsid w:val="00837A84"/>
    <w:rsid w:val="008409A1"/>
    <w:rsid w:val="00841264"/>
    <w:rsid w:val="0084243D"/>
    <w:rsid w:val="00843A9A"/>
    <w:rsid w:val="008448D9"/>
    <w:rsid w:val="00844FDD"/>
    <w:rsid w:val="008450BD"/>
    <w:rsid w:val="00846A63"/>
    <w:rsid w:val="00846B1A"/>
    <w:rsid w:val="008475BA"/>
    <w:rsid w:val="00847A9A"/>
    <w:rsid w:val="0085240E"/>
    <w:rsid w:val="0085580B"/>
    <w:rsid w:val="00855F4A"/>
    <w:rsid w:val="00860186"/>
    <w:rsid w:val="008604E5"/>
    <w:rsid w:val="00860815"/>
    <w:rsid w:val="008611F6"/>
    <w:rsid w:val="00861710"/>
    <w:rsid w:val="00862193"/>
    <w:rsid w:val="0086267F"/>
    <w:rsid w:val="00863A4A"/>
    <w:rsid w:val="00863D9C"/>
    <w:rsid w:val="008647CA"/>
    <w:rsid w:val="008648D2"/>
    <w:rsid w:val="008658A5"/>
    <w:rsid w:val="008673AB"/>
    <w:rsid w:val="00870B7A"/>
    <w:rsid w:val="00871538"/>
    <w:rsid w:val="008718DF"/>
    <w:rsid w:val="00871B62"/>
    <w:rsid w:val="0087307C"/>
    <w:rsid w:val="0087514F"/>
    <w:rsid w:val="00875896"/>
    <w:rsid w:val="00875DEB"/>
    <w:rsid w:val="008767E4"/>
    <w:rsid w:val="008774FB"/>
    <w:rsid w:val="008806DB"/>
    <w:rsid w:val="00882640"/>
    <w:rsid w:val="00883BE5"/>
    <w:rsid w:val="00883E36"/>
    <w:rsid w:val="008840F2"/>
    <w:rsid w:val="00884853"/>
    <w:rsid w:val="00885841"/>
    <w:rsid w:val="0088660C"/>
    <w:rsid w:val="00887240"/>
    <w:rsid w:val="0088788E"/>
    <w:rsid w:val="008925D5"/>
    <w:rsid w:val="00893D53"/>
    <w:rsid w:val="00894090"/>
    <w:rsid w:val="00894609"/>
    <w:rsid w:val="008947A8"/>
    <w:rsid w:val="00894FC2"/>
    <w:rsid w:val="008954EF"/>
    <w:rsid w:val="0089586D"/>
    <w:rsid w:val="0089618B"/>
    <w:rsid w:val="00897EBC"/>
    <w:rsid w:val="008A0282"/>
    <w:rsid w:val="008A2DAD"/>
    <w:rsid w:val="008A3C21"/>
    <w:rsid w:val="008A4082"/>
    <w:rsid w:val="008A4E3A"/>
    <w:rsid w:val="008A5062"/>
    <w:rsid w:val="008A5BF6"/>
    <w:rsid w:val="008A65C9"/>
    <w:rsid w:val="008B0164"/>
    <w:rsid w:val="008B1FB2"/>
    <w:rsid w:val="008B230B"/>
    <w:rsid w:val="008B2919"/>
    <w:rsid w:val="008B2E03"/>
    <w:rsid w:val="008B34D3"/>
    <w:rsid w:val="008B46D5"/>
    <w:rsid w:val="008B599C"/>
    <w:rsid w:val="008B7E5C"/>
    <w:rsid w:val="008C2C1C"/>
    <w:rsid w:val="008C2F9A"/>
    <w:rsid w:val="008C4790"/>
    <w:rsid w:val="008C4AEF"/>
    <w:rsid w:val="008C69FD"/>
    <w:rsid w:val="008C7ADA"/>
    <w:rsid w:val="008D012D"/>
    <w:rsid w:val="008D0B3A"/>
    <w:rsid w:val="008D1762"/>
    <w:rsid w:val="008D2585"/>
    <w:rsid w:val="008D3668"/>
    <w:rsid w:val="008D39B4"/>
    <w:rsid w:val="008D401A"/>
    <w:rsid w:val="008D49D7"/>
    <w:rsid w:val="008D5DC0"/>
    <w:rsid w:val="008D669B"/>
    <w:rsid w:val="008D6B1E"/>
    <w:rsid w:val="008D6DAC"/>
    <w:rsid w:val="008D7A1B"/>
    <w:rsid w:val="008E0277"/>
    <w:rsid w:val="008E23E1"/>
    <w:rsid w:val="008E2400"/>
    <w:rsid w:val="008E28ED"/>
    <w:rsid w:val="008E2EA8"/>
    <w:rsid w:val="008E2F6A"/>
    <w:rsid w:val="008E406C"/>
    <w:rsid w:val="008E55FA"/>
    <w:rsid w:val="008E5BEE"/>
    <w:rsid w:val="008F05A9"/>
    <w:rsid w:val="008F19B2"/>
    <w:rsid w:val="008F3450"/>
    <w:rsid w:val="008F5492"/>
    <w:rsid w:val="008F58C9"/>
    <w:rsid w:val="008F5B16"/>
    <w:rsid w:val="0090038A"/>
    <w:rsid w:val="0090043B"/>
    <w:rsid w:val="009014D4"/>
    <w:rsid w:val="00901AE0"/>
    <w:rsid w:val="00901DA8"/>
    <w:rsid w:val="0090335A"/>
    <w:rsid w:val="009035A0"/>
    <w:rsid w:val="009068A9"/>
    <w:rsid w:val="00907875"/>
    <w:rsid w:val="00907D5D"/>
    <w:rsid w:val="00910066"/>
    <w:rsid w:val="00910800"/>
    <w:rsid w:val="0091192B"/>
    <w:rsid w:val="00912659"/>
    <w:rsid w:val="00912BDD"/>
    <w:rsid w:val="0091344D"/>
    <w:rsid w:val="00913A25"/>
    <w:rsid w:val="0092055C"/>
    <w:rsid w:val="00920FA7"/>
    <w:rsid w:val="009243F0"/>
    <w:rsid w:val="0092460F"/>
    <w:rsid w:val="00925904"/>
    <w:rsid w:val="00925A01"/>
    <w:rsid w:val="00926902"/>
    <w:rsid w:val="0093189E"/>
    <w:rsid w:val="00932B27"/>
    <w:rsid w:val="00933116"/>
    <w:rsid w:val="00943210"/>
    <w:rsid w:val="0094374C"/>
    <w:rsid w:val="009446D4"/>
    <w:rsid w:val="009459C1"/>
    <w:rsid w:val="00945F16"/>
    <w:rsid w:val="009472CC"/>
    <w:rsid w:val="00947FDD"/>
    <w:rsid w:val="0095068C"/>
    <w:rsid w:val="00950A7A"/>
    <w:rsid w:val="0095162F"/>
    <w:rsid w:val="00951639"/>
    <w:rsid w:val="00951C3F"/>
    <w:rsid w:val="009527BB"/>
    <w:rsid w:val="00952DC3"/>
    <w:rsid w:val="00953474"/>
    <w:rsid w:val="00954724"/>
    <w:rsid w:val="00955087"/>
    <w:rsid w:val="009555C4"/>
    <w:rsid w:val="00957CDF"/>
    <w:rsid w:val="00957E58"/>
    <w:rsid w:val="0096279B"/>
    <w:rsid w:val="00963016"/>
    <w:rsid w:val="00965363"/>
    <w:rsid w:val="00965629"/>
    <w:rsid w:val="00965DB2"/>
    <w:rsid w:val="00966F63"/>
    <w:rsid w:val="009676C8"/>
    <w:rsid w:val="00971CE7"/>
    <w:rsid w:val="0097263C"/>
    <w:rsid w:val="00973015"/>
    <w:rsid w:val="00973047"/>
    <w:rsid w:val="009739E5"/>
    <w:rsid w:val="0097598B"/>
    <w:rsid w:val="00975A03"/>
    <w:rsid w:val="009764F5"/>
    <w:rsid w:val="009772C9"/>
    <w:rsid w:val="00980A84"/>
    <w:rsid w:val="00980B4F"/>
    <w:rsid w:val="00982642"/>
    <w:rsid w:val="00982B54"/>
    <w:rsid w:val="00983BDC"/>
    <w:rsid w:val="00984E7E"/>
    <w:rsid w:val="009861FA"/>
    <w:rsid w:val="00990F91"/>
    <w:rsid w:val="00991818"/>
    <w:rsid w:val="00994B56"/>
    <w:rsid w:val="00995E07"/>
    <w:rsid w:val="00996062"/>
    <w:rsid w:val="00997B3C"/>
    <w:rsid w:val="009A076B"/>
    <w:rsid w:val="009A108F"/>
    <w:rsid w:val="009A37AE"/>
    <w:rsid w:val="009A560E"/>
    <w:rsid w:val="009A58E5"/>
    <w:rsid w:val="009A63A9"/>
    <w:rsid w:val="009A63C6"/>
    <w:rsid w:val="009A6FDB"/>
    <w:rsid w:val="009A7548"/>
    <w:rsid w:val="009A7ED3"/>
    <w:rsid w:val="009A7FED"/>
    <w:rsid w:val="009B293C"/>
    <w:rsid w:val="009B2BA7"/>
    <w:rsid w:val="009B3CA0"/>
    <w:rsid w:val="009C1897"/>
    <w:rsid w:val="009C1CEF"/>
    <w:rsid w:val="009C4BD7"/>
    <w:rsid w:val="009C6777"/>
    <w:rsid w:val="009C6C8D"/>
    <w:rsid w:val="009C7502"/>
    <w:rsid w:val="009C76A7"/>
    <w:rsid w:val="009C789F"/>
    <w:rsid w:val="009C78D8"/>
    <w:rsid w:val="009C7F49"/>
    <w:rsid w:val="009D2306"/>
    <w:rsid w:val="009D2AAA"/>
    <w:rsid w:val="009D2CD9"/>
    <w:rsid w:val="009D5AB7"/>
    <w:rsid w:val="009D6137"/>
    <w:rsid w:val="009D627A"/>
    <w:rsid w:val="009D7B29"/>
    <w:rsid w:val="009E095C"/>
    <w:rsid w:val="009E12BA"/>
    <w:rsid w:val="009E32A7"/>
    <w:rsid w:val="009E57F4"/>
    <w:rsid w:val="009E5AB7"/>
    <w:rsid w:val="009E5DCF"/>
    <w:rsid w:val="009E6044"/>
    <w:rsid w:val="009E6D2D"/>
    <w:rsid w:val="009E7875"/>
    <w:rsid w:val="009E7D0B"/>
    <w:rsid w:val="009F0127"/>
    <w:rsid w:val="009F067C"/>
    <w:rsid w:val="009F08BF"/>
    <w:rsid w:val="009F0EB9"/>
    <w:rsid w:val="009F1BFB"/>
    <w:rsid w:val="009F2131"/>
    <w:rsid w:val="009F3234"/>
    <w:rsid w:val="009F44C9"/>
    <w:rsid w:val="009F5804"/>
    <w:rsid w:val="009F64BC"/>
    <w:rsid w:val="009F6FE2"/>
    <w:rsid w:val="00A00050"/>
    <w:rsid w:val="00A009EB"/>
    <w:rsid w:val="00A00D59"/>
    <w:rsid w:val="00A030F2"/>
    <w:rsid w:val="00A0369F"/>
    <w:rsid w:val="00A04DC5"/>
    <w:rsid w:val="00A05E69"/>
    <w:rsid w:val="00A05F7D"/>
    <w:rsid w:val="00A062C4"/>
    <w:rsid w:val="00A073AE"/>
    <w:rsid w:val="00A07DF4"/>
    <w:rsid w:val="00A12920"/>
    <w:rsid w:val="00A12F69"/>
    <w:rsid w:val="00A1419F"/>
    <w:rsid w:val="00A14DA2"/>
    <w:rsid w:val="00A14F4C"/>
    <w:rsid w:val="00A165D7"/>
    <w:rsid w:val="00A174A1"/>
    <w:rsid w:val="00A17E82"/>
    <w:rsid w:val="00A20283"/>
    <w:rsid w:val="00A2134D"/>
    <w:rsid w:val="00A23670"/>
    <w:rsid w:val="00A247F1"/>
    <w:rsid w:val="00A25454"/>
    <w:rsid w:val="00A263F5"/>
    <w:rsid w:val="00A27EED"/>
    <w:rsid w:val="00A317B8"/>
    <w:rsid w:val="00A3415C"/>
    <w:rsid w:val="00A345EE"/>
    <w:rsid w:val="00A34EFB"/>
    <w:rsid w:val="00A35F83"/>
    <w:rsid w:val="00A37937"/>
    <w:rsid w:val="00A40530"/>
    <w:rsid w:val="00A41621"/>
    <w:rsid w:val="00A43378"/>
    <w:rsid w:val="00A46D83"/>
    <w:rsid w:val="00A50B17"/>
    <w:rsid w:val="00A50C5B"/>
    <w:rsid w:val="00A52CA0"/>
    <w:rsid w:val="00A54166"/>
    <w:rsid w:val="00A54B27"/>
    <w:rsid w:val="00A55365"/>
    <w:rsid w:val="00A5569F"/>
    <w:rsid w:val="00A559A7"/>
    <w:rsid w:val="00A57A25"/>
    <w:rsid w:val="00A57E1C"/>
    <w:rsid w:val="00A6005D"/>
    <w:rsid w:val="00A6051D"/>
    <w:rsid w:val="00A60743"/>
    <w:rsid w:val="00A61561"/>
    <w:rsid w:val="00A6189E"/>
    <w:rsid w:val="00A646DA"/>
    <w:rsid w:val="00A668A8"/>
    <w:rsid w:val="00A673EA"/>
    <w:rsid w:val="00A67DCB"/>
    <w:rsid w:val="00A7046C"/>
    <w:rsid w:val="00A70A89"/>
    <w:rsid w:val="00A71656"/>
    <w:rsid w:val="00A718C7"/>
    <w:rsid w:val="00A71C24"/>
    <w:rsid w:val="00A735E5"/>
    <w:rsid w:val="00A73852"/>
    <w:rsid w:val="00A74E87"/>
    <w:rsid w:val="00A750DF"/>
    <w:rsid w:val="00A768B4"/>
    <w:rsid w:val="00A76C54"/>
    <w:rsid w:val="00A776D0"/>
    <w:rsid w:val="00A8041D"/>
    <w:rsid w:val="00A8160A"/>
    <w:rsid w:val="00A8202A"/>
    <w:rsid w:val="00A82581"/>
    <w:rsid w:val="00A83BEC"/>
    <w:rsid w:val="00A83C57"/>
    <w:rsid w:val="00A85295"/>
    <w:rsid w:val="00A85387"/>
    <w:rsid w:val="00A867F8"/>
    <w:rsid w:val="00A9069D"/>
    <w:rsid w:val="00A927CE"/>
    <w:rsid w:val="00A93045"/>
    <w:rsid w:val="00A93635"/>
    <w:rsid w:val="00A955F1"/>
    <w:rsid w:val="00A95E8D"/>
    <w:rsid w:val="00A97548"/>
    <w:rsid w:val="00AA01F8"/>
    <w:rsid w:val="00AA0B18"/>
    <w:rsid w:val="00AA0C73"/>
    <w:rsid w:val="00AA24B3"/>
    <w:rsid w:val="00AA4F7A"/>
    <w:rsid w:val="00AA7594"/>
    <w:rsid w:val="00AA7728"/>
    <w:rsid w:val="00AA7788"/>
    <w:rsid w:val="00AB16AC"/>
    <w:rsid w:val="00AB3713"/>
    <w:rsid w:val="00AB4A0F"/>
    <w:rsid w:val="00AC0247"/>
    <w:rsid w:val="00AC2C93"/>
    <w:rsid w:val="00AC3408"/>
    <w:rsid w:val="00AC42B3"/>
    <w:rsid w:val="00AC61B6"/>
    <w:rsid w:val="00AC6DC5"/>
    <w:rsid w:val="00AD141D"/>
    <w:rsid w:val="00AD2473"/>
    <w:rsid w:val="00AD304E"/>
    <w:rsid w:val="00AD332E"/>
    <w:rsid w:val="00AD4783"/>
    <w:rsid w:val="00AD4C3D"/>
    <w:rsid w:val="00AD776F"/>
    <w:rsid w:val="00AE0462"/>
    <w:rsid w:val="00AE15FC"/>
    <w:rsid w:val="00AE1ADC"/>
    <w:rsid w:val="00AE25DD"/>
    <w:rsid w:val="00AE4D87"/>
    <w:rsid w:val="00AE6D0F"/>
    <w:rsid w:val="00AE7F1B"/>
    <w:rsid w:val="00AF0B85"/>
    <w:rsid w:val="00AF18CB"/>
    <w:rsid w:val="00AF5A2C"/>
    <w:rsid w:val="00AF71C6"/>
    <w:rsid w:val="00AF7722"/>
    <w:rsid w:val="00B0170B"/>
    <w:rsid w:val="00B032F0"/>
    <w:rsid w:val="00B04510"/>
    <w:rsid w:val="00B05BD9"/>
    <w:rsid w:val="00B070D8"/>
    <w:rsid w:val="00B0720C"/>
    <w:rsid w:val="00B0764A"/>
    <w:rsid w:val="00B10B46"/>
    <w:rsid w:val="00B11CBF"/>
    <w:rsid w:val="00B12527"/>
    <w:rsid w:val="00B12531"/>
    <w:rsid w:val="00B147AC"/>
    <w:rsid w:val="00B1734C"/>
    <w:rsid w:val="00B174E1"/>
    <w:rsid w:val="00B17EB1"/>
    <w:rsid w:val="00B207A0"/>
    <w:rsid w:val="00B21610"/>
    <w:rsid w:val="00B21641"/>
    <w:rsid w:val="00B21C6F"/>
    <w:rsid w:val="00B228FB"/>
    <w:rsid w:val="00B22D97"/>
    <w:rsid w:val="00B22EE5"/>
    <w:rsid w:val="00B23886"/>
    <w:rsid w:val="00B240E2"/>
    <w:rsid w:val="00B2547C"/>
    <w:rsid w:val="00B25DD8"/>
    <w:rsid w:val="00B2672C"/>
    <w:rsid w:val="00B268FF"/>
    <w:rsid w:val="00B272C3"/>
    <w:rsid w:val="00B27D57"/>
    <w:rsid w:val="00B30239"/>
    <w:rsid w:val="00B30240"/>
    <w:rsid w:val="00B30FF3"/>
    <w:rsid w:val="00B31E45"/>
    <w:rsid w:val="00B3277B"/>
    <w:rsid w:val="00B3332B"/>
    <w:rsid w:val="00B340E2"/>
    <w:rsid w:val="00B34620"/>
    <w:rsid w:val="00B3711C"/>
    <w:rsid w:val="00B41761"/>
    <w:rsid w:val="00B418DE"/>
    <w:rsid w:val="00B42A64"/>
    <w:rsid w:val="00B42FE0"/>
    <w:rsid w:val="00B43A05"/>
    <w:rsid w:val="00B43CA8"/>
    <w:rsid w:val="00B43EB5"/>
    <w:rsid w:val="00B47312"/>
    <w:rsid w:val="00B503AC"/>
    <w:rsid w:val="00B506E5"/>
    <w:rsid w:val="00B5084B"/>
    <w:rsid w:val="00B51FB8"/>
    <w:rsid w:val="00B5456D"/>
    <w:rsid w:val="00B55305"/>
    <w:rsid w:val="00B55A16"/>
    <w:rsid w:val="00B55F74"/>
    <w:rsid w:val="00B57E1F"/>
    <w:rsid w:val="00B614B4"/>
    <w:rsid w:val="00B61596"/>
    <w:rsid w:val="00B61D78"/>
    <w:rsid w:val="00B624F5"/>
    <w:rsid w:val="00B628C3"/>
    <w:rsid w:val="00B64629"/>
    <w:rsid w:val="00B65320"/>
    <w:rsid w:val="00B65BC2"/>
    <w:rsid w:val="00B65E14"/>
    <w:rsid w:val="00B662D6"/>
    <w:rsid w:val="00B66486"/>
    <w:rsid w:val="00B66E21"/>
    <w:rsid w:val="00B674E9"/>
    <w:rsid w:val="00B70256"/>
    <w:rsid w:val="00B720E8"/>
    <w:rsid w:val="00B74B50"/>
    <w:rsid w:val="00B7759B"/>
    <w:rsid w:val="00B81335"/>
    <w:rsid w:val="00B81F3E"/>
    <w:rsid w:val="00B82605"/>
    <w:rsid w:val="00B84763"/>
    <w:rsid w:val="00B85A17"/>
    <w:rsid w:val="00B85B61"/>
    <w:rsid w:val="00B85CE1"/>
    <w:rsid w:val="00B87722"/>
    <w:rsid w:val="00B907F5"/>
    <w:rsid w:val="00B91D85"/>
    <w:rsid w:val="00B9283D"/>
    <w:rsid w:val="00B93A2B"/>
    <w:rsid w:val="00B94B52"/>
    <w:rsid w:val="00B94B6F"/>
    <w:rsid w:val="00B97BD6"/>
    <w:rsid w:val="00BA2F93"/>
    <w:rsid w:val="00BA3065"/>
    <w:rsid w:val="00BA3517"/>
    <w:rsid w:val="00BA390D"/>
    <w:rsid w:val="00BA5E3C"/>
    <w:rsid w:val="00BA7AB4"/>
    <w:rsid w:val="00BA7DD2"/>
    <w:rsid w:val="00BB166C"/>
    <w:rsid w:val="00BB1900"/>
    <w:rsid w:val="00BB200A"/>
    <w:rsid w:val="00BB40A1"/>
    <w:rsid w:val="00BB4B1F"/>
    <w:rsid w:val="00BB5CB4"/>
    <w:rsid w:val="00BB6549"/>
    <w:rsid w:val="00BB6719"/>
    <w:rsid w:val="00BB79FF"/>
    <w:rsid w:val="00BC08B0"/>
    <w:rsid w:val="00BC0B15"/>
    <w:rsid w:val="00BC157D"/>
    <w:rsid w:val="00BC208B"/>
    <w:rsid w:val="00BC2227"/>
    <w:rsid w:val="00BC2B01"/>
    <w:rsid w:val="00BC3286"/>
    <w:rsid w:val="00BC3824"/>
    <w:rsid w:val="00BC57E3"/>
    <w:rsid w:val="00BC5A70"/>
    <w:rsid w:val="00BC5D16"/>
    <w:rsid w:val="00BC6300"/>
    <w:rsid w:val="00BC683D"/>
    <w:rsid w:val="00BD0449"/>
    <w:rsid w:val="00BD1AEF"/>
    <w:rsid w:val="00BD2C05"/>
    <w:rsid w:val="00BD4FC9"/>
    <w:rsid w:val="00BD5C68"/>
    <w:rsid w:val="00BD7806"/>
    <w:rsid w:val="00BE0941"/>
    <w:rsid w:val="00BE0C55"/>
    <w:rsid w:val="00BE1671"/>
    <w:rsid w:val="00BE1CE4"/>
    <w:rsid w:val="00BE3304"/>
    <w:rsid w:val="00BE6763"/>
    <w:rsid w:val="00BE6E69"/>
    <w:rsid w:val="00BF0886"/>
    <w:rsid w:val="00BF19C4"/>
    <w:rsid w:val="00BF2CF4"/>
    <w:rsid w:val="00BF4817"/>
    <w:rsid w:val="00C019AB"/>
    <w:rsid w:val="00C0285A"/>
    <w:rsid w:val="00C03615"/>
    <w:rsid w:val="00C03BF2"/>
    <w:rsid w:val="00C03FC1"/>
    <w:rsid w:val="00C03FD4"/>
    <w:rsid w:val="00C040A1"/>
    <w:rsid w:val="00C042A3"/>
    <w:rsid w:val="00C04E82"/>
    <w:rsid w:val="00C0539C"/>
    <w:rsid w:val="00C054ED"/>
    <w:rsid w:val="00C0584B"/>
    <w:rsid w:val="00C07CC1"/>
    <w:rsid w:val="00C10869"/>
    <w:rsid w:val="00C11B2A"/>
    <w:rsid w:val="00C131B6"/>
    <w:rsid w:val="00C142DC"/>
    <w:rsid w:val="00C15540"/>
    <w:rsid w:val="00C157CA"/>
    <w:rsid w:val="00C15AD3"/>
    <w:rsid w:val="00C220D6"/>
    <w:rsid w:val="00C249B2"/>
    <w:rsid w:val="00C2565F"/>
    <w:rsid w:val="00C26F29"/>
    <w:rsid w:val="00C27598"/>
    <w:rsid w:val="00C3175D"/>
    <w:rsid w:val="00C32DC2"/>
    <w:rsid w:val="00C35946"/>
    <w:rsid w:val="00C361EC"/>
    <w:rsid w:val="00C36EFF"/>
    <w:rsid w:val="00C40420"/>
    <w:rsid w:val="00C44236"/>
    <w:rsid w:val="00C44641"/>
    <w:rsid w:val="00C44EB1"/>
    <w:rsid w:val="00C45079"/>
    <w:rsid w:val="00C457CD"/>
    <w:rsid w:val="00C45FCC"/>
    <w:rsid w:val="00C46155"/>
    <w:rsid w:val="00C5040B"/>
    <w:rsid w:val="00C50C36"/>
    <w:rsid w:val="00C52F4C"/>
    <w:rsid w:val="00C53750"/>
    <w:rsid w:val="00C552D4"/>
    <w:rsid w:val="00C5669D"/>
    <w:rsid w:val="00C56FF5"/>
    <w:rsid w:val="00C5744D"/>
    <w:rsid w:val="00C60B89"/>
    <w:rsid w:val="00C60F73"/>
    <w:rsid w:val="00C64142"/>
    <w:rsid w:val="00C65080"/>
    <w:rsid w:val="00C66644"/>
    <w:rsid w:val="00C66967"/>
    <w:rsid w:val="00C66DA6"/>
    <w:rsid w:val="00C71C9F"/>
    <w:rsid w:val="00C74263"/>
    <w:rsid w:val="00C745D3"/>
    <w:rsid w:val="00C75F7B"/>
    <w:rsid w:val="00C7627D"/>
    <w:rsid w:val="00C76B6A"/>
    <w:rsid w:val="00C805AD"/>
    <w:rsid w:val="00C814FC"/>
    <w:rsid w:val="00C81A1B"/>
    <w:rsid w:val="00C82AFF"/>
    <w:rsid w:val="00C8360F"/>
    <w:rsid w:val="00C8419A"/>
    <w:rsid w:val="00C848D9"/>
    <w:rsid w:val="00C84A86"/>
    <w:rsid w:val="00C84D6E"/>
    <w:rsid w:val="00C85A81"/>
    <w:rsid w:val="00C868DE"/>
    <w:rsid w:val="00C86906"/>
    <w:rsid w:val="00C90CFA"/>
    <w:rsid w:val="00C90D23"/>
    <w:rsid w:val="00C91053"/>
    <w:rsid w:val="00C92070"/>
    <w:rsid w:val="00C928F1"/>
    <w:rsid w:val="00C934EF"/>
    <w:rsid w:val="00C936A3"/>
    <w:rsid w:val="00C93DCD"/>
    <w:rsid w:val="00C944D5"/>
    <w:rsid w:val="00C94738"/>
    <w:rsid w:val="00C94781"/>
    <w:rsid w:val="00C94BA3"/>
    <w:rsid w:val="00C95AAF"/>
    <w:rsid w:val="00C95C2C"/>
    <w:rsid w:val="00C96F83"/>
    <w:rsid w:val="00C97513"/>
    <w:rsid w:val="00C97F5D"/>
    <w:rsid w:val="00CA00FE"/>
    <w:rsid w:val="00CA0A1C"/>
    <w:rsid w:val="00CA243F"/>
    <w:rsid w:val="00CA2E4A"/>
    <w:rsid w:val="00CA538A"/>
    <w:rsid w:val="00CA5E0D"/>
    <w:rsid w:val="00CA5EB7"/>
    <w:rsid w:val="00CA75AE"/>
    <w:rsid w:val="00CB0F4F"/>
    <w:rsid w:val="00CB1F16"/>
    <w:rsid w:val="00CB5E81"/>
    <w:rsid w:val="00CB5FA7"/>
    <w:rsid w:val="00CB633C"/>
    <w:rsid w:val="00CC0337"/>
    <w:rsid w:val="00CC0A34"/>
    <w:rsid w:val="00CC0FA1"/>
    <w:rsid w:val="00CC1955"/>
    <w:rsid w:val="00CC1D2F"/>
    <w:rsid w:val="00CC4222"/>
    <w:rsid w:val="00CC4B68"/>
    <w:rsid w:val="00CC668F"/>
    <w:rsid w:val="00CC773E"/>
    <w:rsid w:val="00CD4D24"/>
    <w:rsid w:val="00CD5C77"/>
    <w:rsid w:val="00CD73C3"/>
    <w:rsid w:val="00CE2FCB"/>
    <w:rsid w:val="00CE3308"/>
    <w:rsid w:val="00CE56F8"/>
    <w:rsid w:val="00CE7C23"/>
    <w:rsid w:val="00CE7F8A"/>
    <w:rsid w:val="00CF05E8"/>
    <w:rsid w:val="00CF2129"/>
    <w:rsid w:val="00CF5BF8"/>
    <w:rsid w:val="00CF6CCF"/>
    <w:rsid w:val="00CF790B"/>
    <w:rsid w:val="00CF7B5A"/>
    <w:rsid w:val="00CF7E88"/>
    <w:rsid w:val="00D0026B"/>
    <w:rsid w:val="00D0078A"/>
    <w:rsid w:val="00D00EC8"/>
    <w:rsid w:val="00D01CF7"/>
    <w:rsid w:val="00D03496"/>
    <w:rsid w:val="00D04656"/>
    <w:rsid w:val="00D04BA6"/>
    <w:rsid w:val="00D05C3E"/>
    <w:rsid w:val="00D064DB"/>
    <w:rsid w:val="00D06791"/>
    <w:rsid w:val="00D069B1"/>
    <w:rsid w:val="00D1327F"/>
    <w:rsid w:val="00D1377A"/>
    <w:rsid w:val="00D1517A"/>
    <w:rsid w:val="00D159ED"/>
    <w:rsid w:val="00D15B0F"/>
    <w:rsid w:val="00D1668D"/>
    <w:rsid w:val="00D17965"/>
    <w:rsid w:val="00D17A46"/>
    <w:rsid w:val="00D21535"/>
    <w:rsid w:val="00D25BB9"/>
    <w:rsid w:val="00D25DAC"/>
    <w:rsid w:val="00D30409"/>
    <w:rsid w:val="00D31507"/>
    <w:rsid w:val="00D34285"/>
    <w:rsid w:val="00D3580F"/>
    <w:rsid w:val="00D3581B"/>
    <w:rsid w:val="00D37738"/>
    <w:rsid w:val="00D37E0E"/>
    <w:rsid w:val="00D41FAE"/>
    <w:rsid w:val="00D4287A"/>
    <w:rsid w:val="00D43528"/>
    <w:rsid w:val="00D44899"/>
    <w:rsid w:val="00D44E7B"/>
    <w:rsid w:val="00D45D1A"/>
    <w:rsid w:val="00D4624C"/>
    <w:rsid w:val="00D479C2"/>
    <w:rsid w:val="00D5012A"/>
    <w:rsid w:val="00D512DC"/>
    <w:rsid w:val="00D51382"/>
    <w:rsid w:val="00D5147E"/>
    <w:rsid w:val="00D52919"/>
    <w:rsid w:val="00D555CC"/>
    <w:rsid w:val="00D56980"/>
    <w:rsid w:val="00D62BE4"/>
    <w:rsid w:val="00D63797"/>
    <w:rsid w:val="00D67405"/>
    <w:rsid w:val="00D70158"/>
    <w:rsid w:val="00D7042A"/>
    <w:rsid w:val="00D7132A"/>
    <w:rsid w:val="00D72F82"/>
    <w:rsid w:val="00D754D1"/>
    <w:rsid w:val="00D757EB"/>
    <w:rsid w:val="00D75C36"/>
    <w:rsid w:val="00D75D9B"/>
    <w:rsid w:val="00D801CB"/>
    <w:rsid w:val="00D8069A"/>
    <w:rsid w:val="00D80B3C"/>
    <w:rsid w:val="00D81BFA"/>
    <w:rsid w:val="00D82B84"/>
    <w:rsid w:val="00D833C0"/>
    <w:rsid w:val="00D839B8"/>
    <w:rsid w:val="00D8574C"/>
    <w:rsid w:val="00D869B9"/>
    <w:rsid w:val="00D869D9"/>
    <w:rsid w:val="00D9226D"/>
    <w:rsid w:val="00D92F5A"/>
    <w:rsid w:val="00D9633D"/>
    <w:rsid w:val="00D96F13"/>
    <w:rsid w:val="00D97BC0"/>
    <w:rsid w:val="00DA057B"/>
    <w:rsid w:val="00DA23FF"/>
    <w:rsid w:val="00DA2B46"/>
    <w:rsid w:val="00DA2DFE"/>
    <w:rsid w:val="00DA419F"/>
    <w:rsid w:val="00DA4470"/>
    <w:rsid w:val="00DB05B5"/>
    <w:rsid w:val="00DB2C9C"/>
    <w:rsid w:val="00DB4B2A"/>
    <w:rsid w:val="00DB4BD7"/>
    <w:rsid w:val="00DB5535"/>
    <w:rsid w:val="00DC1B15"/>
    <w:rsid w:val="00DC2001"/>
    <w:rsid w:val="00DC24A3"/>
    <w:rsid w:val="00DC2F5C"/>
    <w:rsid w:val="00DC3F38"/>
    <w:rsid w:val="00DC48ED"/>
    <w:rsid w:val="00DC6D0A"/>
    <w:rsid w:val="00DC6F3A"/>
    <w:rsid w:val="00DC76F8"/>
    <w:rsid w:val="00DC7CF6"/>
    <w:rsid w:val="00DC7DBD"/>
    <w:rsid w:val="00DD3590"/>
    <w:rsid w:val="00DD51EF"/>
    <w:rsid w:val="00DD5271"/>
    <w:rsid w:val="00DD5D9F"/>
    <w:rsid w:val="00DD764B"/>
    <w:rsid w:val="00DD7DC8"/>
    <w:rsid w:val="00DE333B"/>
    <w:rsid w:val="00DE3F50"/>
    <w:rsid w:val="00DE513B"/>
    <w:rsid w:val="00DE52B4"/>
    <w:rsid w:val="00DE544F"/>
    <w:rsid w:val="00DE5B28"/>
    <w:rsid w:val="00DE64AE"/>
    <w:rsid w:val="00DE64FE"/>
    <w:rsid w:val="00DE743D"/>
    <w:rsid w:val="00DE787B"/>
    <w:rsid w:val="00DE78BA"/>
    <w:rsid w:val="00DF040E"/>
    <w:rsid w:val="00DF11A8"/>
    <w:rsid w:val="00DF3FCF"/>
    <w:rsid w:val="00DF6956"/>
    <w:rsid w:val="00DF6C85"/>
    <w:rsid w:val="00DF7E14"/>
    <w:rsid w:val="00E003F7"/>
    <w:rsid w:val="00E01607"/>
    <w:rsid w:val="00E039ED"/>
    <w:rsid w:val="00E047D1"/>
    <w:rsid w:val="00E0485E"/>
    <w:rsid w:val="00E04B2B"/>
    <w:rsid w:val="00E0570E"/>
    <w:rsid w:val="00E06CB4"/>
    <w:rsid w:val="00E1418B"/>
    <w:rsid w:val="00E1590E"/>
    <w:rsid w:val="00E15B5B"/>
    <w:rsid w:val="00E16FC3"/>
    <w:rsid w:val="00E21015"/>
    <w:rsid w:val="00E220AB"/>
    <w:rsid w:val="00E2267E"/>
    <w:rsid w:val="00E229D5"/>
    <w:rsid w:val="00E261F3"/>
    <w:rsid w:val="00E26272"/>
    <w:rsid w:val="00E27C84"/>
    <w:rsid w:val="00E27CB9"/>
    <w:rsid w:val="00E30DF6"/>
    <w:rsid w:val="00E3139C"/>
    <w:rsid w:val="00E31A48"/>
    <w:rsid w:val="00E31BCE"/>
    <w:rsid w:val="00E31ECB"/>
    <w:rsid w:val="00E320B1"/>
    <w:rsid w:val="00E3423F"/>
    <w:rsid w:val="00E34512"/>
    <w:rsid w:val="00E353D1"/>
    <w:rsid w:val="00E35CCB"/>
    <w:rsid w:val="00E35FDA"/>
    <w:rsid w:val="00E3752A"/>
    <w:rsid w:val="00E42EE5"/>
    <w:rsid w:val="00E432BE"/>
    <w:rsid w:val="00E44735"/>
    <w:rsid w:val="00E47991"/>
    <w:rsid w:val="00E47B6E"/>
    <w:rsid w:val="00E50BBB"/>
    <w:rsid w:val="00E50EF3"/>
    <w:rsid w:val="00E515EA"/>
    <w:rsid w:val="00E5229C"/>
    <w:rsid w:val="00E526A4"/>
    <w:rsid w:val="00E56B5E"/>
    <w:rsid w:val="00E61003"/>
    <w:rsid w:val="00E61845"/>
    <w:rsid w:val="00E62794"/>
    <w:rsid w:val="00E64D2B"/>
    <w:rsid w:val="00E65407"/>
    <w:rsid w:val="00E660C1"/>
    <w:rsid w:val="00E67DEE"/>
    <w:rsid w:val="00E719BB"/>
    <w:rsid w:val="00E71BCB"/>
    <w:rsid w:val="00E735F6"/>
    <w:rsid w:val="00E7444F"/>
    <w:rsid w:val="00E75EEC"/>
    <w:rsid w:val="00E767BA"/>
    <w:rsid w:val="00E773E4"/>
    <w:rsid w:val="00E807F2"/>
    <w:rsid w:val="00E80823"/>
    <w:rsid w:val="00E81A6D"/>
    <w:rsid w:val="00E82CC7"/>
    <w:rsid w:val="00E83107"/>
    <w:rsid w:val="00E83740"/>
    <w:rsid w:val="00E83EA1"/>
    <w:rsid w:val="00E83F04"/>
    <w:rsid w:val="00E85CED"/>
    <w:rsid w:val="00E87968"/>
    <w:rsid w:val="00E87DA1"/>
    <w:rsid w:val="00E9247D"/>
    <w:rsid w:val="00E92903"/>
    <w:rsid w:val="00E93589"/>
    <w:rsid w:val="00E93DBB"/>
    <w:rsid w:val="00E9440E"/>
    <w:rsid w:val="00E95358"/>
    <w:rsid w:val="00E962E3"/>
    <w:rsid w:val="00E969FF"/>
    <w:rsid w:val="00E977BC"/>
    <w:rsid w:val="00EA0B67"/>
    <w:rsid w:val="00EA1260"/>
    <w:rsid w:val="00EA2423"/>
    <w:rsid w:val="00EA4CE0"/>
    <w:rsid w:val="00EA54E5"/>
    <w:rsid w:val="00EA6983"/>
    <w:rsid w:val="00EA6B8B"/>
    <w:rsid w:val="00EA6E44"/>
    <w:rsid w:val="00EA6FD3"/>
    <w:rsid w:val="00EA72FC"/>
    <w:rsid w:val="00EB125A"/>
    <w:rsid w:val="00EB130F"/>
    <w:rsid w:val="00EB1BAF"/>
    <w:rsid w:val="00EB1F3A"/>
    <w:rsid w:val="00EB3C49"/>
    <w:rsid w:val="00EB44B9"/>
    <w:rsid w:val="00EB45CC"/>
    <w:rsid w:val="00EB6AFD"/>
    <w:rsid w:val="00EB6F68"/>
    <w:rsid w:val="00EB6F84"/>
    <w:rsid w:val="00EC04F5"/>
    <w:rsid w:val="00EC1FF0"/>
    <w:rsid w:val="00EC23A0"/>
    <w:rsid w:val="00EC3002"/>
    <w:rsid w:val="00EC30D0"/>
    <w:rsid w:val="00EC5461"/>
    <w:rsid w:val="00ED0C61"/>
    <w:rsid w:val="00ED0DD0"/>
    <w:rsid w:val="00ED0DE8"/>
    <w:rsid w:val="00ED74DE"/>
    <w:rsid w:val="00ED7693"/>
    <w:rsid w:val="00EE0283"/>
    <w:rsid w:val="00EE1CB5"/>
    <w:rsid w:val="00EE1F18"/>
    <w:rsid w:val="00EE22B1"/>
    <w:rsid w:val="00EE404A"/>
    <w:rsid w:val="00EE43D6"/>
    <w:rsid w:val="00EE4B37"/>
    <w:rsid w:val="00EE6A58"/>
    <w:rsid w:val="00EE6E22"/>
    <w:rsid w:val="00EE6E4B"/>
    <w:rsid w:val="00EF12C9"/>
    <w:rsid w:val="00EF3B54"/>
    <w:rsid w:val="00EF451B"/>
    <w:rsid w:val="00EF5E3C"/>
    <w:rsid w:val="00EF7AB1"/>
    <w:rsid w:val="00EF7BB7"/>
    <w:rsid w:val="00EF7E5C"/>
    <w:rsid w:val="00F01444"/>
    <w:rsid w:val="00F06244"/>
    <w:rsid w:val="00F072A1"/>
    <w:rsid w:val="00F07DAF"/>
    <w:rsid w:val="00F110DA"/>
    <w:rsid w:val="00F13926"/>
    <w:rsid w:val="00F15FE0"/>
    <w:rsid w:val="00F16C79"/>
    <w:rsid w:val="00F203CC"/>
    <w:rsid w:val="00F2406A"/>
    <w:rsid w:val="00F24DBF"/>
    <w:rsid w:val="00F27951"/>
    <w:rsid w:val="00F279F6"/>
    <w:rsid w:val="00F27FBD"/>
    <w:rsid w:val="00F333DB"/>
    <w:rsid w:val="00F34322"/>
    <w:rsid w:val="00F35396"/>
    <w:rsid w:val="00F3603D"/>
    <w:rsid w:val="00F36F61"/>
    <w:rsid w:val="00F40E4F"/>
    <w:rsid w:val="00F41B74"/>
    <w:rsid w:val="00F41B87"/>
    <w:rsid w:val="00F42848"/>
    <w:rsid w:val="00F431CB"/>
    <w:rsid w:val="00F463C1"/>
    <w:rsid w:val="00F47EA4"/>
    <w:rsid w:val="00F47EB1"/>
    <w:rsid w:val="00F47EBB"/>
    <w:rsid w:val="00F50674"/>
    <w:rsid w:val="00F51445"/>
    <w:rsid w:val="00F536DD"/>
    <w:rsid w:val="00F6169F"/>
    <w:rsid w:val="00F61765"/>
    <w:rsid w:val="00F62288"/>
    <w:rsid w:val="00F640AD"/>
    <w:rsid w:val="00F64467"/>
    <w:rsid w:val="00F65541"/>
    <w:rsid w:val="00F665E4"/>
    <w:rsid w:val="00F709A1"/>
    <w:rsid w:val="00F70E72"/>
    <w:rsid w:val="00F721A2"/>
    <w:rsid w:val="00F73D43"/>
    <w:rsid w:val="00F74879"/>
    <w:rsid w:val="00F74FDD"/>
    <w:rsid w:val="00F75DF5"/>
    <w:rsid w:val="00F76823"/>
    <w:rsid w:val="00F77518"/>
    <w:rsid w:val="00F77D12"/>
    <w:rsid w:val="00F800D6"/>
    <w:rsid w:val="00F8135D"/>
    <w:rsid w:val="00F81EC7"/>
    <w:rsid w:val="00F835EA"/>
    <w:rsid w:val="00F86DFD"/>
    <w:rsid w:val="00F902C0"/>
    <w:rsid w:val="00F91003"/>
    <w:rsid w:val="00F95D8C"/>
    <w:rsid w:val="00F96EE0"/>
    <w:rsid w:val="00FA07D2"/>
    <w:rsid w:val="00FA0A02"/>
    <w:rsid w:val="00FA160D"/>
    <w:rsid w:val="00FA22E1"/>
    <w:rsid w:val="00FA2A69"/>
    <w:rsid w:val="00FA387A"/>
    <w:rsid w:val="00FA3F0B"/>
    <w:rsid w:val="00FA59D5"/>
    <w:rsid w:val="00FA6FF1"/>
    <w:rsid w:val="00FB1119"/>
    <w:rsid w:val="00FB3793"/>
    <w:rsid w:val="00FC004E"/>
    <w:rsid w:val="00FC37AE"/>
    <w:rsid w:val="00FC5842"/>
    <w:rsid w:val="00FC632E"/>
    <w:rsid w:val="00FC6D77"/>
    <w:rsid w:val="00FD0E76"/>
    <w:rsid w:val="00FD21DA"/>
    <w:rsid w:val="00FD2B6D"/>
    <w:rsid w:val="00FD3ADC"/>
    <w:rsid w:val="00FD6E81"/>
    <w:rsid w:val="00FD7810"/>
    <w:rsid w:val="00FE2A1B"/>
    <w:rsid w:val="00FE3806"/>
    <w:rsid w:val="00FE7167"/>
    <w:rsid w:val="00FE7836"/>
    <w:rsid w:val="00FE78A6"/>
    <w:rsid w:val="00FF157C"/>
    <w:rsid w:val="00FF16CA"/>
    <w:rsid w:val="00FF25ED"/>
    <w:rsid w:val="00FF2D06"/>
    <w:rsid w:val="00FF3034"/>
    <w:rsid w:val="00FF4793"/>
    <w:rsid w:val="00FF4DB1"/>
    <w:rsid w:val="00FF674A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38564-7BE3-4DEC-A1F0-69785C53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1762"/>
    <w:pPr>
      <w:widowControl w:val="0"/>
      <w:jc w:val="both"/>
    </w:pPr>
  </w:style>
  <w:style w:type="paragraph" w:styleId="1">
    <w:name w:val="heading 1"/>
    <w:aliases w:val="heading 1,H1,PIM 1,h1,1st level,Section Head,l1,Heading 0,&amp;3,List level 1,1,H11,H12,H13,H14,H15,H16,H17,标书1,h11,heading 1TOC,Header 1,Header1,SAHeading 1,Heading apps,123321,H111,H121,H131,H141,H151,H161,H18,H112,H122,H132,H142,H152,H162,Bold,章タイトル"/>
    <w:basedOn w:val="a1"/>
    <w:next w:val="2"/>
    <w:link w:val="1Char"/>
    <w:qFormat/>
    <w:rsid w:val="00B268F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5529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heading 2,l2 Char,Heading 2,Heading 2 Char,Heading 2 Char Char Char,Heading 2 Char Char Char Char Char Char,Heading 2 Char Char Char Char,Head2A,h2,UNDERRUBRIK 1-2,2,h 2,2nd level,l2,H2,Head1,Header 2,A,o,Heading 2 Hidden,H2-Heading 2,22,21,PIM2"/>
    <w:basedOn w:val="a1"/>
    <w:next w:val="3"/>
    <w:link w:val="2Char"/>
    <w:qFormat/>
    <w:rsid w:val="00B268FF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 Char Char,Heading 3-alpha only subhead,Unterabschnitt,Arial 12 Fett,3m,3 bullet,b,bullet,SECOND,Second,BLANK2,h3,4 bullet,bdullet,3,h31,31,h32,32,h33,33,h34,34,h35,35,Header 3,l3,Level 3 Head,H3,Subhead B,Level 1 - 1,T3,hl3,hl31"/>
    <w:basedOn w:val="a1"/>
    <w:next w:val="4"/>
    <w:link w:val="3Char"/>
    <w:qFormat/>
    <w:rsid w:val="00B268FF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h4,H4,4H,l4 + Justified,Left:  0.25&quot;,Before:  12 pt,After:  3 pt + Justif...,l4,标题 4 Char1,标题 4 Char Char,Heading 14 Char Char,Heading 141 Char Char,Heading 142 Char Char,h4 Char Char,H4 Char Char,heading 4 Char Char,h4 Char,rh1,PIM 4,h41"/>
    <w:basedOn w:val="a1"/>
    <w:next w:val="5"/>
    <w:link w:val="4Char"/>
    <w:qFormat/>
    <w:rsid w:val="00B268F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link w:val="5Char"/>
    <w:qFormat/>
    <w:rsid w:val="00B268F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2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68FF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B2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68FF"/>
    <w:rPr>
      <w:sz w:val="18"/>
      <w:szCs w:val="18"/>
    </w:rPr>
  </w:style>
  <w:style w:type="character" w:customStyle="1" w:styleId="1Char">
    <w:name w:val="标题 1 Char"/>
    <w:aliases w:val="heading 1 Char,H1 Char,PIM 1 Char,h1 Char,1st level Char,Section Head Char,l1 Char,Heading 0 Char,&amp;3 Char,List level 1 Char,1 Char,H11 Char,H12 Char,H13 Char,H14 Char,H15 Char,H16 Char,H17 Char,标书1 Char,h11 Char,heading 1TOC Char,Header 1 Char"/>
    <w:basedOn w:val="a2"/>
    <w:link w:val="1"/>
    <w:rsid w:val="00B268FF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aliases w:val="heading 2 Char,l2 Char Char,Heading 2 Char1,Heading 2 Char Char,Heading 2 Char Char Char Char1,Heading 2 Char Char Char Char Char Char Char,Heading 2 Char Char Char Char Char,Head2A Char,h2 Char,UNDERRUBRIK 1-2 Char,2 Char,h 2 Char,l2 Char1"/>
    <w:basedOn w:val="a2"/>
    <w:link w:val="2"/>
    <w:rsid w:val="00B268FF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eading 3 Char,标题 3 Char Char Char,Heading 3-alpha only subhead Char,Unterabschnitt Char,Arial 12 Fett Char,3m Char,3 bullet Char,b Char,bullet Char,SECOND Char,Second Char,BLANK2 Char,h3 Char,4 bullet Char,bdullet Char,3 Char,h31 Char,31 Char"/>
    <w:basedOn w:val="a2"/>
    <w:link w:val="3"/>
    <w:rsid w:val="00B268FF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aliases w:val="heading 4 Char,h4 Char1,H4 Char,4H Char,l4 + Justified Char,Left:  0.25&quot; Char,Before:  12 pt Char,After:  3 pt + Justif... Char,l4 Char,标题 4 Char1 Char,标题 4 Char Char Char,Heading 14 Char Char Char,Heading 141 Char Char Char,h4 Char Char Char"/>
    <w:basedOn w:val="a2"/>
    <w:link w:val="4"/>
    <w:rsid w:val="00B268FF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B268FF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BlockLabel">
    <w:name w:val="Block Label"/>
    <w:basedOn w:val="a1"/>
    <w:next w:val="a1"/>
    <w:rsid w:val="00B268FF"/>
    <w:pPr>
      <w:keepNext/>
      <w:keepLines/>
      <w:widowControl/>
      <w:numPr>
        <w:ilvl w:val="5"/>
        <w:numId w:val="1"/>
      </w:numPr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1"/>
    <w:rsid w:val="00B268FF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Step">
    <w:name w:val="Step"/>
    <w:basedOn w:val="a1"/>
    <w:rsid w:val="00B268FF"/>
    <w:pPr>
      <w:widowControl/>
      <w:numPr>
        <w:ilvl w:val="6"/>
        <w:numId w:val="1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B268FF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</w:pPr>
    <w:rPr>
      <w:rFonts w:ascii="Times New Roman" w:eastAsia="黑体" w:hAnsi="Times New Roman" w:cs="Arial"/>
      <w:spacing w:val="-4"/>
      <w:szCs w:val="21"/>
    </w:rPr>
  </w:style>
  <w:style w:type="paragraph" w:styleId="a7">
    <w:name w:val="annotation text"/>
    <w:basedOn w:val="a1"/>
    <w:link w:val="Char1"/>
    <w:uiPriority w:val="99"/>
    <w:rsid w:val="00B268FF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Times New Roman" w:eastAsia="宋体" w:hAnsi="Times New Roman" w:cs="Arial"/>
      <w:szCs w:val="21"/>
    </w:rPr>
  </w:style>
  <w:style w:type="character" w:customStyle="1" w:styleId="Char1">
    <w:name w:val="批注文字 Char"/>
    <w:basedOn w:val="a2"/>
    <w:link w:val="a7"/>
    <w:uiPriority w:val="99"/>
    <w:rsid w:val="00B268FF"/>
    <w:rPr>
      <w:rFonts w:ascii="Times New Roman" w:eastAsia="宋体" w:hAnsi="Times New Roman" w:cs="Arial"/>
      <w:szCs w:val="21"/>
    </w:rPr>
  </w:style>
  <w:style w:type="character" w:styleId="a8">
    <w:name w:val="annotation reference"/>
    <w:basedOn w:val="a2"/>
    <w:rsid w:val="00B268FF"/>
    <w:rPr>
      <w:sz w:val="21"/>
      <w:szCs w:val="21"/>
    </w:rPr>
  </w:style>
  <w:style w:type="paragraph" w:styleId="a9">
    <w:name w:val="List Paragraph"/>
    <w:aliases w:val="List Paragraph1,lp1,List Paragraph11"/>
    <w:basedOn w:val="a1"/>
    <w:link w:val="Char2"/>
    <w:uiPriority w:val="34"/>
    <w:qFormat/>
    <w:rsid w:val="00B268FF"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ascii="Times New Roman" w:eastAsia="宋体" w:hAnsi="Times New Roman" w:cs="Arial"/>
      <w:szCs w:val="21"/>
    </w:rPr>
  </w:style>
  <w:style w:type="character" w:customStyle="1" w:styleId="Char2">
    <w:name w:val="列出段落 Char"/>
    <w:aliases w:val="List Paragraph1 Char,lp1 Char,List Paragraph11 Char"/>
    <w:basedOn w:val="a2"/>
    <w:link w:val="a9"/>
    <w:uiPriority w:val="34"/>
    <w:rsid w:val="00B268FF"/>
    <w:rPr>
      <w:rFonts w:ascii="Times New Roman" w:eastAsia="宋体" w:hAnsi="Times New Roman" w:cs="Arial"/>
      <w:szCs w:val="21"/>
    </w:rPr>
  </w:style>
  <w:style w:type="paragraph" w:styleId="aa">
    <w:name w:val="Balloon Text"/>
    <w:basedOn w:val="a1"/>
    <w:link w:val="Char3"/>
    <w:uiPriority w:val="99"/>
    <w:semiHidden/>
    <w:unhideWhenUsed/>
    <w:rsid w:val="00B268FF"/>
    <w:rPr>
      <w:sz w:val="18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B268FF"/>
    <w:rPr>
      <w:sz w:val="18"/>
      <w:szCs w:val="18"/>
    </w:rPr>
  </w:style>
  <w:style w:type="paragraph" w:styleId="ab">
    <w:name w:val="Document Map"/>
    <w:basedOn w:val="a1"/>
    <w:link w:val="Char4"/>
    <w:uiPriority w:val="99"/>
    <w:semiHidden/>
    <w:unhideWhenUsed/>
    <w:rsid w:val="00B268F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b"/>
    <w:uiPriority w:val="99"/>
    <w:semiHidden/>
    <w:rsid w:val="00B268FF"/>
    <w:rPr>
      <w:rFonts w:ascii="宋体" w:eastAsia="宋体"/>
      <w:sz w:val="18"/>
      <w:szCs w:val="18"/>
    </w:rPr>
  </w:style>
  <w:style w:type="paragraph" w:customStyle="1" w:styleId="TableText">
    <w:name w:val="Table Text"/>
    <w:basedOn w:val="a1"/>
    <w:link w:val="TableTextChar"/>
    <w:rsid w:val="0044728C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basedOn w:val="a2"/>
    <w:link w:val="TableText"/>
    <w:rsid w:val="0044728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0">
    <w:name w:val="表格题注"/>
    <w:next w:val="a1"/>
    <w:rsid w:val="0055501E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5501E"/>
    <w:pPr>
      <w:numPr>
        <w:ilvl w:val="7"/>
        <w:numId w:val="3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table" w:styleId="ac">
    <w:name w:val="Table Grid"/>
    <w:aliases w:val="Gridding"/>
    <w:basedOn w:val="a3"/>
    <w:rsid w:val="0055501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1"/>
    <w:link w:val="TableHeadingChar"/>
    <w:rsid w:val="0055501E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HeadingChar">
    <w:name w:val="Table Heading Char"/>
    <w:basedOn w:val="a2"/>
    <w:link w:val="TableHeading"/>
    <w:rsid w:val="0055501E"/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L">
    <w:name w:val="TAL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customStyle="1" w:styleId="TAH">
    <w:name w:val="TAH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18"/>
      <w:lang w:val="en-GB" w:eastAsia="en-US"/>
    </w:rPr>
  </w:style>
  <w:style w:type="paragraph" w:customStyle="1" w:styleId="ad">
    <w:name w:val="表格文本"/>
    <w:link w:val="Char5"/>
    <w:rsid w:val="00BC57E3"/>
    <w:pPr>
      <w:tabs>
        <w:tab w:val="decimal" w:pos="0"/>
      </w:tabs>
    </w:pPr>
    <w:rPr>
      <w:rFonts w:ascii="Arial" w:eastAsia="宋体" w:hAnsi="Arial" w:cs="Times New Roman"/>
      <w:kern w:val="0"/>
      <w:szCs w:val="21"/>
    </w:rPr>
  </w:style>
  <w:style w:type="character" w:customStyle="1" w:styleId="Char5">
    <w:name w:val="表格文本 Char"/>
    <w:link w:val="ad"/>
    <w:locked/>
    <w:rsid w:val="00BC57E3"/>
    <w:rPr>
      <w:rFonts w:ascii="Arial" w:eastAsia="宋体" w:hAnsi="Arial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648</Words>
  <Characters>3699</Characters>
  <Application>Microsoft Office Word</Application>
  <DocSecurity>0</DocSecurity>
  <Lines>30</Lines>
  <Paragraphs>8</Paragraphs>
  <ScaleCrop>false</ScaleCrop>
  <Company>Microsoft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Quchengbing</cp:lastModifiedBy>
  <cp:revision>4</cp:revision>
  <dcterms:created xsi:type="dcterms:W3CDTF">2017-04-26T10:09:00Z</dcterms:created>
  <dcterms:modified xsi:type="dcterms:W3CDTF">2017-08-02T02:37:00Z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(3)TFHCysQwyVbDNFpMx477Kucfy6uVstDcN/NXosmmaJ36qHnkJIXZL4t7n6afstufAvE/5qpw
lFmvGsr0pmRQ6GHOmWtcBo91zMw30k7pVQ1Hn43+C6P9YovDk2+lFyuxVnJCK1LGR/jWPW2V
8b1vf1BpptCJcq5IisLDMiY6KMLBBrWV5JLalitAGqGVfom+F+z8w7a4y0vybTs1KYSL9Yko
kTbyqgtt+nbt7VdjxQ</vt:lpwstr>
  </property>
  <property fmtid="{D5CDD505-2E9C-101B-9397-08002B2CF9AE}" pid="3" name="_2015_ms_pID_7253431">
    <vt:lpwstr>OaMUeedgSw6f7GMHug0XXmpfi03SzyPnG7V78CqHNDNMi4SesgVjdt
i5TXKkbVh7ijbXyxQVzWb+Y4NrkVNhe54wMg60dEix78vYq88Jt4O/fqgXe4lEphq/OvapzB
yqq2BV62Yq/Z42WXbDz2vygWxIJXVzOqJxptclsxlBCpu4F6p6UpD0jEtXUnUwb5WwcaCr9k
TRJ2kcKEosC0Cno5NWkmizTAmv7KFc78ouWR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1493130187</vt:lpwstr>
  </property>
  <property fmtid="{D5CDD505-2E9C-101B-9397-08002B2CF9AE}" pid="8" name="_2015_ms_pID_7253432">
    <vt:lpwstr>bA==</vt:lpwstr>
  </property>
</Properties>
</file>