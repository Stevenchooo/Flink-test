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56" w:rsidRDefault="003A6556" w:rsidP="00AA0B18"/>
    <w:p w:rsidR="003A6556" w:rsidRDefault="00B506E5" w:rsidP="0042090B">
      <w:pPr>
        <w:pStyle w:val="1"/>
        <w:ind w:left="4678"/>
      </w:pPr>
      <w:r>
        <w:rPr>
          <w:rFonts w:hint="eastAsia"/>
        </w:rPr>
        <w:t>修订记录</w:t>
      </w:r>
    </w:p>
    <w:p w:rsidR="00B506E5" w:rsidRDefault="00B506E5" w:rsidP="00AA0B1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3"/>
        <w:gridCol w:w="4048"/>
        <w:gridCol w:w="2755"/>
      </w:tblGrid>
      <w:tr w:rsidR="00B506E5" w:rsidTr="00332BA5">
        <w:tc>
          <w:tcPr>
            <w:tcW w:w="1526" w:type="dxa"/>
          </w:tcPr>
          <w:p w:rsidR="00B506E5" w:rsidRDefault="00B506E5" w:rsidP="00AA0B18">
            <w:r>
              <w:rPr>
                <w:rFonts w:hint="eastAsia"/>
              </w:rPr>
              <w:t>版本</w:t>
            </w:r>
          </w:p>
        </w:tc>
        <w:tc>
          <w:tcPr>
            <w:tcW w:w="4155" w:type="dxa"/>
          </w:tcPr>
          <w:p w:rsidR="00B506E5" w:rsidRDefault="00B506E5" w:rsidP="00AA0B18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506E5" w:rsidRDefault="00B506E5" w:rsidP="00AA0B18">
            <w:r>
              <w:rPr>
                <w:rFonts w:hint="eastAsia"/>
              </w:rPr>
              <w:t>修改人</w:t>
            </w:r>
          </w:p>
        </w:tc>
      </w:tr>
      <w:tr w:rsidR="00B506E5" w:rsidTr="00332BA5">
        <w:tc>
          <w:tcPr>
            <w:tcW w:w="1526" w:type="dxa"/>
          </w:tcPr>
          <w:p w:rsidR="00B506E5" w:rsidRDefault="00546DD2" w:rsidP="00AA0B18">
            <w:r>
              <w:rPr>
                <w:rFonts w:hint="eastAsia"/>
              </w:rPr>
              <w:t>V1.0</w:t>
            </w:r>
          </w:p>
        </w:tc>
        <w:tc>
          <w:tcPr>
            <w:tcW w:w="4155" w:type="dxa"/>
          </w:tcPr>
          <w:p w:rsidR="00B506E5" w:rsidRDefault="00546DD2" w:rsidP="001F78BF">
            <w:r>
              <w:rPr>
                <w:rFonts w:hint="eastAsia"/>
              </w:rPr>
              <w:t>初稿，提供</w:t>
            </w:r>
            <w:r w:rsidR="001F78BF">
              <w:rPr>
                <w:rFonts w:hint="eastAsia"/>
              </w:rPr>
              <w:t>推广活动</w:t>
            </w:r>
            <w:r>
              <w:rPr>
                <w:rFonts w:hint="eastAsia"/>
              </w:rPr>
              <w:t>给易数系统</w:t>
            </w:r>
          </w:p>
        </w:tc>
        <w:tc>
          <w:tcPr>
            <w:tcW w:w="2841" w:type="dxa"/>
          </w:tcPr>
          <w:p w:rsidR="00B506E5" w:rsidRPr="00546DD2" w:rsidRDefault="00546DD2" w:rsidP="00AA0B18">
            <w:r>
              <w:rPr>
                <w:rFonts w:hint="eastAsia"/>
              </w:rPr>
              <w:t>刘晓鹏</w:t>
            </w:r>
          </w:p>
        </w:tc>
      </w:tr>
      <w:tr w:rsidR="003C6136" w:rsidTr="00332BA5">
        <w:tc>
          <w:tcPr>
            <w:tcW w:w="1526" w:type="dxa"/>
          </w:tcPr>
          <w:p w:rsidR="003C6136" w:rsidRDefault="003C6136" w:rsidP="003C6136">
            <w:ins w:id="0" w:author="panxiaodong (A)" w:date="2017-01-20T18:15:00Z">
              <w:r>
                <w:t>V1.1</w:t>
              </w:r>
            </w:ins>
          </w:p>
        </w:tc>
        <w:tc>
          <w:tcPr>
            <w:tcW w:w="4155" w:type="dxa"/>
          </w:tcPr>
          <w:p w:rsidR="003C6136" w:rsidRDefault="003C6136" w:rsidP="003C6136">
            <w:ins w:id="1" w:author="panxiaodong (A)" w:date="2017-01-20T18:15:00Z">
              <w:r>
                <w:rPr>
                  <w:rFonts w:hint="eastAsia"/>
                </w:rPr>
                <w:t>增加</w:t>
              </w:r>
              <w:r>
                <w:rPr>
                  <w:sz w:val="18"/>
                  <w:szCs w:val="18"/>
                </w:rPr>
                <w:t>actionType</w:t>
              </w:r>
              <w:r>
                <w:rPr>
                  <w:rFonts w:hint="eastAsia"/>
                  <w:sz w:val="18"/>
                  <w:szCs w:val="18"/>
                </w:rPr>
                <w:t>字段</w:t>
              </w:r>
              <w:r>
                <w:rPr>
                  <w:sz w:val="18"/>
                  <w:szCs w:val="18"/>
                </w:rPr>
                <w:t>并修改</w:t>
              </w:r>
              <w:r w:rsidRPr="00EA63AE">
                <w:rPr>
                  <w:sz w:val="18"/>
                  <w:szCs w:val="18"/>
                </w:rPr>
                <w:t>activityType</w:t>
              </w:r>
              <w:r>
                <w:rPr>
                  <w:rFonts w:hint="eastAsia"/>
                  <w:sz w:val="18"/>
                  <w:szCs w:val="18"/>
                </w:rPr>
                <w:t>字段</w:t>
              </w:r>
              <w:r>
                <w:rPr>
                  <w:sz w:val="18"/>
                  <w:szCs w:val="18"/>
                </w:rPr>
                <w:t>说明</w:t>
              </w:r>
            </w:ins>
          </w:p>
        </w:tc>
        <w:tc>
          <w:tcPr>
            <w:tcW w:w="2841" w:type="dxa"/>
          </w:tcPr>
          <w:p w:rsidR="003C6136" w:rsidRDefault="003C6136" w:rsidP="003C6136">
            <w:ins w:id="2" w:author="panxiaodong (A)" w:date="2017-01-20T18:15:00Z">
              <w:r>
                <w:rPr>
                  <w:rFonts w:hint="eastAsia"/>
                </w:rPr>
                <w:t>潘晓冬</w:t>
              </w:r>
            </w:ins>
          </w:p>
        </w:tc>
      </w:tr>
      <w:tr w:rsidR="003C6136" w:rsidTr="00332BA5">
        <w:tc>
          <w:tcPr>
            <w:tcW w:w="1526" w:type="dxa"/>
          </w:tcPr>
          <w:p w:rsidR="003C6136" w:rsidRDefault="00C51EE1" w:rsidP="003C6136">
            <w:ins w:id="3" w:author="panxiaodong (A)" w:date="2017-03-07T16:28:00Z">
              <w:r>
                <w:t>V1.2</w:t>
              </w:r>
            </w:ins>
          </w:p>
        </w:tc>
        <w:tc>
          <w:tcPr>
            <w:tcW w:w="4155" w:type="dxa"/>
          </w:tcPr>
          <w:p w:rsidR="003C6136" w:rsidRDefault="00E1033A" w:rsidP="003C6136">
            <w:ins w:id="4" w:author="panxiaodong (A)" w:date="2017-03-07T16:58:00Z">
              <w:r>
                <w:rPr>
                  <w:rFonts w:hint="eastAsia"/>
                </w:rPr>
                <w:t>增加</w:t>
              </w:r>
            </w:ins>
            <w:bookmarkStart w:id="5" w:name="_GoBack"/>
            <w:bookmarkEnd w:id="5"/>
            <w:ins w:id="6" w:author="panxiaodong (A)" w:date="2017-03-07T16:29:00Z">
              <w:r w:rsidR="00C51EE1">
                <w:t>目录说明</w:t>
              </w:r>
            </w:ins>
          </w:p>
        </w:tc>
        <w:tc>
          <w:tcPr>
            <w:tcW w:w="2841" w:type="dxa"/>
          </w:tcPr>
          <w:p w:rsidR="003C6136" w:rsidRDefault="00C51EE1" w:rsidP="003C6136">
            <w:ins w:id="7" w:author="panxiaodong (A)" w:date="2017-03-07T16:29:00Z">
              <w:r>
                <w:rPr>
                  <w:rFonts w:hint="eastAsia"/>
                </w:rPr>
                <w:t>潘晓冬</w:t>
              </w:r>
            </w:ins>
          </w:p>
        </w:tc>
      </w:tr>
    </w:tbl>
    <w:p w:rsidR="00B506E5" w:rsidRDefault="00B506E5" w:rsidP="00AA0B18"/>
    <w:p w:rsidR="003A6556" w:rsidRDefault="003A6556" w:rsidP="00AA0B18"/>
    <w:p w:rsidR="003A6556" w:rsidRDefault="003A6556" w:rsidP="00AA0B18"/>
    <w:p w:rsidR="003A6556" w:rsidRDefault="003A6556" w:rsidP="00AA0B18"/>
    <w:p w:rsidR="003A6556" w:rsidRDefault="003A6556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0B38DB">
      <w:pPr>
        <w:pStyle w:val="1"/>
        <w:ind w:left="4678"/>
      </w:pPr>
      <w:r>
        <w:rPr>
          <w:rFonts w:hint="eastAsia"/>
        </w:rPr>
        <w:t>话单定义</w:t>
      </w:r>
    </w:p>
    <w:p w:rsidR="00B268FF" w:rsidRDefault="00F665E4" w:rsidP="00AA0B18">
      <w:pPr>
        <w:pStyle w:val="2"/>
      </w:pPr>
      <w:r>
        <w:rPr>
          <w:rFonts w:hint="eastAsia"/>
        </w:rPr>
        <w:t>话单文件规则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文件传输协议：</w:t>
      </w:r>
      <w:r w:rsidR="008658A5" w:rsidRPr="00AA0B18">
        <w:rPr>
          <w:rFonts w:hint="eastAsia"/>
          <w:sz w:val="24"/>
          <w:szCs w:val="24"/>
        </w:rPr>
        <w:t xml:space="preserve"> SFTP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文件生成频率：</w:t>
      </w:r>
      <w:r w:rsidR="00360B3C" w:rsidRPr="00AA0B18">
        <w:rPr>
          <w:rFonts w:hint="eastAsia"/>
          <w:sz w:val="24"/>
          <w:szCs w:val="24"/>
        </w:rPr>
        <w:t>业务场景触发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文件格式：话单文件采用</w:t>
      </w:r>
      <w:r w:rsidRPr="00AA0B18">
        <w:rPr>
          <w:rFonts w:hint="eastAsia"/>
          <w:sz w:val="24"/>
          <w:szCs w:val="24"/>
        </w:rPr>
        <w:t>ASCII</w:t>
      </w:r>
      <w:r w:rsidRPr="00AA0B18">
        <w:rPr>
          <w:rFonts w:hint="eastAsia"/>
          <w:sz w:val="24"/>
          <w:szCs w:val="24"/>
        </w:rPr>
        <w:t>文本格式，每条账单的属性值按顺序排列。各条数据之间以回车换行符‘</w:t>
      </w:r>
      <w:r w:rsidRPr="00AA0B18">
        <w:rPr>
          <w:rFonts w:hint="eastAsia"/>
          <w:sz w:val="24"/>
          <w:szCs w:val="24"/>
        </w:rPr>
        <w:t>\r</w:t>
      </w:r>
      <w:r w:rsidRPr="00AA0B18">
        <w:rPr>
          <w:sz w:val="24"/>
          <w:szCs w:val="24"/>
        </w:rPr>
        <w:t>\n'</w:t>
      </w:r>
      <w:r w:rsidRPr="00AA0B18">
        <w:rPr>
          <w:rFonts w:hint="eastAsia"/>
          <w:sz w:val="24"/>
          <w:szCs w:val="24"/>
        </w:rPr>
        <w:t>分隔，</w:t>
      </w:r>
      <w:r w:rsidRPr="00AA0B18">
        <w:rPr>
          <w:sz w:val="24"/>
          <w:szCs w:val="24"/>
        </w:rPr>
        <w:t>字段之间采用</w:t>
      </w:r>
      <w:r w:rsidRPr="00AA0B18">
        <w:rPr>
          <w:rFonts w:hint="eastAsia"/>
          <w:sz w:val="24"/>
          <w:szCs w:val="24"/>
        </w:rPr>
        <w:t>“</w:t>
      </w:r>
      <w:r w:rsidRPr="00AA0B18">
        <w:rPr>
          <w:sz w:val="24"/>
          <w:szCs w:val="24"/>
        </w:rPr>
        <w:t>|”</w:t>
      </w:r>
      <w:r w:rsidRPr="00AA0B18">
        <w:rPr>
          <w:rFonts w:hint="eastAsia"/>
          <w:sz w:val="24"/>
          <w:szCs w:val="24"/>
        </w:rPr>
        <w:t>分割，空值</w:t>
      </w:r>
      <w:r w:rsidRPr="00AA0B18">
        <w:rPr>
          <w:sz w:val="24"/>
          <w:szCs w:val="24"/>
        </w:rPr>
        <w:t>采用两个相邻的</w:t>
      </w:r>
      <w:r w:rsidRPr="00AA0B18">
        <w:rPr>
          <w:sz w:val="24"/>
          <w:szCs w:val="24"/>
        </w:rPr>
        <w:t>||</w:t>
      </w:r>
      <w:r w:rsidRPr="00AA0B18">
        <w:rPr>
          <w:rFonts w:hint="eastAsia"/>
          <w:sz w:val="24"/>
          <w:szCs w:val="24"/>
        </w:rPr>
        <w:t>。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文件命名规则：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cs="Times New Roman"/>
          <w:color w:val="000000"/>
          <w:kern w:val="0"/>
          <w:sz w:val="24"/>
          <w:szCs w:val="24"/>
        </w:rPr>
      </w:pPr>
      <w:r w:rsidRPr="00AA0B18">
        <w:rPr>
          <w:rFonts w:cs="Times New Roman" w:hint="eastAsia"/>
          <w:color w:val="000000"/>
          <w:kern w:val="0"/>
          <w:sz w:val="24"/>
          <w:szCs w:val="24"/>
        </w:rPr>
        <w:t>说明如下：</w:t>
      </w:r>
    </w:p>
    <w:p w:rsidR="00B268FF" w:rsidRPr="00AA0B18" w:rsidRDefault="00112D89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cs="Times New Roman" w:hint="eastAsia"/>
          <w:color w:val="000000"/>
          <w:kern w:val="0"/>
          <w:sz w:val="24"/>
          <w:szCs w:val="24"/>
        </w:rPr>
        <w:t>Top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 w:rsidR="00FA2DD6">
        <w:rPr>
          <w:rFonts w:cs="Times New Roman" w:hint="eastAsia"/>
          <w:color w:val="000000"/>
          <w:kern w:val="0"/>
          <w:sz w:val="24"/>
          <w:szCs w:val="24"/>
          <w:highlight w:val="green"/>
        </w:rPr>
        <w:t>A</w:t>
      </w:r>
      <w:r w:rsidR="006D70DB" w:rsidRPr="006D70DB">
        <w:rPr>
          <w:rFonts w:cs="Times New Roman"/>
          <w:color w:val="000000"/>
          <w:kern w:val="0"/>
          <w:sz w:val="24"/>
          <w:szCs w:val="24"/>
          <w:highlight w:val="green"/>
        </w:rPr>
        <w:t>ctivity</w:t>
      </w:r>
      <w:r w:rsidRPr="0054552F">
        <w:rPr>
          <w:rFonts w:cs="Times New Roman"/>
          <w:color w:val="000000"/>
          <w:kern w:val="0"/>
          <w:sz w:val="24"/>
          <w:szCs w:val="24"/>
          <w:highlight w:val="green"/>
        </w:rPr>
        <w:t>Info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节点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IP_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cyan"/>
        </w:rPr>
        <w:t>YYYYMMDDHHM</w:t>
      </w:r>
      <w:r w:rsidRPr="0054552F">
        <w:rPr>
          <w:rFonts w:ascii="宋体" w:hAnsi="宋体" w:cs="宋体" w:hint="eastAsia"/>
          <w:color w:val="000000"/>
          <w:kern w:val="0"/>
          <w:sz w:val="24"/>
          <w:szCs w:val="24"/>
          <w:highlight w:val="cyan"/>
        </w:rPr>
        <w:t>M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magenta"/>
        </w:rPr>
        <w:t>XXXX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red"/>
        </w:rPr>
        <w:t>Inc</w:t>
      </w:r>
      <w:r w:rsidR="006F6EFD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网元名_数据文件名_时间（</w:t>
      </w:r>
      <w:r w:rsidR="00AF71C6"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UTC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）_文件序列号_增量数据标识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Example: TOP_</w:t>
      </w:r>
      <w:r w:rsidR="00202078" w:rsidRPr="00DA3F38">
        <w:rPr>
          <w:rFonts w:ascii="宋体" w:hAnsi="宋体" w:cs="宋体" w:hint="eastAsia"/>
          <w:color w:val="000000"/>
          <w:kern w:val="0"/>
          <w:sz w:val="24"/>
          <w:szCs w:val="24"/>
        </w:rPr>
        <w:t>A</w:t>
      </w:r>
      <w:r w:rsidR="00202078" w:rsidRPr="00DA3F38">
        <w:rPr>
          <w:rFonts w:ascii="宋体" w:hAnsi="宋体" w:cs="宋体"/>
          <w:color w:val="000000"/>
          <w:kern w:val="0"/>
          <w:sz w:val="24"/>
          <w:szCs w:val="24"/>
        </w:rPr>
        <w:t>ctivity</w:t>
      </w:r>
      <w:r w:rsidR="00112D89" w:rsidRPr="00DA3F38">
        <w:rPr>
          <w:rFonts w:ascii="宋体" w:hAnsi="宋体" w:cs="宋体" w:hint="eastAsia"/>
          <w:color w:val="000000"/>
          <w:kern w:val="0"/>
          <w:sz w:val="24"/>
          <w:szCs w:val="24"/>
        </w:rPr>
        <w:t>Info</w:t>
      </w:r>
      <w:r w:rsidR="001229BF">
        <w:rPr>
          <w:rFonts w:ascii="宋体" w:hAnsi="宋体" w:cs="宋体" w:hint="eastAsia"/>
          <w:color w:val="000000"/>
          <w:kern w:val="0"/>
          <w:sz w:val="24"/>
          <w:szCs w:val="24"/>
        </w:rPr>
        <w:t>_192.168.3.1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_2016</w:t>
      </w:r>
      <w:r w:rsidR="000166A9">
        <w:rPr>
          <w:rFonts w:ascii="宋体" w:hAnsi="宋体" w:cs="宋体" w:hint="eastAsia"/>
          <w:color w:val="000000"/>
          <w:kern w:val="0"/>
          <w:sz w:val="24"/>
          <w:szCs w:val="24"/>
        </w:rPr>
        <w:t>1221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1732_0001_Inc.req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TOP</w:t>
      </w:r>
      <w:r w:rsidR="00202078">
        <w:rPr>
          <w:rFonts w:ascii="宋体" w:hAnsi="宋体" w:cs="宋体" w:hint="eastAsia"/>
          <w:color w:val="000000"/>
          <w:kern w:val="0"/>
          <w:sz w:val="24"/>
          <w:szCs w:val="24"/>
        </w:rPr>
        <w:t>推广活动</w:t>
      </w:r>
      <w:r w:rsidR="00112D89">
        <w:rPr>
          <w:rFonts w:ascii="宋体" w:hAnsi="宋体" w:cs="宋体" w:hint="eastAsia"/>
          <w:color w:val="000000"/>
          <w:kern w:val="0"/>
          <w:sz w:val="24"/>
          <w:szCs w:val="24"/>
        </w:rPr>
        <w:t>信息</w:t>
      </w:r>
      <w:r w:rsidR="00AA0B18">
        <w:rPr>
          <w:rFonts w:ascii="宋体" w:hAnsi="宋体" w:cs="宋体" w:hint="eastAsia"/>
          <w:color w:val="000000"/>
          <w:kern w:val="0"/>
          <w:sz w:val="24"/>
          <w:szCs w:val="24"/>
        </w:rPr>
        <w:t>数据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，生成时间2016.</w:t>
      </w:r>
      <w:r w:rsidR="000166A9">
        <w:rPr>
          <w:rFonts w:ascii="宋体" w:hAnsi="宋体" w:cs="宋体" w:hint="eastAsia"/>
          <w:color w:val="000000"/>
          <w:kern w:val="0"/>
          <w:sz w:val="24"/>
          <w:szCs w:val="24"/>
        </w:rPr>
        <w:t>12.21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日17：32分，增量数据0001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D5FDE" w:rsidRDefault="006E2A57" w:rsidP="00112D89">
      <w:pPr>
        <w:pStyle w:val="2"/>
      </w:pPr>
      <w:r>
        <w:rPr>
          <w:rFonts w:hint="eastAsia"/>
          <w:lang w:eastAsia="zh-CN"/>
        </w:rPr>
        <w:t>推广活动</w:t>
      </w:r>
      <w:r w:rsidR="00F665E4">
        <w:rPr>
          <w:rFonts w:hint="eastAsia"/>
        </w:rPr>
        <w:t>信息话单</w:t>
      </w:r>
    </w:p>
    <w:p w:rsidR="00112D89" w:rsidRDefault="00112D89" w:rsidP="00112D89">
      <w:pPr>
        <w:pStyle w:val="3"/>
      </w:pPr>
      <w:r>
        <w:rPr>
          <w:rFonts w:hint="eastAsia"/>
        </w:rPr>
        <w:t>说明</w:t>
      </w:r>
    </w:p>
    <w:p w:rsidR="00112D89" w:rsidRDefault="00AA2A7D" w:rsidP="00112D89">
      <w:pPr>
        <w:ind w:left="420"/>
      </w:pPr>
      <w:r>
        <w:rPr>
          <w:rFonts w:hint="eastAsia"/>
        </w:rPr>
        <w:t>推广活动</w:t>
      </w:r>
      <w:r w:rsidR="00112D89">
        <w:rPr>
          <w:rFonts w:hint="eastAsia"/>
        </w:rPr>
        <w:t>信息话单是新增，删除，修改时生成；</w:t>
      </w:r>
    </w:p>
    <w:p w:rsidR="00112D89" w:rsidRPr="00112D89" w:rsidRDefault="00112D89" w:rsidP="00112D89">
      <w:pPr>
        <w:ind w:left="420"/>
      </w:pPr>
      <w:r>
        <w:rPr>
          <w:rFonts w:hint="eastAsia"/>
        </w:rPr>
        <w:t>其中修改文件，信息是全量信息</w:t>
      </w:r>
      <w:r>
        <w:rPr>
          <w:rFonts w:hint="eastAsia"/>
        </w:rPr>
        <w:t>;</w:t>
      </w:r>
    </w:p>
    <w:p w:rsidR="00112D89" w:rsidRDefault="00481438" w:rsidP="00372A9A">
      <w:pPr>
        <w:pStyle w:val="3"/>
      </w:pPr>
      <w:r>
        <w:rPr>
          <w:rFonts w:hint="eastAsia"/>
        </w:rPr>
        <w:lastRenderedPageBreak/>
        <w:t>文件名</w:t>
      </w:r>
    </w:p>
    <w:p w:rsidR="00CE389B" w:rsidRDefault="00481438" w:rsidP="00CE389B">
      <w:pPr>
        <w:shd w:val="clear" w:color="auto" w:fill="FFFFFF"/>
        <w:spacing w:line="360" w:lineRule="auto"/>
        <w:rPr>
          <w:ins w:id="8" w:author="panxiaodong (A)" w:date="2017-03-07T16:46:00Z"/>
          <w:rFonts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CE389B" w:rsidRPr="00AA0B18" w:rsidRDefault="00CE389B">
      <w:pPr>
        <w:shd w:val="clear" w:color="auto" w:fill="FFFFFF"/>
        <w:spacing w:line="360" w:lineRule="auto"/>
        <w:ind w:left="148" w:firstLine="420"/>
        <w:rPr>
          <w:ins w:id="9" w:author="panxiaodong (A)" w:date="2017-03-07T16:46:00Z"/>
          <w:rFonts w:ascii="宋体" w:hAnsi="宋体" w:cs="宋体"/>
          <w:color w:val="000000"/>
          <w:kern w:val="0"/>
          <w:sz w:val="24"/>
          <w:szCs w:val="24"/>
        </w:rPr>
        <w:pPrChange w:id="10" w:author="panxiaodong (A)" w:date="2017-03-07T16:46:00Z">
          <w:pPr>
            <w:shd w:val="clear" w:color="auto" w:fill="FFFFFF"/>
            <w:spacing w:line="360" w:lineRule="auto"/>
          </w:pPr>
        </w:pPrChange>
      </w:pPr>
      <w:ins w:id="11" w:author="panxiaodong (A)" w:date="2017-03-07T16:46:00Z">
        <w:r>
          <w:rPr>
            <w:rFonts w:cs="Times New Roman" w:hint="eastAsia"/>
            <w:color w:val="000000"/>
            <w:kern w:val="0"/>
            <w:sz w:val="24"/>
            <w:szCs w:val="24"/>
          </w:rPr>
          <w:t>Top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t>A</w:t>
        </w:r>
        <w:r w:rsidRPr="006D70DB">
          <w:rPr>
            <w:rFonts w:cs="Times New Roman"/>
            <w:color w:val="000000"/>
            <w:kern w:val="0"/>
            <w:sz w:val="24"/>
            <w:szCs w:val="24"/>
            <w:highlight w:val="green"/>
          </w:rPr>
          <w:t>ctivity</w:t>
        </w:r>
        <w:r w:rsidRPr="0054552F">
          <w:rPr>
            <w:rFonts w:cs="Times New Roman"/>
            <w:color w:val="000000"/>
            <w:kern w:val="0"/>
            <w:sz w:val="24"/>
            <w:szCs w:val="24"/>
            <w:highlight w:val="green"/>
          </w:rPr>
          <w:t>Info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节点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IP_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t>YYYYMMDDHHM</w:t>
        </w:r>
        <w:r w:rsidRPr="0054552F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t>M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t>XXXX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t>Inc</w:t>
        </w:r>
        <w:r>
          <w:rPr>
            <w:rFonts w:ascii="宋体" w:hAnsi="宋体" w:cs="宋体"/>
            <w:color w:val="000000"/>
            <w:kern w:val="0"/>
            <w:sz w:val="24"/>
            <w:szCs w:val="24"/>
          </w:rPr>
          <w:t>.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req</w:t>
        </w:r>
      </w:ins>
    </w:p>
    <w:p w:rsidR="00112D89" w:rsidRDefault="00481438" w:rsidP="00CE389B">
      <w:pPr>
        <w:ind w:firstLineChars="250" w:firstLine="600"/>
        <w:rPr>
          <w:rFonts w:ascii="宋体" w:hAnsi="宋体" w:cs="宋体"/>
          <w:color w:val="000000"/>
          <w:kern w:val="0"/>
          <w:sz w:val="24"/>
          <w:szCs w:val="24"/>
        </w:rPr>
      </w:pPr>
      <w:del w:id="12" w:author="panxiaodong (A)" w:date="2017-03-07T16:46:00Z">
        <w:r w:rsidDel="00CE389B">
          <w:rPr>
            <w:rFonts w:cs="Times New Roman" w:hint="eastAsia"/>
            <w:color w:val="000000"/>
            <w:kern w:val="0"/>
            <w:sz w:val="24"/>
            <w:szCs w:val="24"/>
          </w:rPr>
          <w:delText>Top</w:delText>
        </w:r>
        <w:r w:rsidRPr="002F51C0" w:rsidDel="00CE389B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="006D70DB" w:rsidRPr="006D70DB" w:rsidDel="00CE389B">
          <w:rPr>
            <w:rFonts w:cs="Times New Roman"/>
            <w:color w:val="000000"/>
            <w:kern w:val="0"/>
            <w:sz w:val="24"/>
            <w:szCs w:val="24"/>
            <w:highlight w:val="green"/>
          </w:rPr>
          <w:delText xml:space="preserve"> </w:delText>
        </w:r>
        <w:r w:rsidR="00FA2DD6" w:rsidDel="00CE389B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delText>A</w:delText>
        </w:r>
        <w:r w:rsidR="006D70DB" w:rsidRPr="006D70DB" w:rsidDel="00CE389B">
          <w:rPr>
            <w:rFonts w:cs="Times New Roman"/>
            <w:color w:val="000000"/>
            <w:kern w:val="0"/>
            <w:sz w:val="24"/>
            <w:szCs w:val="24"/>
            <w:highlight w:val="green"/>
          </w:rPr>
          <w:delText>ctivity</w:delText>
        </w:r>
        <w:r w:rsidR="006D70DB" w:rsidRPr="0054552F" w:rsidDel="00CE389B">
          <w:rPr>
            <w:rFonts w:cs="Times New Roman"/>
            <w:color w:val="000000"/>
            <w:kern w:val="0"/>
            <w:sz w:val="24"/>
            <w:szCs w:val="24"/>
            <w:highlight w:val="green"/>
          </w:rPr>
          <w:delText>Info</w:delText>
        </w:r>
        <w:r w:rsidR="006D70DB" w:rsidRPr="002F51C0" w:rsidDel="00CE389B">
          <w:rPr>
            <w:rFonts w:cs="Times New Roman"/>
            <w:color w:val="000000"/>
            <w:kern w:val="0"/>
            <w:sz w:val="24"/>
            <w:szCs w:val="24"/>
          </w:rPr>
          <w:delText xml:space="preserve"> </w:delText>
        </w:r>
        <w:r w:rsidRPr="002F51C0" w:rsidDel="00CE389B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="00031698" w:rsidDel="00CE389B">
          <w:rPr>
            <w:rFonts w:ascii="宋体" w:hAnsi="宋体" w:cs="宋体" w:hint="eastAsia"/>
            <w:color w:val="000000"/>
            <w:kern w:val="0"/>
            <w:sz w:val="24"/>
            <w:szCs w:val="24"/>
          </w:rPr>
          <w:delText>192.168.3.1_</w:delText>
        </w:r>
        <w:r w:rsidRPr="0054552F" w:rsidDel="00CE389B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delText>YYYYMMDDHHM</w:delText>
        </w:r>
        <w:r w:rsidRPr="0054552F" w:rsidDel="00CE389B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delText>M</w:delText>
        </w:r>
        <w:r w:rsidRPr="002F51C0" w:rsidDel="00CE389B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CE389B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delText>XXXX</w:delText>
        </w:r>
        <w:r w:rsidRPr="002F51C0" w:rsidDel="00CE389B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CE389B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delText>Inc</w:delText>
        </w:r>
        <w:r w:rsidRPr="002F51C0" w:rsidDel="00CE389B">
          <w:rPr>
            <w:rFonts w:ascii="宋体" w:hAnsi="宋体" w:cs="宋体"/>
            <w:color w:val="000000"/>
            <w:kern w:val="0"/>
            <w:sz w:val="24"/>
            <w:szCs w:val="24"/>
          </w:rPr>
          <w:delText>.</w:delText>
        </w:r>
        <w:r w:rsidR="003C5548" w:rsidRPr="003C5548" w:rsidDel="00CE389B">
          <w:rPr>
            <w:rFonts w:ascii="宋体" w:hAnsi="宋体" w:cs="宋体" w:hint="eastAsia"/>
            <w:color w:val="000000"/>
            <w:kern w:val="0"/>
            <w:sz w:val="24"/>
            <w:szCs w:val="24"/>
          </w:rPr>
          <w:delText xml:space="preserve"> </w:delText>
        </w:r>
        <w:r w:rsidR="003C5548" w:rsidDel="00CE389B">
          <w:rPr>
            <w:rFonts w:ascii="宋体" w:hAnsi="宋体" w:cs="宋体" w:hint="eastAsia"/>
            <w:color w:val="000000"/>
            <w:kern w:val="0"/>
            <w:sz w:val="24"/>
            <w:szCs w:val="24"/>
          </w:rPr>
          <w:delText>req</w:delText>
        </w:r>
      </w:del>
    </w:p>
    <w:p w:rsidR="00C217FB" w:rsidRDefault="00C217FB" w:rsidP="00C217FB">
      <w:pPr>
        <w:ind w:firstLineChars="250" w:firstLine="600"/>
        <w:rPr>
          <w:rFonts w:ascii="宋体" w:hAnsi="宋体" w:cs="宋体"/>
          <w:color w:val="000000"/>
          <w:kern w:val="0"/>
          <w:sz w:val="24"/>
          <w:szCs w:val="24"/>
        </w:rPr>
      </w:pPr>
    </w:p>
    <w:p w:rsidR="00165CA4" w:rsidRPr="003F09CA" w:rsidRDefault="00165CA4">
      <w:pPr>
        <w:ind w:left="420" w:firstLine="420"/>
        <w:rPr>
          <w:rFonts w:cs="Times New Roman"/>
          <w:color w:val="000000"/>
          <w:kern w:val="0"/>
          <w:sz w:val="18"/>
          <w:szCs w:val="18"/>
        </w:rPr>
        <w:pPrChange w:id="13" w:author="panxiaodong (A)" w:date="2017-03-07T16:46:00Z">
          <w:pPr>
            <w:ind w:leftChars="450" w:left="1035" w:hangingChars="50" w:hanging="90"/>
          </w:pPr>
        </w:pPrChange>
      </w:pPr>
      <w:r>
        <w:rPr>
          <w:rFonts w:cs="Times New Roman" w:hint="eastAsia"/>
          <w:color w:val="000000"/>
          <w:kern w:val="0"/>
          <w:sz w:val="18"/>
          <w:szCs w:val="18"/>
        </w:rPr>
        <w:t>话单默认</w:t>
      </w:r>
      <w:r w:rsidRPr="003F09CA">
        <w:rPr>
          <w:rFonts w:cs="Times New Roman" w:hint="eastAsia"/>
          <w:color w:val="000000"/>
          <w:kern w:val="0"/>
          <w:sz w:val="18"/>
          <w:szCs w:val="18"/>
        </w:rPr>
        <w:t>路径</w:t>
      </w:r>
      <w:r w:rsidRPr="003F09CA">
        <w:rPr>
          <w:rFonts w:cs="Times New Roman" w:hint="eastAsia"/>
          <w:color w:val="000000"/>
          <w:kern w:val="0"/>
          <w:sz w:val="18"/>
          <w:szCs w:val="18"/>
        </w:rPr>
        <w:t>:</w:t>
      </w:r>
      <w:r w:rsidRPr="003F09CA">
        <w:rPr>
          <w:rFonts w:cs="Times New Roman"/>
          <w:color w:val="000000"/>
          <w:kern w:val="0"/>
          <w:sz w:val="18"/>
          <w:szCs w:val="18"/>
        </w:rPr>
        <w:t xml:space="preserve"> </w:t>
      </w:r>
      <w:ins w:id="14" w:author="panxiaodong (A)" w:date="2017-03-07T16:32:00Z">
        <w:r w:rsidR="00C51EE1" w:rsidRPr="00C51EE1">
          <w:rPr>
            <w:rFonts w:cs="Times New Roman"/>
            <w:color w:val="000000"/>
            <w:kern w:val="0"/>
            <w:sz w:val="18"/>
            <w:szCs w:val="18"/>
          </w:rPr>
          <w:t>/home/opsbo/VideoCloud/data/${beID}/activityInfoBill</w:t>
        </w:r>
      </w:ins>
      <w:del w:id="15" w:author="panxiaodong (A)" w:date="2017-03-07T16:32:00Z">
        <w:r w:rsidDel="00C51EE1">
          <w:rPr>
            <w:rFonts w:cs="Times New Roman"/>
            <w:color w:val="000000"/>
            <w:kern w:val="0"/>
            <w:sz w:val="18"/>
            <w:szCs w:val="18"/>
          </w:rPr>
          <w:delText>/home/op</w:delText>
        </w:r>
        <w:r w:rsidDel="00C51EE1">
          <w:rPr>
            <w:rFonts w:cs="Times New Roman" w:hint="eastAsia"/>
            <w:color w:val="000000"/>
            <w:kern w:val="0"/>
            <w:sz w:val="18"/>
            <w:szCs w:val="18"/>
          </w:rPr>
          <w:delText>s</w:delText>
        </w:r>
        <w:r w:rsidRPr="003F09CA" w:rsidDel="00C51EE1">
          <w:rPr>
            <w:rFonts w:cs="Times New Roman"/>
            <w:color w:val="000000"/>
            <w:kern w:val="0"/>
            <w:sz w:val="18"/>
            <w:szCs w:val="18"/>
          </w:rPr>
          <w:delText>bo/videoCloud/data/</w:delText>
        </w:r>
        <w:r w:rsidRPr="00165CA4" w:rsidDel="00C51EE1">
          <w:rPr>
            <w:rFonts w:cs="Times New Roman" w:hint="eastAsia"/>
            <w:color w:val="000000"/>
            <w:kern w:val="0"/>
            <w:sz w:val="18"/>
            <w:szCs w:val="18"/>
          </w:rPr>
          <w:delText>A</w:delText>
        </w:r>
        <w:r w:rsidRPr="00165CA4" w:rsidDel="00C51EE1">
          <w:rPr>
            <w:rFonts w:cs="Times New Roman"/>
            <w:color w:val="000000"/>
            <w:kern w:val="0"/>
            <w:sz w:val="18"/>
            <w:szCs w:val="18"/>
          </w:rPr>
          <w:delText>ctivityInfo</w:delText>
        </w:r>
        <w:r w:rsidRPr="003F09CA" w:rsidDel="00C51EE1">
          <w:rPr>
            <w:rFonts w:cs="Times New Roman"/>
            <w:color w:val="000000"/>
            <w:kern w:val="0"/>
            <w:sz w:val="18"/>
            <w:szCs w:val="18"/>
          </w:rPr>
          <w:delText>Bill</w:delText>
        </w:r>
      </w:del>
      <w:r w:rsidR="002D207A">
        <w:rPr>
          <w:rFonts w:cs="Times New Roman" w:hint="eastAsia"/>
          <w:color w:val="000000"/>
          <w:kern w:val="0"/>
          <w:sz w:val="18"/>
          <w:szCs w:val="18"/>
        </w:rPr>
        <w:t>，</w:t>
      </w:r>
      <w:ins w:id="16" w:author="panxiaodong (A)" w:date="2017-03-07T16:33:00Z">
        <w:r w:rsidR="00C51EE1">
          <w:rPr>
            <w:rFonts w:ascii="宋体" w:hAnsi="宋体" w:cs="Arial Unicode MS"/>
            <w:color w:val="FF0000"/>
            <w:szCs w:val="21"/>
          </w:rPr>
          <w:t>比如如果是</w:t>
        </w:r>
        <w:r w:rsidR="00C51EE1">
          <w:rPr>
            <w:rFonts w:ascii="宋体" w:hAnsi="宋体" w:cs="Arial Unicode MS" w:hint="eastAsia"/>
            <w:color w:val="FF0000"/>
            <w:szCs w:val="21"/>
          </w:rPr>
          <w:t>1001的</w:t>
        </w:r>
        <w:r w:rsidR="00C51EE1">
          <w:rPr>
            <w:rFonts w:ascii="宋体" w:hAnsi="宋体" w:cs="Arial Unicode MS"/>
            <w:color w:val="FF0000"/>
            <w:szCs w:val="21"/>
          </w:rPr>
          <w:t>租户，那么对应的话单目录为</w:t>
        </w:r>
        <w:r w:rsidR="00C51EE1" w:rsidRPr="00C51EE1">
          <w:rPr>
            <w:rFonts w:ascii="宋体" w:hAnsi="宋体" w:cs="Arial Unicode MS"/>
            <w:color w:val="FF0000"/>
            <w:szCs w:val="21"/>
          </w:rPr>
          <w:t>/ho</w:t>
        </w:r>
        <w:r w:rsidR="00C51EE1">
          <w:rPr>
            <w:rFonts w:ascii="宋体" w:hAnsi="宋体" w:cs="Arial Unicode MS"/>
            <w:color w:val="FF0000"/>
            <w:szCs w:val="21"/>
          </w:rPr>
          <w:t>me/opsbo/VideoCloud/data/1001</w:t>
        </w:r>
        <w:r w:rsidR="00C51EE1" w:rsidRPr="00C51EE1">
          <w:rPr>
            <w:rFonts w:ascii="宋体" w:hAnsi="宋体" w:cs="Arial Unicode MS"/>
            <w:color w:val="FF0000"/>
            <w:szCs w:val="21"/>
          </w:rPr>
          <w:t>/activityInfoBill</w:t>
        </w:r>
        <w:r w:rsidR="00C51EE1">
          <w:rPr>
            <w:rFonts w:ascii="宋体" w:hAnsi="宋体" w:cs="Arial Unicode MS" w:hint="eastAsia"/>
            <w:color w:val="FF0000"/>
            <w:szCs w:val="21"/>
          </w:rPr>
          <w:t>。</w:t>
        </w:r>
      </w:ins>
      <w:r w:rsidR="002D207A">
        <w:rPr>
          <w:rFonts w:cs="Times New Roman" w:hint="eastAsia"/>
          <w:color w:val="000000"/>
          <w:kern w:val="0"/>
          <w:sz w:val="18"/>
          <w:szCs w:val="18"/>
        </w:rPr>
        <w:t>路径在</w:t>
      </w:r>
      <w:r w:rsidR="002D207A">
        <w:rPr>
          <w:rStyle w:val="im-content1"/>
          <w:rFonts w:ascii="微软雅黑" w:eastAsia="微软雅黑" w:hAnsi="微软雅黑" w:hint="eastAsia"/>
          <w:sz w:val="18"/>
          <w:szCs w:val="18"/>
          <w:specVanish w:val="0"/>
        </w:rPr>
        <w:t>opsbo</w:t>
      </w:r>
      <w:r w:rsidR="00FF2E00">
        <w:rPr>
          <w:rStyle w:val="im-content1"/>
          <w:rFonts w:ascii="微软雅黑" w:eastAsia="微软雅黑" w:hAnsi="微软雅黑" w:hint="eastAsia"/>
          <w:sz w:val="18"/>
          <w:szCs w:val="18"/>
          <w:specVanish w:val="0"/>
        </w:rPr>
        <w:t>可配置，</w:t>
      </w:r>
      <w:r w:rsidR="002D207A">
        <w:rPr>
          <w:rStyle w:val="im-content1"/>
          <w:rFonts w:ascii="微软雅黑" w:eastAsia="微软雅黑" w:hAnsi="微软雅黑" w:hint="eastAsia"/>
          <w:sz w:val="18"/>
          <w:szCs w:val="18"/>
          <w:specVanish w:val="0"/>
        </w:rPr>
        <w:t>top.serviceConfig.properties</w:t>
      </w:r>
    </w:p>
    <w:p w:rsidR="00165CA4" w:rsidRPr="00112D89" w:rsidRDefault="00165CA4" w:rsidP="00165CA4">
      <w:pPr>
        <w:ind w:firstLineChars="250" w:firstLine="525"/>
      </w:pPr>
    </w:p>
    <w:p w:rsidR="00EA6E44" w:rsidRPr="00A475F7" w:rsidRDefault="00372A9A" w:rsidP="003A6556">
      <w:pPr>
        <w:pStyle w:val="3"/>
        <w:tabs>
          <w:tab w:val="num" w:pos="576"/>
        </w:tabs>
      </w:pPr>
      <w:r>
        <w:rPr>
          <w:rFonts w:hint="eastAsia"/>
        </w:rPr>
        <w:t>字段定义</w:t>
      </w:r>
    </w:p>
    <w:tbl>
      <w:tblPr>
        <w:tblW w:w="8364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261"/>
        <w:gridCol w:w="1132"/>
        <w:gridCol w:w="1275"/>
        <w:gridCol w:w="2693"/>
      </w:tblGrid>
      <w:tr w:rsidR="00EA6E44" w:rsidRPr="00A475F7" w:rsidTr="00E81B50">
        <w:trPr>
          <w:tblHeader/>
        </w:trPr>
        <w:tc>
          <w:tcPr>
            <w:tcW w:w="11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参数名</w:t>
            </w:r>
          </w:p>
        </w:tc>
        <w:tc>
          <w:tcPr>
            <w:tcW w:w="7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类型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是否必选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长度</w:t>
            </w:r>
          </w:p>
        </w:tc>
        <w:tc>
          <w:tcPr>
            <w:tcW w:w="161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说明</w:t>
            </w:r>
          </w:p>
        </w:tc>
      </w:tr>
      <w:tr w:rsidR="005A13CF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F15EFF" w:rsidRDefault="005A13CF" w:rsidP="00DA03A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projectId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E30081" w:rsidRDefault="005A13CF" w:rsidP="00277A5C">
            <w:pPr>
              <w:pStyle w:val="TableText"/>
              <w:rPr>
                <w:b/>
                <w:lang w:val="fr-FR"/>
              </w:rPr>
            </w:pPr>
            <w:r w:rsidRPr="00E30081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9B0583" w:rsidRDefault="005A13CF" w:rsidP="00277A5C">
            <w:pPr>
              <w:pStyle w:val="TableText"/>
              <w:rPr>
                <w:sz w:val="18"/>
                <w:szCs w:val="18"/>
              </w:rPr>
            </w:pPr>
            <w:r w:rsidRPr="009B0583">
              <w:rPr>
                <w:sz w:val="18"/>
                <w:szCs w:val="18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9B0583" w:rsidRDefault="005A13CF" w:rsidP="00277A5C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A13CF" w:rsidRPr="00EA63AE" w:rsidRDefault="005A13CF" w:rsidP="005A13CF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项目</w:t>
            </w:r>
            <w:r w:rsidRPr="00EA63AE">
              <w:rPr>
                <w:sz w:val="18"/>
                <w:szCs w:val="18"/>
              </w:rPr>
              <w:t xml:space="preserve">ID </w:t>
            </w:r>
          </w:p>
        </w:tc>
      </w:tr>
      <w:tr w:rsidR="005A13CF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F15EFF" w:rsidRDefault="005A13CF" w:rsidP="00DA03A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activityId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E30081" w:rsidRDefault="005A13CF" w:rsidP="00277A5C">
            <w:pPr>
              <w:pStyle w:val="TableText"/>
              <w:rPr>
                <w:b/>
                <w:lang w:val="fr-FR"/>
              </w:rPr>
            </w:pPr>
            <w:r w:rsidRPr="00E30081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9B0583" w:rsidRDefault="005A13CF" w:rsidP="00277A5C">
            <w:pPr>
              <w:pStyle w:val="TableText"/>
              <w:rPr>
                <w:sz w:val="18"/>
                <w:szCs w:val="18"/>
              </w:rPr>
            </w:pPr>
            <w:r w:rsidRPr="009B0583">
              <w:rPr>
                <w:sz w:val="18"/>
                <w:szCs w:val="18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13CF" w:rsidRPr="009B0583" w:rsidRDefault="005A13CF" w:rsidP="00277A5C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A13CF" w:rsidRPr="00EA63AE" w:rsidRDefault="005A13CF" w:rsidP="005A13CF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活动</w:t>
            </w:r>
            <w:r w:rsidRPr="00EA63AE">
              <w:rPr>
                <w:sz w:val="18"/>
                <w:szCs w:val="18"/>
              </w:rPr>
              <w:t xml:space="preserve">ID </w:t>
            </w:r>
          </w:p>
        </w:tc>
      </w:tr>
      <w:tr w:rsidR="00AA4F7A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F15EFF" w:rsidRDefault="00CA1113" w:rsidP="005A568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activityName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E30081" w:rsidRDefault="00AA4F7A" w:rsidP="005A5686">
            <w:pPr>
              <w:pStyle w:val="TableText"/>
              <w:rPr>
                <w:b/>
                <w:lang w:val="fr-FR"/>
              </w:rPr>
            </w:pPr>
            <w:r w:rsidRPr="00E30081">
              <w:rPr>
                <w:rFonts w:hint="eastAsia"/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  <w:ind w:firstLineChars="50" w:firstLine="105"/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BA390D" w:rsidRDefault="005A13CF" w:rsidP="005A5686">
            <w:pPr>
              <w:pStyle w:val="TableText"/>
              <w:rPr>
                <w:lang w:val="fr-FR"/>
              </w:rPr>
            </w:pPr>
            <w:r w:rsidRPr="00EA63AE">
              <w:rPr>
                <w:sz w:val="18"/>
                <w:szCs w:val="18"/>
              </w:rPr>
              <w:t>活动名称</w:t>
            </w:r>
            <w:r w:rsidR="006077E0">
              <w:rPr>
                <w:rFonts w:hint="eastAsia"/>
                <w:sz w:val="18"/>
                <w:szCs w:val="18"/>
              </w:rPr>
              <w:t>，默认语言</w:t>
            </w:r>
          </w:p>
        </w:tc>
      </w:tr>
      <w:tr w:rsidR="00AA4F7A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F15EFF" w:rsidRDefault="00CA1113" w:rsidP="00565042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activityStatus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E30081" w:rsidRDefault="00AA4F7A" w:rsidP="00565042">
            <w:pPr>
              <w:pStyle w:val="TableText"/>
              <w:rPr>
                <w:b/>
                <w:lang w:val="fr-FR"/>
              </w:rPr>
            </w:pPr>
            <w:r w:rsidRPr="00E30081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 w:rsidRPr="00A475F7"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  <w:ind w:firstLineChars="50" w:firstLine="105"/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A13CF" w:rsidRPr="00EA63AE" w:rsidRDefault="005A13CF" w:rsidP="005A13CF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推广活动状态</w:t>
            </w:r>
            <w:r w:rsidRPr="00EA63AE">
              <w:rPr>
                <w:sz w:val="18"/>
                <w:szCs w:val="18"/>
              </w:rPr>
              <w:t>:</w:t>
            </w:r>
          </w:p>
          <w:p w:rsidR="005A13CF" w:rsidRPr="00EA63AE" w:rsidRDefault="005A13CF" w:rsidP="005A13CF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 xml:space="preserve">0: </w:t>
            </w:r>
            <w:r w:rsidRPr="00EA63AE">
              <w:rPr>
                <w:sz w:val="18"/>
                <w:szCs w:val="18"/>
              </w:rPr>
              <w:t>草稿态</w:t>
            </w:r>
            <w:r w:rsidRPr="00EA63AE">
              <w:rPr>
                <w:sz w:val="18"/>
                <w:szCs w:val="18"/>
              </w:rPr>
              <w:t>;</w:t>
            </w:r>
          </w:p>
          <w:p w:rsidR="005A13CF" w:rsidRPr="00EA63AE" w:rsidRDefault="005A13CF" w:rsidP="005A13CF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 xml:space="preserve">1: </w:t>
            </w:r>
            <w:r w:rsidRPr="00EA63AE">
              <w:rPr>
                <w:sz w:val="18"/>
                <w:szCs w:val="18"/>
              </w:rPr>
              <w:t>正常态</w:t>
            </w:r>
            <w:r w:rsidRPr="00EA63AE">
              <w:rPr>
                <w:sz w:val="18"/>
                <w:szCs w:val="18"/>
              </w:rPr>
              <w:t>;</w:t>
            </w:r>
          </w:p>
          <w:p w:rsidR="00AA4F7A" w:rsidRPr="00A475F7" w:rsidRDefault="005A13CF" w:rsidP="005A13CF">
            <w:pPr>
              <w:pStyle w:val="TableText"/>
            </w:pPr>
            <w:r w:rsidRPr="00EA63AE"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 w:rsidRPr="00EA63AE">
              <w:rPr>
                <w:sz w:val="18"/>
                <w:szCs w:val="18"/>
              </w:rPr>
              <w:t>注销态</w:t>
            </w:r>
          </w:p>
        </w:tc>
      </w:tr>
      <w:tr w:rsidR="00AA4F7A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F15EFF" w:rsidRDefault="00CA1113" w:rsidP="00565042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channelId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E30081" w:rsidRDefault="00AA4F7A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  <w:ind w:firstLineChars="50" w:firstLine="105"/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C5D16" w:rsidRPr="00A475F7" w:rsidRDefault="005A13CF" w:rsidP="00BC5D16">
            <w:pPr>
              <w:pStyle w:val="TableText"/>
            </w:pPr>
            <w:r w:rsidRPr="00EA63AE">
              <w:rPr>
                <w:sz w:val="18"/>
                <w:szCs w:val="18"/>
              </w:rPr>
              <w:t>推广渠道</w:t>
            </w:r>
            <w:r w:rsidRPr="00EA63AE">
              <w:rPr>
                <w:sz w:val="18"/>
                <w:szCs w:val="18"/>
              </w:rPr>
              <w:t>ID</w:t>
            </w:r>
          </w:p>
        </w:tc>
      </w:tr>
      <w:tr w:rsidR="003C6136" w:rsidRPr="00A475F7" w:rsidTr="00E81B50">
        <w:trPr>
          <w:ins w:id="17" w:author="panxiaodong (A)" w:date="2017-01-20T18:15:00Z"/>
        </w:trPr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ins w:id="18" w:author="panxiaodong (A)" w:date="2017-01-20T18:15:00Z"/>
                <w:sz w:val="18"/>
                <w:szCs w:val="18"/>
              </w:rPr>
            </w:pPr>
            <w:ins w:id="19" w:author="panxiaodong (A)" w:date="2017-01-20T18:15:00Z">
              <w:r>
                <w:rPr>
                  <w:sz w:val="18"/>
                  <w:szCs w:val="18"/>
                </w:rPr>
                <w:t>actionType</w:t>
              </w:r>
            </w:ins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Default="003C6136" w:rsidP="003C6136">
            <w:pPr>
              <w:pStyle w:val="TableText"/>
              <w:rPr>
                <w:ins w:id="20" w:author="panxiaodong (A)" w:date="2017-01-20T18:15:00Z"/>
                <w:b/>
                <w:lang w:val="fr-FR"/>
              </w:rPr>
            </w:pPr>
            <w:ins w:id="21" w:author="panxiaodong (A)" w:date="2017-01-20T18:15:00Z">
              <w:r w:rsidRPr="00EA63AE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Default="003C6136" w:rsidP="003C6136">
            <w:pPr>
              <w:pStyle w:val="TableText"/>
              <w:rPr>
                <w:ins w:id="22" w:author="panxiaodong (A)" w:date="2017-01-20T18:15:00Z"/>
              </w:rPr>
            </w:pPr>
            <w:ins w:id="23" w:author="panxiaodong (A)" w:date="2017-01-20T18:15:00Z">
              <w:r w:rsidRPr="009B0583">
                <w:rPr>
                  <w:sz w:val="18"/>
                  <w:szCs w:val="18"/>
                </w:rPr>
                <w:t>M</w:t>
              </w:r>
            </w:ins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A475F7" w:rsidRDefault="003C6136" w:rsidP="003C6136">
            <w:pPr>
              <w:pStyle w:val="TableText"/>
              <w:ind w:firstLineChars="50" w:firstLine="105"/>
              <w:rPr>
                <w:ins w:id="24" w:author="panxiaodong (A)" w:date="2017-01-20T18:15:00Z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ins w:id="25" w:author="panxiaodong (A)" w:date="2017-01-20T18:15:00Z"/>
                <w:sz w:val="18"/>
                <w:szCs w:val="18"/>
              </w:rPr>
            </w:pPr>
            <w:ins w:id="26" w:author="panxiaodong (A)" w:date="2017-01-20T18:15:00Z">
              <w:r w:rsidRPr="00EA63AE">
                <w:rPr>
                  <w:sz w:val="18"/>
                  <w:szCs w:val="18"/>
                </w:rPr>
                <w:t>推广</w:t>
              </w:r>
              <w:r>
                <w:rPr>
                  <w:sz w:val="18"/>
                  <w:szCs w:val="18"/>
                </w:rPr>
                <w:t>动作</w:t>
              </w:r>
              <w:r w:rsidRPr="00EA63AE">
                <w:rPr>
                  <w:sz w:val="18"/>
                  <w:szCs w:val="18"/>
                </w:rPr>
                <w:t>类型</w:t>
              </w:r>
              <w:r w:rsidRPr="00EA63AE">
                <w:rPr>
                  <w:sz w:val="18"/>
                  <w:szCs w:val="18"/>
                </w:rPr>
                <w:t>:</w:t>
              </w:r>
            </w:ins>
          </w:p>
          <w:p w:rsidR="003C6136" w:rsidRPr="00EA63AE" w:rsidRDefault="003C6136" w:rsidP="003C6136">
            <w:pPr>
              <w:pStyle w:val="TableText"/>
              <w:rPr>
                <w:ins w:id="27" w:author="panxiaodong (A)" w:date="2017-01-20T18:15:00Z"/>
                <w:sz w:val="18"/>
                <w:szCs w:val="18"/>
              </w:rPr>
            </w:pPr>
            <w:ins w:id="28" w:author="panxiaodong (A)" w:date="2017-01-20T18:15:00Z">
              <w:r w:rsidRPr="00EA63AE">
                <w:rPr>
                  <w:sz w:val="18"/>
                  <w:szCs w:val="18"/>
                </w:rPr>
                <w:t xml:space="preserve">0: </w:t>
              </w:r>
              <w:r w:rsidRPr="00EA63AE">
                <w:rPr>
                  <w:sz w:val="18"/>
                  <w:szCs w:val="18"/>
                </w:rPr>
                <w:t>普通（</w:t>
              </w:r>
              <w:r w:rsidRPr="00EA63AE">
                <w:rPr>
                  <w:sz w:val="18"/>
                  <w:szCs w:val="18"/>
                </w:rPr>
                <w:t>URL</w:t>
              </w:r>
              <w:r w:rsidRPr="00EA63AE">
                <w:rPr>
                  <w:sz w:val="18"/>
                  <w:szCs w:val="18"/>
                </w:rPr>
                <w:t>模式）</w:t>
              </w:r>
            </w:ins>
          </w:p>
          <w:p w:rsidR="003C6136" w:rsidRPr="00EA63AE" w:rsidRDefault="003C6136" w:rsidP="003C6136">
            <w:pPr>
              <w:pStyle w:val="TableText"/>
              <w:rPr>
                <w:ins w:id="29" w:author="panxiaodong (A)" w:date="2017-01-20T18:15:00Z"/>
                <w:sz w:val="18"/>
                <w:szCs w:val="18"/>
              </w:rPr>
            </w:pPr>
            <w:ins w:id="30" w:author="panxiaodong (A)" w:date="2017-01-20T18:15:00Z">
              <w:r w:rsidRPr="00EA63AE">
                <w:rPr>
                  <w:sz w:val="18"/>
                  <w:szCs w:val="18"/>
                </w:rPr>
                <w:t xml:space="preserve">1: </w:t>
              </w:r>
              <w:r w:rsidRPr="00EA63AE">
                <w:rPr>
                  <w:sz w:val="18"/>
                  <w:szCs w:val="18"/>
                </w:rPr>
                <w:t>基于</w:t>
              </w:r>
              <w:r w:rsidRPr="00EA63AE">
                <w:rPr>
                  <w:sz w:val="18"/>
                  <w:szCs w:val="18"/>
                </w:rPr>
                <w:t>iMOST</w:t>
              </w:r>
              <w:r w:rsidRPr="00EA63AE">
                <w:rPr>
                  <w:sz w:val="18"/>
                  <w:szCs w:val="18"/>
                </w:rPr>
                <w:t>推广渠道</w:t>
              </w:r>
              <w:r w:rsidRPr="00EA63AE">
                <w:rPr>
                  <w:sz w:val="18"/>
                  <w:szCs w:val="18"/>
                </w:rPr>
                <w:t>(</w:t>
              </w:r>
              <w:r w:rsidRPr="00EA63AE">
                <w:rPr>
                  <w:sz w:val="18"/>
                  <w:szCs w:val="18"/>
                </w:rPr>
                <w:t>短信群发</w:t>
              </w:r>
              <w:r w:rsidRPr="00EA63AE">
                <w:rPr>
                  <w:sz w:val="18"/>
                  <w:szCs w:val="18"/>
                </w:rPr>
                <w:t>);</w:t>
              </w:r>
            </w:ins>
          </w:p>
        </w:tc>
      </w:tr>
      <w:tr w:rsidR="003C6136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F15EFF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activityType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Default="003C6136" w:rsidP="003C6136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A475F7" w:rsidRDefault="003C6136" w:rsidP="003C6136">
            <w:pPr>
              <w:pStyle w:val="TableText"/>
            </w:pPr>
            <w: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A475F7" w:rsidRDefault="003C6136" w:rsidP="003C6136">
            <w:pPr>
              <w:pStyle w:val="TableText"/>
              <w:ind w:firstLineChars="50" w:firstLine="105"/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ins w:id="31" w:author="panxiaodong (A)" w:date="2017-01-20T18:16:00Z"/>
                <w:sz w:val="18"/>
                <w:szCs w:val="18"/>
              </w:rPr>
            </w:pPr>
            <w:ins w:id="32" w:author="panxiaodong (A)" w:date="2017-01-20T18:16:00Z">
              <w:r w:rsidRPr="00EA63AE">
                <w:rPr>
                  <w:sz w:val="18"/>
                  <w:szCs w:val="18"/>
                </w:rPr>
                <w:t>被推广对象的类型</w:t>
              </w:r>
              <w:r w:rsidRPr="00EA63AE">
                <w:rPr>
                  <w:sz w:val="18"/>
                  <w:szCs w:val="18"/>
                </w:rPr>
                <w:t>:</w:t>
              </w:r>
            </w:ins>
          </w:p>
          <w:p w:rsidR="003C6136" w:rsidRPr="00EA63AE" w:rsidRDefault="003C6136" w:rsidP="003C6136">
            <w:pPr>
              <w:pStyle w:val="TableText"/>
              <w:rPr>
                <w:ins w:id="33" w:author="panxiaodong (A)" w:date="2017-01-20T18:16:00Z"/>
                <w:sz w:val="18"/>
                <w:szCs w:val="18"/>
              </w:rPr>
            </w:pPr>
            <w:ins w:id="34" w:author="panxiaodong (A)" w:date="2017-01-20T18:16:00Z">
              <w:r w:rsidRPr="00EA63AE">
                <w:rPr>
                  <w:sz w:val="18"/>
                  <w:szCs w:val="18"/>
                </w:rPr>
                <w:t xml:space="preserve">0: </w:t>
              </w:r>
              <w:r w:rsidRPr="00EA63AE">
                <w:rPr>
                  <w:sz w:val="18"/>
                  <w:szCs w:val="18"/>
                </w:rPr>
                <w:t>一键订购推广活动</w:t>
              </w:r>
            </w:ins>
          </w:p>
          <w:p w:rsidR="003C6136" w:rsidRPr="00EA63AE" w:rsidRDefault="003C6136" w:rsidP="003C6136">
            <w:pPr>
              <w:pStyle w:val="TableText"/>
              <w:rPr>
                <w:ins w:id="35" w:author="panxiaodong (A)" w:date="2017-01-20T18:16:00Z"/>
                <w:sz w:val="18"/>
                <w:szCs w:val="18"/>
              </w:rPr>
            </w:pPr>
            <w:ins w:id="36" w:author="panxiaodong (A)" w:date="2017-01-20T18:16:00Z">
              <w:r w:rsidRPr="00EA63AE">
                <w:rPr>
                  <w:sz w:val="18"/>
                  <w:szCs w:val="18"/>
                </w:rPr>
                <w:t xml:space="preserve">1: </w:t>
              </w:r>
              <w:r w:rsidRPr="00EA63AE">
                <w:rPr>
                  <w:sz w:val="18"/>
                  <w:szCs w:val="18"/>
                </w:rPr>
                <w:t>一键注册推广活动</w:t>
              </w:r>
            </w:ins>
          </w:p>
          <w:p w:rsidR="003C6136" w:rsidRDefault="003C6136" w:rsidP="003C6136">
            <w:pPr>
              <w:pStyle w:val="TableText"/>
              <w:rPr>
                <w:ins w:id="37" w:author="panxiaodong (A)" w:date="2017-01-20T18:16:00Z"/>
                <w:sz w:val="18"/>
                <w:szCs w:val="18"/>
              </w:rPr>
            </w:pPr>
            <w:ins w:id="38" w:author="panxiaodong (A)" w:date="2017-01-20T18:16:00Z">
              <w:r w:rsidRPr="00EA63AE">
                <w:rPr>
                  <w:sz w:val="18"/>
                  <w:szCs w:val="18"/>
                </w:rPr>
                <w:t>2: WEB URL</w:t>
              </w:r>
              <w:r w:rsidRPr="00EA63AE">
                <w:rPr>
                  <w:sz w:val="18"/>
                  <w:szCs w:val="18"/>
                </w:rPr>
                <w:t>推广活动</w:t>
              </w:r>
            </w:ins>
          </w:p>
          <w:p w:rsidR="003C6136" w:rsidRPr="00EA63AE" w:rsidDel="003C6136" w:rsidRDefault="003C6136" w:rsidP="003C6136">
            <w:pPr>
              <w:pStyle w:val="TableText"/>
              <w:rPr>
                <w:del w:id="39" w:author="panxiaodong (A)" w:date="2017-01-20T18:16:00Z"/>
                <w:sz w:val="18"/>
                <w:szCs w:val="18"/>
              </w:rPr>
            </w:pPr>
            <w:del w:id="40" w:author="panxiaodong (A)" w:date="2017-01-20T18:16:00Z">
              <w:r w:rsidRPr="00EA63AE" w:rsidDel="003C6136">
                <w:rPr>
                  <w:sz w:val="18"/>
                  <w:szCs w:val="18"/>
                </w:rPr>
                <w:delText>推广</w:delText>
              </w:r>
              <w:r w:rsidDel="003C6136">
                <w:rPr>
                  <w:sz w:val="18"/>
                  <w:szCs w:val="18"/>
                </w:rPr>
                <w:delText>动作</w:delText>
              </w:r>
              <w:r w:rsidRPr="00EA63AE" w:rsidDel="003C6136">
                <w:rPr>
                  <w:sz w:val="18"/>
                  <w:szCs w:val="18"/>
                </w:rPr>
                <w:delText>类型</w:delText>
              </w:r>
              <w:r w:rsidRPr="00EA63AE" w:rsidDel="003C6136">
                <w:rPr>
                  <w:sz w:val="18"/>
                  <w:szCs w:val="18"/>
                </w:rPr>
                <w:delText>:</w:delText>
              </w:r>
            </w:del>
          </w:p>
          <w:p w:rsidR="003C6136" w:rsidRPr="00EA63AE" w:rsidDel="003C6136" w:rsidRDefault="003C6136" w:rsidP="003C6136">
            <w:pPr>
              <w:pStyle w:val="TableText"/>
              <w:rPr>
                <w:del w:id="41" w:author="panxiaodong (A)" w:date="2017-01-20T18:16:00Z"/>
                <w:sz w:val="18"/>
                <w:szCs w:val="18"/>
              </w:rPr>
            </w:pPr>
            <w:del w:id="42" w:author="panxiaodong (A)" w:date="2017-01-20T18:16:00Z">
              <w:r w:rsidRPr="00EA63AE" w:rsidDel="003C6136">
                <w:rPr>
                  <w:sz w:val="18"/>
                  <w:szCs w:val="18"/>
                </w:rPr>
                <w:delText xml:space="preserve">0: </w:delText>
              </w:r>
              <w:r w:rsidRPr="00EA63AE" w:rsidDel="003C6136">
                <w:rPr>
                  <w:sz w:val="18"/>
                  <w:szCs w:val="18"/>
                </w:rPr>
                <w:delText>普通（</w:delText>
              </w:r>
              <w:r w:rsidRPr="00EA63AE" w:rsidDel="003C6136">
                <w:rPr>
                  <w:sz w:val="18"/>
                  <w:szCs w:val="18"/>
                </w:rPr>
                <w:delText>URL</w:delText>
              </w:r>
              <w:r w:rsidRPr="00EA63AE" w:rsidDel="003C6136">
                <w:rPr>
                  <w:sz w:val="18"/>
                  <w:szCs w:val="18"/>
                </w:rPr>
                <w:delText>模式）</w:delText>
              </w:r>
            </w:del>
          </w:p>
          <w:p w:rsidR="003C6136" w:rsidRPr="00520F90" w:rsidRDefault="003C6136" w:rsidP="003C6136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del w:id="43" w:author="panxiaodong (A)" w:date="2017-01-20T18:16:00Z">
              <w:r w:rsidRPr="00EA63AE" w:rsidDel="003C6136">
                <w:rPr>
                  <w:sz w:val="18"/>
                  <w:szCs w:val="18"/>
                </w:rPr>
                <w:delText xml:space="preserve">1: </w:delText>
              </w:r>
              <w:r w:rsidRPr="00EA63AE" w:rsidDel="003C6136">
                <w:rPr>
                  <w:sz w:val="18"/>
                  <w:szCs w:val="18"/>
                </w:rPr>
                <w:delText>基于</w:delText>
              </w:r>
              <w:r w:rsidRPr="00EA63AE" w:rsidDel="003C6136">
                <w:rPr>
                  <w:sz w:val="18"/>
                  <w:szCs w:val="18"/>
                </w:rPr>
                <w:delText>iMOST</w:delText>
              </w:r>
              <w:r w:rsidRPr="00EA63AE" w:rsidDel="003C6136">
                <w:rPr>
                  <w:sz w:val="18"/>
                  <w:szCs w:val="18"/>
                </w:rPr>
                <w:delText>推广渠道</w:delText>
              </w:r>
              <w:r w:rsidRPr="00EA63AE" w:rsidDel="003C6136">
                <w:rPr>
                  <w:sz w:val="18"/>
                  <w:szCs w:val="18"/>
                </w:rPr>
                <w:delText>(</w:delText>
              </w:r>
              <w:r w:rsidRPr="00EA63AE" w:rsidDel="003C6136">
                <w:rPr>
                  <w:sz w:val="18"/>
                  <w:szCs w:val="18"/>
                </w:rPr>
                <w:delText>短信群发</w:delText>
              </w:r>
              <w:r w:rsidRPr="00EA63AE" w:rsidDel="003C6136">
                <w:rPr>
                  <w:sz w:val="18"/>
                  <w:szCs w:val="18"/>
                </w:rPr>
                <w:delText>);</w:delText>
              </w:r>
            </w:del>
          </w:p>
        </w:tc>
      </w:tr>
      <w:tr w:rsidR="003C6136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F15EFF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5C5BB1">
              <w:rPr>
                <w:sz w:val="18"/>
                <w:szCs w:val="18"/>
              </w:rPr>
              <w:t>isNeedConfirm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Default="003C6136" w:rsidP="003C6136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Default="003C6136" w:rsidP="003C6136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A475F7" w:rsidRDefault="003C6136" w:rsidP="003C6136">
            <w:pPr>
              <w:pStyle w:val="TableText"/>
              <w:ind w:firstLineChars="50" w:firstLine="105"/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6136" w:rsidRPr="005C5BB1" w:rsidRDefault="003C6136" w:rsidP="003C6136">
            <w:pPr>
              <w:pStyle w:val="TableText"/>
              <w:rPr>
                <w:sz w:val="18"/>
                <w:szCs w:val="18"/>
              </w:rPr>
            </w:pPr>
            <w:ins w:id="44" w:author="panxiaodong (A)" w:date="2017-01-20T18:16:00Z">
              <w:r>
                <w:rPr>
                  <w:sz w:val="18"/>
                  <w:szCs w:val="18"/>
                </w:rPr>
                <w:t>a</w:t>
              </w:r>
            </w:ins>
            <w:r w:rsidRPr="00EA63AE">
              <w:rPr>
                <w:sz w:val="18"/>
                <w:szCs w:val="18"/>
              </w:rPr>
              <w:t>ctivityType</w:t>
            </w:r>
            <w:r w:rsidRPr="00EA63AE" w:rsidDel="00EA64E8">
              <w:rPr>
                <w:sz w:val="18"/>
                <w:szCs w:val="18"/>
              </w:rPr>
              <w:t xml:space="preserve"> </w:t>
            </w:r>
            <w:r w:rsidRPr="00EA63AE">
              <w:rPr>
                <w:sz w:val="18"/>
                <w:szCs w:val="18"/>
              </w:rPr>
              <w:t>= 0</w:t>
            </w:r>
            <w:r>
              <w:rPr>
                <w:sz w:val="18"/>
                <w:szCs w:val="18"/>
              </w:rPr>
              <w:t>时</w:t>
            </w:r>
            <w:r w:rsidRPr="00EA63AE">
              <w:rPr>
                <w:sz w:val="18"/>
                <w:szCs w:val="18"/>
              </w:rPr>
              <w:t>有效，</w:t>
            </w:r>
            <w:r w:rsidRPr="005C5BB1">
              <w:rPr>
                <w:sz w:val="18"/>
                <w:szCs w:val="18"/>
              </w:rPr>
              <w:t>是否需要二次确认：</w:t>
            </w:r>
          </w:p>
          <w:p w:rsidR="003C6136" w:rsidRPr="005C5BB1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5C5BB1">
              <w:rPr>
                <w:sz w:val="18"/>
                <w:szCs w:val="18"/>
              </w:rPr>
              <w:t>0</w:t>
            </w:r>
            <w:r w:rsidRPr="005C5BB1">
              <w:rPr>
                <w:sz w:val="18"/>
                <w:szCs w:val="18"/>
              </w:rPr>
              <w:t>：不需要</w:t>
            </w:r>
          </w:p>
          <w:p w:rsidR="003C6136" w:rsidRDefault="003C6136" w:rsidP="003C6136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5C5BB1">
              <w:rPr>
                <w:sz w:val="18"/>
                <w:szCs w:val="18"/>
              </w:rPr>
              <w:t xml:space="preserve">1: </w:t>
            </w:r>
            <w:r w:rsidRPr="005C5BB1">
              <w:rPr>
                <w:sz w:val="18"/>
                <w:szCs w:val="18"/>
              </w:rPr>
              <w:t>需要</w:t>
            </w:r>
          </w:p>
        </w:tc>
      </w:tr>
      <w:tr w:rsidR="003C6136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F15EFF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startTime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E30081" w:rsidRDefault="003C6136" w:rsidP="003C6136">
            <w:pPr>
              <w:pStyle w:val="TableText"/>
              <w:rPr>
                <w:b/>
                <w:lang w:val="fr-FR"/>
              </w:rPr>
            </w:pPr>
            <w:r w:rsidRPr="00E30081">
              <w:rPr>
                <w:b/>
                <w:lang w:val="fr-FR"/>
              </w:rPr>
              <w:t>Date(14)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9B0583">
              <w:rPr>
                <w:sz w:val="18"/>
                <w:szCs w:val="18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开始时间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UTC时间, </w:t>
            </w:r>
            <w:r>
              <w:lastRenderedPageBreak/>
              <w:t>yyyyMMddHHmmss</w:t>
            </w:r>
          </w:p>
        </w:tc>
      </w:tr>
      <w:tr w:rsidR="003C6136" w:rsidRPr="00A475F7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F15EFF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lastRenderedPageBreak/>
              <w:t>endTime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E30081" w:rsidRDefault="003C6136" w:rsidP="003C6136">
            <w:pPr>
              <w:pStyle w:val="TableText"/>
              <w:rPr>
                <w:b/>
                <w:lang w:val="fr-FR"/>
              </w:rPr>
            </w:pPr>
            <w:r w:rsidRPr="00E30081">
              <w:rPr>
                <w:b/>
                <w:lang w:val="fr-FR"/>
              </w:rPr>
              <w:t>Date(14)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9B0583">
              <w:rPr>
                <w:sz w:val="18"/>
                <w:szCs w:val="18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结束时间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UTC时间, </w:t>
            </w:r>
            <w:r>
              <w:t>yyyyMMddHHmmss</w:t>
            </w:r>
          </w:p>
        </w:tc>
      </w:tr>
      <w:tr w:rsidR="003C6136" w:rsidRPr="000D0130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F15EFF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createTime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E30081" w:rsidRDefault="003C6136" w:rsidP="003C6136">
            <w:pPr>
              <w:pStyle w:val="TableText"/>
              <w:rPr>
                <w:b/>
                <w:lang w:val="fr-FR"/>
              </w:rPr>
            </w:pPr>
            <w:r w:rsidRPr="00E30081">
              <w:rPr>
                <w:b/>
                <w:lang w:val="fr-FR"/>
              </w:rPr>
              <w:t>Date(14)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9B0583">
              <w:rPr>
                <w:sz w:val="18"/>
                <w:szCs w:val="18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添加时间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UTC时间, </w:t>
            </w:r>
            <w:r>
              <w:t>yyyyMMddHHmmss</w:t>
            </w:r>
          </w:p>
        </w:tc>
      </w:tr>
      <w:tr w:rsidR="003C6136" w:rsidRPr="000D0130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lastModifyTime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E30081" w:rsidRDefault="003C6136" w:rsidP="003C6136">
            <w:pPr>
              <w:pStyle w:val="TableText"/>
              <w:rPr>
                <w:b/>
                <w:lang w:val="fr-FR"/>
              </w:rPr>
            </w:pPr>
            <w:r w:rsidRPr="00E30081">
              <w:rPr>
                <w:b/>
                <w:lang w:val="fr-FR"/>
              </w:rPr>
              <w:t>Date(14)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9B0583">
              <w:rPr>
                <w:sz w:val="18"/>
                <w:szCs w:val="18"/>
              </w:rPr>
              <w:t>M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9B0583" w:rsidRDefault="003C6136" w:rsidP="003C6136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6136" w:rsidRPr="00EA63AE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最近修改时间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UTC时间, </w:t>
            </w:r>
            <w:r>
              <w:t>yyyyMMddHHmmss</w:t>
            </w:r>
          </w:p>
        </w:tc>
      </w:tr>
      <w:tr w:rsidR="003C6136" w:rsidRPr="000D0130" w:rsidTr="00E81B50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680AF3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680AF3">
              <w:rPr>
                <w:sz w:val="18"/>
                <w:szCs w:val="18"/>
              </w:rPr>
              <w:t>extentionInfo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E30081" w:rsidRDefault="003C6136" w:rsidP="003C6136">
            <w:pPr>
              <w:pStyle w:val="TableText"/>
              <w:rPr>
                <w:b/>
                <w:lang w:val="fr-FR"/>
              </w:rPr>
            </w:pPr>
            <w:r w:rsidRPr="00E30081">
              <w:rPr>
                <w:rFonts w:hint="eastAsia"/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680AF3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680AF3">
              <w:rPr>
                <w:sz w:val="18"/>
                <w:szCs w:val="18"/>
              </w:rPr>
              <w:t>O</w:t>
            </w:r>
          </w:p>
        </w:tc>
        <w:tc>
          <w:tcPr>
            <w:tcW w:w="7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C6136" w:rsidRPr="00680AF3" w:rsidRDefault="003C6136" w:rsidP="003C6136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C6136" w:rsidRDefault="003C6136" w:rsidP="003C6136">
            <w:pPr>
              <w:pStyle w:val="TableText"/>
              <w:rPr>
                <w:sz w:val="18"/>
                <w:szCs w:val="18"/>
              </w:rPr>
            </w:pPr>
            <w:r w:rsidRPr="00680AF3">
              <w:rPr>
                <w:sz w:val="18"/>
                <w:szCs w:val="18"/>
              </w:rPr>
              <w:t>扩展字段</w:t>
            </w:r>
          </w:p>
          <w:p w:rsidR="003C6136" w:rsidRPr="00680AF3" w:rsidRDefault="003C6136" w:rsidP="003C6136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ey:value</w:t>
            </w:r>
          </w:p>
        </w:tc>
      </w:tr>
    </w:tbl>
    <w:p w:rsidR="00EA6E44" w:rsidRDefault="00EA6E44" w:rsidP="0055501E"/>
    <w:p w:rsidR="001834DF" w:rsidRDefault="001834DF" w:rsidP="001834DF">
      <w:r>
        <w:rPr>
          <w:rFonts w:hint="eastAsia"/>
        </w:rPr>
        <w:t>扩展字段表</w:t>
      </w:r>
      <w:r>
        <w:rPr>
          <w:rFonts w:hint="eastAsia"/>
        </w:rPr>
        <w:t>:</w:t>
      </w:r>
    </w:p>
    <w:tbl>
      <w:tblPr>
        <w:tblW w:w="728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134"/>
        <w:gridCol w:w="3596"/>
      </w:tblGrid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value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jc w:val="center"/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含义及填写说明</w:t>
            </w: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</w:tbl>
    <w:p w:rsidR="00EA6E44" w:rsidRDefault="00EA6E44" w:rsidP="0055501E"/>
    <w:p w:rsidR="004E6140" w:rsidRDefault="004E6140" w:rsidP="004E6140">
      <w:pPr>
        <w:rPr>
          <w:lang w:val="fr-FR"/>
        </w:rPr>
      </w:pPr>
    </w:p>
    <w:sectPr w:rsidR="004E6140" w:rsidSect="007D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08" w:rsidRDefault="00D40208" w:rsidP="00B268FF">
      <w:r>
        <w:separator/>
      </w:r>
    </w:p>
  </w:endnote>
  <w:endnote w:type="continuationSeparator" w:id="0">
    <w:p w:rsidR="00D40208" w:rsidRDefault="00D40208" w:rsidP="00B2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08" w:rsidRDefault="00D40208" w:rsidP="00B268FF">
      <w:r>
        <w:separator/>
      </w:r>
    </w:p>
  </w:footnote>
  <w:footnote w:type="continuationSeparator" w:id="0">
    <w:p w:rsidR="00D40208" w:rsidRDefault="00D40208" w:rsidP="00B2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723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568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36B7527B"/>
    <w:multiLevelType w:val="hybridMultilevel"/>
    <w:tmpl w:val="F6187BE6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xiaodong (A)">
    <w15:presenceInfo w15:providerId="AD" w15:userId="S-1-5-21-147214757-305610072-1517763936-4222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FF"/>
    <w:rsid w:val="00001400"/>
    <w:rsid w:val="00001BDE"/>
    <w:rsid w:val="00002151"/>
    <w:rsid w:val="000026DA"/>
    <w:rsid w:val="000031AC"/>
    <w:rsid w:val="00004BA2"/>
    <w:rsid w:val="00005BDE"/>
    <w:rsid w:val="000069DD"/>
    <w:rsid w:val="00006F34"/>
    <w:rsid w:val="00010976"/>
    <w:rsid w:val="00010F5E"/>
    <w:rsid w:val="00011D26"/>
    <w:rsid w:val="0001223A"/>
    <w:rsid w:val="00012936"/>
    <w:rsid w:val="0001396F"/>
    <w:rsid w:val="00014154"/>
    <w:rsid w:val="00014767"/>
    <w:rsid w:val="00014F11"/>
    <w:rsid w:val="0001528B"/>
    <w:rsid w:val="00015424"/>
    <w:rsid w:val="00015FBD"/>
    <w:rsid w:val="0001602C"/>
    <w:rsid w:val="000166A9"/>
    <w:rsid w:val="00016881"/>
    <w:rsid w:val="000169E8"/>
    <w:rsid w:val="00016B5D"/>
    <w:rsid w:val="00016DB9"/>
    <w:rsid w:val="00017081"/>
    <w:rsid w:val="000205C1"/>
    <w:rsid w:val="0002301E"/>
    <w:rsid w:val="000255FB"/>
    <w:rsid w:val="00026C08"/>
    <w:rsid w:val="00026E02"/>
    <w:rsid w:val="00026EE2"/>
    <w:rsid w:val="00027A68"/>
    <w:rsid w:val="00031698"/>
    <w:rsid w:val="0003169A"/>
    <w:rsid w:val="00031C5A"/>
    <w:rsid w:val="00032908"/>
    <w:rsid w:val="000334BE"/>
    <w:rsid w:val="000340F2"/>
    <w:rsid w:val="000412F2"/>
    <w:rsid w:val="00042025"/>
    <w:rsid w:val="00043882"/>
    <w:rsid w:val="00043EE0"/>
    <w:rsid w:val="00044792"/>
    <w:rsid w:val="00044A1C"/>
    <w:rsid w:val="00044C73"/>
    <w:rsid w:val="00044DE5"/>
    <w:rsid w:val="00044E35"/>
    <w:rsid w:val="00044E9D"/>
    <w:rsid w:val="00045EEC"/>
    <w:rsid w:val="000464D6"/>
    <w:rsid w:val="00046622"/>
    <w:rsid w:val="00047691"/>
    <w:rsid w:val="00051EF8"/>
    <w:rsid w:val="00052C7D"/>
    <w:rsid w:val="00052DB5"/>
    <w:rsid w:val="00053C00"/>
    <w:rsid w:val="000561D0"/>
    <w:rsid w:val="000565E6"/>
    <w:rsid w:val="00056922"/>
    <w:rsid w:val="00057A02"/>
    <w:rsid w:val="0006031C"/>
    <w:rsid w:val="00060E84"/>
    <w:rsid w:val="00060F0E"/>
    <w:rsid w:val="000610A6"/>
    <w:rsid w:val="000616A1"/>
    <w:rsid w:val="00063174"/>
    <w:rsid w:val="000642B1"/>
    <w:rsid w:val="000656CA"/>
    <w:rsid w:val="00067224"/>
    <w:rsid w:val="00067B5C"/>
    <w:rsid w:val="000719D5"/>
    <w:rsid w:val="00072F49"/>
    <w:rsid w:val="00073B9A"/>
    <w:rsid w:val="000743CC"/>
    <w:rsid w:val="00074634"/>
    <w:rsid w:val="00074F3D"/>
    <w:rsid w:val="00076821"/>
    <w:rsid w:val="00080DC4"/>
    <w:rsid w:val="00081118"/>
    <w:rsid w:val="00081D55"/>
    <w:rsid w:val="0008383E"/>
    <w:rsid w:val="00083B68"/>
    <w:rsid w:val="000844E7"/>
    <w:rsid w:val="000861F3"/>
    <w:rsid w:val="0008620C"/>
    <w:rsid w:val="000869A3"/>
    <w:rsid w:val="00092507"/>
    <w:rsid w:val="00094CA4"/>
    <w:rsid w:val="00095CB8"/>
    <w:rsid w:val="00095EBB"/>
    <w:rsid w:val="00096FEC"/>
    <w:rsid w:val="000A0265"/>
    <w:rsid w:val="000A1153"/>
    <w:rsid w:val="000A19C1"/>
    <w:rsid w:val="000A2406"/>
    <w:rsid w:val="000A305C"/>
    <w:rsid w:val="000A4EBC"/>
    <w:rsid w:val="000A7961"/>
    <w:rsid w:val="000A7A68"/>
    <w:rsid w:val="000B1745"/>
    <w:rsid w:val="000B19E1"/>
    <w:rsid w:val="000B2A5E"/>
    <w:rsid w:val="000B3445"/>
    <w:rsid w:val="000B37BF"/>
    <w:rsid w:val="000B38DB"/>
    <w:rsid w:val="000B38EA"/>
    <w:rsid w:val="000B3978"/>
    <w:rsid w:val="000B46EA"/>
    <w:rsid w:val="000C122E"/>
    <w:rsid w:val="000C413A"/>
    <w:rsid w:val="000C475F"/>
    <w:rsid w:val="000D1C03"/>
    <w:rsid w:val="000D2775"/>
    <w:rsid w:val="000D3C83"/>
    <w:rsid w:val="000D53E8"/>
    <w:rsid w:val="000D569E"/>
    <w:rsid w:val="000D6045"/>
    <w:rsid w:val="000D6F23"/>
    <w:rsid w:val="000D73F5"/>
    <w:rsid w:val="000D766C"/>
    <w:rsid w:val="000E079A"/>
    <w:rsid w:val="000E22C8"/>
    <w:rsid w:val="000E4BC8"/>
    <w:rsid w:val="000E5C32"/>
    <w:rsid w:val="000E626B"/>
    <w:rsid w:val="000E63A3"/>
    <w:rsid w:val="000E63F1"/>
    <w:rsid w:val="000E7741"/>
    <w:rsid w:val="000E7B90"/>
    <w:rsid w:val="000F0194"/>
    <w:rsid w:val="000F22DD"/>
    <w:rsid w:val="000F3F69"/>
    <w:rsid w:val="000F4D72"/>
    <w:rsid w:val="000F5E3C"/>
    <w:rsid w:val="000F7254"/>
    <w:rsid w:val="000F7C71"/>
    <w:rsid w:val="00100CE5"/>
    <w:rsid w:val="001026A9"/>
    <w:rsid w:val="00102B1B"/>
    <w:rsid w:val="00103BC3"/>
    <w:rsid w:val="00104B04"/>
    <w:rsid w:val="00104DB3"/>
    <w:rsid w:val="00104DD5"/>
    <w:rsid w:val="001056F0"/>
    <w:rsid w:val="00105A1B"/>
    <w:rsid w:val="00105B9A"/>
    <w:rsid w:val="001076E2"/>
    <w:rsid w:val="00110A0E"/>
    <w:rsid w:val="00111948"/>
    <w:rsid w:val="00111C41"/>
    <w:rsid w:val="00111E11"/>
    <w:rsid w:val="001124C0"/>
    <w:rsid w:val="00112D89"/>
    <w:rsid w:val="00113EBD"/>
    <w:rsid w:val="001160FD"/>
    <w:rsid w:val="00117EDD"/>
    <w:rsid w:val="00120A62"/>
    <w:rsid w:val="00120B28"/>
    <w:rsid w:val="001229BF"/>
    <w:rsid w:val="001273F1"/>
    <w:rsid w:val="00127F86"/>
    <w:rsid w:val="0013074A"/>
    <w:rsid w:val="001313A0"/>
    <w:rsid w:val="00131617"/>
    <w:rsid w:val="00131BD7"/>
    <w:rsid w:val="00132192"/>
    <w:rsid w:val="0013489F"/>
    <w:rsid w:val="001355AE"/>
    <w:rsid w:val="0013629C"/>
    <w:rsid w:val="00137573"/>
    <w:rsid w:val="001375EF"/>
    <w:rsid w:val="001379BE"/>
    <w:rsid w:val="0014180C"/>
    <w:rsid w:val="001452F8"/>
    <w:rsid w:val="00145848"/>
    <w:rsid w:val="00145E34"/>
    <w:rsid w:val="00146933"/>
    <w:rsid w:val="0015094D"/>
    <w:rsid w:val="00150C00"/>
    <w:rsid w:val="00152668"/>
    <w:rsid w:val="0015341C"/>
    <w:rsid w:val="001552DB"/>
    <w:rsid w:val="00156526"/>
    <w:rsid w:val="00157373"/>
    <w:rsid w:val="001573B0"/>
    <w:rsid w:val="00157876"/>
    <w:rsid w:val="0016064C"/>
    <w:rsid w:val="001618BF"/>
    <w:rsid w:val="00161BC5"/>
    <w:rsid w:val="001624FE"/>
    <w:rsid w:val="00163763"/>
    <w:rsid w:val="001658A4"/>
    <w:rsid w:val="001658EB"/>
    <w:rsid w:val="00165B2D"/>
    <w:rsid w:val="00165CA4"/>
    <w:rsid w:val="001671F8"/>
    <w:rsid w:val="00170059"/>
    <w:rsid w:val="0017317B"/>
    <w:rsid w:val="00173A83"/>
    <w:rsid w:val="00177283"/>
    <w:rsid w:val="00177961"/>
    <w:rsid w:val="001812B1"/>
    <w:rsid w:val="0018216F"/>
    <w:rsid w:val="00182C7F"/>
    <w:rsid w:val="001834DF"/>
    <w:rsid w:val="00185819"/>
    <w:rsid w:val="001865FE"/>
    <w:rsid w:val="00187165"/>
    <w:rsid w:val="00190430"/>
    <w:rsid w:val="00191AB7"/>
    <w:rsid w:val="00192E0D"/>
    <w:rsid w:val="00194F87"/>
    <w:rsid w:val="00195259"/>
    <w:rsid w:val="00195AB0"/>
    <w:rsid w:val="00196150"/>
    <w:rsid w:val="001A0BB0"/>
    <w:rsid w:val="001A1399"/>
    <w:rsid w:val="001A147D"/>
    <w:rsid w:val="001A19A0"/>
    <w:rsid w:val="001A21FC"/>
    <w:rsid w:val="001A2D4E"/>
    <w:rsid w:val="001A2E3A"/>
    <w:rsid w:val="001A3E9C"/>
    <w:rsid w:val="001A53DF"/>
    <w:rsid w:val="001A5C12"/>
    <w:rsid w:val="001A5D8D"/>
    <w:rsid w:val="001A631A"/>
    <w:rsid w:val="001A7F5B"/>
    <w:rsid w:val="001B043C"/>
    <w:rsid w:val="001B2209"/>
    <w:rsid w:val="001B265E"/>
    <w:rsid w:val="001B3893"/>
    <w:rsid w:val="001B492E"/>
    <w:rsid w:val="001B61AB"/>
    <w:rsid w:val="001B6D1F"/>
    <w:rsid w:val="001B7850"/>
    <w:rsid w:val="001B7971"/>
    <w:rsid w:val="001C00F0"/>
    <w:rsid w:val="001C04A8"/>
    <w:rsid w:val="001C0FEA"/>
    <w:rsid w:val="001C1143"/>
    <w:rsid w:val="001C239E"/>
    <w:rsid w:val="001C3FE7"/>
    <w:rsid w:val="001C5555"/>
    <w:rsid w:val="001C61A0"/>
    <w:rsid w:val="001C61DE"/>
    <w:rsid w:val="001C704A"/>
    <w:rsid w:val="001C73B8"/>
    <w:rsid w:val="001D0CBB"/>
    <w:rsid w:val="001D134A"/>
    <w:rsid w:val="001D1AB7"/>
    <w:rsid w:val="001D1D09"/>
    <w:rsid w:val="001D1F3C"/>
    <w:rsid w:val="001D20FD"/>
    <w:rsid w:val="001D3E0C"/>
    <w:rsid w:val="001D555F"/>
    <w:rsid w:val="001D561C"/>
    <w:rsid w:val="001E0488"/>
    <w:rsid w:val="001E0601"/>
    <w:rsid w:val="001E0924"/>
    <w:rsid w:val="001E0EC5"/>
    <w:rsid w:val="001E2B76"/>
    <w:rsid w:val="001E2D4F"/>
    <w:rsid w:val="001E381F"/>
    <w:rsid w:val="001E5200"/>
    <w:rsid w:val="001E5A6E"/>
    <w:rsid w:val="001E5CC9"/>
    <w:rsid w:val="001E6DA5"/>
    <w:rsid w:val="001F2D31"/>
    <w:rsid w:val="001F3229"/>
    <w:rsid w:val="001F4004"/>
    <w:rsid w:val="001F483B"/>
    <w:rsid w:val="001F5342"/>
    <w:rsid w:val="001F6C67"/>
    <w:rsid w:val="001F6D9E"/>
    <w:rsid w:val="001F720A"/>
    <w:rsid w:val="001F7622"/>
    <w:rsid w:val="001F78BF"/>
    <w:rsid w:val="001F79EC"/>
    <w:rsid w:val="001F7A03"/>
    <w:rsid w:val="00200DA5"/>
    <w:rsid w:val="00202078"/>
    <w:rsid w:val="0020415A"/>
    <w:rsid w:val="00206194"/>
    <w:rsid w:val="00206919"/>
    <w:rsid w:val="00206BF4"/>
    <w:rsid w:val="00206D1B"/>
    <w:rsid w:val="00211F9B"/>
    <w:rsid w:val="00212AB6"/>
    <w:rsid w:val="00212E63"/>
    <w:rsid w:val="002138F8"/>
    <w:rsid w:val="0021403C"/>
    <w:rsid w:val="0021486F"/>
    <w:rsid w:val="0021494B"/>
    <w:rsid w:val="00217A25"/>
    <w:rsid w:val="002203C2"/>
    <w:rsid w:val="0022193A"/>
    <w:rsid w:val="00224B9C"/>
    <w:rsid w:val="002262D7"/>
    <w:rsid w:val="00226EDC"/>
    <w:rsid w:val="00230DDC"/>
    <w:rsid w:val="00232941"/>
    <w:rsid w:val="00236395"/>
    <w:rsid w:val="0023654F"/>
    <w:rsid w:val="002369D1"/>
    <w:rsid w:val="00236EB9"/>
    <w:rsid w:val="00237FC6"/>
    <w:rsid w:val="0024070D"/>
    <w:rsid w:val="002409B0"/>
    <w:rsid w:val="00243C1E"/>
    <w:rsid w:val="00243CD0"/>
    <w:rsid w:val="00245836"/>
    <w:rsid w:val="00245E1C"/>
    <w:rsid w:val="0024798D"/>
    <w:rsid w:val="00247B5D"/>
    <w:rsid w:val="00247C65"/>
    <w:rsid w:val="002504E4"/>
    <w:rsid w:val="002507A0"/>
    <w:rsid w:val="002513FF"/>
    <w:rsid w:val="00253136"/>
    <w:rsid w:val="0025363D"/>
    <w:rsid w:val="0025444A"/>
    <w:rsid w:val="00255322"/>
    <w:rsid w:val="00260BC8"/>
    <w:rsid w:val="0026260C"/>
    <w:rsid w:val="00262735"/>
    <w:rsid w:val="00263D63"/>
    <w:rsid w:val="0026421B"/>
    <w:rsid w:val="00264331"/>
    <w:rsid w:val="002645FF"/>
    <w:rsid w:val="00264F9E"/>
    <w:rsid w:val="002653E7"/>
    <w:rsid w:val="0026651E"/>
    <w:rsid w:val="002676A4"/>
    <w:rsid w:val="00267BB5"/>
    <w:rsid w:val="00270D90"/>
    <w:rsid w:val="002710E4"/>
    <w:rsid w:val="00272A21"/>
    <w:rsid w:val="00273B17"/>
    <w:rsid w:val="0027490A"/>
    <w:rsid w:val="00274F11"/>
    <w:rsid w:val="002768BF"/>
    <w:rsid w:val="00276C97"/>
    <w:rsid w:val="002814D2"/>
    <w:rsid w:val="00281C21"/>
    <w:rsid w:val="002829E2"/>
    <w:rsid w:val="00284429"/>
    <w:rsid w:val="00286C46"/>
    <w:rsid w:val="0028759C"/>
    <w:rsid w:val="00287717"/>
    <w:rsid w:val="002901C0"/>
    <w:rsid w:val="00290599"/>
    <w:rsid w:val="00290656"/>
    <w:rsid w:val="00292B55"/>
    <w:rsid w:val="00292D38"/>
    <w:rsid w:val="002961A0"/>
    <w:rsid w:val="002978BF"/>
    <w:rsid w:val="00297A13"/>
    <w:rsid w:val="002A15DB"/>
    <w:rsid w:val="002B00E4"/>
    <w:rsid w:val="002B0F63"/>
    <w:rsid w:val="002B1C6C"/>
    <w:rsid w:val="002B5D92"/>
    <w:rsid w:val="002B6E3E"/>
    <w:rsid w:val="002C0025"/>
    <w:rsid w:val="002C053A"/>
    <w:rsid w:val="002C0703"/>
    <w:rsid w:val="002C09B8"/>
    <w:rsid w:val="002C0C69"/>
    <w:rsid w:val="002C1423"/>
    <w:rsid w:val="002C191F"/>
    <w:rsid w:val="002C1EA7"/>
    <w:rsid w:val="002C310D"/>
    <w:rsid w:val="002C4687"/>
    <w:rsid w:val="002C489B"/>
    <w:rsid w:val="002C553B"/>
    <w:rsid w:val="002C567A"/>
    <w:rsid w:val="002D0456"/>
    <w:rsid w:val="002D1997"/>
    <w:rsid w:val="002D207A"/>
    <w:rsid w:val="002D359B"/>
    <w:rsid w:val="002D54FC"/>
    <w:rsid w:val="002D5526"/>
    <w:rsid w:val="002D70BA"/>
    <w:rsid w:val="002D73B8"/>
    <w:rsid w:val="002E0AC3"/>
    <w:rsid w:val="002E0B68"/>
    <w:rsid w:val="002E1D8E"/>
    <w:rsid w:val="002E32CF"/>
    <w:rsid w:val="002E38EF"/>
    <w:rsid w:val="002E3A15"/>
    <w:rsid w:val="002E3BB1"/>
    <w:rsid w:val="002E50FF"/>
    <w:rsid w:val="002E52D7"/>
    <w:rsid w:val="002E781C"/>
    <w:rsid w:val="002F0F68"/>
    <w:rsid w:val="002F278F"/>
    <w:rsid w:val="002F4A5E"/>
    <w:rsid w:val="002F4AA9"/>
    <w:rsid w:val="002F5A82"/>
    <w:rsid w:val="002F661C"/>
    <w:rsid w:val="002F6EF5"/>
    <w:rsid w:val="00300217"/>
    <w:rsid w:val="003005BB"/>
    <w:rsid w:val="00300875"/>
    <w:rsid w:val="003015B7"/>
    <w:rsid w:val="00301878"/>
    <w:rsid w:val="00303AF9"/>
    <w:rsid w:val="00303EBE"/>
    <w:rsid w:val="00310381"/>
    <w:rsid w:val="003108CE"/>
    <w:rsid w:val="003117C2"/>
    <w:rsid w:val="003131AE"/>
    <w:rsid w:val="00314362"/>
    <w:rsid w:val="00320641"/>
    <w:rsid w:val="00320847"/>
    <w:rsid w:val="00320E9E"/>
    <w:rsid w:val="003247AA"/>
    <w:rsid w:val="00324808"/>
    <w:rsid w:val="00324DD5"/>
    <w:rsid w:val="0032792A"/>
    <w:rsid w:val="003307C2"/>
    <w:rsid w:val="00331FAE"/>
    <w:rsid w:val="00332BA5"/>
    <w:rsid w:val="003335B0"/>
    <w:rsid w:val="0033390A"/>
    <w:rsid w:val="00333B73"/>
    <w:rsid w:val="00337C49"/>
    <w:rsid w:val="0034121A"/>
    <w:rsid w:val="0034192E"/>
    <w:rsid w:val="00341F8A"/>
    <w:rsid w:val="00341FF0"/>
    <w:rsid w:val="00342177"/>
    <w:rsid w:val="003443C5"/>
    <w:rsid w:val="003448D4"/>
    <w:rsid w:val="003451D2"/>
    <w:rsid w:val="003452BF"/>
    <w:rsid w:val="00345D15"/>
    <w:rsid w:val="00351A2D"/>
    <w:rsid w:val="003526FF"/>
    <w:rsid w:val="0035382E"/>
    <w:rsid w:val="003569AB"/>
    <w:rsid w:val="0035799E"/>
    <w:rsid w:val="0036041B"/>
    <w:rsid w:val="003604E6"/>
    <w:rsid w:val="00360B3C"/>
    <w:rsid w:val="00362188"/>
    <w:rsid w:val="00362BF2"/>
    <w:rsid w:val="00362DC7"/>
    <w:rsid w:val="00363453"/>
    <w:rsid w:val="00365D98"/>
    <w:rsid w:val="00366BA8"/>
    <w:rsid w:val="003671C1"/>
    <w:rsid w:val="00370901"/>
    <w:rsid w:val="00371087"/>
    <w:rsid w:val="00371351"/>
    <w:rsid w:val="003714FE"/>
    <w:rsid w:val="00372A9A"/>
    <w:rsid w:val="00372F65"/>
    <w:rsid w:val="00373598"/>
    <w:rsid w:val="00375FF3"/>
    <w:rsid w:val="003767B3"/>
    <w:rsid w:val="00381C14"/>
    <w:rsid w:val="00381EB8"/>
    <w:rsid w:val="00382ADB"/>
    <w:rsid w:val="00390B29"/>
    <w:rsid w:val="00391982"/>
    <w:rsid w:val="00392AEC"/>
    <w:rsid w:val="00394025"/>
    <w:rsid w:val="00394264"/>
    <w:rsid w:val="00394F31"/>
    <w:rsid w:val="003952B0"/>
    <w:rsid w:val="00396C84"/>
    <w:rsid w:val="00396E59"/>
    <w:rsid w:val="003A0A6E"/>
    <w:rsid w:val="003A0AB3"/>
    <w:rsid w:val="003A135D"/>
    <w:rsid w:val="003A2BAE"/>
    <w:rsid w:val="003A2D9E"/>
    <w:rsid w:val="003A3692"/>
    <w:rsid w:val="003A444B"/>
    <w:rsid w:val="003A6556"/>
    <w:rsid w:val="003A678A"/>
    <w:rsid w:val="003A7804"/>
    <w:rsid w:val="003B14A4"/>
    <w:rsid w:val="003B46A8"/>
    <w:rsid w:val="003B4897"/>
    <w:rsid w:val="003B74C7"/>
    <w:rsid w:val="003C1507"/>
    <w:rsid w:val="003C1D45"/>
    <w:rsid w:val="003C2E79"/>
    <w:rsid w:val="003C3E53"/>
    <w:rsid w:val="003C5219"/>
    <w:rsid w:val="003C5548"/>
    <w:rsid w:val="003C6136"/>
    <w:rsid w:val="003D0E5D"/>
    <w:rsid w:val="003D21EE"/>
    <w:rsid w:val="003D2A27"/>
    <w:rsid w:val="003D3834"/>
    <w:rsid w:val="003D62C3"/>
    <w:rsid w:val="003D6D28"/>
    <w:rsid w:val="003D709B"/>
    <w:rsid w:val="003D7474"/>
    <w:rsid w:val="003D7CAE"/>
    <w:rsid w:val="003E1955"/>
    <w:rsid w:val="003E2D0B"/>
    <w:rsid w:val="003E3E14"/>
    <w:rsid w:val="003E4405"/>
    <w:rsid w:val="003E5217"/>
    <w:rsid w:val="003E52A3"/>
    <w:rsid w:val="003E7468"/>
    <w:rsid w:val="003E7CD9"/>
    <w:rsid w:val="003F02C7"/>
    <w:rsid w:val="003F046E"/>
    <w:rsid w:val="003F0A11"/>
    <w:rsid w:val="003F0D6A"/>
    <w:rsid w:val="003F17B6"/>
    <w:rsid w:val="003F1E3F"/>
    <w:rsid w:val="003F24D3"/>
    <w:rsid w:val="003F28D6"/>
    <w:rsid w:val="003F2CAF"/>
    <w:rsid w:val="003F3188"/>
    <w:rsid w:val="003F35E6"/>
    <w:rsid w:val="003F3EFE"/>
    <w:rsid w:val="003F67F5"/>
    <w:rsid w:val="003F72B0"/>
    <w:rsid w:val="003F7D90"/>
    <w:rsid w:val="004028DD"/>
    <w:rsid w:val="004029C6"/>
    <w:rsid w:val="00403975"/>
    <w:rsid w:val="004040A2"/>
    <w:rsid w:val="004041C5"/>
    <w:rsid w:val="004042D0"/>
    <w:rsid w:val="0040510A"/>
    <w:rsid w:val="004056CF"/>
    <w:rsid w:val="004057D3"/>
    <w:rsid w:val="00406FB4"/>
    <w:rsid w:val="00410702"/>
    <w:rsid w:val="0041546D"/>
    <w:rsid w:val="004169CB"/>
    <w:rsid w:val="00416B04"/>
    <w:rsid w:val="00417251"/>
    <w:rsid w:val="0041762B"/>
    <w:rsid w:val="0042024E"/>
    <w:rsid w:val="0042090B"/>
    <w:rsid w:val="00420EE9"/>
    <w:rsid w:val="0042131D"/>
    <w:rsid w:val="0042207F"/>
    <w:rsid w:val="00422266"/>
    <w:rsid w:val="00423260"/>
    <w:rsid w:val="00423C27"/>
    <w:rsid w:val="00423D8B"/>
    <w:rsid w:val="00423F76"/>
    <w:rsid w:val="00427193"/>
    <w:rsid w:val="0042792C"/>
    <w:rsid w:val="004349F7"/>
    <w:rsid w:val="00434BC5"/>
    <w:rsid w:val="00435748"/>
    <w:rsid w:val="0043638C"/>
    <w:rsid w:val="00440B47"/>
    <w:rsid w:val="00441263"/>
    <w:rsid w:val="004419C5"/>
    <w:rsid w:val="00441D61"/>
    <w:rsid w:val="00443694"/>
    <w:rsid w:val="00444B63"/>
    <w:rsid w:val="00446CEE"/>
    <w:rsid w:val="0044728C"/>
    <w:rsid w:val="00450470"/>
    <w:rsid w:val="00450D48"/>
    <w:rsid w:val="004537E0"/>
    <w:rsid w:val="004548A8"/>
    <w:rsid w:val="00454E22"/>
    <w:rsid w:val="004558D4"/>
    <w:rsid w:val="00455AC1"/>
    <w:rsid w:val="00460609"/>
    <w:rsid w:val="0046086E"/>
    <w:rsid w:val="00461061"/>
    <w:rsid w:val="004617CF"/>
    <w:rsid w:val="00461C4E"/>
    <w:rsid w:val="004624B7"/>
    <w:rsid w:val="004624CC"/>
    <w:rsid w:val="004643C6"/>
    <w:rsid w:val="004648EB"/>
    <w:rsid w:val="00464EC5"/>
    <w:rsid w:val="004652E9"/>
    <w:rsid w:val="00467732"/>
    <w:rsid w:val="00470B31"/>
    <w:rsid w:val="004738B8"/>
    <w:rsid w:val="00473EDC"/>
    <w:rsid w:val="00474AEB"/>
    <w:rsid w:val="00474CB0"/>
    <w:rsid w:val="00474EA2"/>
    <w:rsid w:val="00474F6C"/>
    <w:rsid w:val="0047504C"/>
    <w:rsid w:val="0047520A"/>
    <w:rsid w:val="00475C0E"/>
    <w:rsid w:val="00476CAE"/>
    <w:rsid w:val="0048129D"/>
    <w:rsid w:val="00481438"/>
    <w:rsid w:val="0048610E"/>
    <w:rsid w:val="00486495"/>
    <w:rsid w:val="00486A5C"/>
    <w:rsid w:val="0049006D"/>
    <w:rsid w:val="00490F51"/>
    <w:rsid w:val="00490F74"/>
    <w:rsid w:val="00491F21"/>
    <w:rsid w:val="0049279A"/>
    <w:rsid w:val="00492AA6"/>
    <w:rsid w:val="00492D8E"/>
    <w:rsid w:val="00493DC5"/>
    <w:rsid w:val="004963C0"/>
    <w:rsid w:val="00497673"/>
    <w:rsid w:val="0049775F"/>
    <w:rsid w:val="004A11E9"/>
    <w:rsid w:val="004A1957"/>
    <w:rsid w:val="004A1C5A"/>
    <w:rsid w:val="004A24F4"/>
    <w:rsid w:val="004A3443"/>
    <w:rsid w:val="004A6E97"/>
    <w:rsid w:val="004A77BB"/>
    <w:rsid w:val="004B0DEA"/>
    <w:rsid w:val="004B0E55"/>
    <w:rsid w:val="004B1363"/>
    <w:rsid w:val="004B168E"/>
    <w:rsid w:val="004B2770"/>
    <w:rsid w:val="004B322E"/>
    <w:rsid w:val="004B393D"/>
    <w:rsid w:val="004B3982"/>
    <w:rsid w:val="004B3BDB"/>
    <w:rsid w:val="004B3DDE"/>
    <w:rsid w:val="004B4153"/>
    <w:rsid w:val="004B41D7"/>
    <w:rsid w:val="004B6BB1"/>
    <w:rsid w:val="004B789D"/>
    <w:rsid w:val="004C0C2F"/>
    <w:rsid w:val="004C24A0"/>
    <w:rsid w:val="004C2527"/>
    <w:rsid w:val="004C2695"/>
    <w:rsid w:val="004C330A"/>
    <w:rsid w:val="004C3EBF"/>
    <w:rsid w:val="004C4527"/>
    <w:rsid w:val="004C46C3"/>
    <w:rsid w:val="004C58D3"/>
    <w:rsid w:val="004C639C"/>
    <w:rsid w:val="004C671E"/>
    <w:rsid w:val="004C7BC3"/>
    <w:rsid w:val="004D0C31"/>
    <w:rsid w:val="004D0D3B"/>
    <w:rsid w:val="004D12F7"/>
    <w:rsid w:val="004D333A"/>
    <w:rsid w:val="004D3479"/>
    <w:rsid w:val="004D459A"/>
    <w:rsid w:val="004D4A0F"/>
    <w:rsid w:val="004D4D41"/>
    <w:rsid w:val="004D69D5"/>
    <w:rsid w:val="004D6E50"/>
    <w:rsid w:val="004D70F0"/>
    <w:rsid w:val="004D7856"/>
    <w:rsid w:val="004E0524"/>
    <w:rsid w:val="004E3C72"/>
    <w:rsid w:val="004E573C"/>
    <w:rsid w:val="004E6074"/>
    <w:rsid w:val="004E6140"/>
    <w:rsid w:val="004E66B0"/>
    <w:rsid w:val="004E6AA5"/>
    <w:rsid w:val="004F2E6B"/>
    <w:rsid w:val="004F2F01"/>
    <w:rsid w:val="004F6BE3"/>
    <w:rsid w:val="004F7564"/>
    <w:rsid w:val="00500068"/>
    <w:rsid w:val="005009F0"/>
    <w:rsid w:val="0050152F"/>
    <w:rsid w:val="0050468D"/>
    <w:rsid w:val="00505347"/>
    <w:rsid w:val="005055EA"/>
    <w:rsid w:val="00506193"/>
    <w:rsid w:val="00507DCC"/>
    <w:rsid w:val="00510041"/>
    <w:rsid w:val="00514058"/>
    <w:rsid w:val="005163F5"/>
    <w:rsid w:val="005174F8"/>
    <w:rsid w:val="00517FEA"/>
    <w:rsid w:val="00517FF2"/>
    <w:rsid w:val="0052010A"/>
    <w:rsid w:val="00520328"/>
    <w:rsid w:val="00520868"/>
    <w:rsid w:val="00520F18"/>
    <w:rsid w:val="005215BB"/>
    <w:rsid w:val="00521936"/>
    <w:rsid w:val="00521B24"/>
    <w:rsid w:val="00521F91"/>
    <w:rsid w:val="005220F4"/>
    <w:rsid w:val="005222AC"/>
    <w:rsid w:val="005246DE"/>
    <w:rsid w:val="00525E06"/>
    <w:rsid w:val="005264C2"/>
    <w:rsid w:val="0052713F"/>
    <w:rsid w:val="00527314"/>
    <w:rsid w:val="00527FB4"/>
    <w:rsid w:val="00530552"/>
    <w:rsid w:val="00531254"/>
    <w:rsid w:val="00532586"/>
    <w:rsid w:val="0053346A"/>
    <w:rsid w:val="00533B06"/>
    <w:rsid w:val="00534607"/>
    <w:rsid w:val="0053460C"/>
    <w:rsid w:val="00534E1F"/>
    <w:rsid w:val="00536343"/>
    <w:rsid w:val="00536D4E"/>
    <w:rsid w:val="0053773D"/>
    <w:rsid w:val="00537F26"/>
    <w:rsid w:val="00540902"/>
    <w:rsid w:val="005444FA"/>
    <w:rsid w:val="0054654C"/>
    <w:rsid w:val="005465C5"/>
    <w:rsid w:val="00546DD2"/>
    <w:rsid w:val="00547074"/>
    <w:rsid w:val="00553678"/>
    <w:rsid w:val="005536C4"/>
    <w:rsid w:val="00554C61"/>
    <w:rsid w:val="0055501E"/>
    <w:rsid w:val="00555B4A"/>
    <w:rsid w:val="00556152"/>
    <w:rsid w:val="005562FB"/>
    <w:rsid w:val="005567B0"/>
    <w:rsid w:val="00556F87"/>
    <w:rsid w:val="0055708B"/>
    <w:rsid w:val="005570F1"/>
    <w:rsid w:val="00560876"/>
    <w:rsid w:val="00561BAC"/>
    <w:rsid w:val="00561EC9"/>
    <w:rsid w:val="005621F0"/>
    <w:rsid w:val="00562443"/>
    <w:rsid w:val="0056267F"/>
    <w:rsid w:val="00563859"/>
    <w:rsid w:val="005639DB"/>
    <w:rsid w:val="00564481"/>
    <w:rsid w:val="00564B64"/>
    <w:rsid w:val="00565042"/>
    <w:rsid w:val="00571F82"/>
    <w:rsid w:val="00573E4E"/>
    <w:rsid w:val="0057421B"/>
    <w:rsid w:val="00574459"/>
    <w:rsid w:val="00577CFB"/>
    <w:rsid w:val="0058003F"/>
    <w:rsid w:val="005816F9"/>
    <w:rsid w:val="00582DC6"/>
    <w:rsid w:val="00583763"/>
    <w:rsid w:val="00583774"/>
    <w:rsid w:val="0058380A"/>
    <w:rsid w:val="00584A19"/>
    <w:rsid w:val="005854E0"/>
    <w:rsid w:val="0058612C"/>
    <w:rsid w:val="00587DF8"/>
    <w:rsid w:val="0059050F"/>
    <w:rsid w:val="0059186C"/>
    <w:rsid w:val="00592215"/>
    <w:rsid w:val="00592EAA"/>
    <w:rsid w:val="005936ED"/>
    <w:rsid w:val="00594189"/>
    <w:rsid w:val="0059708E"/>
    <w:rsid w:val="0059758A"/>
    <w:rsid w:val="005975FA"/>
    <w:rsid w:val="00597913"/>
    <w:rsid w:val="005A13CF"/>
    <w:rsid w:val="005A2247"/>
    <w:rsid w:val="005A2FE7"/>
    <w:rsid w:val="005A361C"/>
    <w:rsid w:val="005A3EC8"/>
    <w:rsid w:val="005A536D"/>
    <w:rsid w:val="005A6966"/>
    <w:rsid w:val="005A7009"/>
    <w:rsid w:val="005B0351"/>
    <w:rsid w:val="005B0E21"/>
    <w:rsid w:val="005B1BA9"/>
    <w:rsid w:val="005B2B0F"/>
    <w:rsid w:val="005B2DA1"/>
    <w:rsid w:val="005B30C5"/>
    <w:rsid w:val="005B3214"/>
    <w:rsid w:val="005B48D8"/>
    <w:rsid w:val="005B53C8"/>
    <w:rsid w:val="005B5745"/>
    <w:rsid w:val="005B6777"/>
    <w:rsid w:val="005C00D2"/>
    <w:rsid w:val="005C05BF"/>
    <w:rsid w:val="005C1425"/>
    <w:rsid w:val="005C1CAE"/>
    <w:rsid w:val="005C5668"/>
    <w:rsid w:val="005C5DCC"/>
    <w:rsid w:val="005D1E77"/>
    <w:rsid w:val="005D2117"/>
    <w:rsid w:val="005D215A"/>
    <w:rsid w:val="005D59CA"/>
    <w:rsid w:val="005D5BDE"/>
    <w:rsid w:val="005D645A"/>
    <w:rsid w:val="005D7A4E"/>
    <w:rsid w:val="005E02A4"/>
    <w:rsid w:val="005E0817"/>
    <w:rsid w:val="005E2C4F"/>
    <w:rsid w:val="005E3738"/>
    <w:rsid w:val="005E4E60"/>
    <w:rsid w:val="005E5DFC"/>
    <w:rsid w:val="005E7B66"/>
    <w:rsid w:val="005F0716"/>
    <w:rsid w:val="005F2060"/>
    <w:rsid w:val="005F225F"/>
    <w:rsid w:val="005F2B5B"/>
    <w:rsid w:val="005F3DE5"/>
    <w:rsid w:val="005F503B"/>
    <w:rsid w:val="005F5F10"/>
    <w:rsid w:val="005F73FE"/>
    <w:rsid w:val="005F7EAD"/>
    <w:rsid w:val="006005AC"/>
    <w:rsid w:val="006005BA"/>
    <w:rsid w:val="006009A4"/>
    <w:rsid w:val="00602F1E"/>
    <w:rsid w:val="00605EED"/>
    <w:rsid w:val="006062F6"/>
    <w:rsid w:val="00606CAB"/>
    <w:rsid w:val="0060763C"/>
    <w:rsid w:val="006077E0"/>
    <w:rsid w:val="006078B7"/>
    <w:rsid w:val="006105AF"/>
    <w:rsid w:val="0061332C"/>
    <w:rsid w:val="00614DC5"/>
    <w:rsid w:val="00614EB5"/>
    <w:rsid w:val="00620024"/>
    <w:rsid w:val="00620307"/>
    <w:rsid w:val="00621448"/>
    <w:rsid w:val="00621F19"/>
    <w:rsid w:val="00622F33"/>
    <w:rsid w:val="00623DE6"/>
    <w:rsid w:val="00625C24"/>
    <w:rsid w:val="00626429"/>
    <w:rsid w:val="006264E5"/>
    <w:rsid w:val="00626764"/>
    <w:rsid w:val="00626BF7"/>
    <w:rsid w:val="00627804"/>
    <w:rsid w:val="00627D3A"/>
    <w:rsid w:val="0063098B"/>
    <w:rsid w:val="006315E7"/>
    <w:rsid w:val="00631EAB"/>
    <w:rsid w:val="00632082"/>
    <w:rsid w:val="0063224B"/>
    <w:rsid w:val="00632CA3"/>
    <w:rsid w:val="006334B4"/>
    <w:rsid w:val="006337D0"/>
    <w:rsid w:val="00634877"/>
    <w:rsid w:val="0063636C"/>
    <w:rsid w:val="0064007D"/>
    <w:rsid w:val="00640590"/>
    <w:rsid w:val="00640674"/>
    <w:rsid w:val="00640863"/>
    <w:rsid w:val="00641CB0"/>
    <w:rsid w:val="0064352F"/>
    <w:rsid w:val="00645791"/>
    <w:rsid w:val="00646D2B"/>
    <w:rsid w:val="006514E7"/>
    <w:rsid w:val="0065184D"/>
    <w:rsid w:val="006523AF"/>
    <w:rsid w:val="006524E0"/>
    <w:rsid w:val="006616D8"/>
    <w:rsid w:val="00661B53"/>
    <w:rsid w:val="00661F56"/>
    <w:rsid w:val="00662F77"/>
    <w:rsid w:val="00666FB8"/>
    <w:rsid w:val="0066705F"/>
    <w:rsid w:val="00667605"/>
    <w:rsid w:val="006676EC"/>
    <w:rsid w:val="006702A3"/>
    <w:rsid w:val="00671E85"/>
    <w:rsid w:val="00671EF5"/>
    <w:rsid w:val="00671FD2"/>
    <w:rsid w:val="006720E1"/>
    <w:rsid w:val="0067286C"/>
    <w:rsid w:val="00672A3C"/>
    <w:rsid w:val="00672AC2"/>
    <w:rsid w:val="00673974"/>
    <w:rsid w:val="0067485A"/>
    <w:rsid w:val="006766CD"/>
    <w:rsid w:val="006776E1"/>
    <w:rsid w:val="00680324"/>
    <w:rsid w:val="0068036D"/>
    <w:rsid w:val="0068086B"/>
    <w:rsid w:val="00683646"/>
    <w:rsid w:val="006864BC"/>
    <w:rsid w:val="0068686C"/>
    <w:rsid w:val="00686952"/>
    <w:rsid w:val="00686BC5"/>
    <w:rsid w:val="00687412"/>
    <w:rsid w:val="006900F8"/>
    <w:rsid w:val="00690A3D"/>
    <w:rsid w:val="0069109C"/>
    <w:rsid w:val="0069248D"/>
    <w:rsid w:val="00693B21"/>
    <w:rsid w:val="00694241"/>
    <w:rsid w:val="006A3537"/>
    <w:rsid w:val="006A3F7A"/>
    <w:rsid w:val="006A4F0D"/>
    <w:rsid w:val="006A64B5"/>
    <w:rsid w:val="006A66CC"/>
    <w:rsid w:val="006B165E"/>
    <w:rsid w:val="006B379F"/>
    <w:rsid w:val="006B56B6"/>
    <w:rsid w:val="006B5D11"/>
    <w:rsid w:val="006B652A"/>
    <w:rsid w:val="006B7348"/>
    <w:rsid w:val="006C0E2B"/>
    <w:rsid w:val="006C2A49"/>
    <w:rsid w:val="006C48B7"/>
    <w:rsid w:val="006C5D95"/>
    <w:rsid w:val="006C6D7B"/>
    <w:rsid w:val="006C7142"/>
    <w:rsid w:val="006D1E37"/>
    <w:rsid w:val="006D26A8"/>
    <w:rsid w:val="006D2C31"/>
    <w:rsid w:val="006D343A"/>
    <w:rsid w:val="006D597A"/>
    <w:rsid w:val="006D6342"/>
    <w:rsid w:val="006D65E2"/>
    <w:rsid w:val="006D66B0"/>
    <w:rsid w:val="006D698C"/>
    <w:rsid w:val="006D6AF8"/>
    <w:rsid w:val="006D6FB3"/>
    <w:rsid w:val="006D70DB"/>
    <w:rsid w:val="006D7E32"/>
    <w:rsid w:val="006E0ABF"/>
    <w:rsid w:val="006E11DE"/>
    <w:rsid w:val="006E200B"/>
    <w:rsid w:val="006E203E"/>
    <w:rsid w:val="006E2A57"/>
    <w:rsid w:val="006E2DC5"/>
    <w:rsid w:val="006E3001"/>
    <w:rsid w:val="006E30B6"/>
    <w:rsid w:val="006E3219"/>
    <w:rsid w:val="006E57B6"/>
    <w:rsid w:val="006E6955"/>
    <w:rsid w:val="006F0865"/>
    <w:rsid w:val="006F092B"/>
    <w:rsid w:val="006F2519"/>
    <w:rsid w:val="006F295F"/>
    <w:rsid w:val="006F3C57"/>
    <w:rsid w:val="006F4158"/>
    <w:rsid w:val="006F49DA"/>
    <w:rsid w:val="006F6AC2"/>
    <w:rsid w:val="006F6EFD"/>
    <w:rsid w:val="0070089A"/>
    <w:rsid w:val="00700A8A"/>
    <w:rsid w:val="00700C7D"/>
    <w:rsid w:val="00703229"/>
    <w:rsid w:val="0070354F"/>
    <w:rsid w:val="0070450C"/>
    <w:rsid w:val="00705552"/>
    <w:rsid w:val="0070655F"/>
    <w:rsid w:val="00707C13"/>
    <w:rsid w:val="007107DD"/>
    <w:rsid w:val="00711314"/>
    <w:rsid w:val="00711461"/>
    <w:rsid w:val="00712F2D"/>
    <w:rsid w:val="00713FAE"/>
    <w:rsid w:val="00714855"/>
    <w:rsid w:val="00716E2D"/>
    <w:rsid w:val="00717078"/>
    <w:rsid w:val="007173D5"/>
    <w:rsid w:val="007205C9"/>
    <w:rsid w:val="00720BFB"/>
    <w:rsid w:val="007214BF"/>
    <w:rsid w:val="00722132"/>
    <w:rsid w:val="00726C62"/>
    <w:rsid w:val="00727956"/>
    <w:rsid w:val="007301C3"/>
    <w:rsid w:val="007308B7"/>
    <w:rsid w:val="0073091A"/>
    <w:rsid w:val="00730E4D"/>
    <w:rsid w:val="00731C8D"/>
    <w:rsid w:val="00731D65"/>
    <w:rsid w:val="007328A5"/>
    <w:rsid w:val="00734AF1"/>
    <w:rsid w:val="00734E84"/>
    <w:rsid w:val="007376B5"/>
    <w:rsid w:val="00737F5F"/>
    <w:rsid w:val="007406D2"/>
    <w:rsid w:val="00740A66"/>
    <w:rsid w:val="0074100B"/>
    <w:rsid w:val="00741D81"/>
    <w:rsid w:val="00741F66"/>
    <w:rsid w:val="0074352E"/>
    <w:rsid w:val="00743F9A"/>
    <w:rsid w:val="007443FF"/>
    <w:rsid w:val="00744B59"/>
    <w:rsid w:val="00746AF7"/>
    <w:rsid w:val="00747047"/>
    <w:rsid w:val="0074765B"/>
    <w:rsid w:val="00747F8F"/>
    <w:rsid w:val="007525A7"/>
    <w:rsid w:val="007546F0"/>
    <w:rsid w:val="00755356"/>
    <w:rsid w:val="007555EA"/>
    <w:rsid w:val="00755E70"/>
    <w:rsid w:val="0075665A"/>
    <w:rsid w:val="007572CD"/>
    <w:rsid w:val="00761C8A"/>
    <w:rsid w:val="00761CBE"/>
    <w:rsid w:val="00762134"/>
    <w:rsid w:val="00762694"/>
    <w:rsid w:val="00762E2A"/>
    <w:rsid w:val="00763587"/>
    <w:rsid w:val="00763D82"/>
    <w:rsid w:val="00763ED0"/>
    <w:rsid w:val="00763FB9"/>
    <w:rsid w:val="00764733"/>
    <w:rsid w:val="00765F31"/>
    <w:rsid w:val="00766697"/>
    <w:rsid w:val="007666EF"/>
    <w:rsid w:val="00767966"/>
    <w:rsid w:val="00767C1A"/>
    <w:rsid w:val="00770CC9"/>
    <w:rsid w:val="007729BC"/>
    <w:rsid w:val="00772EA1"/>
    <w:rsid w:val="00773DFC"/>
    <w:rsid w:val="0077493A"/>
    <w:rsid w:val="00776116"/>
    <w:rsid w:val="0077624B"/>
    <w:rsid w:val="00776C25"/>
    <w:rsid w:val="00777D12"/>
    <w:rsid w:val="00781802"/>
    <w:rsid w:val="00782F24"/>
    <w:rsid w:val="00783ED8"/>
    <w:rsid w:val="00790C2A"/>
    <w:rsid w:val="0079181C"/>
    <w:rsid w:val="007936C1"/>
    <w:rsid w:val="0079406A"/>
    <w:rsid w:val="007945EC"/>
    <w:rsid w:val="007955E4"/>
    <w:rsid w:val="007965D2"/>
    <w:rsid w:val="007968F7"/>
    <w:rsid w:val="00797DA4"/>
    <w:rsid w:val="007A082F"/>
    <w:rsid w:val="007A09D2"/>
    <w:rsid w:val="007A2728"/>
    <w:rsid w:val="007A2866"/>
    <w:rsid w:val="007A4671"/>
    <w:rsid w:val="007A563C"/>
    <w:rsid w:val="007A56D3"/>
    <w:rsid w:val="007A6C7D"/>
    <w:rsid w:val="007B0A16"/>
    <w:rsid w:val="007B0D23"/>
    <w:rsid w:val="007B1106"/>
    <w:rsid w:val="007B3371"/>
    <w:rsid w:val="007B3598"/>
    <w:rsid w:val="007B547B"/>
    <w:rsid w:val="007B5BDA"/>
    <w:rsid w:val="007B69E2"/>
    <w:rsid w:val="007B764B"/>
    <w:rsid w:val="007B7738"/>
    <w:rsid w:val="007C0564"/>
    <w:rsid w:val="007C11FD"/>
    <w:rsid w:val="007C304E"/>
    <w:rsid w:val="007C6424"/>
    <w:rsid w:val="007C65CE"/>
    <w:rsid w:val="007C6952"/>
    <w:rsid w:val="007C6FB2"/>
    <w:rsid w:val="007D23C4"/>
    <w:rsid w:val="007D262D"/>
    <w:rsid w:val="007D52C1"/>
    <w:rsid w:val="007D57CB"/>
    <w:rsid w:val="007D5FDE"/>
    <w:rsid w:val="007D68B0"/>
    <w:rsid w:val="007E03D1"/>
    <w:rsid w:val="007E0552"/>
    <w:rsid w:val="007E0976"/>
    <w:rsid w:val="007E2438"/>
    <w:rsid w:val="007E30C9"/>
    <w:rsid w:val="007E334D"/>
    <w:rsid w:val="007E3521"/>
    <w:rsid w:val="007E3913"/>
    <w:rsid w:val="007E4A13"/>
    <w:rsid w:val="007E5414"/>
    <w:rsid w:val="007E5648"/>
    <w:rsid w:val="007E6D56"/>
    <w:rsid w:val="007F1296"/>
    <w:rsid w:val="007F20A1"/>
    <w:rsid w:val="007F26DE"/>
    <w:rsid w:val="007F316E"/>
    <w:rsid w:val="007F4503"/>
    <w:rsid w:val="007F4B50"/>
    <w:rsid w:val="007F5240"/>
    <w:rsid w:val="007F65A6"/>
    <w:rsid w:val="007F7908"/>
    <w:rsid w:val="007F7BD0"/>
    <w:rsid w:val="008003BF"/>
    <w:rsid w:val="00800FF6"/>
    <w:rsid w:val="00802780"/>
    <w:rsid w:val="00803AF1"/>
    <w:rsid w:val="00803BA2"/>
    <w:rsid w:val="0080460C"/>
    <w:rsid w:val="008062F6"/>
    <w:rsid w:val="00807F17"/>
    <w:rsid w:val="0081123F"/>
    <w:rsid w:val="0081160B"/>
    <w:rsid w:val="008126DA"/>
    <w:rsid w:val="00812AAB"/>
    <w:rsid w:val="008136B3"/>
    <w:rsid w:val="00814197"/>
    <w:rsid w:val="0081451A"/>
    <w:rsid w:val="008165C7"/>
    <w:rsid w:val="00816C65"/>
    <w:rsid w:val="00817D54"/>
    <w:rsid w:val="00820BFE"/>
    <w:rsid w:val="0082213C"/>
    <w:rsid w:val="008224B2"/>
    <w:rsid w:val="0082383B"/>
    <w:rsid w:val="00824649"/>
    <w:rsid w:val="00824D67"/>
    <w:rsid w:val="00830673"/>
    <w:rsid w:val="00831A2D"/>
    <w:rsid w:val="00831B3D"/>
    <w:rsid w:val="008320A9"/>
    <w:rsid w:val="008324ED"/>
    <w:rsid w:val="008326C2"/>
    <w:rsid w:val="00837A84"/>
    <w:rsid w:val="008409A1"/>
    <w:rsid w:val="00841264"/>
    <w:rsid w:val="0084243D"/>
    <w:rsid w:val="00843A9A"/>
    <w:rsid w:val="008448D9"/>
    <w:rsid w:val="00844FDD"/>
    <w:rsid w:val="008450BD"/>
    <w:rsid w:val="00846A63"/>
    <w:rsid w:val="00846B1A"/>
    <w:rsid w:val="008475BA"/>
    <w:rsid w:val="00847A9A"/>
    <w:rsid w:val="0085240E"/>
    <w:rsid w:val="0085580B"/>
    <w:rsid w:val="00855F4A"/>
    <w:rsid w:val="00860186"/>
    <w:rsid w:val="008604E5"/>
    <w:rsid w:val="00860815"/>
    <w:rsid w:val="008611F6"/>
    <w:rsid w:val="00861710"/>
    <w:rsid w:val="00862193"/>
    <w:rsid w:val="0086267F"/>
    <w:rsid w:val="00863A4A"/>
    <w:rsid w:val="00863D9C"/>
    <w:rsid w:val="008647CA"/>
    <w:rsid w:val="008648D2"/>
    <w:rsid w:val="008658A5"/>
    <w:rsid w:val="008673AB"/>
    <w:rsid w:val="00870B7A"/>
    <w:rsid w:val="00871538"/>
    <w:rsid w:val="008718DF"/>
    <w:rsid w:val="00871B62"/>
    <w:rsid w:val="0087307C"/>
    <w:rsid w:val="0087514F"/>
    <w:rsid w:val="00875896"/>
    <w:rsid w:val="00875DEB"/>
    <w:rsid w:val="008767E4"/>
    <w:rsid w:val="008774FB"/>
    <w:rsid w:val="008806DB"/>
    <w:rsid w:val="00882640"/>
    <w:rsid w:val="00883BE5"/>
    <w:rsid w:val="00883E36"/>
    <w:rsid w:val="008840F2"/>
    <w:rsid w:val="00884853"/>
    <w:rsid w:val="00885841"/>
    <w:rsid w:val="0088660C"/>
    <w:rsid w:val="00887240"/>
    <w:rsid w:val="0088788E"/>
    <w:rsid w:val="008925D5"/>
    <w:rsid w:val="00893D53"/>
    <w:rsid w:val="00894090"/>
    <w:rsid w:val="00894609"/>
    <w:rsid w:val="008947A8"/>
    <w:rsid w:val="00894FC2"/>
    <w:rsid w:val="008954EF"/>
    <w:rsid w:val="0089586D"/>
    <w:rsid w:val="0089618B"/>
    <w:rsid w:val="00897EBC"/>
    <w:rsid w:val="008A0282"/>
    <w:rsid w:val="008A2DAD"/>
    <w:rsid w:val="008A3C21"/>
    <w:rsid w:val="008A4082"/>
    <w:rsid w:val="008A4E3A"/>
    <w:rsid w:val="008A5062"/>
    <w:rsid w:val="008A5BF6"/>
    <w:rsid w:val="008A65C9"/>
    <w:rsid w:val="008B0164"/>
    <w:rsid w:val="008B1FB2"/>
    <w:rsid w:val="008B230B"/>
    <w:rsid w:val="008B2919"/>
    <w:rsid w:val="008B2E03"/>
    <w:rsid w:val="008B34D3"/>
    <w:rsid w:val="008B46D5"/>
    <w:rsid w:val="008B599C"/>
    <w:rsid w:val="008B7E5C"/>
    <w:rsid w:val="008C2C1C"/>
    <w:rsid w:val="008C2F9A"/>
    <w:rsid w:val="008C4790"/>
    <w:rsid w:val="008C4AEF"/>
    <w:rsid w:val="008C69FD"/>
    <w:rsid w:val="008C7ADA"/>
    <w:rsid w:val="008D012D"/>
    <w:rsid w:val="008D0B3A"/>
    <w:rsid w:val="008D1762"/>
    <w:rsid w:val="008D2585"/>
    <w:rsid w:val="008D3668"/>
    <w:rsid w:val="008D39B4"/>
    <w:rsid w:val="008D401A"/>
    <w:rsid w:val="008D49D7"/>
    <w:rsid w:val="008D5DC0"/>
    <w:rsid w:val="008D669B"/>
    <w:rsid w:val="008D6B1E"/>
    <w:rsid w:val="008D6DAC"/>
    <w:rsid w:val="008D7A1B"/>
    <w:rsid w:val="008E0277"/>
    <w:rsid w:val="008E23E1"/>
    <w:rsid w:val="008E2400"/>
    <w:rsid w:val="008E28ED"/>
    <w:rsid w:val="008E2EA8"/>
    <w:rsid w:val="008E2F6A"/>
    <w:rsid w:val="008E406C"/>
    <w:rsid w:val="008E55FA"/>
    <w:rsid w:val="008E5BEE"/>
    <w:rsid w:val="008F05A9"/>
    <w:rsid w:val="008F19B2"/>
    <w:rsid w:val="008F3450"/>
    <w:rsid w:val="008F5492"/>
    <w:rsid w:val="008F58C9"/>
    <w:rsid w:val="008F5B16"/>
    <w:rsid w:val="0090038A"/>
    <w:rsid w:val="0090043B"/>
    <w:rsid w:val="009014D4"/>
    <w:rsid w:val="00901AE0"/>
    <w:rsid w:val="00901DA8"/>
    <w:rsid w:val="0090335A"/>
    <w:rsid w:val="009035A0"/>
    <w:rsid w:val="009068A9"/>
    <w:rsid w:val="00907875"/>
    <w:rsid w:val="00907D5D"/>
    <w:rsid w:val="00910066"/>
    <w:rsid w:val="00910800"/>
    <w:rsid w:val="0091192B"/>
    <w:rsid w:val="00912659"/>
    <w:rsid w:val="00912BDD"/>
    <w:rsid w:val="0091344D"/>
    <w:rsid w:val="00913A25"/>
    <w:rsid w:val="0092055C"/>
    <w:rsid w:val="00920FA7"/>
    <w:rsid w:val="009243F0"/>
    <w:rsid w:val="0092460F"/>
    <w:rsid w:val="00925904"/>
    <w:rsid w:val="00925A01"/>
    <w:rsid w:val="00926902"/>
    <w:rsid w:val="0093189E"/>
    <w:rsid w:val="00932B27"/>
    <w:rsid w:val="00933116"/>
    <w:rsid w:val="009354D9"/>
    <w:rsid w:val="00943210"/>
    <w:rsid w:val="0094374C"/>
    <w:rsid w:val="009446D4"/>
    <w:rsid w:val="009459C1"/>
    <w:rsid w:val="00945F16"/>
    <w:rsid w:val="009472CC"/>
    <w:rsid w:val="00947FDD"/>
    <w:rsid w:val="0095068C"/>
    <w:rsid w:val="00950A7A"/>
    <w:rsid w:val="0095162F"/>
    <w:rsid w:val="00951639"/>
    <w:rsid w:val="00951C3F"/>
    <w:rsid w:val="009527BB"/>
    <w:rsid w:val="00952DC3"/>
    <w:rsid w:val="00953474"/>
    <w:rsid w:val="00954724"/>
    <w:rsid w:val="00955087"/>
    <w:rsid w:val="009555C4"/>
    <w:rsid w:val="00957CDF"/>
    <w:rsid w:val="00957E58"/>
    <w:rsid w:val="0096279B"/>
    <w:rsid w:val="00963016"/>
    <w:rsid w:val="00965363"/>
    <w:rsid w:val="00965629"/>
    <w:rsid w:val="00965DB2"/>
    <w:rsid w:val="00966F63"/>
    <w:rsid w:val="009676C8"/>
    <w:rsid w:val="00971CE7"/>
    <w:rsid w:val="0097263C"/>
    <w:rsid w:val="00973015"/>
    <w:rsid w:val="00973047"/>
    <w:rsid w:val="009739E5"/>
    <w:rsid w:val="00975A03"/>
    <w:rsid w:val="009764F5"/>
    <w:rsid w:val="009772C9"/>
    <w:rsid w:val="00980A84"/>
    <w:rsid w:val="00980B4F"/>
    <w:rsid w:val="00982642"/>
    <w:rsid w:val="00982B54"/>
    <w:rsid w:val="00983BDC"/>
    <w:rsid w:val="00984E7E"/>
    <w:rsid w:val="009861FA"/>
    <w:rsid w:val="00990F91"/>
    <w:rsid w:val="00994B56"/>
    <w:rsid w:val="00995E07"/>
    <w:rsid w:val="00996062"/>
    <w:rsid w:val="00997B3C"/>
    <w:rsid w:val="009A076B"/>
    <w:rsid w:val="009A108F"/>
    <w:rsid w:val="009A37AE"/>
    <w:rsid w:val="009A560E"/>
    <w:rsid w:val="009A58E5"/>
    <w:rsid w:val="009A63A9"/>
    <w:rsid w:val="009A63C6"/>
    <w:rsid w:val="009A6FDB"/>
    <w:rsid w:val="009A7548"/>
    <w:rsid w:val="009A7ED3"/>
    <w:rsid w:val="009A7FED"/>
    <w:rsid w:val="009B293C"/>
    <w:rsid w:val="009B2BA7"/>
    <w:rsid w:val="009B3CA0"/>
    <w:rsid w:val="009C1897"/>
    <w:rsid w:val="009C1CEF"/>
    <w:rsid w:val="009C4BD7"/>
    <w:rsid w:val="009C6777"/>
    <w:rsid w:val="009C6C8D"/>
    <w:rsid w:val="009C6D28"/>
    <w:rsid w:val="009C7502"/>
    <w:rsid w:val="009C76A7"/>
    <w:rsid w:val="009C789F"/>
    <w:rsid w:val="009C78D8"/>
    <w:rsid w:val="009C7F49"/>
    <w:rsid w:val="009D2306"/>
    <w:rsid w:val="009D2AAA"/>
    <w:rsid w:val="009D2CD9"/>
    <w:rsid w:val="009D5AB7"/>
    <w:rsid w:val="009D6137"/>
    <w:rsid w:val="009D627A"/>
    <w:rsid w:val="009D7B29"/>
    <w:rsid w:val="009E095C"/>
    <w:rsid w:val="009E12BA"/>
    <w:rsid w:val="009E32A7"/>
    <w:rsid w:val="009E57F4"/>
    <w:rsid w:val="009E5AB7"/>
    <w:rsid w:val="009E5DCF"/>
    <w:rsid w:val="009E6044"/>
    <w:rsid w:val="009E6D2D"/>
    <w:rsid w:val="009E7875"/>
    <w:rsid w:val="009E7D0B"/>
    <w:rsid w:val="009F0127"/>
    <w:rsid w:val="009F067C"/>
    <w:rsid w:val="009F08BF"/>
    <w:rsid w:val="009F0B00"/>
    <w:rsid w:val="009F0EB9"/>
    <w:rsid w:val="009F1BFB"/>
    <w:rsid w:val="009F2131"/>
    <w:rsid w:val="009F3234"/>
    <w:rsid w:val="009F44C9"/>
    <w:rsid w:val="009F5804"/>
    <w:rsid w:val="009F64BC"/>
    <w:rsid w:val="009F6FE2"/>
    <w:rsid w:val="00A00050"/>
    <w:rsid w:val="00A009EB"/>
    <w:rsid w:val="00A00D59"/>
    <w:rsid w:val="00A030F2"/>
    <w:rsid w:val="00A0369F"/>
    <w:rsid w:val="00A04DC5"/>
    <w:rsid w:val="00A05E69"/>
    <w:rsid w:val="00A05F7D"/>
    <w:rsid w:val="00A062C4"/>
    <w:rsid w:val="00A073AE"/>
    <w:rsid w:val="00A07DF4"/>
    <w:rsid w:val="00A12920"/>
    <w:rsid w:val="00A12F69"/>
    <w:rsid w:val="00A1419F"/>
    <w:rsid w:val="00A14DA2"/>
    <w:rsid w:val="00A14F4C"/>
    <w:rsid w:val="00A165D7"/>
    <w:rsid w:val="00A174A1"/>
    <w:rsid w:val="00A17E82"/>
    <w:rsid w:val="00A20283"/>
    <w:rsid w:val="00A2134D"/>
    <w:rsid w:val="00A23670"/>
    <w:rsid w:val="00A247F1"/>
    <w:rsid w:val="00A25454"/>
    <w:rsid w:val="00A263F5"/>
    <w:rsid w:val="00A27EED"/>
    <w:rsid w:val="00A317B8"/>
    <w:rsid w:val="00A3415C"/>
    <w:rsid w:val="00A345EE"/>
    <w:rsid w:val="00A34EFB"/>
    <w:rsid w:val="00A35F83"/>
    <w:rsid w:val="00A37937"/>
    <w:rsid w:val="00A40530"/>
    <w:rsid w:val="00A41621"/>
    <w:rsid w:val="00A43378"/>
    <w:rsid w:val="00A46D83"/>
    <w:rsid w:val="00A50B17"/>
    <w:rsid w:val="00A50C5B"/>
    <w:rsid w:val="00A52CA0"/>
    <w:rsid w:val="00A54166"/>
    <w:rsid w:val="00A54B27"/>
    <w:rsid w:val="00A55365"/>
    <w:rsid w:val="00A5569F"/>
    <w:rsid w:val="00A559A7"/>
    <w:rsid w:val="00A57A25"/>
    <w:rsid w:val="00A57E1C"/>
    <w:rsid w:val="00A6005D"/>
    <w:rsid w:val="00A6051D"/>
    <w:rsid w:val="00A60743"/>
    <w:rsid w:val="00A61561"/>
    <w:rsid w:val="00A6189E"/>
    <w:rsid w:val="00A646DA"/>
    <w:rsid w:val="00A668A8"/>
    <w:rsid w:val="00A673EA"/>
    <w:rsid w:val="00A67DCB"/>
    <w:rsid w:val="00A7046C"/>
    <w:rsid w:val="00A70A89"/>
    <w:rsid w:val="00A71656"/>
    <w:rsid w:val="00A718C7"/>
    <w:rsid w:val="00A71C24"/>
    <w:rsid w:val="00A735E5"/>
    <w:rsid w:val="00A73852"/>
    <w:rsid w:val="00A74E87"/>
    <w:rsid w:val="00A750DF"/>
    <w:rsid w:val="00A768B4"/>
    <w:rsid w:val="00A76C54"/>
    <w:rsid w:val="00A776D0"/>
    <w:rsid w:val="00A8041D"/>
    <w:rsid w:val="00A8160A"/>
    <w:rsid w:val="00A8202A"/>
    <w:rsid w:val="00A82581"/>
    <w:rsid w:val="00A83BEC"/>
    <w:rsid w:val="00A83C57"/>
    <w:rsid w:val="00A85295"/>
    <w:rsid w:val="00A85387"/>
    <w:rsid w:val="00A867F8"/>
    <w:rsid w:val="00A9069D"/>
    <w:rsid w:val="00A927CE"/>
    <w:rsid w:val="00A93045"/>
    <w:rsid w:val="00A955F1"/>
    <w:rsid w:val="00A95E8D"/>
    <w:rsid w:val="00A97548"/>
    <w:rsid w:val="00AA01F8"/>
    <w:rsid w:val="00AA0B18"/>
    <w:rsid w:val="00AA0C73"/>
    <w:rsid w:val="00AA24B3"/>
    <w:rsid w:val="00AA2A7D"/>
    <w:rsid w:val="00AA4F7A"/>
    <w:rsid w:val="00AA7594"/>
    <w:rsid w:val="00AA7728"/>
    <w:rsid w:val="00AA7788"/>
    <w:rsid w:val="00AB16AC"/>
    <w:rsid w:val="00AB3713"/>
    <w:rsid w:val="00AB4A0F"/>
    <w:rsid w:val="00AC0247"/>
    <w:rsid w:val="00AC2C93"/>
    <w:rsid w:val="00AC3408"/>
    <w:rsid w:val="00AC42B3"/>
    <w:rsid w:val="00AC61B6"/>
    <w:rsid w:val="00AC6DC5"/>
    <w:rsid w:val="00AD141D"/>
    <w:rsid w:val="00AD2473"/>
    <w:rsid w:val="00AD304E"/>
    <w:rsid w:val="00AD332E"/>
    <w:rsid w:val="00AD4783"/>
    <w:rsid w:val="00AD4C3D"/>
    <w:rsid w:val="00AD5651"/>
    <w:rsid w:val="00AD776F"/>
    <w:rsid w:val="00AE0462"/>
    <w:rsid w:val="00AE15FC"/>
    <w:rsid w:val="00AE1ADC"/>
    <w:rsid w:val="00AE25DD"/>
    <w:rsid w:val="00AE4D87"/>
    <w:rsid w:val="00AE6D0F"/>
    <w:rsid w:val="00AE7F1B"/>
    <w:rsid w:val="00AF0B85"/>
    <w:rsid w:val="00AF18CB"/>
    <w:rsid w:val="00AF71C6"/>
    <w:rsid w:val="00AF7722"/>
    <w:rsid w:val="00B0170B"/>
    <w:rsid w:val="00B032F0"/>
    <w:rsid w:val="00B04510"/>
    <w:rsid w:val="00B05BD9"/>
    <w:rsid w:val="00B070D8"/>
    <w:rsid w:val="00B0720C"/>
    <w:rsid w:val="00B0764A"/>
    <w:rsid w:val="00B10B46"/>
    <w:rsid w:val="00B11CBF"/>
    <w:rsid w:val="00B12527"/>
    <w:rsid w:val="00B12531"/>
    <w:rsid w:val="00B147AC"/>
    <w:rsid w:val="00B1734C"/>
    <w:rsid w:val="00B174E1"/>
    <w:rsid w:val="00B207A0"/>
    <w:rsid w:val="00B21610"/>
    <w:rsid w:val="00B21641"/>
    <w:rsid w:val="00B21C6F"/>
    <w:rsid w:val="00B228FB"/>
    <w:rsid w:val="00B22D97"/>
    <w:rsid w:val="00B22EE5"/>
    <w:rsid w:val="00B23886"/>
    <w:rsid w:val="00B240E2"/>
    <w:rsid w:val="00B25DD8"/>
    <w:rsid w:val="00B2672C"/>
    <w:rsid w:val="00B268FF"/>
    <w:rsid w:val="00B272C3"/>
    <w:rsid w:val="00B27D57"/>
    <w:rsid w:val="00B30239"/>
    <w:rsid w:val="00B30240"/>
    <w:rsid w:val="00B30FF3"/>
    <w:rsid w:val="00B31E45"/>
    <w:rsid w:val="00B3277B"/>
    <w:rsid w:val="00B3332B"/>
    <w:rsid w:val="00B340E2"/>
    <w:rsid w:val="00B34620"/>
    <w:rsid w:val="00B3711C"/>
    <w:rsid w:val="00B41761"/>
    <w:rsid w:val="00B418DE"/>
    <w:rsid w:val="00B42A64"/>
    <w:rsid w:val="00B42FE0"/>
    <w:rsid w:val="00B43A05"/>
    <w:rsid w:val="00B43CA8"/>
    <w:rsid w:val="00B43EB5"/>
    <w:rsid w:val="00B47312"/>
    <w:rsid w:val="00B503AC"/>
    <w:rsid w:val="00B506E5"/>
    <w:rsid w:val="00B5084B"/>
    <w:rsid w:val="00B51FB8"/>
    <w:rsid w:val="00B5456D"/>
    <w:rsid w:val="00B55305"/>
    <w:rsid w:val="00B55A16"/>
    <w:rsid w:val="00B55F74"/>
    <w:rsid w:val="00B57E1F"/>
    <w:rsid w:val="00B614B4"/>
    <w:rsid w:val="00B61596"/>
    <w:rsid w:val="00B61D78"/>
    <w:rsid w:val="00B624F5"/>
    <w:rsid w:val="00B628C3"/>
    <w:rsid w:val="00B64629"/>
    <w:rsid w:val="00B65320"/>
    <w:rsid w:val="00B65BC2"/>
    <w:rsid w:val="00B65E14"/>
    <w:rsid w:val="00B662D6"/>
    <w:rsid w:val="00B66486"/>
    <w:rsid w:val="00B66E21"/>
    <w:rsid w:val="00B674E9"/>
    <w:rsid w:val="00B70256"/>
    <w:rsid w:val="00B720E8"/>
    <w:rsid w:val="00B74B50"/>
    <w:rsid w:val="00B7759B"/>
    <w:rsid w:val="00B81335"/>
    <w:rsid w:val="00B81F3E"/>
    <w:rsid w:val="00B82605"/>
    <w:rsid w:val="00B84763"/>
    <w:rsid w:val="00B85A17"/>
    <w:rsid w:val="00B85B61"/>
    <w:rsid w:val="00B85CE1"/>
    <w:rsid w:val="00B87722"/>
    <w:rsid w:val="00B907F5"/>
    <w:rsid w:val="00B91D85"/>
    <w:rsid w:val="00B9283D"/>
    <w:rsid w:val="00B93A2B"/>
    <w:rsid w:val="00B94B52"/>
    <w:rsid w:val="00B94B6F"/>
    <w:rsid w:val="00B97BD6"/>
    <w:rsid w:val="00BA2F93"/>
    <w:rsid w:val="00BA3065"/>
    <w:rsid w:val="00BA3517"/>
    <w:rsid w:val="00BA390D"/>
    <w:rsid w:val="00BA5E3C"/>
    <w:rsid w:val="00BA7AB4"/>
    <w:rsid w:val="00BA7DD2"/>
    <w:rsid w:val="00BB166C"/>
    <w:rsid w:val="00BB1900"/>
    <w:rsid w:val="00BB200A"/>
    <w:rsid w:val="00BB40A1"/>
    <w:rsid w:val="00BB4B1F"/>
    <w:rsid w:val="00BB5CB4"/>
    <w:rsid w:val="00BB6549"/>
    <w:rsid w:val="00BB6719"/>
    <w:rsid w:val="00BB79FF"/>
    <w:rsid w:val="00BC08B0"/>
    <w:rsid w:val="00BC0B15"/>
    <w:rsid w:val="00BC157D"/>
    <w:rsid w:val="00BC208B"/>
    <w:rsid w:val="00BC2227"/>
    <w:rsid w:val="00BC2B01"/>
    <w:rsid w:val="00BC3286"/>
    <w:rsid w:val="00BC3824"/>
    <w:rsid w:val="00BC5A70"/>
    <w:rsid w:val="00BC5D16"/>
    <w:rsid w:val="00BC6300"/>
    <w:rsid w:val="00BC683D"/>
    <w:rsid w:val="00BD0449"/>
    <w:rsid w:val="00BD2C05"/>
    <w:rsid w:val="00BD4FC9"/>
    <w:rsid w:val="00BD5C68"/>
    <w:rsid w:val="00BD7806"/>
    <w:rsid w:val="00BE0941"/>
    <w:rsid w:val="00BE0C55"/>
    <w:rsid w:val="00BE1671"/>
    <w:rsid w:val="00BE1CE4"/>
    <w:rsid w:val="00BE3304"/>
    <w:rsid w:val="00BE6763"/>
    <w:rsid w:val="00BE6E69"/>
    <w:rsid w:val="00BF0886"/>
    <w:rsid w:val="00BF19C4"/>
    <w:rsid w:val="00BF2CF4"/>
    <w:rsid w:val="00BF4817"/>
    <w:rsid w:val="00C019AB"/>
    <w:rsid w:val="00C0285A"/>
    <w:rsid w:val="00C03615"/>
    <w:rsid w:val="00C03BF2"/>
    <w:rsid w:val="00C03FC1"/>
    <w:rsid w:val="00C03FD4"/>
    <w:rsid w:val="00C040A1"/>
    <w:rsid w:val="00C042A3"/>
    <w:rsid w:val="00C04E82"/>
    <w:rsid w:val="00C0539C"/>
    <w:rsid w:val="00C054ED"/>
    <w:rsid w:val="00C0584B"/>
    <w:rsid w:val="00C07CC1"/>
    <w:rsid w:val="00C11B2A"/>
    <w:rsid w:val="00C131B6"/>
    <w:rsid w:val="00C142DC"/>
    <w:rsid w:val="00C15540"/>
    <w:rsid w:val="00C157CA"/>
    <w:rsid w:val="00C15AD3"/>
    <w:rsid w:val="00C217FB"/>
    <w:rsid w:val="00C220D6"/>
    <w:rsid w:val="00C249B2"/>
    <w:rsid w:val="00C2565F"/>
    <w:rsid w:val="00C26F29"/>
    <w:rsid w:val="00C27598"/>
    <w:rsid w:val="00C3175D"/>
    <w:rsid w:val="00C32DC2"/>
    <w:rsid w:val="00C35946"/>
    <w:rsid w:val="00C361EC"/>
    <w:rsid w:val="00C36EFF"/>
    <w:rsid w:val="00C40420"/>
    <w:rsid w:val="00C44236"/>
    <w:rsid w:val="00C44641"/>
    <w:rsid w:val="00C44EB1"/>
    <w:rsid w:val="00C45079"/>
    <w:rsid w:val="00C457CD"/>
    <w:rsid w:val="00C45FCC"/>
    <w:rsid w:val="00C46155"/>
    <w:rsid w:val="00C5040B"/>
    <w:rsid w:val="00C50C36"/>
    <w:rsid w:val="00C51EE1"/>
    <w:rsid w:val="00C52F4C"/>
    <w:rsid w:val="00C552D4"/>
    <w:rsid w:val="00C5669D"/>
    <w:rsid w:val="00C56FF5"/>
    <w:rsid w:val="00C5744D"/>
    <w:rsid w:val="00C60B89"/>
    <w:rsid w:val="00C60F73"/>
    <w:rsid w:val="00C64142"/>
    <w:rsid w:val="00C65080"/>
    <w:rsid w:val="00C66644"/>
    <w:rsid w:val="00C66967"/>
    <w:rsid w:val="00C66DA6"/>
    <w:rsid w:val="00C71C9F"/>
    <w:rsid w:val="00C74263"/>
    <w:rsid w:val="00C745D3"/>
    <w:rsid w:val="00C75F7B"/>
    <w:rsid w:val="00C7627D"/>
    <w:rsid w:val="00C76B6A"/>
    <w:rsid w:val="00C805AD"/>
    <w:rsid w:val="00C814FC"/>
    <w:rsid w:val="00C81A1B"/>
    <w:rsid w:val="00C82AFF"/>
    <w:rsid w:val="00C8360F"/>
    <w:rsid w:val="00C8419A"/>
    <w:rsid w:val="00C848D9"/>
    <w:rsid w:val="00C84A86"/>
    <w:rsid w:val="00C84D6E"/>
    <w:rsid w:val="00C85A81"/>
    <w:rsid w:val="00C868DE"/>
    <w:rsid w:val="00C86906"/>
    <w:rsid w:val="00C90CFA"/>
    <w:rsid w:val="00C90D23"/>
    <w:rsid w:val="00C91053"/>
    <w:rsid w:val="00C92070"/>
    <w:rsid w:val="00C928F1"/>
    <w:rsid w:val="00C934EF"/>
    <w:rsid w:val="00C936A3"/>
    <w:rsid w:val="00C93DCD"/>
    <w:rsid w:val="00C944D5"/>
    <w:rsid w:val="00C94738"/>
    <w:rsid w:val="00C94781"/>
    <w:rsid w:val="00C94BA3"/>
    <w:rsid w:val="00C95AAF"/>
    <w:rsid w:val="00C95C2C"/>
    <w:rsid w:val="00C96F83"/>
    <w:rsid w:val="00C97513"/>
    <w:rsid w:val="00C97F5D"/>
    <w:rsid w:val="00CA00FE"/>
    <w:rsid w:val="00CA0A1C"/>
    <w:rsid w:val="00CA1113"/>
    <w:rsid w:val="00CA243F"/>
    <w:rsid w:val="00CA2E4A"/>
    <w:rsid w:val="00CA538A"/>
    <w:rsid w:val="00CA5E0D"/>
    <w:rsid w:val="00CA5EB7"/>
    <w:rsid w:val="00CA75AE"/>
    <w:rsid w:val="00CB0057"/>
    <w:rsid w:val="00CB0F4F"/>
    <w:rsid w:val="00CB1F16"/>
    <w:rsid w:val="00CB5E81"/>
    <w:rsid w:val="00CB5FA7"/>
    <w:rsid w:val="00CB633C"/>
    <w:rsid w:val="00CC0337"/>
    <w:rsid w:val="00CC0A34"/>
    <w:rsid w:val="00CC0FA1"/>
    <w:rsid w:val="00CC1955"/>
    <w:rsid w:val="00CC1D2F"/>
    <w:rsid w:val="00CC4222"/>
    <w:rsid w:val="00CC4B68"/>
    <w:rsid w:val="00CC668F"/>
    <w:rsid w:val="00CC773E"/>
    <w:rsid w:val="00CD4D24"/>
    <w:rsid w:val="00CD5C77"/>
    <w:rsid w:val="00CD73C3"/>
    <w:rsid w:val="00CE2FCB"/>
    <w:rsid w:val="00CE3308"/>
    <w:rsid w:val="00CE389B"/>
    <w:rsid w:val="00CE56F8"/>
    <w:rsid w:val="00CE7C23"/>
    <w:rsid w:val="00CE7F8A"/>
    <w:rsid w:val="00CF05E8"/>
    <w:rsid w:val="00CF2129"/>
    <w:rsid w:val="00CF5BF8"/>
    <w:rsid w:val="00CF6CCF"/>
    <w:rsid w:val="00CF790B"/>
    <w:rsid w:val="00CF7B5A"/>
    <w:rsid w:val="00CF7E88"/>
    <w:rsid w:val="00D0026B"/>
    <w:rsid w:val="00D0078A"/>
    <w:rsid w:val="00D00EC8"/>
    <w:rsid w:val="00D01CF7"/>
    <w:rsid w:val="00D03496"/>
    <w:rsid w:val="00D04656"/>
    <w:rsid w:val="00D04BA6"/>
    <w:rsid w:val="00D05C3E"/>
    <w:rsid w:val="00D064DB"/>
    <w:rsid w:val="00D06791"/>
    <w:rsid w:val="00D069B1"/>
    <w:rsid w:val="00D1327F"/>
    <w:rsid w:val="00D1377A"/>
    <w:rsid w:val="00D1517A"/>
    <w:rsid w:val="00D159ED"/>
    <w:rsid w:val="00D15B0F"/>
    <w:rsid w:val="00D1668D"/>
    <w:rsid w:val="00D17965"/>
    <w:rsid w:val="00D17A46"/>
    <w:rsid w:val="00D21535"/>
    <w:rsid w:val="00D25BB9"/>
    <w:rsid w:val="00D25DAC"/>
    <w:rsid w:val="00D30409"/>
    <w:rsid w:val="00D31507"/>
    <w:rsid w:val="00D34285"/>
    <w:rsid w:val="00D3580F"/>
    <w:rsid w:val="00D3581B"/>
    <w:rsid w:val="00D37738"/>
    <w:rsid w:val="00D37E0E"/>
    <w:rsid w:val="00D40208"/>
    <w:rsid w:val="00D41FAE"/>
    <w:rsid w:val="00D4287A"/>
    <w:rsid w:val="00D43528"/>
    <w:rsid w:val="00D44899"/>
    <w:rsid w:val="00D44E7B"/>
    <w:rsid w:val="00D45D1A"/>
    <w:rsid w:val="00D4624C"/>
    <w:rsid w:val="00D479C2"/>
    <w:rsid w:val="00D5012A"/>
    <w:rsid w:val="00D512DC"/>
    <w:rsid w:val="00D51382"/>
    <w:rsid w:val="00D5147E"/>
    <w:rsid w:val="00D52919"/>
    <w:rsid w:val="00D555CC"/>
    <w:rsid w:val="00D56980"/>
    <w:rsid w:val="00D62711"/>
    <w:rsid w:val="00D62BE4"/>
    <w:rsid w:val="00D63797"/>
    <w:rsid w:val="00D67405"/>
    <w:rsid w:val="00D70158"/>
    <w:rsid w:val="00D7042A"/>
    <w:rsid w:val="00D7132A"/>
    <w:rsid w:val="00D72F82"/>
    <w:rsid w:val="00D754D1"/>
    <w:rsid w:val="00D757EB"/>
    <w:rsid w:val="00D75C36"/>
    <w:rsid w:val="00D75D9B"/>
    <w:rsid w:val="00D801CB"/>
    <w:rsid w:val="00D8069A"/>
    <w:rsid w:val="00D80B3C"/>
    <w:rsid w:val="00D81BFA"/>
    <w:rsid w:val="00D82B84"/>
    <w:rsid w:val="00D833C0"/>
    <w:rsid w:val="00D839B8"/>
    <w:rsid w:val="00D8574C"/>
    <w:rsid w:val="00D869B9"/>
    <w:rsid w:val="00D869D9"/>
    <w:rsid w:val="00D9226D"/>
    <w:rsid w:val="00D9633D"/>
    <w:rsid w:val="00D96F13"/>
    <w:rsid w:val="00D97BC0"/>
    <w:rsid w:val="00DA057B"/>
    <w:rsid w:val="00DA23FF"/>
    <w:rsid w:val="00DA2B46"/>
    <w:rsid w:val="00DA2DFE"/>
    <w:rsid w:val="00DA3F38"/>
    <w:rsid w:val="00DA419F"/>
    <w:rsid w:val="00DA4470"/>
    <w:rsid w:val="00DB05B5"/>
    <w:rsid w:val="00DB2C9C"/>
    <w:rsid w:val="00DB4B2A"/>
    <w:rsid w:val="00DB4BD7"/>
    <w:rsid w:val="00DB5535"/>
    <w:rsid w:val="00DC1B15"/>
    <w:rsid w:val="00DC2001"/>
    <w:rsid w:val="00DC24A3"/>
    <w:rsid w:val="00DC2F5C"/>
    <w:rsid w:val="00DC3F38"/>
    <w:rsid w:val="00DC48ED"/>
    <w:rsid w:val="00DC6D0A"/>
    <w:rsid w:val="00DC6F3A"/>
    <w:rsid w:val="00DC76F8"/>
    <w:rsid w:val="00DC7CF6"/>
    <w:rsid w:val="00DC7DBD"/>
    <w:rsid w:val="00DD3590"/>
    <w:rsid w:val="00DD51EF"/>
    <w:rsid w:val="00DD5271"/>
    <w:rsid w:val="00DD5D9F"/>
    <w:rsid w:val="00DD764B"/>
    <w:rsid w:val="00DD7DC8"/>
    <w:rsid w:val="00DE333B"/>
    <w:rsid w:val="00DE3F50"/>
    <w:rsid w:val="00DE513B"/>
    <w:rsid w:val="00DE52B4"/>
    <w:rsid w:val="00DE544F"/>
    <w:rsid w:val="00DE5B28"/>
    <w:rsid w:val="00DE64AE"/>
    <w:rsid w:val="00DE64FE"/>
    <w:rsid w:val="00DE743D"/>
    <w:rsid w:val="00DE787B"/>
    <w:rsid w:val="00DE78BA"/>
    <w:rsid w:val="00DF040E"/>
    <w:rsid w:val="00DF11A8"/>
    <w:rsid w:val="00DF3FCF"/>
    <w:rsid w:val="00DF6956"/>
    <w:rsid w:val="00DF6C85"/>
    <w:rsid w:val="00DF7E14"/>
    <w:rsid w:val="00E003F7"/>
    <w:rsid w:val="00E01607"/>
    <w:rsid w:val="00E039ED"/>
    <w:rsid w:val="00E047D1"/>
    <w:rsid w:val="00E0485E"/>
    <w:rsid w:val="00E04B2B"/>
    <w:rsid w:val="00E0570E"/>
    <w:rsid w:val="00E06CB4"/>
    <w:rsid w:val="00E1033A"/>
    <w:rsid w:val="00E1418B"/>
    <w:rsid w:val="00E1590E"/>
    <w:rsid w:val="00E15B5B"/>
    <w:rsid w:val="00E16FC3"/>
    <w:rsid w:val="00E21015"/>
    <w:rsid w:val="00E220AB"/>
    <w:rsid w:val="00E2267E"/>
    <w:rsid w:val="00E229D5"/>
    <w:rsid w:val="00E261F3"/>
    <w:rsid w:val="00E26272"/>
    <w:rsid w:val="00E27C84"/>
    <w:rsid w:val="00E27CB9"/>
    <w:rsid w:val="00E30081"/>
    <w:rsid w:val="00E30DF6"/>
    <w:rsid w:val="00E3139C"/>
    <w:rsid w:val="00E31A48"/>
    <w:rsid w:val="00E31BCE"/>
    <w:rsid w:val="00E31ECB"/>
    <w:rsid w:val="00E320B1"/>
    <w:rsid w:val="00E3423F"/>
    <w:rsid w:val="00E34512"/>
    <w:rsid w:val="00E353D1"/>
    <w:rsid w:val="00E35CCB"/>
    <w:rsid w:val="00E35FDA"/>
    <w:rsid w:val="00E3752A"/>
    <w:rsid w:val="00E42EE5"/>
    <w:rsid w:val="00E432BE"/>
    <w:rsid w:val="00E44735"/>
    <w:rsid w:val="00E47991"/>
    <w:rsid w:val="00E47B6E"/>
    <w:rsid w:val="00E50BBB"/>
    <w:rsid w:val="00E50EF3"/>
    <w:rsid w:val="00E515EA"/>
    <w:rsid w:val="00E5229C"/>
    <w:rsid w:val="00E526A4"/>
    <w:rsid w:val="00E56B5E"/>
    <w:rsid w:val="00E61003"/>
    <w:rsid w:val="00E61845"/>
    <w:rsid w:val="00E62794"/>
    <w:rsid w:val="00E64D2B"/>
    <w:rsid w:val="00E65407"/>
    <w:rsid w:val="00E660C1"/>
    <w:rsid w:val="00E67DEE"/>
    <w:rsid w:val="00E719BB"/>
    <w:rsid w:val="00E71BCB"/>
    <w:rsid w:val="00E735F6"/>
    <w:rsid w:val="00E7444F"/>
    <w:rsid w:val="00E75EEC"/>
    <w:rsid w:val="00E767BA"/>
    <w:rsid w:val="00E773E4"/>
    <w:rsid w:val="00E807F2"/>
    <w:rsid w:val="00E80823"/>
    <w:rsid w:val="00E81A6D"/>
    <w:rsid w:val="00E81B50"/>
    <w:rsid w:val="00E82CC7"/>
    <w:rsid w:val="00E83107"/>
    <w:rsid w:val="00E83740"/>
    <w:rsid w:val="00E83EA1"/>
    <w:rsid w:val="00E83F04"/>
    <w:rsid w:val="00E85CED"/>
    <w:rsid w:val="00E87968"/>
    <w:rsid w:val="00E87DA1"/>
    <w:rsid w:val="00E9247D"/>
    <w:rsid w:val="00E92903"/>
    <w:rsid w:val="00E93589"/>
    <w:rsid w:val="00E93DBB"/>
    <w:rsid w:val="00E9440E"/>
    <w:rsid w:val="00E95358"/>
    <w:rsid w:val="00E962E3"/>
    <w:rsid w:val="00E969FF"/>
    <w:rsid w:val="00E977BC"/>
    <w:rsid w:val="00EA0B67"/>
    <w:rsid w:val="00EA1260"/>
    <w:rsid w:val="00EA2423"/>
    <w:rsid w:val="00EA4CE0"/>
    <w:rsid w:val="00EA54E5"/>
    <w:rsid w:val="00EA6983"/>
    <w:rsid w:val="00EA6B8B"/>
    <w:rsid w:val="00EA6E44"/>
    <w:rsid w:val="00EA6FD3"/>
    <w:rsid w:val="00EA72FC"/>
    <w:rsid w:val="00EB125A"/>
    <w:rsid w:val="00EB130F"/>
    <w:rsid w:val="00EB1BAF"/>
    <w:rsid w:val="00EB1F3A"/>
    <w:rsid w:val="00EB3C49"/>
    <w:rsid w:val="00EB45CC"/>
    <w:rsid w:val="00EB6AFD"/>
    <w:rsid w:val="00EB6F68"/>
    <w:rsid w:val="00EB6F84"/>
    <w:rsid w:val="00EC04F5"/>
    <w:rsid w:val="00EC1FF0"/>
    <w:rsid w:val="00EC23A0"/>
    <w:rsid w:val="00EC3002"/>
    <w:rsid w:val="00EC30D0"/>
    <w:rsid w:val="00EC5461"/>
    <w:rsid w:val="00ED0C61"/>
    <w:rsid w:val="00ED0DD0"/>
    <w:rsid w:val="00ED0DE8"/>
    <w:rsid w:val="00ED74DE"/>
    <w:rsid w:val="00ED7693"/>
    <w:rsid w:val="00EE0283"/>
    <w:rsid w:val="00EE1CB5"/>
    <w:rsid w:val="00EE1F18"/>
    <w:rsid w:val="00EE22B1"/>
    <w:rsid w:val="00EE404A"/>
    <w:rsid w:val="00EE43D6"/>
    <w:rsid w:val="00EE4B37"/>
    <w:rsid w:val="00EE6A58"/>
    <w:rsid w:val="00EE6E22"/>
    <w:rsid w:val="00EE6E4B"/>
    <w:rsid w:val="00EF12C9"/>
    <w:rsid w:val="00EF3B54"/>
    <w:rsid w:val="00EF451B"/>
    <w:rsid w:val="00EF5E3C"/>
    <w:rsid w:val="00EF7AB1"/>
    <w:rsid w:val="00EF7BB7"/>
    <w:rsid w:val="00EF7E5C"/>
    <w:rsid w:val="00F01444"/>
    <w:rsid w:val="00F06244"/>
    <w:rsid w:val="00F072A1"/>
    <w:rsid w:val="00F07DAF"/>
    <w:rsid w:val="00F110DA"/>
    <w:rsid w:val="00F13926"/>
    <w:rsid w:val="00F15EFF"/>
    <w:rsid w:val="00F15FE0"/>
    <w:rsid w:val="00F16C79"/>
    <w:rsid w:val="00F203CC"/>
    <w:rsid w:val="00F2406A"/>
    <w:rsid w:val="00F24DBF"/>
    <w:rsid w:val="00F27951"/>
    <w:rsid w:val="00F279F6"/>
    <w:rsid w:val="00F27FBD"/>
    <w:rsid w:val="00F333DB"/>
    <w:rsid w:val="00F34322"/>
    <w:rsid w:val="00F35396"/>
    <w:rsid w:val="00F3603D"/>
    <w:rsid w:val="00F36F61"/>
    <w:rsid w:val="00F40E4F"/>
    <w:rsid w:val="00F41B74"/>
    <w:rsid w:val="00F41B87"/>
    <w:rsid w:val="00F42848"/>
    <w:rsid w:val="00F431CB"/>
    <w:rsid w:val="00F463C1"/>
    <w:rsid w:val="00F47EA4"/>
    <w:rsid w:val="00F47EB1"/>
    <w:rsid w:val="00F47EBB"/>
    <w:rsid w:val="00F50674"/>
    <w:rsid w:val="00F51445"/>
    <w:rsid w:val="00F536DD"/>
    <w:rsid w:val="00F6169F"/>
    <w:rsid w:val="00F61765"/>
    <w:rsid w:val="00F62288"/>
    <w:rsid w:val="00F640AD"/>
    <w:rsid w:val="00F64467"/>
    <w:rsid w:val="00F65541"/>
    <w:rsid w:val="00F665E4"/>
    <w:rsid w:val="00F709A1"/>
    <w:rsid w:val="00F70E72"/>
    <w:rsid w:val="00F721A2"/>
    <w:rsid w:val="00F73D43"/>
    <w:rsid w:val="00F74879"/>
    <w:rsid w:val="00F74FDD"/>
    <w:rsid w:val="00F75DF5"/>
    <w:rsid w:val="00F76823"/>
    <w:rsid w:val="00F77518"/>
    <w:rsid w:val="00F77D12"/>
    <w:rsid w:val="00F800D6"/>
    <w:rsid w:val="00F8135D"/>
    <w:rsid w:val="00F81EC7"/>
    <w:rsid w:val="00F835EA"/>
    <w:rsid w:val="00F86DFD"/>
    <w:rsid w:val="00F902C0"/>
    <w:rsid w:val="00F91003"/>
    <w:rsid w:val="00F94A4E"/>
    <w:rsid w:val="00F95D8C"/>
    <w:rsid w:val="00F96EE0"/>
    <w:rsid w:val="00FA07D2"/>
    <w:rsid w:val="00FA0A02"/>
    <w:rsid w:val="00FA1168"/>
    <w:rsid w:val="00FA160D"/>
    <w:rsid w:val="00FA22E1"/>
    <w:rsid w:val="00FA2A69"/>
    <w:rsid w:val="00FA2DD6"/>
    <w:rsid w:val="00FA387A"/>
    <w:rsid w:val="00FA3F0B"/>
    <w:rsid w:val="00FA59D5"/>
    <w:rsid w:val="00FA6FF1"/>
    <w:rsid w:val="00FB1119"/>
    <w:rsid w:val="00FB3793"/>
    <w:rsid w:val="00FC004E"/>
    <w:rsid w:val="00FC37AE"/>
    <w:rsid w:val="00FC5842"/>
    <w:rsid w:val="00FC632E"/>
    <w:rsid w:val="00FC6D77"/>
    <w:rsid w:val="00FD0E76"/>
    <w:rsid w:val="00FD21DA"/>
    <w:rsid w:val="00FD2B6D"/>
    <w:rsid w:val="00FD3ADC"/>
    <w:rsid w:val="00FD6E81"/>
    <w:rsid w:val="00FD7810"/>
    <w:rsid w:val="00FE2A1B"/>
    <w:rsid w:val="00FE3806"/>
    <w:rsid w:val="00FE7167"/>
    <w:rsid w:val="00FE7836"/>
    <w:rsid w:val="00FE78A6"/>
    <w:rsid w:val="00FF157C"/>
    <w:rsid w:val="00FF16CA"/>
    <w:rsid w:val="00FF25ED"/>
    <w:rsid w:val="00FF2D06"/>
    <w:rsid w:val="00FF2E00"/>
    <w:rsid w:val="00FF3034"/>
    <w:rsid w:val="00FF4793"/>
    <w:rsid w:val="00FF4DB1"/>
    <w:rsid w:val="00FF674A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C7B484-0D84-425D-BC5F-BB69134E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E389B"/>
    <w:pPr>
      <w:widowControl w:val="0"/>
      <w:jc w:val="both"/>
    </w:pPr>
  </w:style>
  <w:style w:type="paragraph" w:styleId="1">
    <w:name w:val="heading 1"/>
    <w:aliases w:val="heading 1,H1,PIM 1,h1,1st level,Section Head,l1,Heading 0,&amp;3,List level 1,1,H11,H12,H13,H14,H15,H16,H17,标书1,h11,heading 1TOC,Header 1,Header1,SAHeading 1,Heading apps,123321,H111,H121,H131,H141,H151,H161,H18,H112,H122,H132,H142,H152,H162,Bold,章タイトル"/>
    <w:basedOn w:val="a1"/>
    <w:next w:val="2"/>
    <w:link w:val="1Char"/>
    <w:qFormat/>
    <w:rsid w:val="00B268FF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5529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aliases w:val="heading 2,l2 Char,Heading 2,Heading 2 Char,Heading 2 Char Char Char,Heading 2 Char Char Char Char Char Char,Heading 2 Char Char Char Char,Head2A,h2,UNDERRUBRIK 1-2,2,h 2,2nd level,l2,H2,Head1,Header 2,A,o,Heading 2 Hidden,H2-Heading 2,22,21,PIM2"/>
    <w:basedOn w:val="a1"/>
    <w:next w:val="3"/>
    <w:link w:val="2Char"/>
    <w:qFormat/>
    <w:rsid w:val="00B268FF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eading 3,标题 3 Char Char,Heading 3-alpha only subhead,Unterabschnitt,Arial 12 Fett,3m,3 bullet,b,bullet,SECOND,Second,BLANK2,h3,4 bullet,bdullet,3,h31,31,h32,32,h33,33,h34,34,h35,35,Header 3,l3,Level 3 Head,H3,Subhead B,Level 1 - 1,T3,hl3,hl31"/>
    <w:basedOn w:val="a1"/>
    <w:next w:val="4"/>
    <w:link w:val="3Char"/>
    <w:qFormat/>
    <w:rsid w:val="00B268FF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aliases w:val="heading 4,h4,H4,4H,l4 + Justified,Left:  0.25&quot;,Before:  12 pt,After:  3 pt + Justif...,l4,标题 4 Char1,标题 4 Char Char,Heading 14 Char Char,Heading 141 Char Char,Heading 142 Char Char,h4 Char Char,H4 Char Char,heading 4 Char Char,h4 Char,rh1,PIM 4,h41"/>
    <w:basedOn w:val="a1"/>
    <w:next w:val="5"/>
    <w:link w:val="4Char"/>
    <w:qFormat/>
    <w:rsid w:val="00B268FF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link w:val="5Char"/>
    <w:qFormat/>
    <w:rsid w:val="00B268FF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B2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68FF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B2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68FF"/>
    <w:rPr>
      <w:sz w:val="18"/>
      <w:szCs w:val="18"/>
    </w:rPr>
  </w:style>
  <w:style w:type="character" w:customStyle="1" w:styleId="1Char">
    <w:name w:val="标题 1 Char"/>
    <w:aliases w:val="heading 1 Char,H1 Char,PIM 1 Char,h1 Char,1st level Char,Section Head Char,l1 Char,Heading 0 Char,&amp;3 Char,List level 1 Char,1 Char,H11 Char,H12 Char,H13 Char,H14 Char,H15 Char,H16 Char,H17 Char,标书1 Char,h11 Char,heading 1TOC Char,Header 1 Char"/>
    <w:basedOn w:val="a2"/>
    <w:link w:val="1"/>
    <w:rsid w:val="00B268FF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aliases w:val="heading 2 Char,l2 Char Char,Heading 2 Char1,Heading 2 Char Char,Heading 2 Char Char Char Char1,Heading 2 Char Char Char Char Char Char Char,Heading 2 Char Char Char Char Char,Head2A Char,h2 Char,UNDERRUBRIK 1-2 Char,2 Char,h 2 Char,l2 Char1"/>
    <w:basedOn w:val="a2"/>
    <w:link w:val="2"/>
    <w:rsid w:val="00B268FF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eading 3 Char,标题 3 Char Char Char,Heading 3-alpha only subhead Char,Unterabschnitt Char,Arial 12 Fett Char,3m Char,3 bullet Char,b Char,bullet Char,SECOND Char,Second Char,BLANK2 Char,h3 Char,4 bullet Char,bdullet Char,3 Char,h31 Char,31 Char"/>
    <w:basedOn w:val="a2"/>
    <w:link w:val="3"/>
    <w:rsid w:val="00B268FF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aliases w:val="heading 4 Char,h4 Char1,H4 Char,4H Char,l4 + Justified Char,Left:  0.25&quot; Char,Before:  12 pt Char,After:  3 pt + Justif... Char,l4 Char,标题 4 Char1 Char,标题 4 Char Char Char,Heading 14 Char Char Char,Heading 141 Char Char Char,h4 Char Char Char"/>
    <w:basedOn w:val="a2"/>
    <w:link w:val="4"/>
    <w:rsid w:val="00B268FF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Char">
    <w:name w:val="标题 5 Char"/>
    <w:basedOn w:val="a2"/>
    <w:link w:val="5"/>
    <w:rsid w:val="00B268FF"/>
    <w:rPr>
      <w:rFonts w:ascii="Book Antiqua" w:eastAsia="黑体" w:hAnsi="Book Antiqua" w:cs="宋体"/>
      <w:noProof/>
      <w:kern w:val="0"/>
      <w:sz w:val="24"/>
      <w:szCs w:val="24"/>
    </w:rPr>
  </w:style>
  <w:style w:type="paragraph" w:customStyle="1" w:styleId="BlockLabel">
    <w:name w:val="Block Label"/>
    <w:basedOn w:val="a1"/>
    <w:next w:val="a1"/>
    <w:rsid w:val="00B268FF"/>
    <w:pPr>
      <w:keepNext/>
      <w:keepLines/>
      <w:widowControl/>
      <w:numPr>
        <w:ilvl w:val="5"/>
        <w:numId w:val="1"/>
      </w:numPr>
      <w:topLinePunct/>
      <w:adjustRightInd w:val="0"/>
      <w:snapToGrid w:val="0"/>
      <w:spacing w:before="300" w:after="80" w:line="240" w:lineRule="atLeast"/>
      <w:jc w:val="left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1"/>
    <w:rsid w:val="00B268FF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Step">
    <w:name w:val="Step"/>
    <w:basedOn w:val="a1"/>
    <w:rsid w:val="00B268FF"/>
    <w:pPr>
      <w:widowControl/>
      <w:numPr>
        <w:ilvl w:val="6"/>
        <w:numId w:val="1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B268FF"/>
    <w:pPr>
      <w:keepNext/>
      <w:widowControl/>
      <w:numPr>
        <w:ilvl w:val="8"/>
        <w:numId w:val="1"/>
      </w:numPr>
      <w:topLinePunct/>
      <w:adjustRightInd w:val="0"/>
      <w:snapToGrid w:val="0"/>
      <w:spacing w:before="320" w:after="80" w:line="240" w:lineRule="atLeast"/>
      <w:jc w:val="left"/>
    </w:pPr>
    <w:rPr>
      <w:rFonts w:ascii="Times New Roman" w:eastAsia="黑体" w:hAnsi="Times New Roman" w:cs="Arial"/>
      <w:spacing w:val="-4"/>
      <w:szCs w:val="21"/>
    </w:rPr>
  </w:style>
  <w:style w:type="paragraph" w:styleId="a7">
    <w:name w:val="annotation text"/>
    <w:basedOn w:val="a1"/>
    <w:link w:val="Char1"/>
    <w:uiPriority w:val="99"/>
    <w:rsid w:val="00B268FF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Times New Roman" w:eastAsia="宋体" w:hAnsi="Times New Roman" w:cs="Arial"/>
      <w:szCs w:val="21"/>
    </w:rPr>
  </w:style>
  <w:style w:type="character" w:customStyle="1" w:styleId="Char1">
    <w:name w:val="批注文字 Char"/>
    <w:basedOn w:val="a2"/>
    <w:link w:val="a7"/>
    <w:uiPriority w:val="99"/>
    <w:rsid w:val="00B268FF"/>
    <w:rPr>
      <w:rFonts w:ascii="Times New Roman" w:eastAsia="宋体" w:hAnsi="Times New Roman" w:cs="Arial"/>
      <w:szCs w:val="21"/>
    </w:rPr>
  </w:style>
  <w:style w:type="character" w:styleId="a8">
    <w:name w:val="annotation reference"/>
    <w:basedOn w:val="a2"/>
    <w:rsid w:val="00B268FF"/>
    <w:rPr>
      <w:sz w:val="21"/>
      <w:szCs w:val="21"/>
    </w:rPr>
  </w:style>
  <w:style w:type="paragraph" w:styleId="a9">
    <w:name w:val="List Paragraph"/>
    <w:aliases w:val="List Paragraph1,lp1,List Paragraph11"/>
    <w:basedOn w:val="a1"/>
    <w:link w:val="Char2"/>
    <w:uiPriority w:val="34"/>
    <w:qFormat/>
    <w:rsid w:val="00B268FF"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rFonts w:ascii="Times New Roman" w:eastAsia="宋体" w:hAnsi="Times New Roman" w:cs="Arial"/>
      <w:szCs w:val="21"/>
    </w:rPr>
  </w:style>
  <w:style w:type="character" w:customStyle="1" w:styleId="Char2">
    <w:name w:val="列出段落 Char"/>
    <w:aliases w:val="List Paragraph1 Char,lp1 Char,List Paragraph11 Char"/>
    <w:basedOn w:val="a2"/>
    <w:link w:val="a9"/>
    <w:uiPriority w:val="34"/>
    <w:rsid w:val="00B268FF"/>
    <w:rPr>
      <w:rFonts w:ascii="Times New Roman" w:eastAsia="宋体" w:hAnsi="Times New Roman" w:cs="Arial"/>
      <w:szCs w:val="21"/>
    </w:rPr>
  </w:style>
  <w:style w:type="paragraph" w:styleId="aa">
    <w:name w:val="Balloon Text"/>
    <w:basedOn w:val="a1"/>
    <w:link w:val="Char3"/>
    <w:uiPriority w:val="99"/>
    <w:semiHidden/>
    <w:unhideWhenUsed/>
    <w:rsid w:val="00B268FF"/>
    <w:rPr>
      <w:sz w:val="18"/>
      <w:szCs w:val="18"/>
    </w:rPr>
  </w:style>
  <w:style w:type="character" w:customStyle="1" w:styleId="Char3">
    <w:name w:val="批注框文本 Char"/>
    <w:basedOn w:val="a2"/>
    <w:link w:val="aa"/>
    <w:uiPriority w:val="99"/>
    <w:semiHidden/>
    <w:rsid w:val="00B268FF"/>
    <w:rPr>
      <w:sz w:val="18"/>
      <w:szCs w:val="18"/>
    </w:rPr>
  </w:style>
  <w:style w:type="paragraph" w:styleId="ab">
    <w:name w:val="Document Map"/>
    <w:basedOn w:val="a1"/>
    <w:link w:val="Char4"/>
    <w:uiPriority w:val="99"/>
    <w:semiHidden/>
    <w:unhideWhenUsed/>
    <w:rsid w:val="00B268F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2"/>
    <w:link w:val="ab"/>
    <w:uiPriority w:val="99"/>
    <w:semiHidden/>
    <w:rsid w:val="00B268FF"/>
    <w:rPr>
      <w:rFonts w:ascii="宋体" w:eastAsia="宋体"/>
      <w:sz w:val="18"/>
      <w:szCs w:val="18"/>
    </w:rPr>
  </w:style>
  <w:style w:type="paragraph" w:customStyle="1" w:styleId="TableText">
    <w:name w:val="Table Text"/>
    <w:basedOn w:val="a1"/>
    <w:link w:val="TableTextChar"/>
    <w:rsid w:val="0044728C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TextChar">
    <w:name w:val="Table Text Char"/>
    <w:basedOn w:val="a2"/>
    <w:link w:val="TableText"/>
    <w:rsid w:val="0044728C"/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a0">
    <w:name w:val="表格题注"/>
    <w:next w:val="a1"/>
    <w:rsid w:val="0055501E"/>
    <w:pPr>
      <w:keepLines/>
      <w:numPr>
        <w:ilvl w:val="8"/>
        <w:numId w:val="3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55501E"/>
    <w:pPr>
      <w:numPr>
        <w:ilvl w:val="7"/>
        <w:numId w:val="3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table" w:styleId="ac">
    <w:name w:val="Table Grid"/>
    <w:aliases w:val="Gridding"/>
    <w:basedOn w:val="a3"/>
    <w:rsid w:val="0055501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1"/>
    <w:link w:val="TableHeadingChar"/>
    <w:rsid w:val="0055501E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TableHeadingChar">
    <w:name w:val="Table Heading Char"/>
    <w:basedOn w:val="a2"/>
    <w:link w:val="TableHeading"/>
    <w:rsid w:val="0055501E"/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L">
    <w:name w:val="TAL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18"/>
      <w:lang w:val="en-GB" w:eastAsia="en-US"/>
    </w:rPr>
  </w:style>
  <w:style w:type="paragraph" w:customStyle="1" w:styleId="TAH">
    <w:name w:val="TAH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18"/>
      <w:lang w:val="en-GB" w:eastAsia="en-US"/>
    </w:rPr>
  </w:style>
  <w:style w:type="paragraph" w:customStyle="1" w:styleId="ad">
    <w:name w:val="文档标题"/>
    <w:basedOn w:val="a1"/>
    <w:rsid w:val="005A13CF"/>
    <w:pPr>
      <w:keepNext/>
      <w:widowControl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e">
    <w:name w:val="annotation subject"/>
    <w:basedOn w:val="a7"/>
    <w:next w:val="a7"/>
    <w:link w:val="Char5"/>
    <w:uiPriority w:val="99"/>
    <w:semiHidden/>
    <w:unhideWhenUsed/>
    <w:rsid w:val="00E81B50"/>
    <w:pPr>
      <w:widowControl w:val="0"/>
      <w:topLinePunct w:val="0"/>
      <w:adjustRightInd/>
      <w:snapToGrid/>
      <w:spacing w:before="0" w:after="0" w:line="240" w:lineRule="auto"/>
      <w:ind w:left="0"/>
    </w:pPr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5">
    <w:name w:val="批注主题 Char"/>
    <w:basedOn w:val="Char1"/>
    <w:link w:val="ae"/>
    <w:uiPriority w:val="99"/>
    <w:semiHidden/>
    <w:rsid w:val="00E81B50"/>
    <w:rPr>
      <w:rFonts w:ascii="Times New Roman" w:eastAsia="宋体" w:hAnsi="Times New Roman" w:cs="Arial"/>
      <w:b/>
      <w:bCs/>
      <w:szCs w:val="21"/>
    </w:rPr>
  </w:style>
  <w:style w:type="character" w:customStyle="1" w:styleId="im-content1">
    <w:name w:val="im-content1"/>
    <w:basedOn w:val="a2"/>
    <w:rsid w:val="002D207A"/>
    <w:rPr>
      <w:vanish w:val="0"/>
      <w:webHidden w:val="0"/>
      <w:color w:val="33333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FDD3-3782-43F0-A2F8-78ABF940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1348</Characters>
  <Application>Microsoft Office Word</Application>
  <DocSecurity>0</DocSecurity>
  <Lines>11</Lines>
  <Paragraphs>3</Paragraphs>
  <ScaleCrop>false</ScaleCrop>
  <Company>Microsoft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panxiaodong (A)</cp:lastModifiedBy>
  <cp:revision>4</cp:revision>
  <dcterms:created xsi:type="dcterms:W3CDTF">2017-03-07T08:34:00Z</dcterms:created>
  <dcterms:modified xsi:type="dcterms:W3CDTF">2017-03-07T08:58:00Z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(3)AECXfV7oT+15SB4rS66evC0IkX7h0Q51MK01EXJgbOWQ56BxobTpOsf17556o+T4DfK1xjpH
4qlg7SELzigz4Jcrung2w7uCPWpULSmXutOQbaegp2TGEqeHRVdJv+FPlvvaGih8O+tZaHJE
pI+0VVuO3rIqp+/vIqUxwSkEhLwrBW+uKDSVNQR0Enz8kgZJJFOAkNMX7WlO/UZPPpQiCEKc
RCbGYx+Cu49NONZBtf</vt:lpwstr>
  </property>
  <property fmtid="{D5CDD505-2E9C-101B-9397-08002B2CF9AE}" pid="3" name="_2015_ms_pID_7253431">
    <vt:lpwstr>lg2InJgl+SFjY/vf6hEPDyBZ91/tXYF8ZlwYXqR2qYAgZ6SfQH/9t4
mdHg4wkcDVU/ZZfaQm2n0kczBlvcFQ6hcXvwSEJ/xwTYr+mGbwIm8AgcozRIn14E8uCY/l+h
h3HueR7X1j5x5PvEQnVRJot4E3hcVYzJWN2EbkpSmWsDG9034S1v0AMAriEH/J7WcjxB3/8L
OqfV2rj90br+VhicGY63hlHf0qviUAekn/ju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1488848740</vt:lpwstr>
  </property>
  <property fmtid="{D5CDD505-2E9C-101B-9397-08002B2CF9AE}" pid="8" name="_2015_ms_pID_7253432">
    <vt:lpwstr>rA==</vt:lpwstr>
  </property>
</Properties>
</file>