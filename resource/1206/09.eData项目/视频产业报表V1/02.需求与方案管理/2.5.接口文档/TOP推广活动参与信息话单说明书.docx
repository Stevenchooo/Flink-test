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56" w:rsidRDefault="003A6556" w:rsidP="00AA0B18"/>
    <w:p w:rsidR="003A6556" w:rsidRDefault="00B506E5" w:rsidP="0042090B">
      <w:pPr>
        <w:pStyle w:val="1"/>
        <w:ind w:left="4678"/>
      </w:pPr>
      <w:r>
        <w:rPr>
          <w:rFonts w:hint="eastAsia"/>
        </w:rPr>
        <w:t>修订记录</w:t>
      </w:r>
    </w:p>
    <w:p w:rsidR="00B506E5" w:rsidRDefault="00B506E5" w:rsidP="00AA0B1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8"/>
        <w:gridCol w:w="4043"/>
        <w:gridCol w:w="2755"/>
      </w:tblGrid>
      <w:tr w:rsidR="00B506E5" w:rsidTr="00332BA5">
        <w:tc>
          <w:tcPr>
            <w:tcW w:w="1526" w:type="dxa"/>
          </w:tcPr>
          <w:p w:rsidR="00B506E5" w:rsidRDefault="00B506E5" w:rsidP="00AA0B18">
            <w:r>
              <w:rPr>
                <w:rFonts w:hint="eastAsia"/>
              </w:rPr>
              <w:t>版本</w:t>
            </w:r>
          </w:p>
        </w:tc>
        <w:tc>
          <w:tcPr>
            <w:tcW w:w="4155" w:type="dxa"/>
          </w:tcPr>
          <w:p w:rsidR="00B506E5" w:rsidRDefault="00B506E5" w:rsidP="00AA0B18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506E5" w:rsidRDefault="00B506E5" w:rsidP="00AA0B18">
            <w:r>
              <w:rPr>
                <w:rFonts w:hint="eastAsia"/>
              </w:rPr>
              <w:t>修改人</w:t>
            </w:r>
          </w:p>
        </w:tc>
      </w:tr>
      <w:tr w:rsidR="00B506E5" w:rsidTr="00332BA5">
        <w:tc>
          <w:tcPr>
            <w:tcW w:w="1526" w:type="dxa"/>
          </w:tcPr>
          <w:p w:rsidR="00B506E5" w:rsidRDefault="00546DD2" w:rsidP="00AA0B18">
            <w:r>
              <w:rPr>
                <w:rFonts w:hint="eastAsia"/>
              </w:rPr>
              <w:t>V1.0</w:t>
            </w:r>
          </w:p>
        </w:tc>
        <w:tc>
          <w:tcPr>
            <w:tcW w:w="4155" w:type="dxa"/>
          </w:tcPr>
          <w:p w:rsidR="00B506E5" w:rsidRDefault="00546DD2" w:rsidP="00515334">
            <w:r>
              <w:rPr>
                <w:rFonts w:hint="eastAsia"/>
              </w:rPr>
              <w:t>初稿，提供</w:t>
            </w:r>
            <w:r w:rsidR="00515334">
              <w:rPr>
                <w:rFonts w:hint="eastAsia"/>
              </w:rPr>
              <w:t>推广活动参与</w:t>
            </w:r>
            <w:r w:rsidR="000B5B2C">
              <w:rPr>
                <w:rFonts w:hint="eastAsia"/>
              </w:rPr>
              <w:t>信息</w:t>
            </w:r>
            <w:r>
              <w:rPr>
                <w:rFonts w:hint="eastAsia"/>
              </w:rPr>
              <w:t>给易数系统</w:t>
            </w:r>
          </w:p>
        </w:tc>
        <w:tc>
          <w:tcPr>
            <w:tcW w:w="2841" w:type="dxa"/>
          </w:tcPr>
          <w:p w:rsidR="00B506E5" w:rsidRPr="00546DD2" w:rsidRDefault="00546DD2" w:rsidP="00AA0B18">
            <w:r>
              <w:rPr>
                <w:rFonts w:hint="eastAsia"/>
              </w:rPr>
              <w:t>刘晓鹏</w:t>
            </w:r>
          </w:p>
        </w:tc>
      </w:tr>
      <w:tr w:rsidR="00B506E5" w:rsidTr="00332BA5">
        <w:tc>
          <w:tcPr>
            <w:tcW w:w="1526" w:type="dxa"/>
          </w:tcPr>
          <w:p w:rsidR="00B506E5" w:rsidRDefault="00DF357A" w:rsidP="00AA0B18">
            <w:r>
              <w:t>V1.01</w:t>
            </w:r>
          </w:p>
        </w:tc>
        <w:tc>
          <w:tcPr>
            <w:tcW w:w="4155" w:type="dxa"/>
          </w:tcPr>
          <w:p w:rsidR="00B506E5" w:rsidRDefault="00DF357A" w:rsidP="00AA0B18">
            <w:r>
              <w:rPr>
                <w:rFonts w:hint="eastAsia"/>
              </w:rPr>
              <w:t>增加</w:t>
            </w:r>
            <w:r>
              <w:t>orderId</w:t>
            </w:r>
            <w:r>
              <w:rPr>
                <w:rFonts w:hint="eastAsia"/>
              </w:rPr>
              <w:t>和</w:t>
            </w:r>
            <w:r>
              <w:t>productId</w:t>
            </w:r>
            <w:r>
              <w:t>字段</w:t>
            </w:r>
          </w:p>
        </w:tc>
        <w:tc>
          <w:tcPr>
            <w:tcW w:w="2841" w:type="dxa"/>
          </w:tcPr>
          <w:p w:rsidR="00B506E5" w:rsidRDefault="00DF357A" w:rsidP="00AA0B18">
            <w:r>
              <w:rPr>
                <w:rFonts w:hint="eastAsia"/>
              </w:rPr>
              <w:t>潘晓冬</w:t>
            </w:r>
          </w:p>
        </w:tc>
      </w:tr>
      <w:tr w:rsidR="00B506E5" w:rsidTr="00332BA5">
        <w:tc>
          <w:tcPr>
            <w:tcW w:w="1526" w:type="dxa"/>
          </w:tcPr>
          <w:p w:rsidR="00B506E5" w:rsidRDefault="00C66E5A" w:rsidP="00AA0B18">
            <w:ins w:id="0" w:author="panxiaodong (A)" w:date="2017-03-07T16:35:00Z">
              <w:r>
                <w:t>V1.1</w:t>
              </w:r>
            </w:ins>
          </w:p>
        </w:tc>
        <w:tc>
          <w:tcPr>
            <w:tcW w:w="4155" w:type="dxa"/>
          </w:tcPr>
          <w:p w:rsidR="00B506E5" w:rsidRDefault="00C66E5A" w:rsidP="00AA0B18">
            <w:ins w:id="1" w:author="panxiaodong (A)" w:date="2017-03-07T16:35:00Z">
              <w:r>
                <w:rPr>
                  <w:rFonts w:hint="eastAsia"/>
                </w:rPr>
                <w:t>增加</w:t>
              </w:r>
              <w:r>
                <w:t>目录说明</w:t>
              </w:r>
            </w:ins>
          </w:p>
        </w:tc>
        <w:tc>
          <w:tcPr>
            <w:tcW w:w="2841" w:type="dxa"/>
          </w:tcPr>
          <w:p w:rsidR="00B506E5" w:rsidRDefault="00C66E5A" w:rsidP="00AA0B18">
            <w:ins w:id="2" w:author="panxiaodong (A)" w:date="2017-03-07T16:35:00Z">
              <w:r>
                <w:rPr>
                  <w:rFonts w:hint="eastAsia"/>
                </w:rPr>
                <w:t>潘晓冬</w:t>
              </w:r>
            </w:ins>
          </w:p>
        </w:tc>
      </w:tr>
    </w:tbl>
    <w:p w:rsidR="00B506E5" w:rsidRDefault="00B506E5" w:rsidP="00AA0B18"/>
    <w:p w:rsidR="003A6556" w:rsidRDefault="003A6556" w:rsidP="00AA0B18"/>
    <w:p w:rsidR="003A6556" w:rsidRDefault="003A6556" w:rsidP="00AA0B18"/>
    <w:p w:rsidR="003A6556" w:rsidRDefault="003A6556" w:rsidP="00AA0B18"/>
    <w:p w:rsidR="003A6556" w:rsidRDefault="003A6556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AA0B18"/>
    <w:p w:rsidR="000B38DB" w:rsidRDefault="000B38DB" w:rsidP="000B38DB">
      <w:pPr>
        <w:pStyle w:val="1"/>
        <w:ind w:left="4678"/>
      </w:pPr>
      <w:r>
        <w:rPr>
          <w:rFonts w:hint="eastAsia"/>
        </w:rPr>
        <w:t>话单定义</w:t>
      </w:r>
    </w:p>
    <w:p w:rsidR="00B268FF" w:rsidRDefault="00F665E4" w:rsidP="00AA0B18">
      <w:pPr>
        <w:pStyle w:val="2"/>
      </w:pPr>
      <w:r>
        <w:rPr>
          <w:rFonts w:hint="eastAsia"/>
        </w:rPr>
        <w:t>话单文件规则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文件传输协议：</w:t>
      </w:r>
      <w:r w:rsidR="008658A5" w:rsidRPr="00AA0B18">
        <w:rPr>
          <w:rFonts w:hint="eastAsia"/>
          <w:sz w:val="24"/>
          <w:szCs w:val="24"/>
        </w:rPr>
        <w:t xml:space="preserve"> SFTP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文件生成频率：</w:t>
      </w:r>
      <w:r w:rsidR="00360B3C" w:rsidRPr="00AA0B18">
        <w:rPr>
          <w:rFonts w:hint="eastAsia"/>
          <w:sz w:val="24"/>
          <w:szCs w:val="24"/>
        </w:rPr>
        <w:t>业务场景触发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文件格式：话单文件采用</w:t>
      </w:r>
      <w:r w:rsidRPr="00AA0B18">
        <w:rPr>
          <w:rFonts w:hint="eastAsia"/>
          <w:sz w:val="24"/>
          <w:szCs w:val="24"/>
        </w:rPr>
        <w:t>ASCII</w:t>
      </w:r>
      <w:r w:rsidRPr="00AA0B18">
        <w:rPr>
          <w:rFonts w:hint="eastAsia"/>
          <w:sz w:val="24"/>
          <w:szCs w:val="24"/>
        </w:rPr>
        <w:t>文本格式，每条账单的属性值按顺序排列。各条数据之间以回车换行符‘</w:t>
      </w:r>
      <w:r w:rsidRPr="00AA0B18">
        <w:rPr>
          <w:rFonts w:hint="eastAsia"/>
          <w:sz w:val="24"/>
          <w:szCs w:val="24"/>
        </w:rPr>
        <w:t>\r</w:t>
      </w:r>
      <w:r w:rsidRPr="00AA0B18">
        <w:rPr>
          <w:sz w:val="24"/>
          <w:szCs w:val="24"/>
        </w:rPr>
        <w:t>\n'</w:t>
      </w:r>
      <w:r w:rsidRPr="00AA0B18">
        <w:rPr>
          <w:rFonts w:hint="eastAsia"/>
          <w:sz w:val="24"/>
          <w:szCs w:val="24"/>
        </w:rPr>
        <w:t>分隔，</w:t>
      </w:r>
      <w:r w:rsidRPr="00AA0B18">
        <w:rPr>
          <w:sz w:val="24"/>
          <w:szCs w:val="24"/>
        </w:rPr>
        <w:t>字段之间采用</w:t>
      </w:r>
      <w:r w:rsidRPr="00AA0B18">
        <w:rPr>
          <w:rFonts w:hint="eastAsia"/>
          <w:sz w:val="24"/>
          <w:szCs w:val="24"/>
        </w:rPr>
        <w:t>“</w:t>
      </w:r>
      <w:r w:rsidRPr="00AA0B18">
        <w:rPr>
          <w:sz w:val="24"/>
          <w:szCs w:val="24"/>
        </w:rPr>
        <w:t>|”</w:t>
      </w:r>
      <w:r w:rsidRPr="00AA0B18">
        <w:rPr>
          <w:rFonts w:hint="eastAsia"/>
          <w:sz w:val="24"/>
          <w:szCs w:val="24"/>
        </w:rPr>
        <w:t>分割，空值</w:t>
      </w:r>
      <w:r w:rsidRPr="00AA0B18">
        <w:rPr>
          <w:sz w:val="24"/>
          <w:szCs w:val="24"/>
        </w:rPr>
        <w:t>采用两个相邻的</w:t>
      </w:r>
      <w:r w:rsidRPr="00AA0B18">
        <w:rPr>
          <w:sz w:val="24"/>
          <w:szCs w:val="24"/>
        </w:rPr>
        <w:t>||</w:t>
      </w:r>
      <w:r w:rsidRPr="00AA0B18">
        <w:rPr>
          <w:rFonts w:hint="eastAsia"/>
          <w:sz w:val="24"/>
          <w:szCs w:val="24"/>
        </w:rPr>
        <w:t>。</w:t>
      </w:r>
    </w:p>
    <w:p w:rsidR="00B268FF" w:rsidRPr="00AA0B18" w:rsidRDefault="00B268FF" w:rsidP="00AA0B18">
      <w:pPr>
        <w:spacing w:line="360" w:lineRule="auto"/>
        <w:rPr>
          <w:sz w:val="24"/>
          <w:szCs w:val="24"/>
        </w:rPr>
      </w:pPr>
      <w:r w:rsidRPr="00AA0B18">
        <w:rPr>
          <w:rFonts w:hint="eastAsia"/>
          <w:sz w:val="24"/>
          <w:szCs w:val="24"/>
        </w:rPr>
        <w:t>文件命名规则：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cs="Times New Roman"/>
          <w:color w:val="000000"/>
          <w:kern w:val="0"/>
          <w:sz w:val="24"/>
          <w:szCs w:val="24"/>
        </w:rPr>
      </w:pPr>
      <w:r w:rsidRPr="00AA0B18">
        <w:rPr>
          <w:rFonts w:cs="Times New Roman" w:hint="eastAsia"/>
          <w:color w:val="000000"/>
          <w:kern w:val="0"/>
          <w:sz w:val="24"/>
          <w:szCs w:val="24"/>
        </w:rPr>
        <w:t>说明如下：</w:t>
      </w:r>
    </w:p>
    <w:p w:rsidR="00B268FF" w:rsidRPr="00AA0B18" w:rsidRDefault="00112D89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cs="Times New Roman" w:hint="eastAsia"/>
          <w:color w:val="000000"/>
          <w:kern w:val="0"/>
          <w:sz w:val="24"/>
          <w:szCs w:val="24"/>
        </w:rPr>
        <w:t>Top</w:t>
      </w:r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ins w:id="3" w:author="panxiaodong (A)" w:date="2017-03-07T16:36:00Z">
        <w:r w:rsidR="00C66E5A" w:rsidRPr="00C66E5A">
          <w:rPr>
            <w:rFonts w:cs="Times New Roman" w:hint="eastAsia"/>
            <w:color w:val="000000"/>
            <w:kern w:val="0"/>
            <w:sz w:val="24"/>
            <w:szCs w:val="24"/>
          </w:rPr>
          <w:t xml:space="preserve"> </w:t>
        </w:r>
        <w:r w:rsidR="00C66E5A">
          <w:rPr>
            <w:rFonts w:cs="Times New Roman" w:hint="eastAsia"/>
            <w:color w:val="000000"/>
            <w:kern w:val="0"/>
            <w:sz w:val="24"/>
            <w:szCs w:val="24"/>
          </w:rPr>
          <w:t>User</w:t>
        </w:r>
        <w:r w:rsidR="00C66E5A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t>ActivityIn</w:t>
        </w:r>
        <w:r w:rsidR="00C66E5A" w:rsidRPr="0054552F">
          <w:rPr>
            <w:rFonts w:cs="Times New Roman"/>
            <w:color w:val="000000"/>
            <w:kern w:val="0"/>
            <w:sz w:val="24"/>
            <w:szCs w:val="24"/>
            <w:highlight w:val="green"/>
          </w:rPr>
          <w:t>fo</w:t>
        </w:r>
        <w:r w:rsidR="00C66E5A" w:rsidDel="00C66E5A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t xml:space="preserve"> </w:t>
        </w:r>
      </w:ins>
      <w:del w:id="4" w:author="panxiaodong (A)" w:date="2017-03-07T16:36:00Z">
        <w:r w:rsidDel="00C66E5A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delText>Item</w:delText>
        </w:r>
        <w:r w:rsidRPr="0054552F" w:rsidDel="00C66E5A">
          <w:rPr>
            <w:rFonts w:cs="Times New Roman"/>
            <w:color w:val="000000"/>
            <w:kern w:val="0"/>
            <w:sz w:val="24"/>
            <w:szCs w:val="24"/>
            <w:highlight w:val="green"/>
          </w:rPr>
          <w:delText>Info</w:delText>
        </w:r>
      </w:del>
      <w:r w:rsidRPr="002F51C0">
        <w:rPr>
          <w:rFonts w:cs="Times New Roman"/>
          <w:color w:val="000000"/>
          <w:kern w:val="0"/>
          <w:sz w:val="24"/>
          <w:szCs w:val="24"/>
        </w:rPr>
        <w:t>_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节点</w:t>
      </w:r>
      <w:r w:rsidR="00B22EE5">
        <w:rPr>
          <w:rFonts w:cs="Times New Roman" w:hint="eastAsia"/>
          <w:color w:val="000000"/>
          <w:kern w:val="0"/>
          <w:sz w:val="24"/>
          <w:szCs w:val="24"/>
        </w:rPr>
        <w:t>IP_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cyan"/>
        </w:rPr>
        <w:t>YYYYMMDDHHM</w:t>
      </w:r>
      <w:r w:rsidRPr="0054552F">
        <w:rPr>
          <w:rFonts w:ascii="宋体" w:hAnsi="宋体" w:cs="宋体" w:hint="eastAsia"/>
          <w:color w:val="000000"/>
          <w:kern w:val="0"/>
          <w:sz w:val="24"/>
          <w:szCs w:val="24"/>
          <w:highlight w:val="cyan"/>
        </w:rPr>
        <w:t>M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magenta"/>
        </w:rPr>
        <w:t>XXXX</w:t>
      </w:r>
      <w:r w:rsidRPr="002F51C0">
        <w:rPr>
          <w:rFonts w:ascii="宋体" w:hAnsi="宋体" w:cs="宋体"/>
          <w:color w:val="000000"/>
          <w:kern w:val="0"/>
          <w:sz w:val="24"/>
          <w:szCs w:val="24"/>
        </w:rPr>
        <w:t>_</w:t>
      </w:r>
      <w:r w:rsidRPr="0054552F">
        <w:rPr>
          <w:rFonts w:ascii="宋体" w:hAnsi="宋体" w:cs="宋体"/>
          <w:color w:val="000000"/>
          <w:kern w:val="0"/>
          <w:sz w:val="24"/>
          <w:szCs w:val="24"/>
          <w:highlight w:val="red"/>
        </w:rPr>
        <w:t>Inc</w:t>
      </w:r>
      <w:r w:rsidR="006F6EFD"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网元名_数据文件名_时间（</w:t>
      </w:r>
      <w:r w:rsidR="00AF71C6"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UTC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）_文件序列号_增量数据标识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Example: TOP_</w:t>
      </w:r>
      <w:r w:rsidR="00112D89">
        <w:rPr>
          <w:rFonts w:ascii="宋体" w:hAnsi="宋体" w:cs="宋体" w:hint="eastAsia"/>
          <w:color w:val="000000"/>
          <w:kern w:val="0"/>
          <w:sz w:val="24"/>
          <w:szCs w:val="24"/>
        </w:rPr>
        <w:t>ItemInfo</w:t>
      </w:r>
      <w:r w:rsidR="001229BF">
        <w:rPr>
          <w:rFonts w:ascii="宋体" w:hAnsi="宋体" w:cs="宋体" w:hint="eastAsia"/>
          <w:color w:val="000000"/>
          <w:kern w:val="0"/>
          <w:sz w:val="24"/>
          <w:szCs w:val="24"/>
        </w:rPr>
        <w:t>_192.168.3.1</w:t>
      </w:r>
      <w:r w:rsidR="006F6EFD">
        <w:rPr>
          <w:rFonts w:ascii="宋体" w:hAnsi="宋体" w:cs="宋体" w:hint="eastAsia"/>
          <w:color w:val="000000"/>
          <w:kern w:val="0"/>
          <w:sz w:val="24"/>
          <w:szCs w:val="24"/>
        </w:rPr>
        <w:t>_201609131732_0001_Inc.req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TOP</w:t>
      </w:r>
      <w:r w:rsidR="00112D89">
        <w:rPr>
          <w:rFonts w:ascii="宋体" w:hAnsi="宋体" w:cs="宋体" w:hint="eastAsia"/>
          <w:color w:val="000000"/>
          <w:kern w:val="0"/>
          <w:sz w:val="24"/>
          <w:szCs w:val="24"/>
        </w:rPr>
        <w:t>产品信息</w:t>
      </w:r>
      <w:r w:rsidR="00AA0B18">
        <w:rPr>
          <w:rFonts w:ascii="宋体" w:hAnsi="宋体" w:cs="宋体" w:hint="eastAsia"/>
          <w:color w:val="000000"/>
          <w:kern w:val="0"/>
          <w:sz w:val="24"/>
          <w:szCs w:val="24"/>
        </w:rPr>
        <w:t>数据</w:t>
      </w:r>
      <w:r w:rsidRPr="00AA0B18">
        <w:rPr>
          <w:rFonts w:ascii="宋体" w:hAnsi="宋体" w:cs="宋体" w:hint="eastAsia"/>
          <w:color w:val="000000"/>
          <w:kern w:val="0"/>
          <w:sz w:val="24"/>
          <w:szCs w:val="24"/>
        </w:rPr>
        <w:t>，生成时间2016.9.13日17：32分，增量数据0001</w:t>
      </w:r>
    </w:p>
    <w:p w:rsidR="00B268FF" w:rsidRPr="00AA0B18" w:rsidRDefault="00B268FF" w:rsidP="00AA0B18">
      <w:pPr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D5FDE" w:rsidRDefault="004B1ECD" w:rsidP="00112D89">
      <w:pPr>
        <w:pStyle w:val="2"/>
        <w:rPr>
          <w:lang w:eastAsia="zh-CN"/>
        </w:rPr>
      </w:pPr>
      <w:r>
        <w:rPr>
          <w:rFonts w:hint="eastAsia"/>
          <w:lang w:eastAsia="zh-CN"/>
        </w:rPr>
        <w:t>推广活动参与</w:t>
      </w:r>
      <w:r w:rsidR="00F665E4">
        <w:rPr>
          <w:rFonts w:hint="eastAsia"/>
          <w:lang w:eastAsia="zh-CN"/>
        </w:rPr>
        <w:t>信息话单</w:t>
      </w:r>
    </w:p>
    <w:p w:rsidR="00112D89" w:rsidRDefault="00112D89" w:rsidP="00112D89">
      <w:pPr>
        <w:pStyle w:val="3"/>
      </w:pPr>
      <w:r>
        <w:rPr>
          <w:rFonts w:hint="eastAsia"/>
        </w:rPr>
        <w:t>说明</w:t>
      </w:r>
    </w:p>
    <w:p w:rsidR="00112D89" w:rsidRPr="00112D89" w:rsidRDefault="00A47D52" w:rsidP="00112D89">
      <w:pPr>
        <w:ind w:left="420"/>
      </w:pPr>
      <w:r>
        <w:rPr>
          <w:rFonts w:hint="eastAsia"/>
        </w:rPr>
        <w:t>推广活动处理完后，生成对应的记录话单</w:t>
      </w:r>
      <w:r w:rsidR="00112D89">
        <w:rPr>
          <w:rFonts w:hint="eastAsia"/>
        </w:rPr>
        <w:t>;</w:t>
      </w:r>
    </w:p>
    <w:p w:rsidR="00112D89" w:rsidRDefault="00481438" w:rsidP="00372A9A">
      <w:pPr>
        <w:pStyle w:val="3"/>
      </w:pPr>
      <w:r>
        <w:rPr>
          <w:rFonts w:hint="eastAsia"/>
        </w:rPr>
        <w:t>文件名</w:t>
      </w:r>
    </w:p>
    <w:p w:rsidR="00C66E5A" w:rsidRDefault="00481438" w:rsidP="00C66E5A">
      <w:pPr>
        <w:shd w:val="clear" w:color="auto" w:fill="FFFFFF"/>
        <w:spacing w:line="360" w:lineRule="auto"/>
        <w:rPr>
          <w:ins w:id="5" w:author="panxiaodong (A)" w:date="2017-03-07T16:38:00Z"/>
          <w:rFonts w:cs="Times New Roman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</w:t>
      </w:r>
    </w:p>
    <w:p w:rsidR="00C66E5A" w:rsidRPr="00AA0B18" w:rsidRDefault="00C66E5A">
      <w:pPr>
        <w:shd w:val="clear" w:color="auto" w:fill="FFFFFF"/>
        <w:spacing w:line="360" w:lineRule="auto"/>
        <w:ind w:left="148" w:firstLine="420"/>
        <w:rPr>
          <w:ins w:id="6" w:author="panxiaodong (A)" w:date="2017-03-07T16:38:00Z"/>
          <w:rFonts w:ascii="宋体" w:hAnsi="宋体" w:cs="宋体"/>
          <w:color w:val="000000"/>
          <w:kern w:val="0"/>
          <w:sz w:val="24"/>
          <w:szCs w:val="24"/>
        </w:rPr>
        <w:pPrChange w:id="7" w:author="panxiaodong (A)" w:date="2017-03-07T16:39:00Z">
          <w:pPr>
            <w:shd w:val="clear" w:color="auto" w:fill="FFFFFF"/>
            <w:spacing w:line="360" w:lineRule="auto"/>
          </w:pPr>
        </w:pPrChange>
      </w:pPr>
      <w:ins w:id="8" w:author="panxiaodong (A)" w:date="2017-03-07T16:38:00Z">
        <w:r>
          <w:rPr>
            <w:rFonts w:cs="Times New Roman" w:hint="eastAsia"/>
            <w:color w:val="000000"/>
            <w:kern w:val="0"/>
            <w:sz w:val="24"/>
            <w:szCs w:val="24"/>
          </w:rPr>
          <w:lastRenderedPageBreak/>
          <w:t>Top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 w:rsidRPr="00C66E5A">
          <w:rPr>
            <w:rFonts w:cs="Times New Roman" w:hint="eastAsia"/>
            <w:color w:val="000000"/>
            <w:kern w:val="0"/>
            <w:sz w:val="24"/>
            <w:szCs w:val="24"/>
          </w:rPr>
          <w:t xml:space="preserve"> 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User</w:t>
        </w:r>
        <w:r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t>ActivityIn</w:t>
        </w:r>
        <w:r w:rsidRPr="0054552F">
          <w:rPr>
            <w:rFonts w:cs="Times New Roman"/>
            <w:color w:val="000000"/>
            <w:kern w:val="0"/>
            <w:sz w:val="24"/>
            <w:szCs w:val="24"/>
            <w:highlight w:val="green"/>
          </w:rPr>
          <w:t>fo</w:t>
        </w:r>
        <w:r w:rsidDel="00C66E5A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t xml:space="preserve"> </w:t>
        </w:r>
        <w:r w:rsidRPr="002F51C0">
          <w:rPr>
            <w:rFonts w:cs="Times New Roman"/>
            <w:color w:val="000000"/>
            <w:kern w:val="0"/>
            <w:sz w:val="24"/>
            <w:szCs w:val="24"/>
          </w:rPr>
          <w:t>_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节点</w:t>
        </w:r>
        <w:r>
          <w:rPr>
            <w:rFonts w:cs="Times New Roman" w:hint="eastAsia"/>
            <w:color w:val="000000"/>
            <w:kern w:val="0"/>
            <w:sz w:val="24"/>
            <w:szCs w:val="24"/>
          </w:rPr>
          <w:t>IP_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t>YYYYMMDDHHM</w:t>
        </w:r>
        <w:r w:rsidRPr="0054552F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t>M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t>XXXX</w:t>
        </w:r>
        <w:r w:rsidRPr="002F51C0">
          <w:rPr>
            <w:rFonts w:ascii="宋体" w:hAnsi="宋体" w:cs="宋体"/>
            <w:color w:val="000000"/>
            <w:kern w:val="0"/>
            <w:sz w:val="24"/>
            <w:szCs w:val="24"/>
          </w:rPr>
          <w:t>_</w:t>
        </w:r>
        <w:r w:rsidRPr="0054552F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t>Inc</w:t>
        </w:r>
        <w:r>
          <w:rPr>
            <w:rFonts w:ascii="宋体" w:hAnsi="宋体" w:cs="宋体"/>
            <w:color w:val="000000"/>
            <w:kern w:val="0"/>
            <w:sz w:val="24"/>
            <w:szCs w:val="24"/>
          </w:rPr>
          <w:t>.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req</w:t>
        </w:r>
      </w:ins>
    </w:p>
    <w:p w:rsidR="00112D89" w:rsidRPr="00112D89" w:rsidRDefault="00481438" w:rsidP="00C66E5A">
      <w:pPr>
        <w:ind w:firstLineChars="250" w:firstLine="600"/>
      </w:pPr>
      <w:del w:id="9" w:author="panxiaodong (A)" w:date="2017-03-07T16:38:00Z">
        <w:r w:rsidDel="00C66E5A">
          <w:rPr>
            <w:rFonts w:cs="Times New Roman" w:hint="eastAsia"/>
            <w:color w:val="000000"/>
            <w:kern w:val="0"/>
            <w:sz w:val="24"/>
            <w:szCs w:val="24"/>
          </w:rPr>
          <w:delText>Top</w:delText>
        </w:r>
        <w:r w:rsidRPr="002F51C0" w:rsidDel="00C66E5A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="007B1734" w:rsidDel="00C66E5A">
          <w:rPr>
            <w:rFonts w:cs="Times New Roman" w:hint="eastAsia"/>
            <w:color w:val="000000"/>
            <w:kern w:val="0"/>
            <w:sz w:val="24"/>
            <w:szCs w:val="24"/>
          </w:rPr>
          <w:delText>User</w:delText>
        </w:r>
        <w:r w:rsidR="00651274" w:rsidDel="00C66E5A">
          <w:rPr>
            <w:rFonts w:cs="Times New Roman" w:hint="eastAsia"/>
            <w:color w:val="000000"/>
            <w:kern w:val="0"/>
            <w:sz w:val="24"/>
            <w:szCs w:val="24"/>
            <w:highlight w:val="green"/>
          </w:rPr>
          <w:delText>ActivityIn</w:delText>
        </w:r>
        <w:r w:rsidRPr="0054552F" w:rsidDel="00C66E5A">
          <w:rPr>
            <w:rFonts w:cs="Times New Roman"/>
            <w:color w:val="000000"/>
            <w:kern w:val="0"/>
            <w:sz w:val="24"/>
            <w:szCs w:val="24"/>
            <w:highlight w:val="green"/>
          </w:rPr>
          <w:delText>fo</w:delText>
        </w:r>
        <w:r w:rsidRPr="002F51C0" w:rsidDel="00C66E5A">
          <w:rPr>
            <w:rFonts w:cs="Times New Roman"/>
            <w:color w:val="000000"/>
            <w:kern w:val="0"/>
            <w:sz w:val="24"/>
            <w:szCs w:val="24"/>
          </w:rPr>
          <w:delText>_</w:delText>
        </w:r>
        <w:r w:rsidRPr="0054552F" w:rsidDel="00C66E5A">
          <w:rPr>
            <w:rFonts w:ascii="宋体" w:hAnsi="宋体" w:cs="宋体"/>
            <w:color w:val="000000"/>
            <w:kern w:val="0"/>
            <w:sz w:val="24"/>
            <w:szCs w:val="24"/>
            <w:highlight w:val="cyan"/>
          </w:rPr>
          <w:delText>YYYYMMDDHHM</w:delText>
        </w:r>
        <w:r w:rsidRPr="0054552F" w:rsidDel="00C66E5A">
          <w:rPr>
            <w:rFonts w:ascii="宋体" w:hAnsi="宋体" w:cs="宋体" w:hint="eastAsia"/>
            <w:color w:val="000000"/>
            <w:kern w:val="0"/>
            <w:sz w:val="24"/>
            <w:szCs w:val="24"/>
            <w:highlight w:val="cyan"/>
          </w:rPr>
          <w:delText>M</w:delText>
        </w:r>
        <w:r w:rsidRPr="002F51C0" w:rsidDel="00C66E5A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C66E5A">
          <w:rPr>
            <w:rFonts w:ascii="宋体" w:hAnsi="宋体" w:cs="宋体"/>
            <w:color w:val="000000"/>
            <w:kern w:val="0"/>
            <w:sz w:val="24"/>
            <w:szCs w:val="24"/>
            <w:highlight w:val="magenta"/>
          </w:rPr>
          <w:delText>XXXX</w:delText>
        </w:r>
        <w:r w:rsidRPr="002F51C0" w:rsidDel="00C66E5A">
          <w:rPr>
            <w:rFonts w:ascii="宋体" w:hAnsi="宋体" w:cs="宋体"/>
            <w:color w:val="000000"/>
            <w:kern w:val="0"/>
            <w:sz w:val="24"/>
            <w:szCs w:val="24"/>
          </w:rPr>
          <w:delText>_</w:delText>
        </w:r>
        <w:r w:rsidRPr="0054552F" w:rsidDel="00C66E5A">
          <w:rPr>
            <w:rFonts w:ascii="宋体" w:hAnsi="宋体" w:cs="宋体"/>
            <w:color w:val="000000"/>
            <w:kern w:val="0"/>
            <w:sz w:val="24"/>
            <w:szCs w:val="24"/>
            <w:highlight w:val="red"/>
          </w:rPr>
          <w:delText>Inc</w:delText>
        </w:r>
        <w:r w:rsidRPr="002F51C0" w:rsidDel="00C66E5A">
          <w:rPr>
            <w:rFonts w:ascii="宋体" w:hAnsi="宋体" w:cs="宋体"/>
            <w:color w:val="000000"/>
            <w:kern w:val="0"/>
            <w:sz w:val="24"/>
            <w:szCs w:val="24"/>
          </w:rPr>
          <w:delText>.</w:delText>
        </w:r>
        <w:r w:rsidR="00497F48" w:rsidDel="00C66E5A">
          <w:rPr>
            <w:rFonts w:ascii="宋体" w:hAnsi="宋体" w:cs="宋体"/>
            <w:color w:val="000000"/>
            <w:kern w:val="0"/>
            <w:sz w:val="24"/>
            <w:szCs w:val="24"/>
          </w:rPr>
          <w:delText>req</w:delText>
        </w:r>
      </w:del>
    </w:p>
    <w:p w:rsidR="00C66E5A" w:rsidRDefault="00C66E5A" w:rsidP="00C66E5A">
      <w:pPr>
        <w:pStyle w:val="3"/>
        <w:rPr>
          <w:ins w:id="10" w:author="panxiaodong (A)" w:date="2017-03-07T16:39:00Z"/>
        </w:rPr>
      </w:pPr>
      <w:ins w:id="11" w:author="panxiaodong (A)" w:date="2017-03-07T16:39:00Z">
        <w:r w:rsidRPr="00191A9A">
          <w:rPr>
            <w:rFonts w:hint="eastAsia"/>
          </w:rPr>
          <w:t>文件目录</w:t>
        </w:r>
      </w:ins>
    </w:p>
    <w:p w:rsidR="00C66E5A" w:rsidRDefault="00C66E5A">
      <w:pPr>
        <w:ind w:left="420"/>
        <w:rPr>
          <w:ins w:id="12" w:author="panxiaodong (A)" w:date="2017-03-07T16:38:00Z"/>
        </w:rPr>
        <w:pPrChange w:id="13" w:author="panxiaodong (A)" w:date="2017-03-07T16:39:00Z">
          <w:pPr>
            <w:pStyle w:val="3"/>
          </w:pPr>
        </w:pPrChange>
      </w:pPr>
      <w:ins w:id="14" w:author="panxiaodong (A)" w:date="2017-03-07T16:39:00Z">
        <w:r>
          <w:rPr>
            <w:rFonts w:ascii="宋体" w:hAnsi="宋体" w:cs="Arial Unicode MS" w:hint="eastAsia"/>
            <w:color w:val="FF0000"/>
            <w:szCs w:val="21"/>
          </w:rPr>
          <w:t>正式：</w:t>
        </w:r>
      </w:ins>
      <w:ins w:id="15" w:author="panxiaodong (A)" w:date="2017-03-07T16:40:00Z">
        <w:r w:rsidRPr="00C66E5A">
          <w:rPr>
            <w:rFonts w:ascii="宋体" w:hAnsi="宋体" w:cs="Arial Unicode MS"/>
            <w:color w:val="FF0000"/>
            <w:szCs w:val="21"/>
          </w:rPr>
          <w:t>/home/dhas/acs/VideoCloud/data/$beid/userActivity</w:t>
        </w:r>
      </w:ins>
      <w:ins w:id="16" w:author="panxiaodong (A)" w:date="2017-03-07T16:39:00Z">
        <w:r>
          <w:rPr>
            <w:rFonts w:ascii="宋体" w:hAnsi="宋体" w:cs="Arial Unicode MS" w:hint="eastAsia"/>
            <w:color w:val="FF0000"/>
            <w:szCs w:val="21"/>
          </w:rPr>
          <w:t>。比如如果是</w:t>
        </w:r>
        <w:r>
          <w:rPr>
            <w:rFonts w:ascii="宋体" w:hAnsi="宋体" w:cs="Arial Unicode MS"/>
            <w:color w:val="FF0000"/>
            <w:szCs w:val="21"/>
          </w:rPr>
          <w:t>1001</w:t>
        </w:r>
        <w:r>
          <w:rPr>
            <w:rFonts w:ascii="宋体" w:hAnsi="宋体" w:cs="Arial Unicode MS" w:hint="eastAsia"/>
            <w:color w:val="FF0000"/>
            <w:szCs w:val="21"/>
          </w:rPr>
          <w:t>的租户，那么对应的话单目录为</w:t>
        </w:r>
      </w:ins>
      <w:ins w:id="17" w:author="panxiaodong (A)" w:date="2017-03-07T16:40:00Z">
        <w:r w:rsidRPr="00C66E5A">
          <w:rPr>
            <w:rFonts w:ascii="宋体" w:hAnsi="宋体" w:cs="Arial Unicode MS"/>
            <w:color w:val="FF0000"/>
            <w:szCs w:val="21"/>
          </w:rPr>
          <w:t>/hom</w:t>
        </w:r>
        <w:r>
          <w:rPr>
            <w:rFonts w:ascii="宋体" w:hAnsi="宋体" w:cs="Arial Unicode MS"/>
            <w:color w:val="FF0000"/>
            <w:szCs w:val="21"/>
          </w:rPr>
          <w:t>e/dhas/acs/VideoCloud/data/1001</w:t>
        </w:r>
        <w:r w:rsidRPr="00C66E5A">
          <w:rPr>
            <w:rFonts w:ascii="宋体" w:hAnsi="宋体" w:cs="Arial Unicode MS"/>
            <w:color w:val="FF0000"/>
            <w:szCs w:val="21"/>
          </w:rPr>
          <w:t>/userActivity</w:t>
        </w:r>
      </w:ins>
    </w:p>
    <w:p w:rsidR="00EA6E44" w:rsidRPr="00A475F7" w:rsidRDefault="00372A9A" w:rsidP="003A6556">
      <w:pPr>
        <w:pStyle w:val="3"/>
        <w:tabs>
          <w:tab w:val="num" w:pos="576"/>
        </w:tabs>
      </w:pPr>
      <w:r>
        <w:rPr>
          <w:rFonts w:hint="eastAsia"/>
        </w:rPr>
        <w:t>字段定义</w:t>
      </w:r>
    </w:p>
    <w:tbl>
      <w:tblPr>
        <w:tblW w:w="8364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261"/>
        <w:gridCol w:w="1132"/>
        <w:gridCol w:w="709"/>
        <w:gridCol w:w="3259"/>
      </w:tblGrid>
      <w:tr w:rsidR="00EA6E44" w:rsidRPr="00A475F7" w:rsidTr="00AA4F7A">
        <w:trPr>
          <w:tblHeader/>
        </w:trPr>
        <w:tc>
          <w:tcPr>
            <w:tcW w:w="119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参数名</w:t>
            </w:r>
          </w:p>
        </w:tc>
        <w:tc>
          <w:tcPr>
            <w:tcW w:w="7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类型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是否必选</w:t>
            </w:r>
          </w:p>
        </w:tc>
        <w:tc>
          <w:tcPr>
            <w:tcW w:w="4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长度</w:t>
            </w:r>
          </w:p>
        </w:tc>
        <w:tc>
          <w:tcPr>
            <w:tcW w:w="19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A6E44" w:rsidRPr="00A475F7" w:rsidRDefault="00EA6E44" w:rsidP="00565042">
            <w:pPr>
              <w:pStyle w:val="TableHeading"/>
            </w:pPr>
            <w:r w:rsidRPr="00A475F7">
              <w:t>说明</w:t>
            </w:r>
          </w:p>
        </w:tc>
      </w:tr>
      <w:tr w:rsidR="00AA4F7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DA03A6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transactionID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BA390D" w:rsidRDefault="00AA4F7A" w:rsidP="00DA03A6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6609C8" w:rsidRDefault="00AA4F7A" w:rsidP="00DA03A6">
            <w:pPr>
              <w:pStyle w:val="TableText"/>
              <w:rPr>
                <w:lang w:val="fr-FR"/>
              </w:rPr>
            </w:pPr>
            <w:r w:rsidRPr="006609C8">
              <w:rPr>
                <w:rFonts w:hint="eastAsia"/>
                <w:lang w:val="fr-FR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4F7A" w:rsidRPr="006609C8" w:rsidRDefault="00AA4F7A" w:rsidP="00DA03A6">
            <w:pPr>
              <w:pStyle w:val="TableText"/>
              <w:ind w:firstLineChars="50" w:firstLine="105"/>
              <w:rPr>
                <w:lang w:val="fr-FR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4F7A" w:rsidRPr="00BA390D" w:rsidRDefault="00AA4F7A" w:rsidP="00DA03A6">
            <w:pPr>
              <w:pStyle w:val="TableText"/>
              <w:rPr>
                <w:lang w:val="fr-FR"/>
              </w:rPr>
            </w:pPr>
            <w:r w:rsidRPr="00BA390D">
              <w:rPr>
                <w:rFonts w:hint="eastAsia"/>
                <w:lang w:val="fr-FR"/>
              </w:rPr>
              <w:t>操作流水号标识</w:t>
            </w:r>
            <w:r w:rsidR="006609C8">
              <w:rPr>
                <w:rFonts w:hint="eastAsia"/>
                <w:lang w:val="fr-FR"/>
              </w:rPr>
              <w:t> ;</w:t>
            </w:r>
            <w:r w:rsidR="006609C8" w:rsidRPr="006609C8">
              <w:rPr>
                <w:rFonts w:hint="eastAsia"/>
                <w:lang w:val="fr-FR"/>
              </w:rPr>
              <w:t xml:space="preserve"> </w:t>
            </w:r>
            <w:r w:rsidR="006609C8" w:rsidRPr="006609C8">
              <w:rPr>
                <w:rFonts w:hint="eastAsia"/>
                <w:lang w:val="fr-FR"/>
              </w:rPr>
              <w:t>事务</w:t>
            </w:r>
            <w:r w:rsidR="006609C8" w:rsidRPr="006609C8">
              <w:rPr>
                <w:rFonts w:hint="eastAsia"/>
                <w:lang w:val="fr-FR"/>
              </w:rPr>
              <w:t>ID</w:t>
            </w:r>
          </w:p>
        </w:tc>
      </w:tr>
      <w:tr w:rsidR="007E33E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Pr="005B6864" w:rsidRDefault="007E33EA" w:rsidP="00EE3387">
            <w:pPr>
              <w:pStyle w:val="TableText"/>
            </w:pPr>
            <w:r>
              <w:t>createTime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Pr="005B6864" w:rsidRDefault="007E33EA" w:rsidP="00EE3387">
            <w:pPr>
              <w:pStyle w:val="TableText"/>
            </w:pPr>
            <w:r>
              <w:t>Date(14)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Pr="005B6864" w:rsidRDefault="007E33EA" w:rsidP="00EE3387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Pr="005B6864" w:rsidRDefault="007E33EA" w:rsidP="00EE3387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E33EA" w:rsidRPr="005B6864" w:rsidRDefault="007E33EA" w:rsidP="00EE3387">
            <w:pPr>
              <w:pStyle w:val="TableText"/>
            </w:pPr>
            <w:r>
              <w:t>创建事务时间戳</w:t>
            </w:r>
            <w:r>
              <w:t>,</w:t>
            </w:r>
            <w:r w:rsidRPr="006C16CA">
              <w:t>UTC</w:t>
            </w:r>
            <w:r w:rsidRPr="006C16CA">
              <w:t>时间</w:t>
            </w:r>
            <w:r w:rsidRPr="006C16CA">
              <w:t xml:space="preserve">, </w:t>
            </w:r>
            <w:r>
              <w:t>yyyyMMddHHmmss</w:t>
            </w:r>
          </w:p>
        </w:tc>
      </w:tr>
      <w:tr w:rsidR="007E33EA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Default="007E33EA" w:rsidP="00EE3387">
            <w:pPr>
              <w:pStyle w:val="TableText"/>
            </w:pPr>
            <w:r>
              <w:t>endTime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Default="007E33EA" w:rsidP="00EE3387">
            <w:pPr>
              <w:pStyle w:val="TableText"/>
            </w:pPr>
            <w:r>
              <w:t>Date(14)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Pr="005B6864" w:rsidRDefault="007E33EA" w:rsidP="00EE3387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33EA" w:rsidRPr="005B6864" w:rsidRDefault="007E33EA" w:rsidP="00EE3387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E33EA" w:rsidRDefault="007E33EA" w:rsidP="00EE3387">
            <w:pPr>
              <w:pStyle w:val="TableText"/>
            </w:pPr>
            <w:r>
              <w:t>事务处理完成时间</w:t>
            </w:r>
            <w:r>
              <w:t>.</w:t>
            </w:r>
            <w:r w:rsidRPr="006C16CA">
              <w:t xml:space="preserve"> UTC</w:t>
            </w:r>
            <w:r w:rsidRPr="006C16CA">
              <w:t>时间</w:t>
            </w:r>
            <w:r w:rsidRPr="006C16CA">
              <w:t xml:space="preserve">, </w:t>
            </w:r>
            <w:r>
              <w:t>yyyyMMddHHmmss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B6864" w:rsidRDefault="00AC1617" w:rsidP="00AC1617">
            <w:pPr>
              <w:pStyle w:val="TableText"/>
            </w:pPr>
            <w:ins w:id="18" w:author="Quchengbing" w:date="2017-07-24T14:43:00Z">
              <w:r w:rsidRPr="00EA63AE">
                <w:rPr>
                  <w:sz w:val="18"/>
                  <w:szCs w:val="18"/>
                </w:rPr>
                <w:t>activity</w:t>
              </w:r>
            </w:ins>
            <w:r>
              <w:t>T</w:t>
            </w:r>
            <w:r w:rsidR="007D4F85">
              <w:t>ransactionId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B6864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B6864" w:rsidRDefault="007D4F85" w:rsidP="007D4F85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B6864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活动事务</w:t>
            </w:r>
            <w:r>
              <w:t>ID</w:t>
            </w:r>
            <w:bookmarkStart w:id="19" w:name="_GoBack"/>
            <w:bookmarkEnd w:id="19"/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projectId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项目</w:t>
            </w:r>
            <w:r>
              <w:t>ID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activityId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活动</w:t>
            </w:r>
            <w:r>
              <w:t>ID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 w:rsidRPr="00EA63AE">
              <w:rPr>
                <w:sz w:val="18"/>
                <w:szCs w:val="18"/>
              </w:rPr>
              <w:t>activity</w:t>
            </w:r>
            <w:r>
              <w:rPr>
                <w:sz w:val="18"/>
                <w:szCs w:val="18"/>
              </w:rPr>
              <w:t>ChannelId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推广渠道</w:t>
            </w:r>
            <w:r>
              <w:t>ID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EA63AE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activityType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EA63AE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9B0583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9B0583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EA63AE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被推广对象的类型</w:t>
            </w:r>
            <w:r w:rsidRPr="00EA63AE">
              <w:rPr>
                <w:sz w:val="18"/>
                <w:szCs w:val="18"/>
              </w:rPr>
              <w:t>:</w:t>
            </w:r>
          </w:p>
          <w:p w:rsidR="007D4F85" w:rsidRPr="00EA63AE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 xml:space="preserve">0: </w:t>
            </w:r>
            <w:r w:rsidRPr="00EA63AE">
              <w:rPr>
                <w:sz w:val="18"/>
                <w:szCs w:val="18"/>
              </w:rPr>
              <w:t>一键订购推广活动</w:t>
            </w:r>
          </w:p>
          <w:p w:rsidR="007D4F85" w:rsidRPr="00EA63AE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 xml:space="preserve">1: </w:t>
            </w:r>
            <w:r w:rsidRPr="00EA63AE">
              <w:rPr>
                <w:sz w:val="18"/>
                <w:szCs w:val="18"/>
              </w:rPr>
              <w:t>一键注册推广活动</w:t>
            </w:r>
          </w:p>
          <w:p w:rsidR="007D4F85" w:rsidRPr="00EA63AE" w:rsidRDefault="007D4F85" w:rsidP="007D4F85">
            <w:pPr>
              <w:pStyle w:val="TableText"/>
              <w:spacing w:line="240" w:lineRule="auto"/>
              <w:rPr>
                <w:sz w:val="18"/>
                <w:szCs w:val="18"/>
              </w:rPr>
            </w:pPr>
            <w:r w:rsidRPr="00EA63AE">
              <w:rPr>
                <w:sz w:val="18"/>
                <w:szCs w:val="18"/>
              </w:rPr>
              <w:t>2: WEB URL</w:t>
            </w:r>
            <w:r w:rsidRPr="00EA63AE">
              <w:rPr>
                <w:sz w:val="18"/>
                <w:szCs w:val="18"/>
              </w:rPr>
              <w:t>推广活动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transactionStatus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活动事务状态</w:t>
            </w:r>
            <w:r>
              <w:t>:</w:t>
            </w:r>
          </w:p>
          <w:p w:rsidR="007D4F85" w:rsidRDefault="007D4F85" w:rsidP="007D4F85">
            <w:pPr>
              <w:pStyle w:val="TableText"/>
            </w:pPr>
            <w:r>
              <w:t xml:space="preserve">0: </w:t>
            </w:r>
            <w:r>
              <w:t>等待处理</w:t>
            </w:r>
          </w:p>
          <w:p w:rsidR="007D4F85" w:rsidRPr="00700A3E" w:rsidRDefault="007D4F85" w:rsidP="007D4F85">
            <w:pPr>
              <w:pStyle w:val="TableText"/>
            </w:pPr>
            <w:r>
              <w:t xml:space="preserve">1: </w:t>
            </w:r>
            <w:r>
              <w:t>处理完成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taskId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任务标识</w:t>
            </w:r>
            <w:r>
              <w:t xml:space="preserve">, </w:t>
            </w:r>
          </w:p>
          <w:p w:rsidR="007D4F85" w:rsidRPr="008D4757" w:rsidRDefault="007D4F85" w:rsidP="007D4F85">
            <w:pPr>
              <w:pStyle w:val="TableText"/>
            </w:pPr>
            <w:r>
              <w:t>一键订购时</w:t>
            </w:r>
            <w:r>
              <w:t>,</w:t>
            </w:r>
            <w:r>
              <w:t>填写订购流水号</w:t>
            </w:r>
            <w:r>
              <w:t>ID</w:t>
            </w:r>
          </w:p>
        </w:tc>
      </w:tr>
      <w:tr w:rsidR="007D4F85" w:rsidRPr="00A475F7" w:rsidTr="001C20FC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D4F85" w:rsidRPr="00294225" w:rsidRDefault="007D4F85" w:rsidP="007D4F85">
            <w:pPr>
              <w:pStyle w:val="TableText"/>
            </w:pPr>
            <w:r>
              <w:t>taskStatus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  <w:ind w:firstLineChars="50" w:firstLine="105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处理任务状态</w:t>
            </w:r>
            <w:r>
              <w:t>:</w:t>
            </w:r>
          </w:p>
          <w:p w:rsidR="007D4F85" w:rsidRDefault="007D4F85" w:rsidP="007D4F85">
            <w:pPr>
              <w:pStyle w:val="TableText"/>
            </w:pPr>
            <w:r>
              <w:t>0</w:t>
            </w:r>
            <w:r>
              <w:t>：处理中</w:t>
            </w:r>
          </w:p>
          <w:p w:rsidR="007D4F85" w:rsidRDefault="007D4F85" w:rsidP="007D4F85">
            <w:pPr>
              <w:pStyle w:val="TableText"/>
            </w:pPr>
            <w:r>
              <w:t xml:space="preserve">1:  </w:t>
            </w:r>
            <w:r>
              <w:t>操作成功</w:t>
            </w:r>
          </w:p>
          <w:p w:rsidR="007D4F85" w:rsidRDefault="007D4F85" w:rsidP="007D4F85">
            <w:pPr>
              <w:pStyle w:val="TableText"/>
            </w:pPr>
            <w:r>
              <w:t xml:space="preserve">2:  </w:t>
            </w:r>
            <w:r>
              <w:t>操作失败</w:t>
            </w:r>
          </w:p>
        </w:tc>
      </w:tr>
      <w:tr w:rsidR="007D4F85" w:rsidRPr="00A475F7" w:rsidTr="001C20FC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D4F85" w:rsidRPr="00C06466" w:rsidRDefault="007D4F85" w:rsidP="007D4F85">
            <w:pPr>
              <w:pStyle w:val="TableText"/>
            </w:pPr>
            <w:r>
              <w:t>userId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  <w:ind w:firstLineChars="50" w:firstLine="105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用户唯一标识，内部主键</w:t>
            </w:r>
            <w:r>
              <w:t>.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userAccount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用户业务账号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userAccountType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用户标识类型：</w:t>
            </w:r>
          </w:p>
          <w:p w:rsidR="007D4F85" w:rsidRPr="00700A3E" w:rsidRDefault="007D4F85" w:rsidP="007D4F85">
            <w:pPr>
              <w:pStyle w:val="TableText"/>
            </w:pPr>
            <w:r>
              <w:t>3</w:t>
            </w:r>
            <w:r>
              <w:t>：</w:t>
            </w:r>
            <w:r>
              <w:t xml:space="preserve"> </w:t>
            </w:r>
            <w:r>
              <w:t>手机号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shortUrl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pStyle w:val="TableText"/>
              <w:spacing w:line="24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pStyle w:val="TableText"/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 w:rsidRPr="005C5BB1">
              <w:rPr>
                <w:rFonts w:hint="eastAsia"/>
                <w:sz w:val="18"/>
                <w:szCs w:val="18"/>
              </w:rPr>
              <w:t>短连接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 w:rsidRPr="005C5BB1">
              <w:rPr>
                <w:rFonts w:hint="eastAsia"/>
                <w:sz w:val="18"/>
                <w:szCs w:val="18"/>
              </w:rPr>
              <w:lastRenderedPageBreak/>
              <w:t>longUrl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pStyle w:val="TableText"/>
              <w:spacing w:line="240" w:lineRule="auto"/>
              <w:rPr>
                <w:rFonts w:cs="Times New Roman"/>
                <w:sz w:val="18"/>
                <w:szCs w:val="18"/>
              </w:rPr>
            </w:pPr>
            <w:r w:rsidRPr="005C5BB1">
              <w:rPr>
                <w:rFonts w:cs="Times New Roman"/>
                <w:sz w:val="18"/>
                <w:szCs w:val="18"/>
              </w:rPr>
              <w:t>M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pStyle w:val="TableText"/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 w:rsidRPr="005C5BB1">
              <w:rPr>
                <w:rFonts w:hint="eastAsia"/>
                <w:sz w:val="18"/>
                <w:szCs w:val="18"/>
              </w:rPr>
              <w:t>长连接</w:t>
            </w:r>
            <w:r>
              <w:rPr>
                <w:rFonts w:hint="eastAsia"/>
                <w:sz w:val="18"/>
                <w:szCs w:val="18"/>
              </w:rPr>
              <w:t>，包含了</w:t>
            </w:r>
            <w:r>
              <w:rPr>
                <w:rFonts w:hint="eastAsia"/>
                <w:sz w:val="18"/>
                <w:szCs w:val="18"/>
              </w:rPr>
              <w:t>CPA</w:t>
            </w:r>
            <w:r>
              <w:rPr>
                <w:rFonts w:hint="eastAsia"/>
                <w:sz w:val="18"/>
                <w:szCs w:val="18"/>
              </w:rPr>
              <w:t>入参信息</w:t>
            </w:r>
          </w:p>
        </w:tc>
      </w:tr>
      <w:tr w:rsidR="007D4F85" w:rsidRPr="00A475F7" w:rsidTr="001C20FC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clientId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pStyle w:val="TableText"/>
              <w:spacing w:line="24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pStyle w:val="TableText"/>
              <w:spacing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5C5BB1" w:rsidRDefault="007D4F85" w:rsidP="007D4F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门户在调用</w:t>
            </w:r>
            <w:r>
              <w:rPr>
                <w:rFonts w:hint="eastAsia"/>
                <w:sz w:val="18"/>
                <w:szCs w:val="18"/>
              </w:rPr>
              <w:t>TOP API</w:t>
            </w:r>
            <w:r>
              <w:rPr>
                <w:rFonts w:hint="eastAsia"/>
                <w:sz w:val="18"/>
                <w:szCs w:val="18"/>
              </w:rPr>
              <w:t>时传入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7D4F85" w:rsidRPr="00A475F7" w:rsidTr="00AA4F7A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E33EA" w:rsidRDefault="007D4F85" w:rsidP="007D4F85">
            <w:pPr>
              <w:rPr>
                <w:sz w:val="18"/>
                <w:szCs w:val="18"/>
              </w:rPr>
            </w:pPr>
            <w:r w:rsidRPr="007E33EA">
              <w:rPr>
                <w:rFonts w:hint="eastAsia"/>
                <w:sz w:val="18"/>
                <w:szCs w:val="18"/>
              </w:rPr>
              <w:t>CPAUrl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E33EA" w:rsidRDefault="007D4F85" w:rsidP="007D4F85">
            <w:pPr>
              <w:rPr>
                <w:sz w:val="18"/>
                <w:szCs w:val="18"/>
              </w:rPr>
            </w:pP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E33EA" w:rsidRDefault="007D4F85" w:rsidP="007D4F85">
            <w:pPr>
              <w:rPr>
                <w:sz w:val="18"/>
                <w:szCs w:val="18"/>
              </w:rPr>
            </w:pP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E33EA" w:rsidRDefault="007D4F85" w:rsidP="007D4F85">
            <w:pPr>
              <w:rPr>
                <w:sz w:val="18"/>
                <w:szCs w:val="18"/>
              </w:rPr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7E33EA" w:rsidRDefault="007D4F85" w:rsidP="007D4F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构造后的</w:t>
            </w:r>
            <w:r>
              <w:rPr>
                <w:rFonts w:hint="eastAsia"/>
                <w:sz w:val="18"/>
                <w:szCs w:val="18"/>
              </w:rPr>
              <w:t>CPA</w:t>
            </w:r>
            <w:r>
              <w:rPr>
                <w:rFonts w:hint="eastAsia"/>
                <w:sz w:val="18"/>
                <w:szCs w:val="18"/>
              </w:rPr>
              <w:t>通知</w:t>
            </w:r>
            <w:r>
              <w:rPr>
                <w:rFonts w:hint="eastAsia"/>
                <w:sz w:val="18"/>
                <w:szCs w:val="18"/>
              </w:rPr>
              <w:t xml:space="preserve"> URL</w:t>
            </w:r>
          </w:p>
        </w:tc>
      </w:tr>
      <w:tr w:rsidR="007D4F85" w:rsidRPr="00A475F7" w:rsidTr="00825521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productId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t>，只在</w:t>
            </w:r>
            <w:r>
              <w:rPr>
                <w:rFonts w:hint="eastAsia"/>
              </w:rPr>
              <w:t>一件订购推广活动</w:t>
            </w:r>
            <w:r>
              <w:t>填写</w:t>
            </w:r>
          </w:p>
        </w:tc>
      </w:tr>
      <w:tr w:rsidR="007D4F85" w:rsidRPr="00A475F7" w:rsidTr="00825521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orderId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  <w:r>
              <w:t>，只在</w:t>
            </w:r>
            <w:r>
              <w:rPr>
                <w:rFonts w:hint="eastAsia"/>
              </w:rPr>
              <w:t>一件订购推广活动</w:t>
            </w:r>
            <w:r>
              <w:t>填写</w:t>
            </w:r>
          </w:p>
        </w:tc>
      </w:tr>
      <w:tr w:rsidR="007D4F85" w:rsidRPr="00A475F7" w:rsidTr="000A6352">
        <w:tc>
          <w:tcPr>
            <w:tcW w:w="119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D4F85" w:rsidRPr="00294225" w:rsidRDefault="007D4F85" w:rsidP="007D4F85">
            <w:pPr>
              <w:pStyle w:val="TableText"/>
            </w:pPr>
            <w:r>
              <w:t>taskReturnCode</w:t>
            </w:r>
          </w:p>
        </w:tc>
        <w:tc>
          <w:tcPr>
            <w:tcW w:w="7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Pr="00700A3E" w:rsidRDefault="007D4F85" w:rsidP="007D4F85">
            <w:pPr>
              <w:pStyle w:val="TableText"/>
            </w:pPr>
            <w:r>
              <w:t>String</w:t>
            </w:r>
          </w:p>
        </w:tc>
        <w:tc>
          <w:tcPr>
            <w:tcW w:w="67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</w:pPr>
            <w:r>
              <w:t>O</w:t>
            </w:r>
          </w:p>
        </w:tc>
        <w:tc>
          <w:tcPr>
            <w:tcW w:w="42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F85" w:rsidRDefault="007D4F85" w:rsidP="007D4F85">
            <w:pPr>
              <w:pStyle w:val="TableText"/>
              <w:ind w:firstLineChars="50" w:firstLine="105"/>
            </w:pPr>
          </w:p>
        </w:tc>
        <w:tc>
          <w:tcPr>
            <w:tcW w:w="194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D4F85" w:rsidRPr="00994FDD" w:rsidRDefault="007D4F85" w:rsidP="007D4F85">
            <w:pPr>
              <w:pStyle w:val="TableText"/>
            </w:pPr>
            <w:r>
              <w:t>任务处理结果的返回码</w:t>
            </w:r>
            <w:r>
              <w:t>.</w:t>
            </w:r>
          </w:p>
        </w:tc>
      </w:tr>
    </w:tbl>
    <w:p w:rsidR="00EA6E44" w:rsidRDefault="00EA6E44" w:rsidP="0055501E"/>
    <w:p w:rsidR="001834DF" w:rsidRDefault="001834DF" w:rsidP="001834DF">
      <w:r>
        <w:rPr>
          <w:rFonts w:hint="eastAsia"/>
        </w:rPr>
        <w:t>扩展字段表</w:t>
      </w:r>
      <w:r>
        <w:rPr>
          <w:rFonts w:hint="eastAsia"/>
        </w:rPr>
        <w:t>:</w:t>
      </w:r>
    </w:p>
    <w:tbl>
      <w:tblPr>
        <w:tblW w:w="728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134"/>
        <w:gridCol w:w="3596"/>
      </w:tblGrid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value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34DF" w:rsidRPr="00A1054A" w:rsidRDefault="001834DF" w:rsidP="005A5686">
            <w:pPr>
              <w:jc w:val="center"/>
              <w:rPr>
                <w:rFonts w:ascii="宋体" w:hAnsi="宋体"/>
                <w:b/>
              </w:rPr>
            </w:pPr>
            <w:r w:rsidRPr="00A1054A">
              <w:rPr>
                <w:rFonts w:ascii="宋体" w:hAnsi="宋体" w:hint="eastAsia"/>
                <w:b/>
              </w:rPr>
              <w:t>含义及填写说明</w:t>
            </w: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  <w:tr w:rsidR="001834DF" w:rsidRPr="00A1054A" w:rsidTr="005A56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Pr="00A1054A" w:rsidRDefault="001834DF" w:rsidP="005A5686">
            <w:pPr>
              <w:rPr>
                <w:rFonts w:ascii="宋体" w:hAnsi="宋体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DF" w:rsidRDefault="001834DF" w:rsidP="005A5686">
            <w:pPr>
              <w:rPr>
                <w:rFonts w:ascii="宋体" w:hAnsi="宋体"/>
              </w:rPr>
            </w:pPr>
          </w:p>
        </w:tc>
      </w:tr>
    </w:tbl>
    <w:p w:rsidR="004E6140" w:rsidRDefault="004E6140" w:rsidP="008573EC">
      <w:pPr>
        <w:rPr>
          <w:lang w:val="fr-FR"/>
        </w:rPr>
      </w:pPr>
    </w:p>
    <w:sectPr w:rsidR="004E6140" w:rsidSect="007D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F4" w:rsidRDefault="00DF53F4" w:rsidP="00B268FF">
      <w:r>
        <w:separator/>
      </w:r>
    </w:p>
  </w:endnote>
  <w:endnote w:type="continuationSeparator" w:id="0">
    <w:p w:rsidR="00DF53F4" w:rsidRDefault="00DF53F4" w:rsidP="00B2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F4" w:rsidRDefault="00DF53F4" w:rsidP="00B268FF">
      <w:r>
        <w:separator/>
      </w:r>
    </w:p>
  </w:footnote>
  <w:footnote w:type="continuationSeparator" w:id="0">
    <w:p w:rsidR="00DF53F4" w:rsidRDefault="00DF53F4" w:rsidP="00B2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723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425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36B7527B"/>
    <w:multiLevelType w:val="hybridMultilevel"/>
    <w:tmpl w:val="F6187BE6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xiaodong (A)">
    <w15:presenceInfo w15:providerId="AD" w15:userId="S-1-5-21-147214757-305610072-1517763936-4222240"/>
  </w15:person>
  <w15:person w15:author="Quchengbing">
    <w15:presenceInfo w15:providerId="AD" w15:userId="S-1-5-21-147214757-305610072-1517763936-596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FF"/>
    <w:rsid w:val="00001400"/>
    <w:rsid w:val="00001BDE"/>
    <w:rsid w:val="00002151"/>
    <w:rsid w:val="000026DA"/>
    <w:rsid w:val="000031AC"/>
    <w:rsid w:val="00004BA2"/>
    <w:rsid w:val="00005BDE"/>
    <w:rsid w:val="000069DD"/>
    <w:rsid w:val="00006F34"/>
    <w:rsid w:val="00010976"/>
    <w:rsid w:val="00010F5E"/>
    <w:rsid w:val="00011D26"/>
    <w:rsid w:val="0001223A"/>
    <w:rsid w:val="00012936"/>
    <w:rsid w:val="0001396F"/>
    <w:rsid w:val="00014154"/>
    <w:rsid w:val="00014767"/>
    <w:rsid w:val="00014F11"/>
    <w:rsid w:val="0001528B"/>
    <w:rsid w:val="00015424"/>
    <w:rsid w:val="00015FBD"/>
    <w:rsid w:val="0001602C"/>
    <w:rsid w:val="00016881"/>
    <w:rsid w:val="000169E8"/>
    <w:rsid w:val="00016B5D"/>
    <w:rsid w:val="00016DB9"/>
    <w:rsid w:val="00017081"/>
    <w:rsid w:val="000205C1"/>
    <w:rsid w:val="0002301E"/>
    <w:rsid w:val="000255FB"/>
    <w:rsid w:val="00026C08"/>
    <w:rsid w:val="00026E02"/>
    <w:rsid w:val="00026EE2"/>
    <w:rsid w:val="00027A68"/>
    <w:rsid w:val="0003169A"/>
    <w:rsid w:val="00031C5A"/>
    <w:rsid w:val="00032908"/>
    <w:rsid w:val="000334BE"/>
    <w:rsid w:val="000340F2"/>
    <w:rsid w:val="000412F2"/>
    <w:rsid w:val="00042025"/>
    <w:rsid w:val="00043882"/>
    <w:rsid w:val="00043EE0"/>
    <w:rsid w:val="00044792"/>
    <w:rsid w:val="00044A1C"/>
    <w:rsid w:val="00044C73"/>
    <w:rsid w:val="00044DE5"/>
    <w:rsid w:val="00044E35"/>
    <w:rsid w:val="00044E9D"/>
    <w:rsid w:val="00045EEC"/>
    <w:rsid w:val="000464D6"/>
    <w:rsid w:val="00046622"/>
    <w:rsid w:val="00047691"/>
    <w:rsid w:val="00051EF8"/>
    <w:rsid w:val="00052C7D"/>
    <w:rsid w:val="00052DB5"/>
    <w:rsid w:val="00053C00"/>
    <w:rsid w:val="000561D0"/>
    <w:rsid w:val="000565E6"/>
    <w:rsid w:val="00056922"/>
    <w:rsid w:val="00057A02"/>
    <w:rsid w:val="0006031C"/>
    <w:rsid w:val="00060E84"/>
    <w:rsid w:val="00060F0E"/>
    <w:rsid w:val="000610A6"/>
    <w:rsid w:val="000616A1"/>
    <w:rsid w:val="00063174"/>
    <w:rsid w:val="000642B1"/>
    <w:rsid w:val="000656CA"/>
    <w:rsid w:val="00067224"/>
    <w:rsid w:val="00067B5C"/>
    <w:rsid w:val="000719D5"/>
    <w:rsid w:val="00072F49"/>
    <w:rsid w:val="00073B9A"/>
    <w:rsid w:val="000743CC"/>
    <w:rsid w:val="00074634"/>
    <w:rsid w:val="00074F3D"/>
    <w:rsid w:val="00076821"/>
    <w:rsid w:val="00080DC4"/>
    <w:rsid w:val="00081118"/>
    <w:rsid w:val="00081D55"/>
    <w:rsid w:val="0008383E"/>
    <w:rsid w:val="00083B68"/>
    <w:rsid w:val="000844E7"/>
    <w:rsid w:val="000861F3"/>
    <w:rsid w:val="0008620C"/>
    <w:rsid w:val="000869A3"/>
    <w:rsid w:val="00092507"/>
    <w:rsid w:val="00094CA4"/>
    <w:rsid w:val="00095CB8"/>
    <w:rsid w:val="00095EBB"/>
    <w:rsid w:val="00096FEC"/>
    <w:rsid w:val="000A0265"/>
    <w:rsid w:val="000A1153"/>
    <w:rsid w:val="000A19C1"/>
    <w:rsid w:val="000A2406"/>
    <w:rsid w:val="000A305C"/>
    <w:rsid w:val="000A4EBC"/>
    <w:rsid w:val="000A7961"/>
    <w:rsid w:val="000A7A68"/>
    <w:rsid w:val="000B1745"/>
    <w:rsid w:val="000B19E1"/>
    <w:rsid w:val="000B2A5E"/>
    <w:rsid w:val="000B3445"/>
    <w:rsid w:val="000B37BF"/>
    <w:rsid w:val="000B38DB"/>
    <w:rsid w:val="000B38EA"/>
    <w:rsid w:val="000B3978"/>
    <w:rsid w:val="000B46EA"/>
    <w:rsid w:val="000B5B2C"/>
    <w:rsid w:val="000C122E"/>
    <w:rsid w:val="000C413A"/>
    <w:rsid w:val="000C475F"/>
    <w:rsid w:val="000D1C03"/>
    <w:rsid w:val="000D2775"/>
    <w:rsid w:val="000D3C83"/>
    <w:rsid w:val="000D53E8"/>
    <w:rsid w:val="000D569E"/>
    <w:rsid w:val="000D6045"/>
    <w:rsid w:val="000D6F23"/>
    <w:rsid w:val="000D73F5"/>
    <w:rsid w:val="000D766C"/>
    <w:rsid w:val="000E079A"/>
    <w:rsid w:val="000E22C8"/>
    <w:rsid w:val="000E4BC8"/>
    <w:rsid w:val="000E5C32"/>
    <w:rsid w:val="000E626B"/>
    <w:rsid w:val="000E63A3"/>
    <w:rsid w:val="000E63F1"/>
    <w:rsid w:val="000E7741"/>
    <w:rsid w:val="000E7B90"/>
    <w:rsid w:val="000F0194"/>
    <w:rsid w:val="000F22DD"/>
    <w:rsid w:val="000F3F69"/>
    <w:rsid w:val="000F4D72"/>
    <w:rsid w:val="000F5E3C"/>
    <w:rsid w:val="000F7254"/>
    <w:rsid w:val="000F7C71"/>
    <w:rsid w:val="001026A9"/>
    <w:rsid w:val="00102B1B"/>
    <w:rsid w:val="00103BC3"/>
    <w:rsid w:val="00104B04"/>
    <w:rsid w:val="00104DB3"/>
    <w:rsid w:val="00104DD5"/>
    <w:rsid w:val="001056F0"/>
    <w:rsid w:val="00105A1B"/>
    <w:rsid w:val="00105B9A"/>
    <w:rsid w:val="001076E2"/>
    <w:rsid w:val="00110A0E"/>
    <w:rsid w:val="00111948"/>
    <w:rsid w:val="00111C41"/>
    <w:rsid w:val="00111E11"/>
    <w:rsid w:val="001124C0"/>
    <w:rsid w:val="00112D89"/>
    <w:rsid w:val="00113EBD"/>
    <w:rsid w:val="001160FD"/>
    <w:rsid w:val="00117EDD"/>
    <w:rsid w:val="00120A62"/>
    <w:rsid w:val="00120B28"/>
    <w:rsid w:val="001229BF"/>
    <w:rsid w:val="001273F1"/>
    <w:rsid w:val="00127F86"/>
    <w:rsid w:val="0013074A"/>
    <w:rsid w:val="001313A0"/>
    <w:rsid w:val="00131617"/>
    <w:rsid w:val="00131BD7"/>
    <w:rsid w:val="00132192"/>
    <w:rsid w:val="0013489F"/>
    <w:rsid w:val="001355AE"/>
    <w:rsid w:val="0013629C"/>
    <w:rsid w:val="00137573"/>
    <w:rsid w:val="001375EF"/>
    <w:rsid w:val="001379BE"/>
    <w:rsid w:val="0014180C"/>
    <w:rsid w:val="001452F8"/>
    <w:rsid w:val="00145848"/>
    <w:rsid w:val="00145E34"/>
    <w:rsid w:val="00146933"/>
    <w:rsid w:val="0015094D"/>
    <w:rsid w:val="00150C00"/>
    <w:rsid w:val="00152668"/>
    <w:rsid w:val="0015341C"/>
    <w:rsid w:val="001552DB"/>
    <w:rsid w:val="00156526"/>
    <w:rsid w:val="00157373"/>
    <w:rsid w:val="001573B0"/>
    <w:rsid w:val="00157876"/>
    <w:rsid w:val="0016064C"/>
    <w:rsid w:val="001618BF"/>
    <w:rsid w:val="00161BC5"/>
    <w:rsid w:val="001624FE"/>
    <w:rsid w:val="00163763"/>
    <w:rsid w:val="001658A4"/>
    <w:rsid w:val="001658EB"/>
    <w:rsid w:val="00165B2D"/>
    <w:rsid w:val="001671F8"/>
    <w:rsid w:val="00167B79"/>
    <w:rsid w:val="00170059"/>
    <w:rsid w:val="0017317B"/>
    <w:rsid w:val="00173A83"/>
    <w:rsid w:val="00177283"/>
    <w:rsid w:val="00177961"/>
    <w:rsid w:val="001812B1"/>
    <w:rsid w:val="0018216F"/>
    <w:rsid w:val="001834DF"/>
    <w:rsid w:val="00185819"/>
    <w:rsid w:val="001865FE"/>
    <w:rsid w:val="00187165"/>
    <w:rsid w:val="00190430"/>
    <w:rsid w:val="00191AB7"/>
    <w:rsid w:val="00192E0D"/>
    <w:rsid w:val="00194F87"/>
    <w:rsid w:val="00195259"/>
    <w:rsid w:val="00195AB0"/>
    <w:rsid w:val="00196150"/>
    <w:rsid w:val="001A0BB0"/>
    <w:rsid w:val="001A1399"/>
    <w:rsid w:val="001A147D"/>
    <w:rsid w:val="001A19A0"/>
    <w:rsid w:val="001A21FC"/>
    <w:rsid w:val="001A2D4E"/>
    <w:rsid w:val="001A2E3A"/>
    <w:rsid w:val="001A349A"/>
    <w:rsid w:val="001A3E9C"/>
    <w:rsid w:val="001A53DF"/>
    <w:rsid w:val="001A5C12"/>
    <w:rsid w:val="001A5D8D"/>
    <w:rsid w:val="001A631A"/>
    <w:rsid w:val="001A7F5B"/>
    <w:rsid w:val="001B043C"/>
    <w:rsid w:val="001B2209"/>
    <w:rsid w:val="001B265E"/>
    <w:rsid w:val="001B3893"/>
    <w:rsid w:val="001B492E"/>
    <w:rsid w:val="001B61AB"/>
    <w:rsid w:val="001B6D1F"/>
    <w:rsid w:val="001B7850"/>
    <w:rsid w:val="001B7971"/>
    <w:rsid w:val="001C00F0"/>
    <w:rsid w:val="001C04A8"/>
    <w:rsid w:val="001C0FEA"/>
    <w:rsid w:val="001C1143"/>
    <w:rsid w:val="001C239E"/>
    <w:rsid w:val="001C3FE7"/>
    <w:rsid w:val="001C5555"/>
    <w:rsid w:val="001C61A0"/>
    <w:rsid w:val="001C61DE"/>
    <w:rsid w:val="001C704A"/>
    <w:rsid w:val="001C73B8"/>
    <w:rsid w:val="001D0CBB"/>
    <w:rsid w:val="001D134A"/>
    <w:rsid w:val="001D1AB7"/>
    <w:rsid w:val="001D1D09"/>
    <w:rsid w:val="001D1F3C"/>
    <w:rsid w:val="001D20FD"/>
    <w:rsid w:val="001D3E0C"/>
    <w:rsid w:val="001D555F"/>
    <w:rsid w:val="001D561C"/>
    <w:rsid w:val="001E0488"/>
    <w:rsid w:val="001E0601"/>
    <w:rsid w:val="001E0924"/>
    <w:rsid w:val="001E0EC5"/>
    <w:rsid w:val="001E2B76"/>
    <w:rsid w:val="001E2D4F"/>
    <w:rsid w:val="001E381F"/>
    <w:rsid w:val="001E5200"/>
    <w:rsid w:val="001E5A6E"/>
    <w:rsid w:val="001E5CC9"/>
    <w:rsid w:val="001E6DA5"/>
    <w:rsid w:val="001F2D31"/>
    <w:rsid w:val="001F3229"/>
    <w:rsid w:val="001F4004"/>
    <w:rsid w:val="001F483B"/>
    <w:rsid w:val="001F5342"/>
    <w:rsid w:val="001F6C67"/>
    <w:rsid w:val="001F6D9E"/>
    <w:rsid w:val="001F720A"/>
    <w:rsid w:val="001F7622"/>
    <w:rsid w:val="001F79EC"/>
    <w:rsid w:val="001F7A03"/>
    <w:rsid w:val="00200DA5"/>
    <w:rsid w:val="0020415A"/>
    <w:rsid w:val="00206194"/>
    <w:rsid w:val="00206919"/>
    <w:rsid w:val="00206BF4"/>
    <w:rsid w:val="00206D1B"/>
    <w:rsid w:val="00211F9B"/>
    <w:rsid w:val="00212AB6"/>
    <w:rsid w:val="00212E63"/>
    <w:rsid w:val="002138F8"/>
    <w:rsid w:val="0021403C"/>
    <w:rsid w:val="0021486F"/>
    <w:rsid w:val="0021494B"/>
    <w:rsid w:val="00217A25"/>
    <w:rsid w:val="002203C2"/>
    <w:rsid w:val="0022193A"/>
    <w:rsid w:val="00224B9C"/>
    <w:rsid w:val="002262D7"/>
    <w:rsid w:val="00226EDC"/>
    <w:rsid w:val="00230DDC"/>
    <w:rsid w:val="00232941"/>
    <w:rsid w:val="00236395"/>
    <w:rsid w:val="0023654F"/>
    <w:rsid w:val="002369D1"/>
    <w:rsid w:val="00236EB9"/>
    <w:rsid w:val="00237FC6"/>
    <w:rsid w:val="0024070D"/>
    <w:rsid w:val="002409B0"/>
    <w:rsid w:val="00243C1E"/>
    <w:rsid w:val="00243CD0"/>
    <w:rsid w:val="00245836"/>
    <w:rsid w:val="00245E1C"/>
    <w:rsid w:val="0024798D"/>
    <w:rsid w:val="00247B5D"/>
    <w:rsid w:val="00247C65"/>
    <w:rsid w:val="00250103"/>
    <w:rsid w:val="002504E4"/>
    <w:rsid w:val="002507A0"/>
    <w:rsid w:val="002513FF"/>
    <w:rsid w:val="00253136"/>
    <w:rsid w:val="0025363D"/>
    <w:rsid w:val="0025444A"/>
    <w:rsid w:val="00255322"/>
    <w:rsid w:val="00260BC8"/>
    <w:rsid w:val="0026260C"/>
    <w:rsid w:val="00262735"/>
    <w:rsid w:val="00263D63"/>
    <w:rsid w:val="0026421B"/>
    <w:rsid w:val="00264331"/>
    <w:rsid w:val="002645FF"/>
    <w:rsid w:val="00264F9E"/>
    <w:rsid w:val="002653E7"/>
    <w:rsid w:val="0026651E"/>
    <w:rsid w:val="002676A4"/>
    <w:rsid w:val="00267BB5"/>
    <w:rsid w:val="00270D90"/>
    <w:rsid w:val="002710E4"/>
    <w:rsid w:val="00272A21"/>
    <w:rsid w:val="00273B17"/>
    <w:rsid w:val="0027490A"/>
    <w:rsid w:val="00274F11"/>
    <w:rsid w:val="002768BF"/>
    <w:rsid w:val="00276C97"/>
    <w:rsid w:val="002814D2"/>
    <w:rsid w:val="00281C21"/>
    <w:rsid w:val="002829E2"/>
    <w:rsid w:val="00284429"/>
    <w:rsid w:val="00286C46"/>
    <w:rsid w:val="0028759C"/>
    <w:rsid w:val="00287717"/>
    <w:rsid w:val="002901C0"/>
    <w:rsid w:val="00290599"/>
    <w:rsid w:val="00290656"/>
    <w:rsid w:val="00292B55"/>
    <w:rsid w:val="00292D38"/>
    <w:rsid w:val="002961A0"/>
    <w:rsid w:val="002978BF"/>
    <w:rsid w:val="00297A13"/>
    <w:rsid w:val="002A15DB"/>
    <w:rsid w:val="002B00E4"/>
    <w:rsid w:val="002B0F63"/>
    <w:rsid w:val="002B1C6C"/>
    <w:rsid w:val="002B5D92"/>
    <w:rsid w:val="002B6E3E"/>
    <w:rsid w:val="002C0025"/>
    <w:rsid w:val="002C053A"/>
    <w:rsid w:val="002C0703"/>
    <w:rsid w:val="002C09B8"/>
    <w:rsid w:val="002C0C69"/>
    <w:rsid w:val="002C1423"/>
    <w:rsid w:val="002C191F"/>
    <w:rsid w:val="002C1EA7"/>
    <w:rsid w:val="002C310D"/>
    <w:rsid w:val="002C4687"/>
    <w:rsid w:val="002C489B"/>
    <w:rsid w:val="002C553B"/>
    <w:rsid w:val="002C567A"/>
    <w:rsid w:val="002D0456"/>
    <w:rsid w:val="002D1997"/>
    <w:rsid w:val="002D359B"/>
    <w:rsid w:val="002D54FC"/>
    <w:rsid w:val="002D5526"/>
    <w:rsid w:val="002D70BA"/>
    <w:rsid w:val="002D73B8"/>
    <w:rsid w:val="002E0AC3"/>
    <w:rsid w:val="002E0B68"/>
    <w:rsid w:val="002E1D8E"/>
    <w:rsid w:val="002E32CF"/>
    <w:rsid w:val="002E38EF"/>
    <w:rsid w:val="002E3A15"/>
    <w:rsid w:val="002E3BB1"/>
    <w:rsid w:val="002E50FF"/>
    <w:rsid w:val="002E52D7"/>
    <w:rsid w:val="002E781C"/>
    <w:rsid w:val="002F0F68"/>
    <w:rsid w:val="002F278F"/>
    <w:rsid w:val="002F4A5E"/>
    <w:rsid w:val="002F4AA9"/>
    <w:rsid w:val="002F5A82"/>
    <w:rsid w:val="002F661C"/>
    <w:rsid w:val="002F6EF5"/>
    <w:rsid w:val="00300217"/>
    <w:rsid w:val="003005BB"/>
    <w:rsid w:val="00300875"/>
    <w:rsid w:val="003015B7"/>
    <w:rsid w:val="00301878"/>
    <w:rsid w:val="00303AF9"/>
    <w:rsid w:val="00303EBE"/>
    <w:rsid w:val="00310381"/>
    <w:rsid w:val="003108CE"/>
    <w:rsid w:val="003117C2"/>
    <w:rsid w:val="003131AE"/>
    <w:rsid w:val="00314362"/>
    <w:rsid w:val="00320641"/>
    <w:rsid w:val="00320847"/>
    <w:rsid w:val="00320E9E"/>
    <w:rsid w:val="003247AA"/>
    <w:rsid w:val="00324808"/>
    <w:rsid w:val="00324DD5"/>
    <w:rsid w:val="0032792A"/>
    <w:rsid w:val="003307C2"/>
    <w:rsid w:val="00331FAE"/>
    <w:rsid w:val="00332BA5"/>
    <w:rsid w:val="003335B0"/>
    <w:rsid w:val="0033390A"/>
    <w:rsid w:val="00333B73"/>
    <w:rsid w:val="00337C49"/>
    <w:rsid w:val="0034121A"/>
    <w:rsid w:val="0034192E"/>
    <w:rsid w:val="00341F8A"/>
    <w:rsid w:val="00341FF0"/>
    <w:rsid w:val="00342177"/>
    <w:rsid w:val="003443C5"/>
    <w:rsid w:val="003448D4"/>
    <w:rsid w:val="003451D2"/>
    <w:rsid w:val="003452BF"/>
    <w:rsid w:val="00345D15"/>
    <w:rsid w:val="00351A2D"/>
    <w:rsid w:val="003526FF"/>
    <w:rsid w:val="0035382E"/>
    <w:rsid w:val="003569AB"/>
    <w:rsid w:val="0035799E"/>
    <w:rsid w:val="0036041B"/>
    <w:rsid w:val="003604E6"/>
    <w:rsid w:val="00360B3C"/>
    <w:rsid w:val="00362188"/>
    <w:rsid w:val="00362BF2"/>
    <w:rsid w:val="00362DC7"/>
    <w:rsid w:val="00363453"/>
    <w:rsid w:val="00365D98"/>
    <w:rsid w:val="00366BA8"/>
    <w:rsid w:val="003671C1"/>
    <w:rsid w:val="00370901"/>
    <w:rsid w:val="00371087"/>
    <w:rsid w:val="00371351"/>
    <w:rsid w:val="003714FE"/>
    <w:rsid w:val="00372A9A"/>
    <w:rsid w:val="00372F65"/>
    <w:rsid w:val="00373598"/>
    <w:rsid w:val="00375FF3"/>
    <w:rsid w:val="003767B3"/>
    <w:rsid w:val="00381C14"/>
    <w:rsid w:val="00381EB8"/>
    <w:rsid w:val="00382ADB"/>
    <w:rsid w:val="00390B29"/>
    <w:rsid w:val="00391982"/>
    <w:rsid w:val="00392AEC"/>
    <w:rsid w:val="00394025"/>
    <w:rsid w:val="00394264"/>
    <w:rsid w:val="00394F31"/>
    <w:rsid w:val="003952B0"/>
    <w:rsid w:val="00396C84"/>
    <w:rsid w:val="00396E59"/>
    <w:rsid w:val="003A0A6E"/>
    <w:rsid w:val="003A0AB3"/>
    <w:rsid w:val="003A135D"/>
    <w:rsid w:val="003A2BAE"/>
    <w:rsid w:val="003A2D9E"/>
    <w:rsid w:val="003A3692"/>
    <w:rsid w:val="003A444B"/>
    <w:rsid w:val="003A6556"/>
    <w:rsid w:val="003A7804"/>
    <w:rsid w:val="003B14A4"/>
    <w:rsid w:val="003B46A8"/>
    <w:rsid w:val="003B4897"/>
    <w:rsid w:val="003B74C7"/>
    <w:rsid w:val="003C1507"/>
    <w:rsid w:val="003C1D45"/>
    <w:rsid w:val="003C2E79"/>
    <w:rsid w:val="003C3E53"/>
    <w:rsid w:val="003C5219"/>
    <w:rsid w:val="003D0E5D"/>
    <w:rsid w:val="003D21EE"/>
    <w:rsid w:val="003D2A27"/>
    <w:rsid w:val="003D3834"/>
    <w:rsid w:val="003D62C3"/>
    <w:rsid w:val="003D6D28"/>
    <w:rsid w:val="003D709B"/>
    <w:rsid w:val="003D7474"/>
    <w:rsid w:val="003D7CAE"/>
    <w:rsid w:val="003E1955"/>
    <w:rsid w:val="003E2D0B"/>
    <w:rsid w:val="003E341B"/>
    <w:rsid w:val="003E3E14"/>
    <w:rsid w:val="003E4405"/>
    <w:rsid w:val="003E5217"/>
    <w:rsid w:val="003E7468"/>
    <w:rsid w:val="003E7CD9"/>
    <w:rsid w:val="003F02C7"/>
    <w:rsid w:val="003F046E"/>
    <w:rsid w:val="003F0A11"/>
    <w:rsid w:val="003F0D6A"/>
    <w:rsid w:val="003F17B6"/>
    <w:rsid w:val="003F1E3F"/>
    <w:rsid w:val="003F24D3"/>
    <w:rsid w:val="003F28D6"/>
    <w:rsid w:val="003F2CAF"/>
    <w:rsid w:val="003F3188"/>
    <w:rsid w:val="003F35E6"/>
    <w:rsid w:val="003F3EFE"/>
    <w:rsid w:val="003F67F5"/>
    <w:rsid w:val="003F72B0"/>
    <w:rsid w:val="003F7D90"/>
    <w:rsid w:val="004028DD"/>
    <w:rsid w:val="004029C6"/>
    <w:rsid w:val="00403975"/>
    <w:rsid w:val="004040A2"/>
    <w:rsid w:val="004041C5"/>
    <w:rsid w:val="004042D0"/>
    <w:rsid w:val="0040510A"/>
    <w:rsid w:val="004056CF"/>
    <w:rsid w:val="004057D3"/>
    <w:rsid w:val="00406FB4"/>
    <w:rsid w:val="00410702"/>
    <w:rsid w:val="0041546D"/>
    <w:rsid w:val="004169CB"/>
    <w:rsid w:val="00416B04"/>
    <w:rsid w:val="00417251"/>
    <w:rsid w:val="0041762B"/>
    <w:rsid w:val="0042024E"/>
    <w:rsid w:val="0042090B"/>
    <w:rsid w:val="00420EE9"/>
    <w:rsid w:val="0042131D"/>
    <w:rsid w:val="0042207F"/>
    <w:rsid w:val="00422266"/>
    <w:rsid w:val="00423260"/>
    <w:rsid w:val="00423C27"/>
    <w:rsid w:val="00423D8B"/>
    <w:rsid w:val="00423F76"/>
    <w:rsid w:val="00427193"/>
    <w:rsid w:val="0042792C"/>
    <w:rsid w:val="004349F7"/>
    <w:rsid w:val="00434BC5"/>
    <w:rsid w:val="00435748"/>
    <w:rsid w:val="0043638C"/>
    <w:rsid w:val="00440B47"/>
    <w:rsid w:val="00441263"/>
    <w:rsid w:val="004419C5"/>
    <w:rsid w:val="00441D61"/>
    <w:rsid w:val="00443694"/>
    <w:rsid w:val="00444B63"/>
    <w:rsid w:val="00446CEE"/>
    <w:rsid w:val="0044728C"/>
    <w:rsid w:val="00450470"/>
    <w:rsid w:val="00450D48"/>
    <w:rsid w:val="004537E0"/>
    <w:rsid w:val="004548A8"/>
    <w:rsid w:val="00454E22"/>
    <w:rsid w:val="004558D4"/>
    <w:rsid w:val="00455AC1"/>
    <w:rsid w:val="00460609"/>
    <w:rsid w:val="0046086E"/>
    <w:rsid w:val="00461061"/>
    <w:rsid w:val="004617CF"/>
    <w:rsid w:val="00461C4E"/>
    <w:rsid w:val="004624B7"/>
    <w:rsid w:val="004624CC"/>
    <w:rsid w:val="004643C6"/>
    <w:rsid w:val="004648EB"/>
    <w:rsid w:val="00464EC5"/>
    <w:rsid w:val="004652E9"/>
    <w:rsid w:val="00467732"/>
    <w:rsid w:val="00470B31"/>
    <w:rsid w:val="004738B8"/>
    <w:rsid w:val="00473EDC"/>
    <w:rsid w:val="00474AEB"/>
    <w:rsid w:val="00474CB0"/>
    <w:rsid w:val="00474EA2"/>
    <w:rsid w:val="00474F6C"/>
    <w:rsid w:val="0047504C"/>
    <w:rsid w:val="0047520A"/>
    <w:rsid w:val="00475C0E"/>
    <w:rsid w:val="00476CAE"/>
    <w:rsid w:val="0048129D"/>
    <w:rsid w:val="00481438"/>
    <w:rsid w:val="0048610E"/>
    <w:rsid w:val="00486495"/>
    <w:rsid w:val="00486A5C"/>
    <w:rsid w:val="0049006D"/>
    <w:rsid w:val="00490F51"/>
    <w:rsid w:val="00490F74"/>
    <w:rsid w:val="00491F21"/>
    <w:rsid w:val="0049279A"/>
    <w:rsid w:val="00492AA6"/>
    <w:rsid w:val="00492D8E"/>
    <w:rsid w:val="00493DC5"/>
    <w:rsid w:val="004963C0"/>
    <w:rsid w:val="00497673"/>
    <w:rsid w:val="0049775F"/>
    <w:rsid w:val="00497F48"/>
    <w:rsid w:val="004A11E9"/>
    <w:rsid w:val="004A1957"/>
    <w:rsid w:val="004A1C5A"/>
    <w:rsid w:val="004A24F4"/>
    <w:rsid w:val="004A3443"/>
    <w:rsid w:val="004A6E97"/>
    <w:rsid w:val="004A77BB"/>
    <w:rsid w:val="004B0DEA"/>
    <w:rsid w:val="004B0E55"/>
    <w:rsid w:val="004B1363"/>
    <w:rsid w:val="004B168E"/>
    <w:rsid w:val="004B1ECD"/>
    <w:rsid w:val="004B2770"/>
    <w:rsid w:val="004B322E"/>
    <w:rsid w:val="004B393D"/>
    <w:rsid w:val="004B3982"/>
    <w:rsid w:val="004B3BDB"/>
    <w:rsid w:val="004B3DDE"/>
    <w:rsid w:val="004B4153"/>
    <w:rsid w:val="004B41D7"/>
    <w:rsid w:val="004B6BB1"/>
    <w:rsid w:val="004B789D"/>
    <w:rsid w:val="004C0C2F"/>
    <w:rsid w:val="004C24A0"/>
    <w:rsid w:val="004C2527"/>
    <w:rsid w:val="004C2695"/>
    <w:rsid w:val="004C330A"/>
    <w:rsid w:val="004C3EBF"/>
    <w:rsid w:val="004C4527"/>
    <w:rsid w:val="004C46C3"/>
    <w:rsid w:val="004C58D3"/>
    <w:rsid w:val="004C639C"/>
    <w:rsid w:val="004C671E"/>
    <w:rsid w:val="004C7BC3"/>
    <w:rsid w:val="004D0C31"/>
    <w:rsid w:val="004D0D3B"/>
    <w:rsid w:val="004D12F7"/>
    <w:rsid w:val="004D333A"/>
    <w:rsid w:val="004D3479"/>
    <w:rsid w:val="004D459A"/>
    <w:rsid w:val="004D4A0F"/>
    <w:rsid w:val="004D4D41"/>
    <w:rsid w:val="004D69D5"/>
    <w:rsid w:val="004D6E50"/>
    <w:rsid w:val="004D70F0"/>
    <w:rsid w:val="004D7856"/>
    <w:rsid w:val="004E0524"/>
    <w:rsid w:val="004E3C72"/>
    <w:rsid w:val="004E573C"/>
    <w:rsid w:val="004E6074"/>
    <w:rsid w:val="004E6140"/>
    <w:rsid w:val="004E66B0"/>
    <w:rsid w:val="004E6AA5"/>
    <w:rsid w:val="004F2E6B"/>
    <w:rsid w:val="004F2F01"/>
    <w:rsid w:val="004F6BE3"/>
    <w:rsid w:val="004F7564"/>
    <w:rsid w:val="00500068"/>
    <w:rsid w:val="005009F0"/>
    <w:rsid w:val="0050152F"/>
    <w:rsid w:val="0050468D"/>
    <w:rsid w:val="00505347"/>
    <w:rsid w:val="005055EA"/>
    <w:rsid w:val="00506193"/>
    <w:rsid w:val="00507DCC"/>
    <w:rsid w:val="00510041"/>
    <w:rsid w:val="00514058"/>
    <w:rsid w:val="00515334"/>
    <w:rsid w:val="005163F5"/>
    <w:rsid w:val="005174F8"/>
    <w:rsid w:val="00517FEA"/>
    <w:rsid w:val="00517FF2"/>
    <w:rsid w:val="0052010A"/>
    <w:rsid w:val="00520328"/>
    <w:rsid w:val="00520868"/>
    <w:rsid w:val="00520F18"/>
    <w:rsid w:val="005215BB"/>
    <w:rsid w:val="00521936"/>
    <w:rsid w:val="00521B24"/>
    <w:rsid w:val="00521F91"/>
    <w:rsid w:val="005220F4"/>
    <w:rsid w:val="005222AC"/>
    <w:rsid w:val="005246DE"/>
    <w:rsid w:val="00525E06"/>
    <w:rsid w:val="005264C2"/>
    <w:rsid w:val="0052713F"/>
    <w:rsid w:val="00527314"/>
    <w:rsid w:val="00527FB4"/>
    <w:rsid w:val="00530552"/>
    <w:rsid w:val="00531254"/>
    <w:rsid w:val="00532586"/>
    <w:rsid w:val="0053346A"/>
    <w:rsid w:val="00533B06"/>
    <w:rsid w:val="00534607"/>
    <w:rsid w:val="0053460C"/>
    <w:rsid w:val="00534E1F"/>
    <w:rsid w:val="00536343"/>
    <w:rsid w:val="00536D4E"/>
    <w:rsid w:val="0053773D"/>
    <w:rsid w:val="00537F26"/>
    <w:rsid w:val="00540902"/>
    <w:rsid w:val="005444FA"/>
    <w:rsid w:val="00544500"/>
    <w:rsid w:val="0054654C"/>
    <w:rsid w:val="005465C5"/>
    <w:rsid w:val="00546DD2"/>
    <w:rsid w:val="00547074"/>
    <w:rsid w:val="00553678"/>
    <w:rsid w:val="005536C4"/>
    <w:rsid w:val="00554C61"/>
    <w:rsid w:val="0055501E"/>
    <w:rsid w:val="00555B4A"/>
    <w:rsid w:val="00556152"/>
    <w:rsid w:val="005562FB"/>
    <w:rsid w:val="005567B0"/>
    <w:rsid w:val="00556F87"/>
    <w:rsid w:val="0055708B"/>
    <w:rsid w:val="005570F1"/>
    <w:rsid w:val="00560876"/>
    <w:rsid w:val="00561BAC"/>
    <w:rsid w:val="00561EC9"/>
    <w:rsid w:val="005621F0"/>
    <w:rsid w:val="00562443"/>
    <w:rsid w:val="0056267F"/>
    <w:rsid w:val="00563859"/>
    <w:rsid w:val="005639DB"/>
    <w:rsid w:val="00564481"/>
    <w:rsid w:val="00564B64"/>
    <w:rsid w:val="00565042"/>
    <w:rsid w:val="00571F82"/>
    <w:rsid w:val="00573E4E"/>
    <w:rsid w:val="0057421B"/>
    <w:rsid w:val="00574459"/>
    <w:rsid w:val="00577CFB"/>
    <w:rsid w:val="0058003F"/>
    <w:rsid w:val="005816F9"/>
    <w:rsid w:val="00582DC6"/>
    <w:rsid w:val="00583763"/>
    <w:rsid w:val="00583774"/>
    <w:rsid w:val="0058380A"/>
    <w:rsid w:val="00584A19"/>
    <w:rsid w:val="005854E0"/>
    <w:rsid w:val="0058612C"/>
    <w:rsid w:val="00587DF8"/>
    <w:rsid w:val="0059050F"/>
    <w:rsid w:val="0059186C"/>
    <w:rsid w:val="00592215"/>
    <w:rsid w:val="00592EAA"/>
    <w:rsid w:val="005936ED"/>
    <w:rsid w:val="00594189"/>
    <w:rsid w:val="0059708E"/>
    <w:rsid w:val="0059758A"/>
    <w:rsid w:val="005975FA"/>
    <w:rsid w:val="00597913"/>
    <w:rsid w:val="005A2247"/>
    <w:rsid w:val="005A2FE7"/>
    <w:rsid w:val="005A361C"/>
    <w:rsid w:val="005A3EC8"/>
    <w:rsid w:val="005A536D"/>
    <w:rsid w:val="005A6966"/>
    <w:rsid w:val="005A7009"/>
    <w:rsid w:val="005B0351"/>
    <w:rsid w:val="005B0E21"/>
    <w:rsid w:val="005B1BA9"/>
    <w:rsid w:val="005B2B0F"/>
    <w:rsid w:val="005B2DA1"/>
    <w:rsid w:val="005B30C5"/>
    <w:rsid w:val="005B3214"/>
    <w:rsid w:val="005B48D8"/>
    <w:rsid w:val="005B53C8"/>
    <w:rsid w:val="005B5745"/>
    <w:rsid w:val="005B6777"/>
    <w:rsid w:val="005C00D2"/>
    <w:rsid w:val="005C05BF"/>
    <w:rsid w:val="005C1425"/>
    <w:rsid w:val="005C1CAE"/>
    <w:rsid w:val="005C5668"/>
    <w:rsid w:val="005C5DCC"/>
    <w:rsid w:val="005D1E77"/>
    <w:rsid w:val="005D2117"/>
    <w:rsid w:val="005D215A"/>
    <w:rsid w:val="005D59CA"/>
    <w:rsid w:val="005D5BDE"/>
    <w:rsid w:val="005D645A"/>
    <w:rsid w:val="005D7A4E"/>
    <w:rsid w:val="005E02A4"/>
    <w:rsid w:val="005E0817"/>
    <w:rsid w:val="005E2C4F"/>
    <w:rsid w:val="005E3738"/>
    <w:rsid w:val="005E4E60"/>
    <w:rsid w:val="005E5DFC"/>
    <w:rsid w:val="005E7B66"/>
    <w:rsid w:val="005F0716"/>
    <w:rsid w:val="005F2060"/>
    <w:rsid w:val="005F225F"/>
    <w:rsid w:val="005F2B5B"/>
    <w:rsid w:val="005F3DE5"/>
    <w:rsid w:val="005F503B"/>
    <w:rsid w:val="005F5F10"/>
    <w:rsid w:val="005F73FE"/>
    <w:rsid w:val="005F7EAD"/>
    <w:rsid w:val="006005BA"/>
    <w:rsid w:val="006009A4"/>
    <w:rsid w:val="00602F1E"/>
    <w:rsid w:val="00605EED"/>
    <w:rsid w:val="00606CAB"/>
    <w:rsid w:val="0060763C"/>
    <w:rsid w:val="006078B7"/>
    <w:rsid w:val="006105AF"/>
    <w:rsid w:val="0061332C"/>
    <w:rsid w:val="00614DC5"/>
    <w:rsid w:val="00614EB5"/>
    <w:rsid w:val="00620024"/>
    <w:rsid w:val="00620307"/>
    <w:rsid w:val="00621448"/>
    <w:rsid w:val="00621F19"/>
    <w:rsid w:val="00622F33"/>
    <w:rsid w:val="00623DE6"/>
    <w:rsid w:val="00625C24"/>
    <w:rsid w:val="00626429"/>
    <w:rsid w:val="006264E5"/>
    <w:rsid w:val="00626764"/>
    <w:rsid w:val="00626BF7"/>
    <w:rsid w:val="00627804"/>
    <w:rsid w:val="00627D3A"/>
    <w:rsid w:val="0063098B"/>
    <w:rsid w:val="006315E7"/>
    <w:rsid w:val="00631EAB"/>
    <w:rsid w:val="00632082"/>
    <w:rsid w:val="0063224B"/>
    <w:rsid w:val="00632CA3"/>
    <w:rsid w:val="006334B4"/>
    <w:rsid w:val="006337D0"/>
    <w:rsid w:val="00634877"/>
    <w:rsid w:val="0063636C"/>
    <w:rsid w:val="0064007D"/>
    <w:rsid w:val="00640590"/>
    <w:rsid w:val="00640674"/>
    <w:rsid w:val="00640863"/>
    <w:rsid w:val="00641CB0"/>
    <w:rsid w:val="0064352F"/>
    <w:rsid w:val="00645791"/>
    <w:rsid w:val="00646D2B"/>
    <w:rsid w:val="00651274"/>
    <w:rsid w:val="006514E7"/>
    <w:rsid w:val="0065184D"/>
    <w:rsid w:val="006523AF"/>
    <w:rsid w:val="006524E0"/>
    <w:rsid w:val="006609C8"/>
    <w:rsid w:val="006616D8"/>
    <w:rsid w:val="00661B53"/>
    <w:rsid w:val="00661F56"/>
    <w:rsid w:val="00662F77"/>
    <w:rsid w:val="00666FB8"/>
    <w:rsid w:val="0066705F"/>
    <w:rsid w:val="00667605"/>
    <w:rsid w:val="006676EC"/>
    <w:rsid w:val="006702A3"/>
    <w:rsid w:val="00671E85"/>
    <w:rsid w:val="00671EF5"/>
    <w:rsid w:val="00671FD2"/>
    <w:rsid w:val="006720E1"/>
    <w:rsid w:val="0067286C"/>
    <w:rsid w:val="00672A3C"/>
    <w:rsid w:val="00672AC2"/>
    <w:rsid w:val="00673974"/>
    <w:rsid w:val="0067485A"/>
    <w:rsid w:val="006766CD"/>
    <w:rsid w:val="006776E1"/>
    <w:rsid w:val="00680324"/>
    <w:rsid w:val="0068036D"/>
    <w:rsid w:val="0068086B"/>
    <w:rsid w:val="00683646"/>
    <w:rsid w:val="006864BC"/>
    <w:rsid w:val="0068686C"/>
    <w:rsid w:val="00686952"/>
    <w:rsid w:val="00686BC5"/>
    <w:rsid w:val="006872DA"/>
    <w:rsid w:val="00687412"/>
    <w:rsid w:val="006900F8"/>
    <w:rsid w:val="00690A3D"/>
    <w:rsid w:val="0069109C"/>
    <w:rsid w:val="0069248D"/>
    <w:rsid w:val="00693B21"/>
    <w:rsid w:val="00694241"/>
    <w:rsid w:val="006A3537"/>
    <w:rsid w:val="006A3F7A"/>
    <w:rsid w:val="006A4F0D"/>
    <w:rsid w:val="006A64B5"/>
    <w:rsid w:val="006A66CC"/>
    <w:rsid w:val="006B165E"/>
    <w:rsid w:val="006B379F"/>
    <w:rsid w:val="006B56B6"/>
    <w:rsid w:val="006B5D11"/>
    <w:rsid w:val="006B652A"/>
    <w:rsid w:val="006B7348"/>
    <w:rsid w:val="006C0E2B"/>
    <w:rsid w:val="006C2A49"/>
    <w:rsid w:val="006C48B7"/>
    <w:rsid w:val="006C5D95"/>
    <w:rsid w:val="006C6D7B"/>
    <w:rsid w:val="006C7142"/>
    <w:rsid w:val="006D1E37"/>
    <w:rsid w:val="006D26A8"/>
    <w:rsid w:val="006D2C31"/>
    <w:rsid w:val="006D343A"/>
    <w:rsid w:val="006D597A"/>
    <w:rsid w:val="006D6342"/>
    <w:rsid w:val="006D65E2"/>
    <w:rsid w:val="006D66B0"/>
    <w:rsid w:val="006D698C"/>
    <w:rsid w:val="006D6AF8"/>
    <w:rsid w:val="006D6FB3"/>
    <w:rsid w:val="006D7E32"/>
    <w:rsid w:val="006E0ABF"/>
    <w:rsid w:val="006E11DE"/>
    <w:rsid w:val="006E200B"/>
    <w:rsid w:val="006E203E"/>
    <w:rsid w:val="006E2DC5"/>
    <w:rsid w:val="006E3001"/>
    <w:rsid w:val="006E30B6"/>
    <w:rsid w:val="006E3219"/>
    <w:rsid w:val="006E57B6"/>
    <w:rsid w:val="006E6955"/>
    <w:rsid w:val="006F0865"/>
    <w:rsid w:val="006F092B"/>
    <w:rsid w:val="006F2519"/>
    <w:rsid w:val="006F295F"/>
    <w:rsid w:val="006F3C57"/>
    <w:rsid w:val="006F4158"/>
    <w:rsid w:val="006F49DA"/>
    <w:rsid w:val="006F6AC2"/>
    <w:rsid w:val="006F6EFD"/>
    <w:rsid w:val="0070089A"/>
    <w:rsid w:val="00700A8A"/>
    <w:rsid w:val="00700C7D"/>
    <w:rsid w:val="00703229"/>
    <w:rsid w:val="0070354F"/>
    <w:rsid w:val="0070450C"/>
    <w:rsid w:val="00705552"/>
    <w:rsid w:val="0070655F"/>
    <w:rsid w:val="00707C13"/>
    <w:rsid w:val="007107DD"/>
    <w:rsid w:val="00711314"/>
    <w:rsid w:val="00711461"/>
    <w:rsid w:val="00712F2D"/>
    <w:rsid w:val="00713FAE"/>
    <w:rsid w:val="00714855"/>
    <w:rsid w:val="00716E2D"/>
    <w:rsid w:val="00717078"/>
    <w:rsid w:val="007173D5"/>
    <w:rsid w:val="007205C9"/>
    <w:rsid w:val="00720BFB"/>
    <w:rsid w:val="007214BF"/>
    <w:rsid w:val="00722132"/>
    <w:rsid w:val="00726C62"/>
    <w:rsid w:val="00727956"/>
    <w:rsid w:val="007301C3"/>
    <w:rsid w:val="007308B7"/>
    <w:rsid w:val="0073091A"/>
    <w:rsid w:val="00730E4D"/>
    <w:rsid w:val="00731C8D"/>
    <w:rsid w:val="00731D65"/>
    <w:rsid w:val="007328A5"/>
    <w:rsid w:val="00734AF1"/>
    <w:rsid w:val="00734E84"/>
    <w:rsid w:val="007376B5"/>
    <w:rsid w:val="00737F5F"/>
    <w:rsid w:val="007406D2"/>
    <w:rsid w:val="00740A66"/>
    <w:rsid w:val="0074100B"/>
    <w:rsid w:val="00741D81"/>
    <w:rsid w:val="00741F66"/>
    <w:rsid w:val="0074352E"/>
    <w:rsid w:val="00743F9A"/>
    <w:rsid w:val="007443FF"/>
    <w:rsid w:val="00744B59"/>
    <w:rsid w:val="00746AF7"/>
    <w:rsid w:val="00747047"/>
    <w:rsid w:val="0074765B"/>
    <w:rsid w:val="00747F8F"/>
    <w:rsid w:val="007525A7"/>
    <w:rsid w:val="007546F0"/>
    <w:rsid w:val="00755356"/>
    <w:rsid w:val="007555EA"/>
    <w:rsid w:val="00755E70"/>
    <w:rsid w:val="0075665A"/>
    <w:rsid w:val="007572CD"/>
    <w:rsid w:val="00761C8A"/>
    <w:rsid w:val="00761CBE"/>
    <w:rsid w:val="00762134"/>
    <w:rsid w:val="00762694"/>
    <w:rsid w:val="00762E2A"/>
    <w:rsid w:val="00763587"/>
    <w:rsid w:val="00763D82"/>
    <w:rsid w:val="00763ED0"/>
    <w:rsid w:val="00763FB9"/>
    <w:rsid w:val="00764733"/>
    <w:rsid w:val="00765F31"/>
    <w:rsid w:val="00766697"/>
    <w:rsid w:val="007666EF"/>
    <w:rsid w:val="00767966"/>
    <w:rsid w:val="00767C1A"/>
    <w:rsid w:val="00770CC9"/>
    <w:rsid w:val="007729BC"/>
    <w:rsid w:val="00772EA1"/>
    <w:rsid w:val="00773DFC"/>
    <w:rsid w:val="0077493A"/>
    <w:rsid w:val="00776116"/>
    <w:rsid w:val="0077624B"/>
    <w:rsid w:val="00776C25"/>
    <w:rsid w:val="00777D12"/>
    <w:rsid w:val="00781802"/>
    <w:rsid w:val="00782F24"/>
    <w:rsid w:val="00783ED8"/>
    <w:rsid w:val="00790C2A"/>
    <w:rsid w:val="0079181C"/>
    <w:rsid w:val="007936C1"/>
    <w:rsid w:val="0079406A"/>
    <w:rsid w:val="007945EC"/>
    <w:rsid w:val="007955E4"/>
    <w:rsid w:val="007965D2"/>
    <w:rsid w:val="007968F7"/>
    <w:rsid w:val="00797DA4"/>
    <w:rsid w:val="007A082F"/>
    <w:rsid w:val="007A09D2"/>
    <w:rsid w:val="007A2728"/>
    <w:rsid w:val="007A2866"/>
    <w:rsid w:val="007A4671"/>
    <w:rsid w:val="007A563C"/>
    <w:rsid w:val="007A56D3"/>
    <w:rsid w:val="007A6C7D"/>
    <w:rsid w:val="007B0A16"/>
    <w:rsid w:val="007B0D23"/>
    <w:rsid w:val="007B1106"/>
    <w:rsid w:val="007B1734"/>
    <w:rsid w:val="007B3371"/>
    <w:rsid w:val="007B3598"/>
    <w:rsid w:val="007B547B"/>
    <w:rsid w:val="007B5BDA"/>
    <w:rsid w:val="007B69E2"/>
    <w:rsid w:val="007B764B"/>
    <w:rsid w:val="007B7738"/>
    <w:rsid w:val="007C0564"/>
    <w:rsid w:val="007C11FD"/>
    <w:rsid w:val="007C304E"/>
    <w:rsid w:val="007C6424"/>
    <w:rsid w:val="007C65CE"/>
    <w:rsid w:val="007C6952"/>
    <w:rsid w:val="007C6FB2"/>
    <w:rsid w:val="007D23C4"/>
    <w:rsid w:val="007D262D"/>
    <w:rsid w:val="007D4F85"/>
    <w:rsid w:val="007D52C1"/>
    <w:rsid w:val="007D57CB"/>
    <w:rsid w:val="007D5FDE"/>
    <w:rsid w:val="007D68B0"/>
    <w:rsid w:val="007E03D1"/>
    <w:rsid w:val="007E0552"/>
    <w:rsid w:val="007E0976"/>
    <w:rsid w:val="007E2438"/>
    <w:rsid w:val="007E30C9"/>
    <w:rsid w:val="007E334D"/>
    <w:rsid w:val="007E33EA"/>
    <w:rsid w:val="007E3521"/>
    <w:rsid w:val="007E3913"/>
    <w:rsid w:val="007E4A13"/>
    <w:rsid w:val="007E5414"/>
    <w:rsid w:val="007E5648"/>
    <w:rsid w:val="007E6D56"/>
    <w:rsid w:val="007F1296"/>
    <w:rsid w:val="007F20A1"/>
    <w:rsid w:val="007F26DE"/>
    <w:rsid w:val="007F316E"/>
    <w:rsid w:val="007F4503"/>
    <w:rsid w:val="007F4B50"/>
    <w:rsid w:val="007F5240"/>
    <w:rsid w:val="007F65A6"/>
    <w:rsid w:val="007F7908"/>
    <w:rsid w:val="007F7BD0"/>
    <w:rsid w:val="008003BF"/>
    <w:rsid w:val="00800FF6"/>
    <w:rsid w:val="00802780"/>
    <w:rsid w:val="00803AF1"/>
    <w:rsid w:val="00803BA2"/>
    <w:rsid w:val="0080460C"/>
    <w:rsid w:val="008062F6"/>
    <w:rsid w:val="00807F17"/>
    <w:rsid w:val="0081123F"/>
    <w:rsid w:val="0081160B"/>
    <w:rsid w:val="008126DA"/>
    <w:rsid w:val="00812AAB"/>
    <w:rsid w:val="008136B3"/>
    <w:rsid w:val="00814197"/>
    <w:rsid w:val="0081451A"/>
    <w:rsid w:val="008165C7"/>
    <w:rsid w:val="00816C65"/>
    <w:rsid w:val="00817D54"/>
    <w:rsid w:val="00820BFE"/>
    <w:rsid w:val="0082213C"/>
    <w:rsid w:val="008224B2"/>
    <w:rsid w:val="0082383B"/>
    <w:rsid w:val="00824649"/>
    <w:rsid w:val="00824D67"/>
    <w:rsid w:val="00830673"/>
    <w:rsid w:val="00831A2D"/>
    <w:rsid w:val="00831B3D"/>
    <w:rsid w:val="008320A9"/>
    <w:rsid w:val="008324ED"/>
    <w:rsid w:val="008326C2"/>
    <w:rsid w:val="00837A84"/>
    <w:rsid w:val="008409A1"/>
    <w:rsid w:val="00841264"/>
    <w:rsid w:val="0084243D"/>
    <w:rsid w:val="00843A9A"/>
    <w:rsid w:val="008448D9"/>
    <w:rsid w:val="00844FDD"/>
    <w:rsid w:val="008450BD"/>
    <w:rsid w:val="00846A63"/>
    <w:rsid w:val="00846B1A"/>
    <w:rsid w:val="008475BA"/>
    <w:rsid w:val="00847A9A"/>
    <w:rsid w:val="0085240E"/>
    <w:rsid w:val="0085580B"/>
    <w:rsid w:val="00855F4A"/>
    <w:rsid w:val="008573EC"/>
    <w:rsid w:val="00860186"/>
    <w:rsid w:val="008604E5"/>
    <w:rsid w:val="00860815"/>
    <w:rsid w:val="008611F6"/>
    <w:rsid w:val="00861710"/>
    <w:rsid w:val="00862193"/>
    <w:rsid w:val="0086267F"/>
    <w:rsid w:val="00863A4A"/>
    <w:rsid w:val="00863D9C"/>
    <w:rsid w:val="008647CA"/>
    <w:rsid w:val="008648D2"/>
    <w:rsid w:val="008658A5"/>
    <w:rsid w:val="008673AB"/>
    <w:rsid w:val="00870B7A"/>
    <w:rsid w:val="00871538"/>
    <w:rsid w:val="008718DF"/>
    <w:rsid w:val="00871B62"/>
    <w:rsid w:val="0087307C"/>
    <w:rsid w:val="0087514F"/>
    <w:rsid w:val="00875896"/>
    <w:rsid w:val="00875DEB"/>
    <w:rsid w:val="008767E4"/>
    <w:rsid w:val="008774FB"/>
    <w:rsid w:val="008806DB"/>
    <w:rsid w:val="00882640"/>
    <w:rsid w:val="00883BE5"/>
    <w:rsid w:val="00883E36"/>
    <w:rsid w:val="008840F2"/>
    <w:rsid w:val="00884853"/>
    <w:rsid w:val="00885841"/>
    <w:rsid w:val="0088660C"/>
    <w:rsid w:val="00887240"/>
    <w:rsid w:val="0088788E"/>
    <w:rsid w:val="008925D5"/>
    <w:rsid w:val="00893D53"/>
    <w:rsid w:val="00894090"/>
    <w:rsid w:val="00894609"/>
    <w:rsid w:val="008947A8"/>
    <w:rsid w:val="00894FC2"/>
    <w:rsid w:val="008954EF"/>
    <w:rsid w:val="0089586D"/>
    <w:rsid w:val="0089618B"/>
    <w:rsid w:val="00897EBC"/>
    <w:rsid w:val="008A0282"/>
    <w:rsid w:val="008A2DAD"/>
    <w:rsid w:val="008A3C21"/>
    <w:rsid w:val="008A4082"/>
    <w:rsid w:val="008A4E3A"/>
    <w:rsid w:val="008A5062"/>
    <w:rsid w:val="008A5BF6"/>
    <w:rsid w:val="008A65C9"/>
    <w:rsid w:val="008B0164"/>
    <w:rsid w:val="008B1FB2"/>
    <w:rsid w:val="008B230B"/>
    <w:rsid w:val="008B2919"/>
    <w:rsid w:val="008B2E03"/>
    <w:rsid w:val="008B34D3"/>
    <w:rsid w:val="008B46D5"/>
    <w:rsid w:val="008B599C"/>
    <w:rsid w:val="008B5E33"/>
    <w:rsid w:val="008B7E5C"/>
    <w:rsid w:val="008C2C1C"/>
    <w:rsid w:val="008C2F9A"/>
    <w:rsid w:val="008C4790"/>
    <w:rsid w:val="008C4AEF"/>
    <w:rsid w:val="008C69FD"/>
    <w:rsid w:val="008C7ADA"/>
    <w:rsid w:val="008D012D"/>
    <w:rsid w:val="008D0B3A"/>
    <w:rsid w:val="008D1762"/>
    <w:rsid w:val="008D2585"/>
    <w:rsid w:val="008D3668"/>
    <w:rsid w:val="008D39B4"/>
    <w:rsid w:val="008D401A"/>
    <w:rsid w:val="008D49D7"/>
    <w:rsid w:val="008D5DC0"/>
    <w:rsid w:val="008D669B"/>
    <w:rsid w:val="008D6B1E"/>
    <w:rsid w:val="008D6DAC"/>
    <w:rsid w:val="008D7A1B"/>
    <w:rsid w:val="008E0277"/>
    <w:rsid w:val="008E23E1"/>
    <w:rsid w:val="008E2400"/>
    <w:rsid w:val="008E28ED"/>
    <w:rsid w:val="008E2EA8"/>
    <w:rsid w:val="008E2F6A"/>
    <w:rsid w:val="008E406C"/>
    <w:rsid w:val="008E55FA"/>
    <w:rsid w:val="008E5BEE"/>
    <w:rsid w:val="008F05A9"/>
    <w:rsid w:val="008F19B2"/>
    <w:rsid w:val="008F3450"/>
    <w:rsid w:val="008F5492"/>
    <w:rsid w:val="008F58C9"/>
    <w:rsid w:val="008F5B16"/>
    <w:rsid w:val="0090038A"/>
    <w:rsid w:val="0090043B"/>
    <w:rsid w:val="009014D4"/>
    <w:rsid w:val="00901AE0"/>
    <w:rsid w:val="00901DA8"/>
    <w:rsid w:val="0090335A"/>
    <w:rsid w:val="009035A0"/>
    <w:rsid w:val="009068A9"/>
    <w:rsid w:val="00907130"/>
    <w:rsid w:val="00907875"/>
    <w:rsid w:val="00907D5D"/>
    <w:rsid w:val="00910066"/>
    <w:rsid w:val="0091075D"/>
    <w:rsid w:val="00910800"/>
    <w:rsid w:val="0091192B"/>
    <w:rsid w:val="00912659"/>
    <w:rsid w:val="00912BDD"/>
    <w:rsid w:val="0091344D"/>
    <w:rsid w:val="00913A25"/>
    <w:rsid w:val="0092055C"/>
    <w:rsid w:val="00920FA7"/>
    <w:rsid w:val="009243F0"/>
    <w:rsid w:val="0092460F"/>
    <w:rsid w:val="00925904"/>
    <w:rsid w:val="00925A01"/>
    <w:rsid w:val="00926902"/>
    <w:rsid w:val="0093189E"/>
    <w:rsid w:val="00932B27"/>
    <w:rsid w:val="00933116"/>
    <w:rsid w:val="00943210"/>
    <w:rsid w:val="0094374C"/>
    <w:rsid w:val="009446D4"/>
    <w:rsid w:val="009459C1"/>
    <w:rsid w:val="00945F16"/>
    <w:rsid w:val="009472CC"/>
    <w:rsid w:val="00947FDD"/>
    <w:rsid w:val="00950A7A"/>
    <w:rsid w:val="0095162F"/>
    <w:rsid w:val="00951C3F"/>
    <w:rsid w:val="009527BB"/>
    <w:rsid w:val="00952DC3"/>
    <w:rsid w:val="00953474"/>
    <w:rsid w:val="00954724"/>
    <w:rsid w:val="00955087"/>
    <w:rsid w:val="009555C4"/>
    <w:rsid w:val="00957CDF"/>
    <w:rsid w:val="00957E58"/>
    <w:rsid w:val="0096279B"/>
    <w:rsid w:val="00963016"/>
    <w:rsid w:val="00965363"/>
    <w:rsid w:val="00965629"/>
    <w:rsid w:val="00965DB2"/>
    <w:rsid w:val="00966F63"/>
    <w:rsid w:val="009676C8"/>
    <w:rsid w:val="00971CE7"/>
    <w:rsid w:val="0097263C"/>
    <w:rsid w:val="00973015"/>
    <w:rsid w:val="00973047"/>
    <w:rsid w:val="009739E5"/>
    <w:rsid w:val="00975A03"/>
    <w:rsid w:val="009764F5"/>
    <w:rsid w:val="009772C9"/>
    <w:rsid w:val="00980A84"/>
    <w:rsid w:val="00980B4F"/>
    <w:rsid w:val="00982642"/>
    <w:rsid w:val="00982B54"/>
    <w:rsid w:val="00983BDC"/>
    <w:rsid w:val="00984E7E"/>
    <w:rsid w:val="009861FA"/>
    <w:rsid w:val="00990F91"/>
    <w:rsid w:val="00994B56"/>
    <w:rsid w:val="00995E07"/>
    <w:rsid w:val="00996062"/>
    <w:rsid w:val="00997B3C"/>
    <w:rsid w:val="009A076B"/>
    <w:rsid w:val="009A108F"/>
    <w:rsid w:val="009A37AE"/>
    <w:rsid w:val="009A560E"/>
    <w:rsid w:val="009A58E5"/>
    <w:rsid w:val="009A63A9"/>
    <w:rsid w:val="009A63C6"/>
    <w:rsid w:val="009A6FDB"/>
    <w:rsid w:val="009A7548"/>
    <w:rsid w:val="009A7ED3"/>
    <w:rsid w:val="009A7FED"/>
    <w:rsid w:val="009B293C"/>
    <w:rsid w:val="009B2BA7"/>
    <w:rsid w:val="009B3CA0"/>
    <w:rsid w:val="009C1897"/>
    <w:rsid w:val="009C1CEF"/>
    <w:rsid w:val="009C4BD7"/>
    <w:rsid w:val="009C6777"/>
    <w:rsid w:val="009C6C8D"/>
    <w:rsid w:val="009C7502"/>
    <w:rsid w:val="009C76A7"/>
    <w:rsid w:val="009C789F"/>
    <w:rsid w:val="009C78D8"/>
    <w:rsid w:val="009C7F49"/>
    <w:rsid w:val="009D2306"/>
    <w:rsid w:val="009D2AAA"/>
    <w:rsid w:val="009D2CD9"/>
    <w:rsid w:val="009D5AB7"/>
    <w:rsid w:val="009D6137"/>
    <w:rsid w:val="009D627A"/>
    <w:rsid w:val="009D7B29"/>
    <w:rsid w:val="009E095C"/>
    <w:rsid w:val="009E12BA"/>
    <w:rsid w:val="009E32A7"/>
    <w:rsid w:val="009E57F4"/>
    <w:rsid w:val="009E5AB7"/>
    <w:rsid w:val="009E5DCF"/>
    <w:rsid w:val="009E6044"/>
    <w:rsid w:val="009E6D2D"/>
    <w:rsid w:val="009E7875"/>
    <w:rsid w:val="009E7D0B"/>
    <w:rsid w:val="009F0127"/>
    <w:rsid w:val="009F067C"/>
    <w:rsid w:val="009F08BF"/>
    <w:rsid w:val="009F0EB9"/>
    <w:rsid w:val="009F1BFB"/>
    <w:rsid w:val="009F2131"/>
    <w:rsid w:val="009F3234"/>
    <w:rsid w:val="009F44C9"/>
    <w:rsid w:val="009F5804"/>
    <w:rsid w:val="009F64BC"/>
    <w:rsid w:val="009F6FE2"/>
    <w:rsid w:val="00A00050"/>
    <w:rsid w:val="00A009EB"/>
    <w:rsid w:val="00A00D59"/>
    <w:rsid w:val="00A030F2"/>
    <w:rsid w:val="00A0369F"/>
    <w:rsid w:val="00A04DC5"/>
    <w:rsid w:val="00A05E69"/>
    <w:rsid w:val="00A05F7D"/>
    <w:rsid w:val="00A062C4"/>
    <w:rsid w:val="00A073AE"/>
    <w:rsid w:val="00A07DF4"/>
    <w:rsid w:val="00A12920"/>
    <w:rsid w:val="00A12F69"/>
    <w:rsid w:val="00A1419F"/>
    <w:rsid w:val="00A14DA2"/>
    <w:rsid w:val="00A14F4C"/>
    <w:rsid w:val="00A165D7"/>
    <w:rsid w:val="00A174A1"/>
    <w:rsid w:val="00A17E82"/>
    <w:rsid w:val="00A20283"/>
    <w:rsid w:val="00A2134D"/>
    <w:rsid w:val="00A23670"/>
    <w:rsid w:val="00A247F1"/>
    <w:rsid w:val="00A25454"/>
    <w:rsid w:val="00A263F5"/>
    <w:rsid w:val="00A27EED"/>
    <w:rsid w:val="00A317B8"/>
    <w:rsid w:val="00A3415C"/>
    <w:rsid w:val="00A345EE"/>
    <w:rsid w:val="00A34EFB"/>
    <w:rsid w:val="00A35F83"/>
    <w:rsid w:val="00A37937"/>
    <w:rsid w:val="00A40530"/>
    <w:rsid w:val="00A41621"/>
    <w:rsid w:val="00A43378"/>
    <w:rsid w:val="00A46D83"/>
    <w:rsid w:val="00A47D52"/>
    <w:rsid w:val="00A50B17"/>
    <w:rsid w:val="00A50C5B"/>
    <w:rsid w:val="00A52CA0"/>
    <w:rsid w:val="00A54166"/>
    <w:rsid w:val="00A54B27"/>
    <w:rsid w:val="00A55365"/>
    <w:rsid w:val="00A5569F"/>
    <w:rsid w:val="00A559A7"/>
    <w:rsid w:val="00A57A25"/>
    <w:rsid w:val="00A57E1C"/>
    <w:rsid w:val="00A6005D"/>
    <w:rsid w:val="00A6051D"/>
    <w:rsid w:val="00A60743"/>
    <w:rsid w:val="00A61561"/>
    <w:rsid w:val="00A6189E"/>
    <w:rsid w:val="00A646DA"/>
    <w:rsid w:val="00A668A8"/>
    <w:rsid w:val="00A673EA"/>
    <w:rsid w:val="00A67DCB"/>
    <w:rsid w:val="00A7046C"/>
    <w:rsid w:val="00A70A89"/>
    <w:rsid w:val="00A71656"/>
    <w:rsid w:val="00A718C7"/>
    <w:rsid w:val="00A71C24"/>
    <w:rsid w:val="00A735E5"/>
    <w:rsid w:val="00A73852"/>
    <w:rsid w:val="00A74E87"/>
    <w:rsid w:val="00A750DF"/>
    <w:rsid w:val="00A768B4"/>
    <w:rsid w:val="00A76C54"/>
    <w:rsid w:val="00A776D0"/>
    <w:rsid w:val="00A8041D"/>
    <w:rsid w:val="00A8160A"/>
    <w:rsid w:val="00A8202A"/>
    <w:rsid w:val="00A82581"/>
    <w:rsid w:val="00A83BEC"/>
    <w:rsid w:val="00A83C57"/>
    <w:rsid w:val="00A85295"/>
    <w:rsid w:val="00A85387"/>
    <w:rsid w:val="00A867F8"/>
    <w:rsid w:val="00A9069D"/>
    <w:rsid w:val="00A927CE"/>
    <w:rsid w:val="00A93045"/>
    <w:rsid w:val="00A955F1"/>
    <w:rsid w:val="00A95E8D"/>
    <w:rsid w:val="00A97548"/>
    <w:rsid w:val="00AA01F8"/>
    <w:rsid w:val="00AA0B18"/>
    <w:rsid w:val="00AA0C73"/>
    <w:rsid w:val="00AA24B3"/>
    <w:rsid w:val="00AA4F7A"/>
    <w:rsid w:val="00AA54BD"/>
    <w:rsid w:val="00AA7594"/>
    <w:rsid w:val="00AA7728"/>
    <w:rsid w:val="00AA7788"/>
    <w:rsid w:val="00AB16AC"/>
    <w:rsid w:val="00AB3713"/>
    <w:rsid w:val="00AB4A0F"/>
    <w:rsid w:val="00AC0247"/>
    <w:rsid w:val="00AC1617"/>
    <w:rsid w:val="00AC2C93"/>
    <w:rsid w:val="00AC3408"/>
    <w:rsid w:val="00AC42B3"/>
    <w:rsid w:val="00AC61B6"/>
    <w:rsid w:val="00AC6DC5"/>
    <w:rsid w:val="00AD141D"/>
    <w:rsid w:val="00AD2473"/>
    <w:rsid w:val="00AD304E"/>
    <w:rsid w:val="00AD332E"/>
    <w:rsid w:val="00AD4783"/>
    <w:rsid w:val="00AD4C3D"/>
    <w:rsid w:val="00AD776F"/>
    <w:rsid w:val="00AE0462"/>
    <w:rsid w:val="00AE15FC"/>
    <w:rsid w:val="00AE1ADC"/>
    <w:rsid w:val="00AE25DD"/>
    <w:rsid w:val="00AE4D87"/>
    <w:rsid w:val="00AE6D0F"/>
    <w:rsid w:val="00AE7F1B"/>
    <w:rsid w:val="00AF0B85"/>
    <w:rsid w:val="00AF18CB"/>
    <w:rsid w:val="00AF71C6"/>
    <w:rsid w:val="00AF7722"/>
    <w:rsid w:val="00B0170B"/>
    <w:rsid w:val="00B032F0"/>
    <w:rsid w:val="00B04510"/>
    <w:rsid w:val="00B05BD9"/>
    <w:rsid w:val="00B070D8"/>
    <w:rsid w:val="00B0720C"/>
    <w:rsid w:val="00B0764A"/>
    <w:rsid w:val="00B10B46"/>
    <w:rsid w:val="00B11CBF"/>
    <w:rsid w:val="00B12527"/>
    <w:rsid w:val="00B12531"/>
    <w:rsid w:val="00B147AC"/>
    <w:rsid w:val="00B1734C"/>
    <w:rsid w:val="00B174E1"/>
    <w:rsid w:val="00B207A0"/>
    <w:rsid w:val="00B21610"/>
    <w:rsid w:val="00B21641"/>
    <w:rsid w:val="00B21C6F"/>
    <w:rsid w:val="00B228FB"/>
    <w:rsid w:val="00B22D97"/>
    <w:rsid w:val="00B22EE5"/>
    <w:rsid w:val="00B23886"/>
    <w:rsid w:val="00B240E2"/>
    <w:rsid w:val="00B25DD8"/>
    <w:rsid w:val="00B2672C"/>
    <w:rsid w:val="00B268FF"/>
    <w:rsid w:val="00B272C3"/>
    <w:rsid w:val="00B27D57"/>
    <w:rsid w:val="00B30239"/>
    <w:rsid w:val="00B30240"/>
    <w:rsid w:val="00B30FF3"/>
    <w:rsid w:val="00B31E45"/>
    <w:rsid w:val="00B3277B"/>
    <w:rsid w:val="00B3332B"/>
    <w:rsid w:val="00B340E2"/>
    <w:rsid w:val="00B34620"/>
    <w:rsid w:val="00B3711C"/>
    <w:rsid w:val="00B41761"/>
    <w:rsid w:val="00B418DE"/>
    <w:rsid w:val="00B42A64"/>
    <w:rsid w:val="00B42FE0"/>
    <w:rsid w:val="00B43A05"/>
    <w:rsid w:val="00B43CA8"/>
    <w:rsid w:val="00B43EB5"/>
    <w:rsid w:val="00B47312"/>
    <w:rsid w:val="00B503AC"/>
    <w:rsid w:val="00B506E5"/>
    <w:rsid w:val="00B5084B"/>
    <w:rsid w:val="00B51FB8"/>
    <w:rsid w:val="00B5456D"/>
    <w:rsid w:val="00B55305"/>
    <w:rsid w:val="00B55A16"/>
    <w:rsid w:val="00B55F74"/>
    <w:rsid w:val="00B57E1F"/>
    <w:rsid w:val="00B614B4"/>
    <w:rsid w:val="00B61596"/>
    <w:rsid w:val="00B61D78"/>
    <w:rsid w:val="00B624F5"/>
    <w:rsid w:val="00B628C3"/>
    <w:rsid w:val="00B64629"/>
    <w:rsid w:val="00B65320"/>
    <w:rsid w:val="00B65BC2"/>
    <w:rsid w:val="00B65E14"/>
    <w:rsid w:val="00B662D6"/>
    <w:rsid w:val="00B66486"/>
    <w:rsid w:val="00B66E21"/>
    <w:rsid w:val="00B674E9"/>
    <w:rsid w:val="00B70256"/>
    <w:rsid w:val="00B720E8"/>
    <w:rsid w:val="00B74B50"/>
    <w:rsid w:val="00B7759B"/>
    <w:rsid w:val="00B81335"/>
    <w:rsid w:val="00B81F3E"/>
    <w:rsid w:val="00B82605"/>
    <w:rsid w:val="00B84763"/>
    <w:rsid w:val="00B85A17"/>
    <w:rsid w:val="00B85B61"/>
    <w:rsid w:val="00B85CE1"/>
    <w:rsid w:val="00B87722"/>
    <w:rsid w:val="00B907F5"/>
    <w:rsid w:val="00B91D85"/>
    <w:rsid w:val="00B9283D"/>
    <w:rsid w:val="00B93A2B"/>
    <w:rsid w:val="00B94B52"/>
    <w:rsid w:val="00B94B6F"/>
    <w:rsid w:val="00B97BD6"/>
    <w:rsid w:val="00BA2F93"/>
    <w:rsid w:val="00BA3065"/>
    <w:rsid w:val="00BA3517"/>
    <w:rsid w:val="00BA390D"/>
    <w:rsid w:val="00BA5E3C"/>
    <w:rsid w:val="00BA7AB4"/>
    <w:rsid w:val="00BA7DD2"/>
    <w:rsid w:val="00BB166C"/>
    <w:rsid w:val="00BB1900"/>
    <w:rsid w:val="00BB200A"/>
    <w:rsid w:val="00BB40A1"/>
    <w:rsid w:val="00BB4B1F"/>
    <w:rsid w:val="00BB5CB4"/>
    <w:rsid w:val="00BB6549"/>
    <w:rsid w:val="00BB6719"/>
    <w:rsid w:val="00BB79FF"/>
    <w:rsid w:val="00BC08B0"/>
    <w:rsid w:val="00BC0B15"/>
    <w:rsid w:val="00BC157D"/>
    <w:rsid w:val="00BC208B"/>
    <w:rsid w:val="00BC2227"/>
    <w:rsid w:val="00BC2B01"/>
    <w:rsid w:val="00BC3286"/>
    <w:rsid w:val="00BC3824"/>
    <w:rsid w:val="00BC5A70"/>
    <w:rsid w:val="00BC5D16"/>
    <w:rsid w:val="00BC6300"/>
    <w:rsid w:val="00BC683D"/>
    <w:rsid w:val="00BD0449"/>
    <w:rsid w:val="00BD2C05"/>
    <w:rsid w:val="00BD4A84"/>
    <w:rsid w:val="00BD4FC9"/>
    <w:rsid w:val="00BD5C68"/>
    <w:rsid w:val="00BD7806"/>
    <w:rsid w:val="00BE0941"/>
    <w:rsid w:val="00BE0C55"/>
    <w:rsid w:val="00BE1671"/>
    <w:rsid w:val="00BE1CE4"/>
    <w:rsid w:val="00BE3304"/>
    <w:rsid w:val="00BE6763"/>
    <w:rsid w:val="00BE6E69"/>
    <w:rsid w:val="00BF0886"/>
    <w:rsid w:val="00BF19C4"/>
    <w:rsid w:val="00BF2CF4"/>
    <w:rsid w:val="00BF4817"/>
    <w:rsid w:val="00C019AB"/>
    <w:rsid w:val="00C0285A"/>
    <w:rsid w:val="00C03615"/>
    <w:rsid w:val="00C03BF2"/>
    <w:rsid w:val="00C03FC1"/>
    <w:rsid w:val="00C03FD4"/>
    <w:rsid w:val="00C040A1"/>
    <w:rsid w:val="00C042A3"/>
    <w:rsid w:val="00C04E82"/>
    <w:rsid w:val="00C0539C"/>
    <w:rsid w:val="00C054ED"/>
    <w:rsid w:val="00C0584B"/>
    <w:rsid w:val="00C07CC1"/>
    <w:rsid w:val="00C11B2A"/>
    <w:rsid w:val="00C131B6"/>
    <w:rsid w:val="00C142DC"/>
    <w:rsid w:val="00C15540"/>
    <w:rsid w:val="00C157CA"/>
    <w:rsid w:val="00C15AD3"/>
    <w:rsid w:val="00C220D6"/>
    <w:rsid w:val="00C249B2"/>
    <w:rsid w:val="00C2565F"/>
    <w:rsid w:val="00C26F29"/>
    <w:rsid w:val="00C27598"/>
    <w:rsid w:val="00C3175D"/>
    <w:rsid w:val="00C32DC2"/>
    <w:rsid w:val="00C35946"/>
    <w:rsid w:val="00C361EC"/>
    <w:rsid w:val="00C36EFF"/>
    <w:rsid w:val="00C40420"/>
    <w:rsid w:val="00C44236"/>
    <w:rsid w:val="00C44641"/>
    <w:rsid w:val="00C44EB1"/>
    <w:rsid w:val="00C45079"/>
    <w:rsid w:val="00C457CD"/>
    <w:rsid w:val="00C45FCC"/>
    <w:rsid w:val="00C46155"/>
    <w:rsid w:val="00C5040B"/>
    <w:rsid w:val="00C50C36"/>
    <w:rsid w:val="00C52F4C"/>
    <w:rsid w:val="00C552D4"/>
    <w:rsid w:val="00C5669D"/>
    <w:rsid w:val="00C56FF5"/>
    <w:rsid w:val="00C5744D"/>
    <w:rsid w:val="00C60B89"/>
    <w:rsid w:val="00C60F73"/>
    <w:rsid w:val="00C64142"/>
    <w:rsid w:val="00C65080"/>
    <w:rsid w:val="00C66644"/>
    <w:rsid w:val="00C66967"/>
    <w:rsid w:val="00C66DA6"/>
    <w:rsid w:val="00C66E5A"/>
    <w:rsid w:val="00C71C9F"/>
    <w:rsid w:val="00C74263"/>
    <w:rsid w:val="00C745D3"/>
    <w:rsid w:val="00C75F7B"/>
    <w:rsid w:val="00C7627D"/>
    <w:rsid w:val="00C76B6A"/>
    <w:rsid w:val="00C805AD"/>
    <w:rsid w:val="00C814FC"/>
    <w:rsid w:val="00C81A1B"/>
    <w:rsid w:val="00C82AFF"/>
    <w:rsid w:val="00C8360F"/>
    <w:rsid w:val="00C8419A"/>
    <w:rsid w:val="00C848D9"/>
    <w:rsid w:val="00C84A86"/>
    <w:rsid w:val="00C84D6E"/>
    <w:rsid w:val="00C85A81"/>
    <w:rsid w:val="00C868DE"/>
    <w:rsid w:val="00C86906"/>
    <w:rsid w:val="00C90CFA"/>
    <w:rsid w:val="00C90D23"/>
    <w:rsid w:val="00C91053"/>
    <w:rsid w:val="00C92070"/>
    <w:rsid w:val="00C928F1"/>
    <w:rsid w:val="00C934EF"/>
    <w:rsid w:val="00C936A3"/>
    <w:rsid w:val="00C93DCD"/>
    <w:rsid w:val="00C944D5"/>
    <w:rsid w:val="00C94738"/>
    <w:rsid w:val="00C94781"/>
    <w:rsid w:val="00C94BA3"/>
    <w:rsid w:val="00C95AAF"/>
    <w:rsid w:val="00C95C2C"/>
    <w:rsid w:val="00C96F83"/>
    <w:rsid w:val="00C97513"/>
    <w:rsid w:val="00C97F5D"/>
    <w:rsid w:val="00CA00FE"/>
    <w:rsid w:val="00CA0A1C"/>
    <w:rsid w:val="00CA243F"/>
    <w:rsid w:val="00CA2E4A"/>
    <w:rsid w:val="00CA538A"/>
    <w:rsid w:val="00CA5E0D"/>
    <w:rsid w:val="00CA5EB7"/>
    <w:rsid w:val="00CA6E33"/>
    <w:rsid w:val="00CA75AE"/>
    <w:rsid w:val="00CB0F4F"/>
    <w:rsid w:val="00CB1F16"/>
    <w:rsid w:val="00CB5E81"/>
    <w:rsid w:val="00CB5FA7"/>
    <w:rsid w:val="00CB633C"/>
    <w:rsid w:val="00CC0337"/>
    <w:rsid w:val="00CC0A34"/>
    <w:rsid w:val="00CC0FA1"/>
    <w:rsid w:val="00CC1955"/>
    <w:rsid w:val="00CC1D2F"/>
    <w:rsid w:val="00CC4222"/>
    <w:rsid w:val="00CC4B68"/>
    <w:rsid w:val="00CC668F"/>
    <w:rsid w:val="00CC773E"/>
    <w:rsid w:val="00CD4D24"/>
    <w:rsid w:val="00CD5C77"/>
    <w:rsid w:val="00CD73C3"/>
    <w:rsid w:val="00CE2FCB"/>
    <w:rsid w:val="00CE3308"/>
    <w:rsid w:val="00CE56F8"/>
    <w:rsid w:val="00CE7C23"/>
    <w:rsid w:val="00CE7F8A"/>
    <w:rsid w:val="00CF05E8"/>
    <w:rsid w:val="00CF2129"/>
    <w:rsid w:val="00CF5BF8"/>
    <w:rsid w:val="00CF6CCF"/>
    <w:rsid w:val="00CF790B"/>
    <w:rsid w:val="00CF7B5A"/>
    <w:rsid w:val="00CF7E88"/>
    <w:rsid w:val="00D0026B"/>
    <w:rsid w:val="00D0078A"/>
    <w:rsid w:val="00D00EC8"/>
    <w:rsid w:val="00D01CF7"/>
    <w:rsid w:val="00D03496"/>
    <w:rsid w:val="00D04656"/>
    <w:rsid w:val="00D04BA6"/>
    <w:rsid w:val="00D05C3E"/>
    <w:rsid w:val="00D064DB"/>
    <w:rsid w:val="00D06791"/>
    <w:rsid w:val="00D069B1"/>
    <w:rsid w:val="00D1327F"/>
    <w:rsid w:val="00D1377A"/>
    <w:rsid w:val="00D1517A"/>
    <w:rsid w:val="00D159ED"/>
    <w:rsid w:val="00D15B0F"/>
    <w:rsid w:val="00D1668D"/>
    <w:rsid w:val="00D17965"/>
    <w:rsid w:val="00D17A46"/>
    <w:rsid w:val="00D21535"/>
    <w:rsid w:val="00D25BB9"/>
    <w:rsid w:val="00D25DAC"/>
    <w:rsid w:val="00D30409"/>
    <w:rsid w:val="00D31507"/>
    <w:rsid w:val="00D34285"/>
    <w:rsid w:val="00D3580F"/>
    <w:rsid w:val="00D3581B"/>
    <w:rsid w:val="00D37738"/>
    <w:rsid w:val="00D37E0E"/>
    <w:rsid w:val="00D41FAE"/>
    <w:rsid w:val="00D4287A"/>
    <w:rsid w:val="00D43528"/>
    <w:rsid w:val="00D44899"/>
    <w:rsid w:val="00D44E7B"/>
    <w:rsid w:val="00D45D1A"/>
    <w:rsid w:val="00D4624C"/>
    <w:rsid w:val="00D479C2"/>
    <w:rsid w:val="00D5012A"/>
    <w:rsid w:val="00D512DC"/>
    <w:rsid w:val="00D51382"/>
    <w:rsid w:val="00D5147E"/>
    <w:rsid w:val="00D52919"/>
    <w:rsid w:val="00D555CC"/>
    <w:rsid w:val="00D56980"/>
    <w:rsid w:val="00D62BE4"/>
    <w:rsid w:val="00D63797"/>
    <w:rsid w:val="00D67405"/>
    <w:rsid w:val="00D70158"/>
    <w:rsid w:val="00D7042A"/>
    <w:rsid w:val="00D7132A"/>
    <w:rsid w:val="00D72F82"/>
    <w:rsid w:val="00D754D1"/>
    <w:rsid w:val="00D757EB"/>
    <w:rsid w:val="00D75C36"/>
    <w:rsid w:val="00D75D9B"/>
    <w:rsid w:val="00D801CB"/>
    <w:rsid w:val="00D8069A"/>
    <w:rsid w:val="00D80B3C"/>
    <w:rsid w:val="00D81BFA"/>
    <w:rsid w:val="00D82B84"/>
    <w:rsid w:val="00D833C0"/>
    <w:rsid w:val="00D839B8"/>
    <w:rsid w:val="00D8574C"/>
    <w:rsid w:val="00D869B9"/>
    <w:rsid w:val="00D869D9"/>
    <w:rsid w:val="00D9226D"/>
    <w:rsid w:val="00D9633D"/>
    <w:rsid w:val="00D96F13"/>
    <w:rsid w:val="00D97BC0"/>
    <w:rsid w:val="00DA057B"/>
    <w:rsid w:val="00DA23FF"/>
    <w:rsid w:val="00DA2B46"/>
    <w:rsid w:val="00DA2DFE"/>
    <w:rsid w:val="00DA419F"/>
    <w:rsid w:val="00DA4470"/>
    <w:rsid w:val="00DB05B5"/>
    <w:rsid w:val="00DB2C9C"/>
    <w:rsid w:val="00DB4B2A"/>
    <w:rsid w:val="00DB4BD7"/>
    <w:rsid w:val="00DB5535"/>
    <w:rsid w:val="00DC1B15"/>
    <w:rsid w:val="00DC2001"/>
    <w:rsid w:val="00DC24A3"/>
    <w:rsid w:val="00DC2F5C"/>
    <w:rsid w:val="00DC3F38"/>
    <w:rsid w:val="00DC48ED"/>
    <w:rsid w:val="00DC6D0A"/>
    <w:rsid w:val="00DC6F3A"/>
    <w:rsid w:val="00DC76F8"/>
    <w:rsid w:val="00DC7CF6"/>
    <w:rsid w:val="00DC7DBD"/>
    <w:rsid w:val="00DD3590"/>
    <w:rsid w:val="00DD51EF"/>
    <w:rsid w:val="00DD5271"/>
    <w:rsid w:val="00DD5D9F"/>
    <w:rsid w:val="00DD764B"/>
    <w:rsid w:val="00DD7DC8"/>
    <w:rsid w:val="00DE333B"/>
    <w:rsid w:val="00DE3F50"/>
    <w:rsid w:val="00DE513B"/>
    <w:rsid w:val="00DE52B4"/>
    <w:rsid w:val="00DE544F"/>
    <w:rsid w:val="00DE5B28"/>
    <w:rsid w:val="00DE64AE"/>
    <w:rsid w:val="00DE64FE"/>
    <w:rsid w:val="00DE743D"/>
    <w:rsid w:val="00DE787B"/>
    <w:rsid w:val="00DE78BA"/>
    <w:rsid w:val="00DF040E"/>
    <w:rsid w:val="00DF11A8"/>
    <w:rsid w:val="00DF357A"/>
    <w:rsid w:val="00DF3FCF"/>
    <w:rsid w:val="00DF53F4"/>
    <w:rsid w:val="00DF6956"/>
    <w:rsid w:val="00DF6C85"/>
    <w:rsid w:val="00DF7E14"/>
    <w:rsid w:val="00E003F7"/>
    <w:rsid w:val="00E01607"/>
    <w:rsid w:val="00E039ED"/>
    <w:rsid w:val="00E047D1"/>
    <w:rsid w:val="00E0485E"/>
    <w:rsid w:val="00E04B2B"/>
    <w:rsid w:val="00E0570E"/>
    <w:rsid w:val="00E06CB4"/>
    <w:rsid w:val="00E1418B"/>
    <w:rsid w:val="00E1590E"/>
    <w:rsid w:val="00E15B5B"/>
    <w:rsid w:val="00E16FC3"/>
    <w:rsid w:val="00E21015"/>
    <w:rsid w:val="00E220AB"/>
    <w:rsid w:val="00E2267E"/>
    <w:rsid w:val="00E229D5"/>
    <w:rsid w:val="00E261F3"/>
    <w:rsid w:val="00E26272"/>
    <w:rsid w:val="00E27C84"/>
    <w:rsid w:val="00E27CB9"/>
    <w:rsid w:val="00E30DF6"/>
    <w:rsid w:val="00E3139C"/>
    <w:rsid w:val="00E31A48"/>
    <w:rsid w:val="00E31BCE"/>
    <w:rsid w:val="00E31ECB"/>
    <w:rsid w:val="00E320B1"/>
    <w:rsid w:val="00E3423F"/>
    <w:rsid w:val="00E34512"/>
    <w:rsid w:val="00E353D1"/>
    <w:rsid w:val="00E35CCB"/>
    <w:rsid w:val="00E35FDA"/>
    <w:rsid w:val="00E3752A"/>
    <w:rsid w:val="00E42EE5"/>
    <w:rsid w:val="00E432BE"/>
    <w:rsid w:val="00E44735"/>
    <w:rsid w:val="00E47991"/>
    <w:rsid w:val="00E47B6E"/>
    <w:rsid w:val="00E50BBB"/>
    <w:rsid w:val="00E50EF3"/>
    <w:rsid w:val="00E515EA"/>
    <w:rsid w:val="00E5229C"/>
    <w:rsid w:val="00E526A4"/>
    <w:rsid w:val="00E56B5E"/>
    <w:rsid w:val="00E61003"/>
    <w:rsid w:val="00E61845"/>
    <w:rsid w:val="00E62794"/>
    <w:rsid w:val="00E64D2B"/>
    <w:rsid w:val="00E65407"/>
    <w:rsid w:val="00E660C1"/>
    <w:rsid w:val="00E67DEE"/>
    <w:rsid w:val="00E719BB"/>
    <w:rsid w:val="00E71BCB"/>
    <w:rsid w:val="00E735F6"/>
    <w:rsid w:val="00E7444F"/>
    <w:rsid w:val="00E75EEC"/>
    <w:rsid w:val="00E767BA"/>
    <w:rsid w:val="00E773E4"/>
    <w:rsid w:val="00E807F2"/>
    <w:rsid w:val="00E80823"/>
    <w:rsid w:val="00E81A6D"/>
    <w:rsid w:val="00E82CC7"/>
    <w:rsid w:val="00E83107"/>
    <w:rsid w:val="00E83740"/>
    <w:rsid w:val="00E83EA1"/>
    <w:rsid w:val="00E83F04"/>
    <w:rsid w:val="00E85CED"/>
    <w:rsid w:val="00E87968"/>
    <w:rsid w:val="00E87DA1"/>
    <w:rsid w:val="00E9247D"/>
    <w:rsid w:val="00E92903"/>
    <w:rsid w:val="00E93589"/>
    <w:rsid w:val="00E93DBB"/>
    <w:rsid w:val="00E9440E"/>
    <w:rsid w:val="00E95358"/>
    <w:rsid w:val="00E962E3"/>
    <w:rsid w:val="00E969FF"/>
    <w:rsid w:val="00E977BC"/>
    <w:rsid w:val="00EA0B67"/>
    <w:rsid w:val="00EA1260"/>
    <w:rsid w:val="00EA2423"/>
    <w:rsid w:val="00EA4CE0"/>
    <w:rsid w:val="00EA54E5"/>
    <w:rsid w:val="00EA6983"/>
    <w:rsid w:val="00EA6B8B"/>
    <w:rsid w:val="00EA6E44"/>
    <w:rsid w:val="00EA6FD3"/>
    <w:rsid w:val="00EA72FC"/>
    <w:rsid w:val="00EB125A"/>
    <w:rsid w:val="00EB130F"/>
    <w:rsid w:val="00EB1BAF"/>
    <w:rsid w:val="00EB1F3A"/>
    <w:rsid w:val="00EB3C49"/>
    <w:rsid w:val="00EB45CC"/>
    <w:rsid w:val="00EB6AFD"/>
    <w:rsid w:val="00EB6F68"/>
    <w:rsid w:val="00EB6F84"/>
    <w:rsid w:val="00EC04F5"/>
    <w:rsid w:val="00EC1FF0"/>
    <w:rsid w:val="00EC23A0"/>
    <w:rsid w:val="00EC3002"/>
    <w:rsid w:val="00EC30D0"/>
    <w:rsid w:val="00EC5461"/>
    <w:rsid w:val="00ED0C61"/>
    <w:rsid w:val="00ED0DD0"/>
    <w:rsid w:val="00ED0DE8"/>
    <w:rsid w:val="00ED74DE"/>
    <w:rsid w:val="00ED7693"/>
    <w:rsid w:val="00EE0283"/>
    <w:rsid w:val="00EE1CB5"/>
    <w:rsid w:val="00EE1F18"/>
    <w:rsid w:val="00EE22B1"/>
    <w:rsid w:val="00EE404A"/>
    <w:rsid w:val="00EE43D6"/>
    <w:rsid w:val="00EE4B37"/>
    <w:rsid w:val="00EE6A58"/>
    <w:rsid w:val="00EE6E22"/>
    <w:rsid w:val="00EE6E4B"/>
    <w:rsid w:val="00EF12C9"/>
    <w:rsid w:val="00EF3B54"/>
    <w:rsid w:val="00EF451B"/>
    <w:rsid w:val="00EF5E3C"/>
    <w:rsid w:val="00EF7AB1"/>
    <w:rsid w:val="00EF7BB7"/>
    <w:rsid w:val="00EF7E5C"/>
    <w:rsid w:val="00F01444"/>
    <w:rsid w:val="00F06244"/>
    <w:rsid w:val="00F072A1"/>
    <w:rsid w:val="00F07DAF"/>
    <w:rsid w:val="00F110DA"/>
    <w:rsid w:val="00F13926"/>
    <w:rsid w:val="00F15FE0"/>
    <w:rsid w:val="00F16C79"/>
    <w:rsid w:val="00F203CC"/>
    <w:rsid w:val="00F2406A"/>
    <w:rsid w:val="00F24DBF"/>
    <w:rsid w:val="00F27951"/>
    <w:rsid w:val="00F279F6"/>
    <w:rsid w:val="00F27FBD"/>
    <w:rsid w:val="00F333DB"/>
    <w:rsid w:val="00F34322"/>
    <w:rsid w:val="00F35396"/>
    <w:rsid w:val="00F3603D"/>
    <w:rsid w:val="00F36F61"/>
    <w:rsid w:val="00F40E4F"/>
    <w:rsid w:val="00F41B74"/>
    <w:rsid w:val="00F41B87"/>
    <w:rsid w:val="00F42848"/>
    <w:rsid w:val="00F431CB"/>
    <w:rsid w:val="00F454A8"/>
    <w:rsid w:val="00F463C1"/>
    <w:rsid w:val="00F47EA4"/>
    <w:rsid w:val="00F47EB1"/>
    <w:rsid w:val="00F47EBB"/>
    <w:rsid w:val="00F50674"/>
    <w:rsid w:val="00F51445"/>
    <w:rsid w:val="00F536DD"/>
    <w:rsid w:val="00F6169F"/>
    <w:rsid w:val="00F61765"/>
    <w:rsid w:val="00F62288"/>
    <w:rsid w:val="00F640AD"/>
    <w:rsid w:val="00F64467"/>
    <w:rsid w:val="00F65541"/>
    <w:rsid w:val="00F665E4"/>
    <w:rsid w:val="00F709A1"/>
    <w:rsid w:val="00F70E72"/>
    <w:rsid w:val="00F721A2"/>
    <w:rsid w:val="00F73D43"/>
    <w:rsid w:val="00F74879"/>
    <w:rsid w:val="00F74FDD"/>
    <w:rsid w:val="00F75DF5"/>
    <w:rsid w:val="00F76823"/>
    <w:rsid w:val="00F77518"/>
    <w:rsid w:val="00F77D12"/>
    <w:rsid w:val="00F800D6"/>
    <w:rsid w:val="00F8135D"/>
    <w:rsid w:val="00F81EC7"/>
    <w:rsid w:val="00F835EA"/>
    <w:rsid w:val="00F86DFD"/>
    <w:rsid w:val="00F902C0"/>
    <w:rsid w:val="00F91003"/>
    <w:rsid w:val="00F95D8C"/>
    <w:rsid w:val="00F96EE0"/>
    <w:rsid w:val="00FA07D2"/>
    <w:rsid w:val="00FA0A02"/>
    <w:rsid w:val="00FA160D"/>
    <w:rsid w:val="00FA22E1"/>
    <w:rsid w:val="00FA2A69"/>
    <w:rsid w:val="00FA387A"/>
    <w:rsid w:val="00FA3F0B"/>
    <w:rsid w:val="00FA59D5"/>
    <w:rsid w:val="00FA6FF1"/>
    <w:rsid w:val="00FB1119"/>
    <w:rsid w:val="00FB3793"/>
    <w:rsid w:val="00FC004E"/>
    <w:rsid w:val="00FC37AE"/>
    <w:rsid w:val="00FC5842"/>
    <w:rsid w:val="00FC632E"/>
    <w:rsid w:val="00FC6D77"/>
    <w:rsid w:val="00FD0E76"/>
    <w:rsid w:val="00FD21DA"/>
    <w:rsid w:val="00FD2B6D"/>
    <w:rsid w:val="00FD3ADC"/>
    <w:rsid w:val="00FD6E81"/>
    <w:rsid w:val="00FD7810"/>
    <w:rsid w:val="00FE2A1B"/>
    <w:rsid w:val="00FE3806"/>
    <w:rsid w:val="00FE7167"/>
    <w:rsid w:val="00FE7836"/>
    <w:rsid w:val="00FE78A6"/>
    <w:rsid w:val="00FF157C"/>
    <w:rsid w:val="00FF16CA"/>
    <w:rsid w:val="00FF25ED"/>
    <w:rsid w:val="00FF2D06"/>
    <w:rsid w:val="00FF3034"/>
    <w:rsid w:val="00FF4793"/>
    <w:rsid w:val="00FF4DB1"/>
    <w:rsid w:val="00FF674A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D16C92-2047-44DA-9277-5AFF06DE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6E5A"/>
    <w:pPr>
      <w:widowControl w:val="0"/>
      <w:jc w:val="both"/>
    </w:pPr>
  </w:style>
  <w:style w:type="paragraph" w:styleId="1">
    <w:name w:val="heading 1"/>
    <w:aliases w:val="heading 1,H1,PIM 1,h1,1st level,Section Head,l1,Heading 0,&amp;3,List level 1,1,H11,H12,H13,H14,H15,H16,H17,标书1,h11,heading 1TOC,Header 1,Header1,SAHeading 1,Heading apps,123321,H111,H121,H131,H141,H151,H161,H18,H112,H122,H132,H142,H152,H162,Bold,章タイトル"/>
    <w:basedOn w:val="a1"/>
    <w:next w:val="2"/>
    <w:link w:val="1Char"/>
    <w:qFormat/>
    <w:rsid w:val="00B268FF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5529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aliases w:val="heading 2,l2 Char,Heading 2,Heading 2 Char,Heading 2 Char Char Char,Heading 2 Char Char Char Char Char Char,Heading 2 Char Char Char Char,Head2A,h2,UNDERRUBRIK 1-2,2,h 2,2nd level,l2,H2,Head1,Header 2,A,o,Heading 2 Hidden,H2-Heading 2,22,21,PIM2"/>
    <w:basedOn w:val="a1"/>
    <w:next w:val="3"/>
    <w:link w:val="2Char"/>
    <w:qFormat/>
    <w:rsid w:val="00B268FF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eading 3,标题 3 Char Char,Heading 3-alpha only subhead,Unterabschnitt,Arial 12 Fett,3m,3 bullet,b,bullet,SECOND,Second,BLANK2,h3,4 bullet,bdullet,3,h31,31,h32,32,h33,33,h34,34,h35,35,Header 3,l3,Level 3 Head,H3,Subhead B,Level 1 - 1,T3,hl3,hl31"/>
    <w:basedOn w:val="a1"/>
    <w:next w:val="4"/>
    <w:link w:val="3Char"/>
    <w:qFormat/>
    <w:rsid w:val="00B268FF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aliases w:val="heading 4,h4,H4,4H,l4 + Justified,Left:  0.25&quot;,Before:  12 pt,After:  3 pt + Justif...,l4,标题 4 Char1,标题 4 Char Char,Heading 14 Char Char,Heading 141 Char Char,Heading 142 Char Char,h4 Char Char,H4 Char Char,heading 4 Char Char,h4 Char,rh1,PIM 4,h41"/>
    <w:basedOn w:val="a1"/>
    <w:next w:val="5"/>
    <w:link w:val="4Char"/>
    <w:qFormat/>
    <w:rsid w:val="00B268FF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link w:val="5Char"/>
    <w:qFormat/>
    <w:rsid w:val="00B268FF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B2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68FF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B2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68FF"/>
    <w:rPr>
      <w:sz w:val="18"/>
      <w:szCs w:val="18"/>
    </w:rPr>
  </w:style>
  <w:style w:type="character" w:customStyle="1" w:styleId="1Char">
    <w:name w:val="标题 1 Char"/>
    <w:aliases w:val="heading 1 Char,H1 Char,PIM 1 Char,h1 Char,1st level Char,Section Head Char,l1 Char,Heading 0 Char,&amp;3 Char,List level 1 Char,1 Char,H11 Char,H12 Char,H13 Char,H14 Char,H15 Char,H16 Char,H17 Char,标书1 Char,h11 Char,heading 1TOC Char,Header 1 Char"/>
    <w:basedOn w:val="a2"/>
    <w:link w:val="1"/>
    <w:rsid w:val="00B268FF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aliases w:val="heading 2 Char,l2 Char Char,Heading 2 Char1,Heading 2 Char Char,Heading 2 Char Char Char Char1,Heading 2 Char Char Char Char Char Char Char,Heading 2 Char Char Char Char Char,Head2A Char,h2 Char,UNDERRUBRIK 1-2 Char,2 Char,h 2 Char,l2 Char1"/>
    <w:basedOn w:val="a2"/>
    <w:link w:val="2"/>
    <w:rsid w:val="00B268FF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eading 3 Char,标题 3 Char Char Char,Heading 3-alpha only subhead Char,Unterabschnitt Char,Arial 12 Fett Char,3m Char,3 bullet Char,b Char,bullet Char,SECOND Char,Second Char,BLANK2 Char,h3 Char,4 bullet Char,bdullet Char,3 Char,h31 Char,31 Char"/>
    <w:basedOn w:val="a2"/>
    <w:link w:val="3"/>
    <w:rsid w:val="00B268FF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aliases w:val="heading 4 Char,h4 Char1,H4 Char,4H Char,l4 + Justified Char,Left:  0.25&quot; Char,Before:  12 pt Char,After:  3 pt + Justif... Char,l4 Char,标题 4 Char1 Char,标题 4 Char Char Char,Heading 14 Char Char Char,Heading 141 Char Char Char,h4 Char Char Char"/>
    <w:basedOn w:val="a2"/>
    <w:link w:val="4"/>
    <w:rsid w:val="00B268FF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Char">
    <w:name w:val="标题 5 Char"/>
    <w:basedOn w:val="a2"/>
    <w:link w:val="5"/>
    <w:rsid w:val="00B268FF"/>
    <w:rPr>
      <w:rFonts w:ascii="Book Antiqua" w:eastAsia="黑体" w:hAnsi="Book Antiqua" w:cs="宋体"/>
      <w:noProof/>
      <w:kern w:val="0"/>
      <w:sz w:val="24"/>
      <w:szCs w:val="24"/>
    </w:rPr>
  </w:style>
  <w:style w:type="paragraph" w:customStyle="1" w:styleId="BlockLabel">
    <w:name w:val="Block Label"/>
    <w:basedOn w:val="a1"/>
    <w:next w:val="a1"/>
    <w:rsid w:val="00B268FF"/>
    <w:pPr>
      <w:keepNext/>
      <w:keepLines/>
      <w:widowControl/>
      <w:numPr>
        <w:ilvl w:val="5"/>
        <w:numId w:val="1"/>
      </w:numPr>
      <w:topLinePunct/>
      <w:adjustRightInd w:val="0"/>
      <w:snapToGrid w:val="0"/>
      <w:spacing w:before="300" w:after="80" w:line="240" w:lineRule="atLeast"/>
      <w:jc w:val="left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1"/>
    <w:rsid w:val="00B268FF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Step">
    <w:name w:val="Step"/>
    <w:basedOn w:val="a1"/>
    <w:rsid w:val="00B268FF"/>
    <w:pPr>
      <w:widowControl/>
      <w:numPr>
        <w:ilvl w:val="6"/>
        <w:numId w:val="1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B268FF"/>
    <w:pPr>
      <w:keepNext/>
      <w:widowControl/>
      <w:numPr>
        <w:ilvl w:val="8"/>
        <w:numId w:val="1"/>
      </w:numPr>
      <w:topLinePunct/>
      <w:adjustRightInd w:val="0"/>
      <w:snapToGrid w:val="0"/>
      <w:spacing w:before="320" w:after="80" w:line="240" w:lineRule="atLeast"/>
      <w:jc w:val="left"/>
    </w:pPr>
    <w:rPr>
      <w:rFonts w:ascii="Times New Roman" w:eastAsia="黑体" w:hAnsi="Times New Roman" w:cs="Arial"/>
      <w:spacing w:val="-4"/>
      <w:szCs w:val="21"/>
    </w:rPr>
  </w:style>
  <w:style w:type="paragraph" w:styleId="a7">
    <w:name w:val="annotation text"/>
    <w:basedOn w:val="a1"/>
    <w:link w:val="Char1"/>
    <w:uiPriority w:val="99"/>
    <w:rsid w:val="00B268FF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Times New Roman" w:eastAsia="宋体" w:hAnsi="Times New Roman" w:cs="Arial"/>
      <w:szCs w:val="21"/>
    </w:rPr>
  </w:style>
  <w:style w:type="character" w:customStyle="1" w:styleId="Char1">
    <w:name w:val="批注文字 Char"/>
    <w:basedOn w:val="a2"/>
    <w:link w:val="a7"/>
    <w:uiPriority w:val="99"/>
    <w:rsid w:val="00B268FF"/>
    <w:rPr>
      <w:rFonts w:ascii="Times New Roman" w:eastAsia="宋体" w:hAnsi="Times New Roman" w:cs="Arial"/>
      <w:szCs w:val="21"/>
    </w:rPr>
  </w:style>
  <w:style w:type="character" w:styleId="a8">
    <w:name w:val="annotation reference"/>
    <w:basedOn w:val="a2"/>
    <w:rsid w:val="00B268FF"/>
    <w:rPr>
      <w:sz w:val="21"/>
      <w:szCs w:val="21"/>
    </w:rPr>
  </w:style>
  <w:style w:type="paragraph" w:styleId="a9">
    <w:name w:val="List Paragraph"/>
    <w:aliases w:val="List Paragraph1,lp1,List Paragraph11"/>
    <w:basedOn w:val="a1"/>
    <w:link w:val="Char2"/>
    <w:uiPriority w:val="34"/>
    <w:qFormat/>
    <w:rsid w:val="00B268FF"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rFonts w:ascii="Times New Roman" w:eastAsia="宋体" w:hAnsi="Times New Roman" w:cs="Arial"/>
      <w:szCs w:val="21"/>
    </w:rPr>
  </w:style>
  <w:style w:type="character" w:customStyle="1" w:styleId="Char2">
    <w:name w:val="列出段落 Char"/>
    <w:aliases w:val="List Paragraph1 Char,lp1 Char,List Paragraph11 Char"/>
    <w:basedOn w:val="a2"/>
    <w:link w:val="a9"/>
    <w:uiPriority w:val="34"/>
    <w:rsid w:val="00B268FF"/>
    <w:rPr>
      <w:rFonts w:ascii="Times New Roman" w:eastAsia="宋体" w:hAnsi="Times New Roman" w:cs="Arial"/>
      <w:szCs w:val="21"/>
    </w:rPr>
  </w:style>
  <w:style w:type="paragraph" w:styleId="aa">
    <w:name w:val="Balloon Text"/>
    <w:basedOn w:val="a1"/>
    <w:link w:val="Char3"/>
    <w:uiPriority w:val="99"/>
    <w:semiHidden/>
    <w:unhideWhenUsed/>
    <w:rsid w:val="00B268FF"/>
    <w:rPr>
      <w:sz w:val="18"/>
      <w:szCs w:val="18"/>
    </w:rPr>
  </w:style>
  <w:style w:type="character" w:customStyle="1" w:styleId="Char3">
    <w:name w:val="批注框文本 Char"/>
    <w:basedOn w:val="a2"/>
    <w:link w:val="aa"/>
    <w:uiPriority w:val="99"/>
    <w:semiHidden/>
    <w:rsid w:val="00B268FF"/>
    <w:rPr>
      <w:sz w:val="18"/>
      <w:szCs w:val="18"/>
    </w:rPr>
  </w:style>
  <w:style w:type="paragraph" w:styleId="ab">
    <w:name w:val="Document Map"/>
    <w:basedOn w:val="a1"/>
    <w:link w:val="Char4"/>
    <w:uiPriority w:val="99"/>
    <w:semiHidden/>
    <w:unhideWhenUsed/>
    <w:rsid w:val="00B268F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2"/>
    <w:link w:val="ab"/>
    <w:uiPriority w:val="99"/>
    <w:semiHidden/>
    <w:rsid w:val="00B268FF"/>
    <w:rPr>
      <w:rFonts w:ascii="宋体" w:eastAsia="宋体"/>
      <w:sz w:val="18"/>
      <w:szCs w:val="18"/>
    </w:rPr>
  </w:style>
  <w:style w:type="paragraph" w:customStyle="1" w:styleId="TableText">
    <w:name w:val="Table Text"/>
    <w:basedOn w:val="a1"/>
    <w:link w:val="TableTextChar"/>
    <w:rsid w:val="0044728C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TextChar">
    <w:name w:val="Table Text Char"/>
    <w:basedOn w:val="a2"/>
    <w:link w:val="TableText"/>
    <w:rsid w:val="0044728C"/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a0">
    <w:name w:val="表格题注"/>
    <w:next w:val="a1"/>
    <w:rsid w:val="0055501E"/>
    <w:pPr>
      <w:keepLines/>
      <w:numPr>
        <w:ilvl w:val="8"/>
        <w:numId w:val="3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55501E"/>
    <w:pPr>
      <w:numPr>
        <w:ilvl w:val="7"/>
        <w:numId w:val="3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table" w:styleId="ac">
    <w:name w:val="Table Grid"/>
    <w:aliases w:val="Gridding"/>
    <w:basedOn w:val="a3"/>
    <w:rsid w:val="0055501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1"/>
    <w:link w:val="TableHeadingChar"/>
    <w:rsid w:val="0055501E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TableHeadingChar">
    <w:name w:val="Table Heading Char"/>
    <w:basedOn w:val="a2"/>
    <w:link w:val="TableHeading"/>
    <w:rsid w:val="0055501E"/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L">
    <w:name w:val="TAL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18"/>
      <w:lang w:val="en-GB" w:eastAsia="en-US"/>
    </w:rPr>
  </w:style>
  <w:style w:type="paragraph" w:customStyle="1" w:styleId="TAH">
    <w:name w:val="TAH"/>
    <w:basedOn w:val="a1"/>
    <w:rsid w:val="0055501E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245</Words>
  <Characters>1399</Characters>
  <Application>Microsoft Office Word</Application>
  <DocSecurity>0</DocSecurity>
  <Lines>11</Lines>
  <Paragraphs>3</Paragraphs>
  <ScaleCrop>false</ScaleCrop>
  <Company>Microsoft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Quchengbing</cp:lastModifiedBy>
  <cp:revision>3</cp:revision>
  <dcterms:created xsi:type="dcterms:W3CDTF">2017-03-07T08:40:00Z</dcterms:created>
  <dcterms:modified xsi:type="dcterms:W3CDTF">2017-07-24T06:44:00Z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(3)08Ns25ntOFczsEBScmwkpQiyOQMoNQlPH+mC3eFNpRdw+WXMOXwrv/8p9qK+VjpJ6PnU1fe5
BasIJdLrzOTe2uIlWaYlkdBNfdKC3tNTMqv0/SEcV5RAGf0TTHYDHzVbQZgUTwGa+CEen1DF
aLQAMEaPnrb7/yk0GtXsc6JewD5+nlkrY3BY4ed2/Yle5Qpe6quPr8rmCJbyYQzBYI/sVhkK
A1QQFIMz0ebjs5CeWw</vt:lpwstr>
  </property>
  <property fmtid="{D5CDD505-2E9C-101B-9397-08002B2CF9AE}" pid="3" name="_2015_ms_pID_7253431">
    <vt:lpwstr>0GBNMOIv6WFc+IkE4qR+X5QvcHfydCxkIoLQ7j4wexn+JH1Fzh181P
4pKL9KWmukJZi8/eIfe3LmN8oppNpPgM8rZIGLTWjjTDFi7Ys0XOJtGBHOSiBx1aSz/mhGhW
2YGI/A8sckMbZWr+2nz/HjJeNMMixG+HLb3Hqj51Zz+BorZJa5YdSvXqAzwFMH4VVhBrQwRO
jhq9rJuXzUGcttzziSaB3LvUIg7iMHfd3Nb0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1488848740</vt:lpwstr>
  </property>
  <property fmtid="{D5CDD505-2E9C-101B-9397-08002B2CF9AE}" pid="8" name="_2015_ms_pID_7253432">
    <vt:lpwstr>CA==</vt:lpwstr>
  </property>
</Properties>
</file>