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556" w:rsidRDefault="003A6556" w:rsidP="00AA0B18"/>
    <w:p w:rsidR="003A6556" w:rsidRDefault="00B506E5" w:rsidP="0042090B">
      <w:pPr>
        <w:pStyle w:val="1"/>
        <w:ind w:left="4678"/>
      </w:pPr>
      <w:r>
        <w:rPr>
          <w:rFonts w:hint="eastAsia"/>
        </w:rPr>
        <w:t>修订记录</w:t>
      </w:r>
    </w:p>
    <w:p w:rsidR="00B506E5" w:rsidRDefault="00B506E5" w:rsidP="00AA0B1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B506E5" w:rsidTr="00332BA5">
        <w:tc>
          <w:tcPr>
            <w:tcW w:w="1526" w:type="dxa"/>
          </w:tcPr>
          <w:p w:rsidR="00B506E5" w:rsidRDefault="00B506E5" w:rsidP="00AA0B18">
            <w:r>
              <w:rPr>
                <w:rFonts w:hint="eastAsia"/>
              </w:rPr>
              <w:t>版本</w:t>
            </w:r>
          </w:p>
        </w:tc>
        <w:tc>
          <w:tcPr>
            <w:tcW w:w="4155" w:type="dxa"/>
          </w:tcPr>
          <w:p w:rsidR="00B506E5" w:rsidRDefault="00B506E5" w:rsidP="00AA0B18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B506E5" w:rsidRDefault="00B506E5" w:rsidP="00AA0B18">
            <w:r>
              <w:rPr>
                <w:rFonts w:hint="eastAsia"/>
              </w:rPr>
              <w:t>修改人</w:t>
            </w:r>
          </w:p>
        </w:tc>
      </w:tr>
      <w:tr w:rsidR="00B506E5" w:rsidTr="00332BA5">
        <w:tc>
          <w:tcPr>
            <w:tcW w:w="1526" w:type="dxa"/>
          </w:tcPr>
          <w:p w:rsidR="00B506E5" w:rsidRDefault="00546DD2" w:rsidP="00AA0B18">
            <w:r>
              <w:rPr>
                <w:rFonts w:hint="eastAsia"/>
              </w:rPr>
              <w:t>V1.0</w:t>
            </w:r>
          </w:p>
        </w:tc>
        <w:tc>
          <w:tcPr>
            <w:tcW w:w="4155" w:type="dxa"/>
          </w:tcPr>
          <w:p w:rsidR="00B506E5" w:rsidRDefault="00546DD2" w:rsidP="00C6419F">
            <w:r>
              <w:rPr>
                <w:rFonts w:hint="eastAsia"/>
              </w:rPr>
              <w:t>初稿，提供</w:t>
            </w:r>
            <w:r w:rsidR="00C6419F">
              <w:rPr>
                <w:rFonts w:hint="eastAsia"/>
              </w:rPr>
              <w:t>渠道</w:t>
            </w:r>
            <w:r>
              <w:rPr>
                <w:rFonts w:hint="eastAsia"/>
              </w:rPr>
              <w:t>信息给易数系统</w:t>
            </w:r>
          </w:p>
        </w:tc>
        <w:tc>
          <w:tcPr>
            <w:tcW w:w="2841" w:type="dxa"/>
          </w:tcPr>
          <w:p w:rsidR="00B506E5" w:rsidRPr="00546DD2" w:rsidRDefault="00546DD2" w:rsidP="00AA0B18">
            <w:r>
              <w:rPr>
                <w:rFonts w:hint="eastAsia"/>
              </w:rPr>
              <w:t>刘晓鹏</w:t>
            </w:r>
          </w:p>
        </w:tc>
      </w:tr>
      <w:tr w:rsidR="00B506E5" w:rsidTr="00332BA5">
        <w:tc>
          <w:tcPr>
            <w:tcW w:w="1526" w:type="dxa"/>
          </w:tcPr>
          <w:p w:rsidR="00B506E5" w:rsidRDefault="000A16CD" w:rsidP="00AA0B18">
            <w:ins w:id="0" w:author="panxiaodong (A)" w:date="2017-03-07T16:51:00Z">
              <w:r>
                <w:t>V1.1</w:t>
              </w:r>
            </w:ins>
          </w:p>
        </w:tc>
        <w:tc>
          <w:tcPr>
            <w:tcW w:w="4155" w:type="dxa"/>
          </w:tcPr>
          <w:p w:rsidR="00B506E5" w:rsidRDefault="000A16CD" w:rsidP="00AA0B18">
            <w:pPr>
              <w:rPr>
                <w:rFonts w:hint="eastAsia"/>
              </w:rPr>
            </w:pPr>
            <w:ins w:id="1" w:author="panxiaodong (A)" w:date="2017-03-07T16:51:00Z">
              <w:r>
                <w:rPr>
                  <w:rFonts w:hint="eastAsia"/>
                </w:rPr>
                <w:t>增加</w:t>
              </w:r>
              <w:r>
                <w:t>目录说明</w:t>
              </w:r>
            </w:ins>
          </w:p>
        </w:tc>
        <w:tc>
          <w:tcPr>
            <w:tcW w:w="2841" w:type="dxa"/>
          </w:tcPr>
          <w:p w:rsidR="00B506E5" w:rsidRDefault="000A16CD" w:rsidP="00AA0B18">
            <w:pPr>
              <w:rPr>
                <w:rFonts w:hint="eastAsia"/>
              </w:rPr>
            </w:pPr>
            <w:ins w:id="2" w:author="panxiaodong (A)" w:date="2017-03-07T16:51:00Z">
              <w:r>
                <w:rPr>
                  <w:rFonts w:hint="eastAsia"/>
                </w:rPr>
                <w:t>潘晓冬</w:t>
              </w:r>
            </w:ins>
          </w:p>
        </w:tc>
      </w:tr>
      <w:tr w:rsidR="00B506E5" w:rsidTr="00332BA5">
        <w:tc>
          <w:tcPr>
            <w:tcW w:w="1526" w:type="dxa"/>
          </w:tcPr>
          <w:p w:rsidR="00B506E5" w:rsidRDefault="00B506E5" w:rsidP="00AA0B18"/>
        </w:tc>
        <w:tc>
          <w:tcPr>
            <w:tcW w:w="4155" w:type="dxa"/>
          </w:tcPr>
          <w:p w:rsidR="00B506E5" w:rsidRDefault="00B506E5" w:rsidP="00AA0B18"/>
        </w:tc>
        <w:tc>
          <w:tcPr>
            <w:tcW w:w="2841" w:type="dxa"/>
          </w:tcPr>
          <w:p w:rsidR="00B506E5" w:rsidRDefault="00B506E5" w:rsidP="00AA0B18"/>
        </w:tc>
      </w:tr>
    </w:tbl>
    <w:p w:rsidR="00B506E5" w:rsidRDefault="00B506E5" w:rsidP="00AA0B18"/>
    <w:p w:rsidR="003A6556" w:rsidRDefault="003A6556" w:rsidP="00AA0B18"/>
    <w:p w:rsidR="003A6556" w:rsidRDefault="003A6556" w:rsidP="00AA0B18"/>
    <w:p w:rsidR="003A6556" w:rsidRDefault="003A6556" w:rsidP="00AA0B18"/>
    <w:p w:rsidR="003A6556" w:rsidRDefault="003A6556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0B38DB">
      <w:pPr>
        <w:pStyle w:val="1"/>
        <w:ind w:left="4678"/>
      </w:pPr>
      <w:r>
        <w:rPr>
          <w:rFonts w:hint="eastAsia"/>
        </w:rPr>
        <w:t>话单定义</w:t>
      </w:r>
    </w:p>
    <w:p w:rsidR="00B268FF" w:rsidRDefault="00F665E4" w:rsidP="00AA0B18">
      <w:pPr>
        <w:pStyle w:val="2"/>
      </w:pPr>
      <w:r>
        <w:rPr>
          <w:rFonts w:hint="eastAsia"/>
        </w:rPr>
        <w:t>话单文件规则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文件传输协议：</w:t>
      </w:r>
      <w:r w:rsidR="008658A5" w:rsidRPr="00AA0B18">
        <w:rPr>
          <w:rFonts w:hint="eastAsia"/>
          <w:sz w:val="24"/>
          <w:szCs w:val="24"/>
        </w:rPr>
        <w:t xml:space="preserve"> SFTP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文件生成频率：</w:t>
      </w:r>
      <w:r w:rsidR="00360B3C" w:rsidRPr="00AA0B18">
        <w:rPr>
          <w:rFonts w:hint="eastAsia"/>
          <w:sz w:val="24"/>
          <w:szCs w:val="24"/>
        </w:rPr>
        <w:t>业务场景触发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文件格式：话单文件采用</w:t>
      </w:r>
      <w:r w:rsidRPr="00AA0B18">
        <w:rPr>
          <w:rFonts w:hint="eastAsia"/>
          <w:sz w:val="24"/>
          <w:szCs w:val="24"/>
        </w:rPr>
        <w:t>ASCII</w:t>
      </w:r>
      <w:r w:rsidRPr="00AA0B18">
        <w:rPr>
          <w:rFonts w:hint="eastAsia"/>
          <w:sz w:val="24"/>
          <w:szCs w:val="24"/>
        </w:rPr>
        <w:t>文本格式，每条账单的属性值按顺序排列。各条数据之间以回车换行符‘</w:t>
      </w:r>
      <w:r w:rsidRPr="00AA0B18">
        <w:rPr>
          <w:rFonts w:hint="eastAsia"/>
          <w:sz w:val="24"/>
          <w:szCs w:val="24"/>
        </w:rPr>
        <w:t>\r</w:t>
      </w:r>
      <w:r w:rsidRPr="00AA0B18">
        <w:rPr>
          <w:sz w:val="24"/>
          <w:szCs w:val="24"/>
        </w:rPr>
        <w:t>\n'</w:t>
      </w:r>
      <w:r w:rsidRPr="00AA0B18">
        <w:rPr>
          <w:rFonts w:hint="eastAsia"/>
          <w:sz w:val="24"/>
          <w:szCs w:val="24"/>
        </w:rPr>
        <w:t>分隔，</w:t>
      </w:r>
      <w:r w:rsidRPr="00AA0B18">
        <w:rPr>
          <w:sz w:val="24"/>
          <w:szCs w:val="24"/>
        </w:rPr>
        <w:t>字段之间采用</w:t>
      </w:r>
      <w:r w:rsidRPr="00AA0B18">
        <w:rPr>
          <w:rFonts w:hint="eastAsia"/>
          <w:sz w:val="24"/>
          <w:szCs w:val="24"/>
        </w:rPr>
        <w:t>“</w:t>
      </w:r>
      <w:r w:rsidRPr="00AA0B18">
        <w:rPr>
          <w:sz w:val="24"/>
          <w:szCs w:val="24"/>
        </w:rPr>
        <w:t>|”</w:t>
      </w:r>
      <w:r w:rsidRPr="00AA0B18">
        <w:rPr>
          <w:rFonts w:hint="eastAsia"/>
          <w:sz w:val="24"/>
          <w:szCs w:val="24"/>
        </w:rPr>
        <w:t>分割，空值</w:t>
      </w:r>
      <w:r w:rsidRPr="00AA0B18">
        <w:rPr>
          <w:sz w:val="24"/>
          <w:szCs w:val="24"/>
        </w:rPr>
        <w:t>采用两个相邻的</w:t>
      </w:r>
      <w:r w:rsidRPr="00AA0B18">
        <w:rPr>
          <w:sz w:val="24"/>
          <w:szCs w:val="24"/>
        </w:rPr>
        <w:t>||</w:t>
      </w:r>
      <w:r w:rsidRPr="00AA0B18">
        <w:rPr>
          <w:rFonts w:hint="eastAsia"/>
          <w:sz w:val="24"/>
          <w:szCs w:val="24"/>
        </w:rPr>
        <w:t>。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文件命名规则：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cs="Times New Roman"/>
          <w:color w:val="000000"/>
          <w:kern w:val="0"/>
          <w:sz w:val="24"/>
          <w:szCs w:val="24"/>
        </w:rPr>
      </w:pPr>
      <w:r w:rsidRPr="00AA0B18">
        <w:rPr>
          <w:rFonts w:cs="Times New Roman" w:hint="eastAsia"/>
          <w:color w:val="000000"/>
          <w:kern w:val="0"/>
          <w:sz w:val="24"/>
          <w:szCs w:val="24"/>
        </w:rPr>
        <w:t>说明如下：</w:t>
      </w:r>
    </w:p>
    <w:p w:rsidR="00B268FF" w:rsidRPr="00AA0B18" w:rsidRDefault="00112D89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cs="Times New Roman" w:hint="eastAsia"/>
          <w:color w:val="000000"/>
          <w:kern w:val="0"/>
          <w:sz w:val="24"/>
          <w:szCs w:val="24"/>
        </w:rPr>
        <w:t>Top</w:t>
      </w:r>
      <w:r w:rsidRPr="002F51C0">
        <w:rPr>
          <w:rFonts w:cs="Times New Roman"/>
          <w:color w:val="000000"/>
          <w:kern w:val="0"/>
          <w:sz w:val="24"/>
          <w:szCs w:val="24"/>
        </w:rPr>
        <w:t>_</w:t>
      </w:r>
      <w:r w:rsidR="00F85D92" w:rsidRPr="007A1495">
        <w:rPr>
          <w:rFonts w:cs="Times New Roman" w:hint="eastAsia"/>
          <w:color w:val="000000"/>
          <w:kern w:val="0"/>
          <w:sz w:val="24"/>
          <w:szCs w:val="24"/>
          <w:highlight w:val="green"/>
        </w:rPr>
        <w:t>Channel</w:t>
      </w:r>
      <w:r w:rsidRPr="0054552F">
        <w:rPr>
          <w:rFonts w:cs="Times New Roman"/>
          <w:color w:val="000000"/>
          <w:kern w:val="0"/>
          <w:sz w:val="24"/>
          <w:szCs w:val="24"/>
          <w:highlight w:val="green"/>
        </w:rPr>
        <w:t>Info</w:t>
      </w:r>
      <w:r w:rsidRPr="002F51C0">
        <w:rPr>
          <w:rFonts w:cs="Times New Roman"/>
          <w:color w:val="000000"/>
          <w:kern w:val="0"/>
          <w:sz w:val="24"/>
          <w:szCs w:val="24"/>
        </w:rPr>
        <w:t>_</w:t>
      </w:r>
      <w:r w:rsidR="00B22EE5">
        <w:rPr>
          <w:rFonts w:cs="Times New Roman" w:hint="eastAsia"/>
          <w:color w:val="000000"/>
          <w:kern w:val="0"/>
          <w:sz w:val="24"/>
          <w:szCs w:val="24"/>
        </w:rPr>
        <w:t>节点</w:t>
      </w:r>
      <w:r w:rsidR="00B22EE5">
        <w:rPr>
          <w:rFonts w:cs="Times New Roman" w:hint="eastAsia"/>
          <w:color w:val="000000"/>
          <w:kern w:val="0"/>
          <w:sz w:val="24"/>
          <w:szCs w:val="24"/>
        </w:rPr>
        <w:t>IP_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cyan"/>
        </w:rPr>
        <w:t>YYYYMMDDHHM</w:t>
      </w:r>
      <w:r w:rsidRPr="0054552F">
        <w:rPr>
          <w:rFonts w:ascii="宋体" w:hAnsi="宋体" w:cs="宋体" w:hint="eastAsia"/>
          <w:color w:val="000000"/>
          <w:kern w:val="0"/>
          <w:sz w:val="24"/>
          <w:szCs w:val="24"/>
          <w:highlight w:val="cyan"/>
        </w:rPr>
        <w:t>M</w:t>
      </w:r>
      <w:r w:rsidRPr="002F51C0">
        <w:rPr>
          <w:rFonts w:ascii="宋体" w:hAnsi="宋体" w:cs="宋体"/>
          <w:color w:val="000000"/>
          <w:kern w:val="0"/>
          <w:sz w:val="24"/>
          <w:szCs w:val="24"/>
        </w:rPr>
        <w:t>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magenta"/>
        </w:rPr>
        <w:t>XXXX</w:t>
      </w:r>
      <w:r w:rsidRPr="002F51C0">
        <w:rPr>
          <w:rFonts w:ascii="宋体" w:hAnsi="宋体" w:cs="宋体"/>
          <w:color w:val="000000"/>
          <w:kern w:val="0"/>
          <w:sz w:val="24"/>
          <w:szCs w:val="24"/>
        </w:rPr>
        <w:t>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red"/>
        </w:rPr>
        <w:t>Inc</w:t>
      </w:r>
      <w:r w:rsidR="006F6EFD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="006F6EFD">
        <w:rPr>
          <w:rFonts w:ascii="宋体" w:hAnsi="宋体" w:cs="宋体" w:hint="eastAsia"/>
          <w:color w:val="000000"/>
          <w:kern w:val="0"/>
          <w:sz w:val="24"/>
          <w:szCs w:val="24"/>
        </w:rPr>
        <w:t>req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网元名_数据文件名_时间（</w:t>
      </w:r>
      <w:r w:rsidR="00AF71C6"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UTC</w:t>
      </w: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）_文件序列号_增量数据标识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Example: TOP_</w:t>
      </w:r>
      <w:r w:rsidR="00617FE7">
        <w:rPr>
          <w:rFonts w:hint="eastAsia"/>
          <w:szCs w:val="21"/>
        </w:rPr>
        <w:t>C</w:t>
      </w:r>
      <w:r w:rsidR="00617FE7" w:rsidRPr="00EC5D18">
        <w:rPr>
          <w:rFonts w:hint="eastAsia"/>
          <w:szCs w:val="21"/>
        </w:rPr>
        <w:t>hannel</w:t>
      </w:r>
      <w:r w:rsidR="00112D89">
        <w:rPr>
          <w:rFonts w:ascii="宋体" w:hAnsi="宋体" w:cs="宋体" w:hint="eastAsia"/>
          <w:color w:val="000000"/>
          <w:kern w:val="0"/>
          <w:sz w:val="24"/>
          <w:szCs w:val="24"/>
        </w:rPr>
        <w:t>Info</w:t>
      </w:r>
      <w:r w:rsidR="001229BF">
        <w:rPr>
          <w:rFonts w:ascii="宋体" w:hAnsi="宋体" w:cs="宋体" w:hint="eastAsia"/>
          <w:color w:val="000000"/>
          <w:kern w:val="0"/>
          <w:sz w:val="24"/>
          <w:szCs w:val="24"/>
        </w:rPr>
        <w:t>_192.168.3.1</w:t>
      </w:r>
      <w:r w:rsidR="00A6107A">
        <w:rPr>
          <w:rFonts w:ascii="宋体" w:hAnsi="宋体" w:cs="宋体" w:hint="eastAsia"/>
          <w:color w:val="000000"/>
          <w:kern w:val="0"/>
          <w:sz w:val="24"/>
          <w:szCs w:val="24"/>
        </w:rPr>
        <w:t>_20161221</w:t>
      </w:r>
      <w:r w:rsidR="006F6EFD">
        <w:rPr>
          <w:rFonts w:ascii="宋体" w:hAnsi="宋体" w:cs="宋体" w:hint="eastAsia"/>
          <w:color w:val="000000"/>
          <w:kern w:val="0"/>
          <w:sz w:val="24"/>
          <w:szCs w:val="24"/>
        </w:rPr>
        <w:t>1732_0001_Inc.req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TOP</w:t>
      </w:r>
      <w:r w:rsidR="00617FE7">
        <w:rPr>
          <w:rFonts w:ascii="宋体" w:hAnsi="宋体" w:cs="宋体" w:hint="eastAsia"/>
          <w:color w:val="000000"/>
          <w:kern w:val="0"/>
          <w:sz w:val="24"/>
          <w:szCs w:val="24"/>
        </w:rPr>
        <w:t>渠道</w:t>
      </w:r>
      <w:r w:rsidR="00112D89">
        <w:rPr>
          <w:rFonts w:ascii="宋体" w:hAnsi="宋体" w:cs="宋体" w:hint="eastAsia"/>
          <w:color w:val="000000"/>
          <w:kern w:val="0"/>
          <w:sz w:val="24"/>
          <w:szCs w:val="24"/>
        </w:rPr>
        <w:t>信息</w:t>
      </w:r>
      <w:r w:rsidR="00AA0B18">
        <w:rPr>
          <w:rFonts w:ascii="宋体" w:hAnsi="宋体" w:cs="宋体" w:hint="eastAsia"/>
          <w:color w:val="000000"/>
          <w:kern w:val="0"/>
          <w:sz w:val="24"/>
          <w:szCs w:val="24"/>
        </w:rPr>
        <w:t>数据</w:t>
      </w: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，生成时间</w:t>
      </w:r>
      <w:r w:rsidR="00B20EE0"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2016.</w:t>
      </w:r>
      <w:r w:rsidR="00B20EE0">
        <w:rPr>
          <w:rFonts w:ascii="宋体" w:hAnsi="宋体" w:cs="宋体" w:hint="eastAsia"/>
          <w:color w:val="000000"/>
          <w:kern w:val="0"/>
          <w:sz w:val="24"/>
          <w:szCs w:val="24"/>
        </w:rPr>
        <w:t>12.21</w:t>
      </w: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日17：32分，增量数据0001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D5FDE" w:rsidRDefault="00E22030" w:rsidP="00112D89">
      <w:pPr>
        <w:pStyle w:val="2"/>
      </w:pPr>
      <w:r>
        <w:rPr>
          <w:rFonts w:hint="eastAsia"/>
          <w:lang w:eastAsia="zh-CN"/>
        </w:rPr>
        <w:t>渠道</w:t>
      </w:r>
      <w:r w:rsidR="00F665E4">
        <w:rPr>
          <w:rFonts w:hint="eastAsia"/>
        </w:rPr>
        <w:t>信息话单</w:t>
      </w:r>
    </w:p>
    <w:p w:rsidR="00112D89" w:rsidRDefault="00112D89" w:rsidP="00112D89">
      <w:pPr>
        <w:pStyle w:val="3"/>
      </w:pPr>
      <w:r>
        <w:rPr>
          <w:rFonts w:hint="eastAsia"/>
        </w:rPr>
        <w:t>说明</w:t>
      </w:r>
    </w:p>
    <w:p w:rsidR="00112D89" w:rsidRDefault="009D556F" w:rsidP="00112D89">
      <w:pPr>
        <w:ind w:left="420"/>
      </w:pPr>
      <w:r>
        <w:rPr>
          <w:rFonts w:hint="eastAsia"/>
        </w:rPr>
        <w:t>渠道</w:t>
      </w:r>
      <w:r w:rsidR="00112D89">
        <w:rPr>
          <w:rFonts w:hint="eastAsia"/>
        </w:rPr>
        <w:t>信息话单是新增，删除，修改时生成；</w:t>
      </w:r>
    </w:p>
    <w:p w:rsidR="00112D89" w:rsidRPr="00112D89" w:rsidRDefault="00112D89" w:rsidP="00112D89">
      <w:pPr>
        <w:ind w:left="420"/>
      </w:pPr>
      <w:r>
        <w:rPr>
          <w:rFonts w:hint="eastAsia"/>
        </w:rPr>
        <w:t>其中修改文件，信息是全量信息</w:t>
      </w:r>
      <w:r>
        <w:rPr>
          <w:rFonts w:hint="eastAsia"/>
        </w:rPr>
        <w:t>;</w:t>
      </w:r>
    </w:p>
    <w:p w:rsidR="00112D89" w:rsidRDefault="00481438" w:rsidP="00372A9A">
      <w:pPr>
        <w:pStyle w:val="3"/>
      </w:pPr>
      <w:r>
        <w:rPr>
          <w:rFonts w:hint="eastAsia"/>
        </w:rPr>
        <w:t>文件名</w:t>
      </w:r>
    </w:p>
    <w:p w:rsidR="000A16CD" w:rsidRDefault="00481438" w:rsidP="000A16CD">
      <w:pPr>
        <w:shd w:val="clear" w:color="auto" w:fill="FFFFFF"/>
        <w:spacing w:line="360" w:lineRule="auto"/>
        <w:rPr>
          <w:ins w:id="3" w:author="panxiaodong (A)" w:date="2017-03-07T16:48:00Z"/>
          <w:rFonts w:cs="Times New Roman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</w:t>
      </w:r>
    </w:p>
    <w:p w:rsidR="000A16CD" w:rsidRPr="00AA0B18" w:rsidRDefault="000A16CD" w:rsidP="000A16CD">
      <w:pPr>
        <w:shd w:val="clear" w:color="auto" w:fill="FFFFFF"/>
        <w:spacing w:line="360" w:lineRule="auto"/>
        <w:ind w:left="148" w:firstLine="420"/>
        <w:rPr>
          <w:ins w:id="4" w:author="panxiaodong (A)" w:date="2017-03-07T16:48:00Z"/>
          <w:rFonts w:ascii="宋体" w:hAnsi="宋体" w:cs="宋体"/>
          <w:color w:val="000000"/>
          <w:kern w:val="0"/>
          <w:sz w:val="24"/>
          <w:szCs w:val="24"/>
        </w:rPr>
        <w:pPrChange w:id="5" w:author="panxiaodong (A)" w:date="2017-03-07T16:49:00Z">
          <w:pPr>
            <w:shd w:val="clear" w:color="auto" w:fill="FFFFFF"/>
            <w:spacing w:line="360" w:lineRule="auto"/>
          </w:pPr>
        </w:pPrChange>
      </w:pPr>
      <w:ins w:id="6" w:author="panxiaodong (A)" w:date="2017-03-07T16:48:00Z">
        <w:r>
          <w:rPr>
            <w:rFonts w:cs="Times New Roman" w:hint="eastAsia"/>
            <w:color w:val="000000"/>
            <w:kern w:val="0"/>
            <w:sz w:val="24"/>
            <w:szCs w:val="24"/>
          </w:rPr>
          <w:t>Top</w:t>
        </w:r>
        <w:r w:rsidRPr="002F51C0">
          <w:rPr>
            <w:rFonts w:cs="Times New Roman"/>
            <w:color w:val="000000"/>
            <w:kern w:val="0"/>
            <w:sz w:val="24"/>
            <w:szCs w:val="24"/>
          </w:rPr>
          <w:t>_</w:t>
        </w:r>
        <w:r w:rsidRPr="007A1495">
          <w:rPr>
            <w:rFonts w:cs="Times New Roman" w:hint="eastAsia"/>
            <w:color w:val="000000"/>
            <w:kern w:val="0"/>
            <w:sz w:val="24"/>
            <w:szCs w:val="24"/>
            <w:highlight w:val="green"/>
          </w:rPr>
          <w:t>Channel</w:t>
        </w:r>
        <w:r w:rsidRPr="0054552F">
          <w:rPr>
            <w:rFonts w:cs="Times New Roman"/>
            <w:color w:val="000000"/>
            <w:kern w:val="0"/>
            <w:sz w:val="24"/>
            <w:szCs w:val="24"/>
            <w:highlight w:val="green"/>
          </w:rPr>
          <w:t>Info</w:t>
        </w:r>
        <w:r w:rsidRPr="002F51C0">
          <w:rPr>
            <w:rFonts w:cs="Times New Roman"/>
            <w:color w:val="000000"/>
            <w:kern w:val="0"/>
            <w:sz w:val="24"/>
            <w:szCs w:val="24"/>
          </w:rPr>
          <w:t>_</w:t>
        </w:r>
        <w:r>
          <w:rPr>
            <w:rFonts w:cs="Times New Roman" w:hint="eastAsia"/>
            <w:color w:val="000000"/>
            <w:kern w:val="0"/>
            <w:sz w:val="24"/>
            <w:szCs w:val="24"/>
          </w:rPr>
          <w:t>节点</w:t>
        </w:r>
        <w:r>
          <w:rPr>
            <w:rFonts w:cs="Times New Roman" w:hint="eastAsia"/>
            <w:color w:val="000000"/>
            <w:kern w:val="0"/>
            <w:sz w:val="24"/>
            <w:szCs w:val="24"/>
          </w:rPr>
          <w:t>IP_</w:t>
        </w:r>
        <w:r w:rsidRPr="0054552F">
          <w:rPr>
            <w:rFonts w:ascii="宋体" w:hAnsi="宋体" w:cs="宋体"/>
            <w:color w:val="000000"/>
            <w:kern w:val="0"/>
            <w:sz w:val="24"/>
            <w:szCs w:val="24"/>
            <w:highlight w:val="cyan"/>
          </w:rPr>
          <w:t>YYYYMMDDHHM</w:t>
        </w:r>
        <w:r w:rsidRPr="0054552F">
          <w:rPr>
            <w:rFonts w:ascii="宋体" w:hAnsi="宋体" w:cs="宋体" w:hint="eastAsia"/>
            <w:color w:val="000000"/>
            <w:kern w:val="0"/>
            <w:sz w:val="24"/>
            <w:szCs w:val="24"/>
            <w:highlight w:val="cyan"/>
          </w:rPr>
          <w:t>M</w:t>
        </w:r>
        <w:r w:rsidRPr="002F51C0">
          <w:rPr>
            <w:rFonts w:ascii="宋体" w:hAnsi="宋体" w:cs="宋体"/>
            <w:color w:val="000000"/>
            <w:kern w:val="0"/>
            <w:sz w:val="24"/>
            <w:szCs w:val="24"/>
          </w:rPr>
          <w:t>_</w:t>
        </w:r>
        <w:r w:rsidRPr="0054552F">
          <w:rPr>
            <w:rFonts w:ascii="宋体" w:hAnsi="宋体" w:cs="宋体"/>
            <w:color w:val="000000"/>
            <w:kern w:val="0"/>
            <w:sz w:val="24"/>
            <w:szCs w:val="24"/>
            <w:highlight w:val="magenta"/>
          </w:rPr>
          <w:t>XXXX</w:t>
        </w:r>
        <w:r w:rsidRPr="002F51C0">
          <w:rPr>
            <w:rFonts w:ascii="宋体" w:hAnsi="宋体" w:cs="宋体"/>
            <w:color w:val="000000"/>
            <w:kern w:val="0"/>
            <w:sz w:val="24"/>
            <w:szCs w:val="24"/>
          </w:rPr>
          <w:t>_</w:t>
        </w:r>
        <w:r w:rsidRPr="0054552F">
          <w:rPr>
            <w:rFonts w:ascii="宋体" w:hAnsi="宋体" w:cs="宋体"/>
            <w:color w:val="000000"/>
            <w:kern w:val="0"/>
            <w:sz w:val="24"/>
            <w:szCs w:val="24"/>
            <w:highlight w:val="red"/>
          </w:rPr>
          <w:t>Inc</w:t>
        </w:r>
        <w:r>
          <w:rPr>
            <w:rFonts w:ascii="宋体" w:hAnsi="宋体" w:cs="宋体"/>
            <w:color w:val="000000"/>
            <w:kern w:val="0"/>
            <w:sz w:val="24"/>
            <w:szCs w:val="24"/>
          </w:rPr>
          <w:t>.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req</w:t>
        </w:r>
      </w:ins>
    </w:p>
    <w:p w:rsidR="00112D89" w:rsidRPr="00112D89" w:rsidRDefault="00481438" w:rsidP="000A16CD">
      <w:pPr>
        <w:ind w:firstLineChars="250" w:firstLine="600"/>
      </w:pPr>
      <w:del w:id="7" w:author="panxiaodong (A)" w:date="2017-03-07T16:48:00Z">
        <w:r w:rsidDel="000A16CD">
          <w:rPr>
            <w:rFonts w:cs="Times New Roman" w:hint="eastAsia"/>
            <w:color w:val="000000"/>
            <w:kern w:val="0"/>
            <w:sz w:val="24"/>
            <w:szCs w:val="24"/>
          </w:rPr>
          <w:delText>Top</w:delText>
        </w:r>
        <w:r w:rsidRPr="002F51C0" w:rsidDel="000A16CD">
          <w:rPr>
            <w:rFonts w:cs="Times New Roman"/>
            <w:color w:val="000000"/>
            <w:kern w:val="0"/>
            <w:sz w:val="24"/>
            <w:szCs w:val="24"/>
          </w:rPr>
          <w:delText>_</w:delText>
        </w:r>
        <w:r w:rsidR="00191FB0" w:rsidRPr="00191FB0" w:rsidDel="000A16CD">
          <w:rPr>
            <w:rFonts w:cs="Times New Roman" w:hint="eastAsia"/>
            <w:color w:val="000000"/>
            <w:kern w:val="0"/>
            <w:sz w:val="24"/>
            <w:szCs w:val="24"/>
            <w:highlight w:val="green"/>
          </w:rPr>
          <w:delText>Channel</w:delText>
        </w:r>
        <w:r w:rsidRPr="0054552F" w:rsidDel="000A16CD">
          <w:rPr>
            <w:rFonts w:cs="Times New Roman"/>
            <w:color w:val="000000"/>
            <w:kern w:val="0"/>
            <w:sz w:val="24"/>
            <w:szCs w:val="24"/>
            <w:highlight w:val="green"/>
          </w:rPr>
          <w:delText>Info</w:delText>
        </w:r>
        <w:r w:rsidRPr="002F51C0" w:rsidDel="000A16CD">
          <w:rPr>
            <w:rFonts w:cs="Times New Roman"/>
            <w:color w:val="000000"/>
            <w:kern w:val="0"/>
            <w:sz w:val="24"/>
            <w:szCs w:val="24"/>
          </w:rPr>
          <w:delText>_</w:delText>
        </w:r>
        <w:r w:rsidRPr="0054552F" w:rsidDel="000A16CD">
          <w:rPr>
            <w:rFonts w:ascii="宋体" w:hAnsi="宋体" w:cs="宋体"/>
            <w:color w:val="000000"/>
            <w:kern w:val="0"/>
            <w:sz w:val="24"/>
            <w:szCs w:val="24"/>
            <w:highlight w:val="cyan"/>
          </w:rPr>
          <w:delText>YYYYMMDDHHM</w:delText>
        </w:r>
        <w:r w:rsidRPr="0054552F" w:rsidDel="000A16CD">
          <w:rPr>
            <w:rFonts w:ascii="宋体" w:hAnsi="宋体" w:cs="宋体" w:hint="eastAsia"/>
            <w:color w:val="000000"/>
            <w:kern w:val="0"/>
            <w:sz w:val="24"/>
            <w:szCs w:val="24"/>
            <w:highlight w:val="cyan"/>
          </w:rPr>
          <w:delText>M</w:delText>
        </w:r>
        <w:r w:rsidRPr="002F51C0" w:rsidDel="000A16CD">
          <w:rPr>
            <w:rFonts w:ascii="宋体" w:hAnsi="宋体" w:cs="宋体"/>
            <w:color w:val="000000"/>
            <w:kern w:val="0"/>
            <w:sz w:val="24"/>
            <w:szCs w:val="24"/>
          </w:rPr>
          <w:delText>_</w:delText>
        </w:r>
        <w:r w:rsidRPr="0054552F" w:rsidDel="000A16CD">
          <w:rPr>
            <w:rFonts w:ascii="宋体" w:hAnsi="宋体" w:cs="宋体"/>
            <w:color w:val="000000"/>
            <w:kern w:val="0"/>
            <w:sz w:val="24"/>
            <w:szCs w:val="24"/>
            <w:highlight w:val="magenta"/>
          </w:rPr>
          <w:delText>XXXX</w:delText>
        </w:r>
        <w:r w:rsidRPr="002F51C0" w:rsidDel="000A16CD">
          <w:rPr>
            <w:rFonts w:ascii="宋体" w:hAnsi="宋体" w:cs="宋体"/>
            <w:color w:val="000000"/>
            <w:kern w:val="0"/>
            <w:sz w:val="24"/>
            <w:szCs w:val="24"/>
          </w:rPr>
          <w:delText>_</w:delText>
        </w:r>
        <w:r w:rsidRPr="0054552F" w:rsidDel="000A16CD">
          <w:rPr>
            <w:rFonts w:ascii="宋体" w:hAnsi="宋体" w:cs="宋体"/>
            <w:color w:val="000000"/>
            <w:kern w:val="0"/>
            <w:sz w:val="24"/>
            <w:szCs w:val="24"/>
            <w:highlight w:val="red"/>
          </w:rPr>
          <w:delText>Inc</w:delText>
        </w:r>
        <w:r w:rsidRPr="002F51C0" w:rsidDel="000A16CD">
          <w:rPr>
            <w:rFonts w:ascii="宋体" w:hAnsi="宋体" w:cs="宋体"/>
            <w:color w:val="000000"/>
            <w:kern w:val="0"/>
            <w:sz w:val="24"/>
            <w:szCs w:val="24"/>
          </w:rPr>
          <w:delText>.txt</w:delText>
        </w:r>
      </w:del>
    </w:p>
    <w:p w:rsidR="000A16CD" w:rsidRDefault="000A16CD">
      <w:pPr>
        <w:pStyle w:val="3"/>
        <w:rPr>
          <w:ins w:id="8" w:author="panxiaodong (A)" w:date="2017-03-07T16:49:00Z"/>
        </w:rPr>
      </w:pPr>
      <w:ins w:id="9" w:author="panxiaodong (A)" w:date="2017-03-07T16:49:00Z">
        <w:r>
          <w:rPr>
            <w:rFonts w:hint="eastAsia"/>
          </w:rPr>
          <w:t>文件目录</w:t>
        </w:r>
      </w:ins>
    </w:p>
    <w:p w:rsidR="000A16CD" w:rsidRPr="000A16CD" w:rsidRDefault="000A16CD" w:rsidP="000A16CD">
      <w:pPr>
        <w:ind w:left="420"/>
        <w:rPr>
          <w:ins w:id="10" w:author="panxiaodong (A)" w:date="2017-03-07T16:49:00Z"/>
        </w:rPr>
        <w:pPrChange w:id="11" w:author="panxiaodong (A)" w:date="2017-03-07T16:49:00Z">
          <w:pPr>
            <w:pStyle w:val="3"/>
          </w:pPr>
        </w:pPrChange>
      </w:pPr>
      <w:ins w:id="12" w:author="panxiaodong (A)" w:date="2017-03-07T16:50:00Z">
        <w:r>
          <w:rPr>
            <w:rFonts w:ascii="宋体" w:hAnsi="宋体" w:cs="Arial Unicode MS" w:hint="eastAsia"/>
            <w:color w:val="FF0000"/>
            <w:szCs w:val="21"/>
          </w:rPr>
          <w:t>正式：</w:t>
        </w:r>
        <w:r w:rsidRPr="000A16CD">
          <w:rPr>
            <w:rFonts w:ascii="宋体" w:hAnsi="宋体" w:cs="Arial Unicode MS"/>
            <w:color w:val="FF0000"/>
            <w:szCs w:val="21"/>
          </w:rPr>
          <w:t>/home/opsbo/VideoCloud/data/${beID}/channelInfoBill</w:t>
        </w:r>
        <w:r>
          <w:rPr>
            <w:rFonts w:ascii="宋体" w:hAnsi="宋体" w:cs="Arial Unicode MS" w:hint="eastAsia"/>
            <w:color w:val="FF0000"/>
            <w:szCs w:val="21"/>
          </w:rPr>
          <w:t>。</w:t>
        </w:r>
        <w:r>
          <w:rPr>
            <w:rFonts w:ascii="宋体" w:hAnsi="宋体" w:cs="Arial Unicode MS"/>
            <w:color w:val="FF0000"/>
            <w:szCs w:val="21"/>
          </w:rPr>
          <w:t>比如如果是</w:t>
        </w:r>
        <w:r>
          <w:rPr>
            <w:rFonts w:ascii="宋体" w:hAnsi="宋体" w:cs="Arial Unicode MS" w:hint="eastAsia"/>
            <w:color w:val="FF0000"/>
            <w:szCs w:val="21"/>
          </w:rPr>
          <w:t>1001的</w:t>
        </w:r>
        <w:r>
          <w:rPr>
            <w:rFonts w:ascii="宋体" w:hAnsi="宋体" w:cs="Arial Unicode MS"/>
            <w:color w:val="FF0000"/>
            <w:szCs w:val="21"/>
          </w:rPr>
          <w:t>租户，那么对应的话单目录为</w:t>
        </w:r>
        <w:r w:rsidRPr="000A16CD">
          <w:rPr>
            <w:rFonts w:ascii="宋体" w:hAnsi="宋体" w:cs="Arial Unicode MS"/>
            <w:color w:val="FF0000"/>
            <w:szCs w:val="21"/>
          </w:rPr>
          <w:t>/ho</w:t>
        </w:r>
        <w:r>
          <w:rPr>
            <w:rFonts w:ascii="宋体" w:hAnsi="宋体" w:cs="Arial Unicode MS"/>
            <w:color w:val="FF0000"/>
            <w:szCs w:val="21"/>
          </w:rPr>
          <w:t>me/opsbo/VideoCloud/data/1001</w:t>
        </w:r>
        <w:r w:rsidRPr="000A16CD">
          <w:rPr>
            <w:rFonts w:ascii="宋体" w:hAnsi="宋体" w:cs="Arial Unicode MS"/>
            <w:color w:val="FF0000"/>
            <w:szCs w:val="21"/>
          </w:rPr>
          <w:t>/channelInfoBill</w:t>
        </w:r>
      </w:ins>
      <w:bookmarkStart w:id="13" w:name="_GoBack"/>
      <w:bookmarkEnd w:id="13"/>
    </w:p>
    <w:p w:rsidR="00EA6E44" w:rsidRPr="00A475F7" w:rsidRDefault="00372A9A" w:rsidP="003A6556">
      <w:pPr>
        <w:pStyle w:val="3"/>
        <w:tabs>
          <w:tab w:val="num" w:pos="576"/>
        </w:tabs>
      </w:pPr>
      <w:r>
        <w:rPr>
          <w:rFonts w:hint="eastAsia"/>
        </w:rPr>
        <w:t>字段定义</w:t>
      </w:r>
    </w:p>
    <w:tbl>
      <w:tblPr>
        <w:tblW w:w="8364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1261"/>
        <w:gridCol w:w="1132"/>
        <w:gridCol w:w="850"/>
        <w:gridCol w:w="3118"/>
      </w:tblGrid>
      <w:tr w:rsidR="00EA6E44" w:rsidRPr="00A475F7" w:rsidTr="007143D9">
        <w:trPr>
          <w:tblHeader/>
        </w:trPr>
        <w:tc>
          <w:tcPr>
            <w:tcW w:w="119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参数名</w:t>
            </w:r>
          </w:p>
        </w:tc>
        <w:tc>
          <w:tcPr>
            <w:tcW w:w="75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类型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是否必选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长度</w:t>
            </w:r>
          </w:p>
        </w:tc>
        <w:tc>
          <w:tcPr>
            <w:tcW w:w="186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说明</w:t>
            </w:r>
          </w:p>
        </w:tc>
      </w:tr>
      <w:tr w:rsidR="00AA4F7A" w:rsidRPr="00A475F7" w:rsidTr="007143D9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BA390D" w:rsidRDefault="00315D24" w:rsidP="00DA03A6">
            <w:pPr>
              <w:pStyle w:val="TableText"/>
              <w:rPr>
                <w:lang w:val="fr-FR"/>
              </w:rPr>
            </w:pPr>
            <w:r w:rsidRPr="00EC5D18">
              <w:rPr>
                <w:rFonts w:hint="eastAsia"/>
              </w:rPr>
              <w:t>projectId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91265B" w:rsidRDefault="00AA4F7A" w:rsidP="00DA03A6">
            <w:pPr>
              <w:pStyle w:val="TableText"/>
              <w:rPr>
                <w:b/>
                <w:lang w:val="fr-FR"/>
              </w:rPr>
            </w:pPr>
            <w:r w:rsidRPr="0091265B">
              <w:rPr>
                <w:rFonts w:hint="eastAsia"/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315D24" w:rsidP="00DA03A6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5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DA03A6">
            <w:pPr>
              <w:pStyle w:val="TableText"/>
              <w:ind w:firstLineChars="50" w:firstLine="105"/>
            </w:pP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BA390D" w:rsidRDefault="00315D24" w:rsidP="00DA03A6">
            <w:pPr>
              <w:pStyle w:val="TableText"/>
              <w:rPr>
                <w:lang w:val="fr-FR"/>
              </w:rPr>
            </w:pPr>
            <w:r>
              <w:rPr>
                <w:rFonts w:hint="eastAsia"/>
                <w:lang w:val="fr-FR"/>
              </w:rPr>
              <w:t>项目</w:t>
            </w:r>
            <w:r>
              <w:rPr>
                <w:rFonts w:hint="eastAsia"/>
                <w:lang w:val="fr-FR"/>
              </w:rPr>
              <w:t>ID</w:t>
            </w:r>
          </w:p>
        </w:tc>
      </w:tr>
      <w:tr w:rsidR="00AA4F7A" w:rsidRPr="00A475F7" w:rsidTr="007143D9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BA390D" w:rsidRDefault="00B51C3C" w:rsidP="00DA03A6">
            <w:pPr>
              <w:pStyle w:val="TableText"/>
              <w:rPr>
                <w:lang w:val="fr-FR"/>
              </w:rPr>
            </w:pPr>
            <w:r w:rsidRPr="00EC5D18">
              <w:rPr>
                <w:rFonts w:hint="eastAsia"/>
              </w:rPr>
              <w:t>channelId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91265B" w:rsidRDefault="001B451D" w:rsidP="00DA03A6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DA03A6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5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DA03A6">
            <w:pPr>
              <w:pStyle w:val="TableText"/>
              <w:ind w:firstLineChars="50" w:firstLine="105"/>
            </w:pP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BA390D" w:rsidRDefault="00FA19E9" w:rsidP="00DA03A6">
            <w:pPr>
              <w:pStyle w:val="TableText"/>
              <w:rPr>
                <w:lang w:val="fr-FR"/>
              </w:rPr>
            </w:pPr>
            <w:r>
              <w:rPr>
                <w:rFonts w:hint="eastAsia"/>
                <w:lang w:val="fr-FR"/>
              </w:rPr>
              <w:t>渠道</w:t>
            </w:r>
            <w:r>
              <w:rPr>
                <w:rFonts w:hint="eastAsia"/>
                <w:lang w:val="fr-FR"/>
              </w:rPr>
              <w:t>ID</w:t>
            </w:r>
          </w:p>
        </w:tc>
      </w:tr>
      <w:tr w:rsidR="009661E6" w:rsidRPr="00A475F7" w:rsidTr="007143D9">
        <w:trPr>
          <w:ins w:id="14" w:author="liangdan" w:date="2017-01-05T15:39:00Z"/>
        </w:trPr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61E6" w:rsidRPr="00EC5D18" w:rsidRDefault="009661E6" w:rsidP="00DA03A6">
            <w:pPr>
              <w:pStyle w:val="TableText"/>
              <w:rPr>
                <w:ins w:id="15" w:author="liangdan" w:date="2017-01-05T15:39:00Z"/>
              </w:rPr>
            </w:pPr>
            <w:ins w:id="16" w:author="liangdan" w:date="2017-01-05T15:39:00Z">
              <w:r w:rsidRPr="00EC5D18">
                <w:rPr>
                  <w:rFonts w:hint="eastAsia"/>
                </w:rPr>
                <w:t>channel</w:t>
              </w:r>
              <w:r>
                <w:rPr>
                  <w:rFonts w:hint="eastAsia"/>
                </w:rPr>
                <w:t>Name</w:t>
              </w:r>
            </w:ins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61E6" w:rsidRDefault="009661E6" w:rsidP="00DA03A6">
            <w:pPr>
              <w:pStyle w:val="TableText"/>
              <w:rPr>
                <w:ins w:id="17" w:author="liangdan" w:date="2017-01-05T15:39:00Z"/>
                <w:b/>
                <w:lang w:val="fr-FR"/>
              </w:rPr>
            </w:pPr>
            <w:ins w:id="18" w:author="liangdan" w:date="2017-01-05T15:39:00Z">
              <w:r>
                <w:rPr>
                  <w:b/>
                  <w:lang w:val="fr-FR"/>
                </w:rPr>
                <w:t>String</w:t>
              </w:r>
            </w:ins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61E6" w:rsidRDefault="009661E6" w:rsidP="00DA03A6">
            <w:pPr>
              <w:pStyle w:val="TableText"/>
              <w:rPr>
                <w:ins w:id="19" w:author="liangdan" w:date="2017-01-05T15:39:00Z"/>
              </w:rPr>
            </w:pPr>
            <w:ins w:id="20" w:author="liangdan" w:date="2017-01-05T15:39:00Z">
              <w:r>
                <w:rPr>
                  <w:rFonts w:hint="eastAsia"/>
                </w:rPr>
                <w:t>M</w:t>
              </w:r>
            </w:ins>
          </w:p>
        </w:tc>
        <w:tc>
          <w:tcPr>
            <w:tcW w:w="5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61E6" w:rsidRPr="00A475F7" w:rsidRDefault="009661E6" w:rsidP="00DA03A6">
            <w:pPr>
              <w:pStyle w:val="TableText"/>
              <w:ind w:firstLineChars="50" w:firstLine="105"/>
              <w:rPr>
                <w:ins w:id="21" w:author="liangdan" w:date="2017-01-05T15:39:00Z"/>
              </w:rPr>
            </w:pP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86351" w:rsidRDefault="009661E6" w:rsidP="008437E1">
            <w:pPr>
              <w:rPr>
                <w:ins w:id="22" w:author="liangdan" w:date="2017-01-05T15:52:00Z"/>
                <w:rStyle w:val="im-content1"/>
                <w:rFonts w:ascii="微软雅黑" w:eastAsia="微软雅黑" w:hAnsi="微软雅黑"/>
                <w:sz w:val="18"/>
                <w:szCs w:val="18"/>
              </w:rPr>
            </w:pPr>
            <w:ins w:id="23" w:author="liangdan" w:date="2017-01-05T15:39:00Z">
              <w:r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渠道名称</w:t>
              </w:r>
            </w:ins>
          </w:p>
          <w:p w:rsidR="009661E6" w:rsidRDefault="009661E6" w:rsidP="008437E1">
            <w:pPr>
              <w:rPr>
                <w:ins w:id="24" w:author="liangdan" w:date="2017-01-05T15:47:00Z"/>
                <w:rStyle w:val="im-content1"/>
                <w:rFonts w:ascii="微软雅黑" w:eastAsia="微软雅黑" w:hAnsi="微软雅黑"/>
                <w:sz w:val="18"/>
                <w:szCs w:val="18"/>
              </w:rPr>
            </w:pPr>
            <w:ins w:id="25" w:author="liangdan" w:date="2017-01-05T15:39:00Z">
              <w:r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多语言以key=xx,value=xxx形式</w:t>
              </w:r>
            </w:ins>
            <w:ins w:id="26" w:author="liangdan" w:date="2017-01-05T15:54:00Z">
              <w:r w:rsidR="006536C5"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，</w:t>
              </w:r>
            </w:ins>
            <w:ins w:id="27" w:author="liangdan" w:date="2017-01-05T15:40:00Z">
              <w:r w:rsidR="006F402D"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多个语言</w:t>
              </w:r>
            </w:ins>
            <w:ins w:id="28" w:author="liangdan" w:date="2017-01-05T15:56:00Z">
              <w:r w:rsidR="001A3DEC"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值</w:t>
              </w:r>
            </w:ins>
            <w:ins w:id="29" w:author="liangdan" w:date="2017-01-05T15:41:00Z">
              <w:r w:rsidR="006F402D"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之间用</w:t>
              </w:r>
            </w:ins>
            <w:ins w:id="30" w:author="liangdan" w:date="2017-01-05T15:52:00Z">
              <w:r w:rsidR="00786351"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分号</w:t>
              </w:r>
            </w:ins>
            <w:ins w:id="31" w:author="liangdan" w:date="2017-01-05T15:41:00Z">
              <w:r w:rsidR="006F402D"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;分隔。</w:t>
              </w:r>
            </w:ins>
          </w:p>
          <w:p w:rsidR="00FF0165" w:rsidRDefault="00FF0165" w:rsidP="008437E1">
            <w:pPr>
              <w:rPr>
                <w:ins w:id="32" w:author="liangdan" w:date="2017-01-05T15:47:00Z"/>
                <w:rStyle w:val="im-content1"/>
                <w:rFonts w:ascii="微软雅黑" w:eastAsia="微软雅黑" w:hAnsi="微软雅黑"/>
                <w:sz w:val="18"/>
                <w:szCs w:val="18"/>
              </w:rPr>
            </w:pPr>
          </w:p>
          <w:p w:rsidR="00786351" w:rsidRDefault="009D3466" w:rsidP="008437E1">
            <w:pPr>
              <w:rPr>
                <w:ins w:id="33" w:author="liangdan" w:date="2017-01-05T15:54:00Z"/>
                <w:rStyle w:val="im-content1"/>
                <w:rFonts w:ascii="微软雅黑" w:eastAsia="微软雅黑" w:hAnsi="微软雅黑"/>
                <w:sz w:val="18"/>
                <w:szCs w:val="18"/>
              </w:rPr>
            </w:pPr>
            <w:ins w:id="34" w:author="liangdan" w:date="2017-01-05T15:47:00Z">
              <w:r w:rsidRPr="00786351"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语言信息。语言代码</w:t>
              </w:r>
              <w:r w:rsidRPr="00786351">
                <w:rPr>
                  <w:rStyle w:val="im-content1"/>
                  <w:rFonts w:ascii="微软雅黑" w:eastAsia="微软雅黑" w:hAnsi="微软雅黑"/>
                  <w:sz w:val="18"/>
                  <w:szCs w:val="18"/>
                  <w:specVanish w:val="0"/>
                </w:rPr>
                <w:t xml:space="preserve"> </w:t>
              </w:r>
              <w:r w:rsidRPr="00786351">
                <w:rPr>
                  <w:rStyle w:val="im-content1"/>
                  <w:rFonts w:ascii="微软雅黑" w:eastAsia="微软雅黑" w:hAnsi="微软雅黑"/>
                  <w:sz w:val="18"/>
                  <w:szCs w:val="18"/>
                  <w:specVanish w:val="0"/>
                </w:rPr>
                <w:br/>
              </w:r>
              <w:r w:rsidR="00D64B64">
                <w:rPr>
                  <w:rStyle w:val="im-content1"/>
                  <w:rFonts w:ascii="微软雅黑" w:eastAsia="微软雅黑" w:hAnsi="微软雅黑"/>
                  <w:sz w:val="18"/>
                  <w:szCs w:val="18"/>
                  <w:specVanish w:val="0"/>
                </w:rPr>
                <w:t>ISO 639-1</w:t>
              </w:r>
            </w:ins>
            <w:ins w:id="35" w:author="liangdan" w:date="2017-01-05T15:56:00Z">
              <w:r w:rsidR="00D64B64"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，</w:t>
              </w:r>
            </w:ins>
            <w:ins w:id="36" w:author="liangdan" w:date="2017-01-05T15:47:00Z">
              <w:r w:rsidRPr="00786351"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由两个字母字符组成，例如</w:t>
              </w:r>
              <w:r w:rsidRPr="00786351">
                <w:rPr>
                  <w:rStyle w:val="im-content1"/>
                  <w:rFonts w:ascii="微软雅黑" w:eastAsia="微软雅黑" w:hAnsi="微软雅黑"/>
                  <w:sz w:val="18"/>
                  <w:szCs w:val="18"/>
                  <w:specVanish w:val="0"/>
                </w:rPr>
                <w:t xml:space="preserve"> en </w:t>
              </w:r>
              <w:r w:rsidRPr="00786351"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表示英语，</w:t>
              </w:r>
              <w:r w:rsidRPr="00786351">
                <w:rPr>
                  <w:rStyle w:val="im-content1"/>
                  <w:rFonts w:ascii="微软雅黑" w:eastAsia="微软雅黑" w:hAnsi="微软雅黑"/>
                  <w:sz w:val="18"/>
                  <w:szCs w:val="18"/>
                  <w:specVanish w:val="0"/>
                </w:rPr>
                <w:t xml:space="preserve">fr </w:t>
              </w:r>
              <w:r w:rsidRPr="00786351"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表示法语。</w:t>
              </w:r>
            </w:ins>
          </w:p>
          <w:p w:rsidR="009D3466" w:rsidRDefault="009D3466" w:rsidP="008437E1">
            <w:pPr>
              <w:rPr>
                <w:ins w:id="37" w:author="liangdan" w:date="2017-01-05T15:47:00Z"/>
                <w:rStyle w:val="im-content1"/>
                <w:rFonts w:ascii="微软雅黑" w:eastAsia="微软雅黑" w:hAnsi="微软雅黑"/>
                <w:sz w:val="18"/>
                <w:szCs w:val="18"/>
              </w:rPr>
            </w:pPr>
            <w:ins w:id="38" w:author="liangdan" w:date="2017-01-05T15:47:00Z">
              <w:r w:rsidRPr="00786351"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语言代码不区分大小写。</w:t>
              </w:r>
            </w:ins>
          </w:p>
          <w:p w:rsidR="009D3466" w:rsidRDefault="009D3466" w:rsidP="008437E1">
            <w:pPr>
              <w:rPr>
                <w:ins w:id="39" w:author="liangdan" w:date="2017-01-05T15:39:00Z"/>
                <w:rStyle w:val="im-content1"/>
                <w:rFonts w:ascii="微软雅黑" w:eastAsia="微软雅黑" w:hAnsi="微软雅黑"/>
                <w:sz w:val="18"/>
                <w:szCs w:val="18"/>
              </w:rPr>
            </w:pPr>
          </w:p>
          <w:p w:rsidR="009661E6" w:rsidRDefault="009661E6" w:rsidP="008437E1">
            <w:pPr>
              <w:rPr>
                <w:ins w:id="40" w:author="liangdan" w:date="2017-01-05T15:39:00Z"/>
                <w:rStyle w:val="im-content1"/>
                <w:rFonts w:ascii="微软雅黑" w:eastAsia="微软雅黑" w:hAnsi="微软雅黑"/>
                <w:sz w:val="18"/>
                <w:szCs w:val="18"/>
              </w:rPr>
            </w:pPr>
            <w:ins w:id="41" w:author="liangdan" w:date="2017-01-05T15:39:00Z">
              <w:r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比如:</w:t>
              </w:r>
            </w:ins>
          </w:p>
          <w:p w:rsidR="009661E6" w:rsidRDefault="009661E6" w:rsidP="008437E1">
            <w:pPr>
              <w:rPr>
                <w:ins w:id="42" w:author="liangdan" w:date="2017-01-05T15:39:00Z"/>
                <w:rStyle w:val="im-content1"/>
                <w:rFonts w:ascii="微软雅黑" w:eastAsia="微软雅黑" w:hAnsi="微软雅黑"/>
                <w:sz w:val="18"/>
                <w:szCs w:val="18"/>
              </w:rPr>
            </w:pPr>
            <w:ins w:id="43" w:author="liangdan" w:date="2017-01-05T15:39:00Z">
              <w:r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key=en,value=channel001;</w:t>
              </w:r>
            </w:ins>
          </w:p>
          <w:p w:rsidR="009661E6" w:rsidRDefault="009661E6" w:rsidP="00DA03A6">
            <w:pPr>
              <w:pStyle w:val="TableText"/>
              <w:rPr>
                <w:ins w:id="44" w:author="liangdan" w:date="2017-01-05T15:39:00Z"/>
                <w:lang w:val="fr-FR"/>
              </w:rPr>
            </w:pPr>
            <w:ins w:id="45" w:author="liangdan" w:date="2017-01-05T15:39:00Z">
              <w:r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key=zh,v</w:t>
              </w:r>
            </w:ins>
            <w:ins w:id="46" w:author="liangdan" w:date="2017-01-05T15:55:00Z">
              <w:r w:rsidR="009E6A87"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a</w:t>
              </w:r>
            </w:ins>
            <w:ins w:id="47" w:author="liangdan" w:date="2017-01-05T15:39:00Z">
              <w:r w:rsidR="009E6A87"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l</w:t>
              </w:r>
              <w:r>
                <w:rPr>
                  <w:rStyle w:val="im-content1"/>
                  <w:rFonts w:ascii="微软雅黑" w:eastAsia="微软雅黑" w:hAnsi="微软雅黑" w:hint="eastAsia"/>
                  <w:sz w:val="18"/>
                  <w:szCs w:val="18"/>
                  <w:specVanish w:val="0"/>
                </w:rPr>
                <w:t>ue=channel002</w:t>
              </w:r>
            </w:ins>
          </w:p>
        </w:tc>
      </w:tr>
      <w:tr w:rsidR="00FA19E9" w:rsidRPr="00A475F7" w:rsidTr="007143D9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BA390D" w:rsidRDefault="00FA19E9" w:rsidP="005A5686">
            <w:pPr>
              <w:pStyle w:val="TableText"/>
              <w:rPr>
                <w:lang w:val="fr-FR"/>
              </w:rPr>
            </w:pPr>
            <w:r w:rsidRPr="00EC5D18">
              <w:rPr>
                <w:rFonts w:hint="eastAsia"/>
              </w:rPr>
              <w:t>partnerId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91265B" w:rsidRDefault="00FA19E9" w:rsidP="005A5686">
            <w:pPr>
              <w:pStyle w:val="TableText"/>
              <w:rPr>
                <w:b/>
                <w:lang w:val="fr-FR"/>
              </w:rPr>
            </w:pPr>
            <w:r w:rsidRPr="0091265B">
              <w:rPr>
                <w:rFonts w:hint="eastAsia"/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Default="00FA19E9" w:rsidP="00565042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5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A475F7" w:rsidRDefault="00FA19E9" w:rsidP="00565042">
            <w:pPr>
              <w:pStyle w:val="TableText"/>
              <w:ind w:firstLineChars="50" w:firstLine="105"/>
            </w:pP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FA19E9" w:rsidRPr="00EC5D18" w:rsidRDefault="00FA19E9" w:rsidP="00277A5C">
            <w:pPr>
              <w:spacing w:line="276" w:lineRule="auto"/>
              <w:rPr>
                <w:szCs w:val="21"/>
              </w:rPr>
            </w:pPr>
            <w:r w:rsidRPr="00EC5D18">
              <w:rPr>
                <w:rFonts w:hint="eastAsia"/>
                <w:szCs w:val="21"/>
              </w:rPr>
              <w:t>渠道所属合作伙伴标识</w:t>
            </w:r>
          </w:p>
        </w:tc>
      </w:tr>
      <w:tr w:rsidR="00FA19E9" w:rsidRPr="00A475F7" w:rsidTr="007143D9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A475F7" w:rsidRDefault="00FA19E9" w:rsidP="005A5686">
            <w:pPr>
              <w:pStyle w:val="TableText"/>
            </w:pPr>
            <w:r w:rsidRPr="00EC5D18">
              <w:rPr>
                <w:rFonts w:hint="eastAsia"/>
              </w:rPr>
              <w:t>channelStatus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91265B" w:rsidRDefault="00FA19E9" w:rsidP="005A5686">
            <w:pPr>
              <w:pStyle w:val="TableText"/>
              <w:rPr>
                <w:b/>
                <w:lang w:val="fr-FR"/>
              </w:rPr>
            </w:pPr>
            <w:r w:rsidRPr="0091265B">
              <w:rPr>
                <w:rFonts w:hint="eastAsia"/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A475F7" w:rsidRDefault="001B451D" w:rsidP="005A5686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5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A475F7" w:rsidRDefault="00FA19E9" w:rsidP="005A5686">
            <w:pPr>
              <w:pStyle w:val="TableText"/>
              <w:ind w:firstLineChars="50" w:firstLine="105"/>
            </w:pP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FA19E9" w:rsidRPr="00EC5D18" w:rsidRDefault="00FA19E9" w:rsidP="00FA19E9">
            <w:pPr>
              <w:spacing w:line="276" w:lineRule="auto"/>
              <w:rPr>
                <w:szCs w:val="21"/>
              </w:rPr>
            </w:pPr>
            <w:r w:rsidRPr="00EC5D18">
              <w:rPr>
                <w:rFonts w:hint="eastAsia"/>
                <w:szCs w:val="21"/>
              </w:rPr>
              <w:t>渠道状态</w:t>
            </w:r>
            <w:r w:rsidRPr="00EC5D18">
              <w:rPr>
                <w:rFonts w:hint="eastAsia"/>
                <w:szCs w:val="21"/>
              </w:rPr>
              <w:t>:</w:t>
            </w:r>
          </w:p>
          <w:p w:rsidR="00FA19E9" w:rsidRPr="00EC5D18" w:rsidRDefault="00FA19E9" w:rsidP="00FA19E9">
            <w:pPr>
              <w:spacing w:line="276" w:lineRule="auto"/>
              <w:rPr>
                <w:szCs w:val="21"/>
              </w:rPr>
            </w:pPr>
            <w:r w:rsidRPr="00EC5D18">
              <w:rPr>
                <w:rFonts w:hint="eastAsia"/>
                <w:szCs w:val="21"/>
              </w:rPr>
              <w:t>0</w:t>
            </w:r>
            <w:r w:rsidRPr="00EC5D18">
              <w:rPr>
                <w:rFonts w:hint="eastAsia"/>
                <w:szCs w:val="21"/>
              </w:rPr>
              <w:t>：正常</w:t>
            </w:r>
          </w:p>
          <w:p w:rsidR="00FA19E9" w:rsidRPr="00A475F7" w:rsidRDefault="00FA19E9" w:rsidP="00FA19E9">
            <w:pPr>
              <w:pStyle w:val="TableText"/>
            </w:pPr>
            <w:r w:rsidRPr="00EC5D18">
              <w:rPr>
                <w:rFonts w:hint="eastAsia"/>
              </w:rPr>
              <w:t>1</w:t>
            </w:r>
            <w:r w:rsidRPr="00EC5D18">
              <w:rPr>
                <w:rFonts w:hint="eastAsia"/>
              </w:rPr>
              <w:t>：已删除</w:t>
            </w:r>
          </w:p>
        </w:tc>
      </w:tr>
      <w:tr w:rsidR="00FA19E9" w:rsidRPr="00A475F7" w:rsidTr="007143D9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A475F7" w:rsidRDefault="00FA19E9" w:rsidP="00565042">
            <w:pPr>
              <w:pStyle w:val="TableText"/>
            </w:pPr>
            <w:r w:rsidRPr="00EC5D18">
              <w:rPr>
                <w:rFonts w:hint="eastAsia"/>
              </w:rPr>
              <w:t>contactName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91265B" w:rsidRDefault="00FA19E9" w:rsidP="00565042">
            <w:pPr>
              <w:pStyle w:val="TableText"/>
              <w:rPr>
                <w:b/>
                <w:lang w:val="fr-FR"/>
              </w:rPr>
            </w:pPr>
            <w:r w:rsidRPr="0091265B"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A475F7" w:rsidRDefault="001B451D" w:rsidP="00565042">
            <w:pPr>
              <w:pStyle w:val="TableText"/>
            </w:pPr>
            <w:r w:rsidRPr="00EC5D18">
              <w:rPr>
                <w:rFonts w:hint="eastAsia"/>
              </w:rPr>
              <w:t>O</w:t>
            </w:r>
          </w:p>
        </w:tc>
        <w:tc>
          <w:tcPr>
            <w:tcW w:w="5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A475F7" w:rsidRDefault="00FA19E9" w:rsidP="00565042">
            <w:pPr>
              <w:pStyle w:val="TableText"/>
              <w:ind w:firstLineChars="50" w:firstLine="105"/>
            </w:pP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FA19E9" w:rsidRPr="00A475F7" w:rsidRDefault="00682722" w:rsidP="00560048">
            <w:pPr>
              <w:pStyle w:val="TableText"/>
            </w:pPr>
            <w:r>
              <w:rPr>
                <w:rFonts w:hint="eastAsia"/>
              </w:rPr>
              <w:t>渠道联系人名称，默认</w:t>
            </w:r>
            <w:r w:rsidR="00FA19E9" w:rsidRPr="00EC5D18">
              <w:rPr>
                <w:rFonts w:hint="eastAsia"/>
              </w:rPr>
              <w:t>语言</w:t>
            </w:r>
          </w:p>
        </w:tc>
      </w:tr>
      <w:tr w:rsidR="001B451D" w:rsidRPr="00A475F7" w:rsidTr="007143D9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451D" w:rsidRPr="00463676" w:rsidRDefault="001B451D" w:rsidP="00565042">
            <w:pPr>
              <w:pStyle w:val="TableText"/>
            </w:pPr>
            <w:r w:rsidRPr="00EC5D18">
              <w:t>settlement</w:t>
            </w:r>
            <w:r w:rsidRPr="00EC5D18">
              <w:rPr>
                <w:rFonts w:hint="eastAsia"/>
              </w:rPr>
              <w:t>Mode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451D" w:rsidRPr="0091265B" w:rsidRDefault="001B451D" w:rsidP="00277A5C">
            <w:pPr>
              <w:spacing w:line="276" w:lineRule="auto"/>
              <w:rPr>
                <w:rFonts w:ascii="Times New Roman" w:eastAsia="宋体" w:hAnsi="Times New Roman" w:cs="Arial"/>
                <w:b/>
                <w:snapToGrid w:val="0"/>
                <w:kern w:val="0"/>
                <w:szCs w:val="21"/>
                <w:lang w:val="fr-FR"/>
              </w:rPr>
            </w:pPr>
            <w:r w:rsidRPr="0091265B">
              <w:rPr>
                <w:rFonts w:ascii="Times New Roman" w:eastAsia="宋体" w:hAnsi="Times New Roman" w:cs="Arial" w:hint="eastAsia"/>
                <w:b/>
                <w:snapToGrid w:val="0"/>
                <w:kern w:val="0"/>
                <w:szCs w:val="21"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451D" w:rsidRPr="00EC5D18" w:rsidRDefault="001B451D" w:rsidP="00277A5C">
            <w:pPr>
              <w:spacing w:line="276" w:lineRule="auto"/>
              <w:rPr>
                <w:szCs w:val="21"/>
              </w:rPr>
            </w:pPr>
            <w:r w:rsidRPr="00EC5D18">
              <w:rPr>
                <w:rFonts w:hint="eastAsia"/>
                <w:szCs w:val="21"/>
              </w:rPr>
              <w:t>M</w:t>
            </w:r>
          </w:p>
        </w:tc>
        <w:tc>
          <w:tcPr>
            <w:tcW w:w="5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451D" w:rsidRPr="00A475F7" w:rsidRDefault="001B451D" w:rsidP="00565042">
            <w:pPr>
              <w:pStyle w:val="TableText"/>
              <w:ind w:firstLineChars="50" w:firstLine="105"/>
            </w:pP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B451D" w:rsidRPr="00EC5D18" w:rsidRDefault="001B451D" w:rsidP="00FA19E9">
            <w:pPr>
              <w:spacing w:line="276" w:lineRule="auto"/>
              <w:rPr>
                <w:szCs w:val="21"/>
              </w:rPr>
            </w:pPr>
            <w:r w:rsidRPr="00EC5D18">
              <w:rPr>
                <w:rFonts w:hint="eastAsia"/>
                <w:szCs w:val="21"/>
              </w:rPr>
              <w:t>渠道分成模式</w:t>
            </w:r>
            <w:r w:rsidRPr="00EC5D18">
              <w:rPr>
                <w:rFonts w:hint="eastAsia"/>
                <w:szCs w:val="21"/>
              </w:rPr>
              <w:t>:</w:t>
            </w:r>
          </w:p>
          <w:p w:rsidR="001B451D" w:rsidRPr="00EC5D18" w:rsidRDefault="001B451D" w:rsidP="00FA19E9">
            <w:pPr>
              <w:spacing w:line="276" w:lineRule="auto"/>
              <w:rPr>
                <w:szCs w:val="21"/>
              </w:rPr>
            </w:pPr>
            <w:r w:rsidRPr="00EC5D18">
              <w:rPr>
                <w:rFonts w:hint="eastAsia"/>
                <w:szCs w:val="21"/>
              </w:rPr>
              <w:t>0</w:t>
            </w:r>
            <w:r w:rsidRPr="00EC5D18">
              <w:rPr>
                <w:rFonts w:hint="eastAsia"/>
                <w:szCs w:val="21"/>
              </w:rPr>
              <w:t>：</w:t>
            </w:r>
            <w:r w:rsidRPr="00EC5D18">
              <w:rPr>
                <w:rFonts w:hint="eastAsia"/>
                <w:szCs w:val="21"/>
              </w:rPr>
              <w:t>NONE</w:t>
            </w:r>
          </w:p>
          <w:p w:rsidR="001B451D" w:rsidRPr="00EC5D18" w:rsidRDefault="001B451D" w:rsidP="00FA19E9">
            <w:pPr>
              <w:spacing w:line="276" w:lineRule="auto"/>
              <w:rPr>
                <w:szCs w:val="21"/>
              </w:rPr>
            </w:pPr>
            <w:r w:rsidRPr="00EC5D18">
              <w:rPr>
                <w:rFonts w:hint="eastAsia"/>
                <w:szCs w:val="21"/>
              </w:rPr>
              <w:t>1</w:t>
            </w:r>
            <w:r w:rsidRPr="00EC5D18">
              <w:rPr>
                <w:rFonts w:hint="eastAsia"/>
                <w:szCs w:val="21"/>
              </w:rPr>
              <w:t>：</w:t>
            </w:r>
            <w:r w:rsidRPr="00EC5D18">
              <w:rPr>
                <w:rFonts w:hint="eastAsia"/>
                <w:szCs w:val="21"/>
              </w:rPr>
              <w:t>CPA</w:t>
            </w:r>
          </w:p>
          <w:p w:rsidR="001B451D" w:rsidRPr="00EC5D18" w:rsidRDefault="001B451D" w:rsidP="00FA19E9">
            <w:pPr>
              <w:spacing w:line="276" w:lineRule="auto"/>
              <w:rPr>
                <w:szCs w:val="21"/>
              </w:rPr>
            </w:pPr>
            <w:r w:rsidRPr="00EC5D18">
              <w:rPr>
                <w:rFonts w:hint="eastAsia"/>
                <w:szCs w:val="21"/>
              </w:rPr>
              <w:t>2</w:t>
            </w:r>
            <w:r w:rsidRPr="00EC5D18">
              <w:rPr>
                <w:rFonts w:hint="eastAsia"/>
                <w:szCs w:val="21"/>
              </w:rPr>
              <w:t>：</w:t>
            </w:r>
            <w:r w:rsidRPr="00EC5D18">
              <w:rPr>
                <w:rFonts w:hint="eastAsia"/>
                <w:szCs w:val="21"/>
              </w:rPr>
              <w:t>CPC</w:t>
            </w:r>
          </w:p>
          <w:p w:rsidR="001B451D" w:rsidRPr="00463676" w:rsidRDefault="001B451D" w:rsidP="00FA19E9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EC5D18">
              <w:rPr>
                <w:rFonts w:hint="eastAsia"/>
              </w:rPr>
              <w:t>3</w:t>
            </w:r>
            <w:r w:rsidRPr="00EC5D18">
              <w:rPr>
                <w:rFonts w:hint="eastAsia"/>
              </w:rPr>
              <w:t>：</w:t>
            </w:r>
            <w:r w:rsidRPr="00EC5D18">
              <w:rPr>
                <w:rFonts w:hint="eastAsia"/>
              </w:rPr>
              <w:t>CPS</w:t>
            </w:r>
          </w:p>
        </w:tc>
      </w:tr>
      <w:tr w:rsidR="001B451D" w:rsidRPr="00A475F7" w:rsidTr="007143D9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451D" w:rsidRPr="00C8455E" w:rsidRDefault="001B451D" w:rsidP="00565042">
            <w:pPr>
              <w:pStyle w:val="TableText"/>
            </w:pPr>
            <w:r w:rsidRPr="00EC5D18">
              <w:rPr>
                <w:rFonts w:hint="eastAsia"/>
              </w:rPr>
              <w:t>channelType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451D" w:rsidRPr="0091265B" w:rsidRDefault="001B451D" w:rsidP="0091265B">
            <w:pPr>
              <w:pStyle w:val="TableText"/>
              <w:rPr>
                <w:b/>
                <w:lang w:val="fr-FR"/>
              </w:rPr>
            </w:pPr>
            <w:r w:rsidRPr="0091265B">
              <w:rPr>
                <w:rFonts w:hint="eastAsia"/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451D" w:rsidRPr="00EC5D18" w:rsidRDefault="001B451D" w:rsidP="00277A5C">
            <w:pPr>
              <w:spacing w:line="276" w:lineRule="auto"/>
              <w:rPr>
                <w:szCs w:val="21"/>
              </w:rPr>
            </w:pPr>
            <w:r w:rsidRPr="00EC5D18">
              <w:rPr>
                <w:rFonts w:hint="eastAsia"/>
                <w:szCs w:val="21"/>
              </w:rPr>
              <w:t>M</w:t>
            </w:r>
          </w:p>
        </w:tc>
        <w:tc>
          <w:tcPr>
            <w:tcW w:w="5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451D" w:rsidRPr="00A475F7" w:rsidRDefault="001B451D" w:rsidP="00565042">
            <w:pPr>
              <w:pStyle w:val="TableText"/>
              <w:ind w:firstLineChars="50" w:firstLine="105"/>
            </w:pP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B451D" w:rsidRPr="00EC5D18" w:rsidRDefault="001B451D" w:rsidP="00FA19E9">
            <w:pPr>
              <w:spacing w:line="276" w:lineRule="auto"/>
              <w:rPr>
                <w:szCs w:val="21"/>
              </w:rPr>
            </w:pPr>
            <w:r w:rsidRPr="00EC5D18">
              <w:rPr>
                <w:rFonts w:hint="eastAsia"/>
                <w:szCs w:val="21"/>
              </w:rPr>
              <w:t>渠道类型</w:t>
            </w:r>
            <w:r w:rsidRPr="00EC5D18">
              <w:rPr>
                <w:rFonts w:hint="eastAsia"/>
                <w:szCs w:val="21"/>
              </w:rPr>
              <w:t>:</w:t>
            </w:r>
          </w:p>
          <w:p w:rsidR="001B451D" w:rsidRPr="00EC5D18" w:rsidRDefault="001B451D" w:rsidP="00FA19E9">
            <w:pPr>
              <w:spacing w:line="276" w:lineRule="auto"/>
              <w:rPr>
                <w:szCs w:val="21"/>
              </w:rPr>
            </w:pPr>
            <w:r w:rsidRPr="00EC5D18">
              <w:rPr>
                <w:rFonts w:hint="eastAsia"/>
                <w:szCs w:val="21"/>
              </w:rPr>
              <w:t>0</w:t>
            </w:r>
            <w:r w:rsidRPr="00EC5D18">
              <w:rPr>
                <w:rFonts w:hint="eastAsia"/>
                <w:szCs w:val="21"/>
              </w:rPr>
              <w:t>：自有渠道</w:t>
            </w:r>
          </w:p>
          <w:p w:rsidR="001B451D" w:rsidRPr="00EC5D18" w:rsidRDefault="001B451D" w:rsidP="00FA19E9">
            <w:pPr>
              <w:spacing w:line="276" w:lineRule="auto"/>
              <w:rPr>
                <w:szCs w:val="21"/>
              </w:rPr>
            </w:pPr>
            <w:r w:rsidRPr="00EC5D18">
              <w:rPr>
                <w:rFonts w:hint="eastAsia"/>
                <w:szCs w:val="21"/>
              </w:rPr>
              <w:t>1</w:t>
            </w:r>
            <w:r w:rsidRPr="00EC5D18">
              <w:rPr>
                <w:rFonts w:hint="eastAsia"/>
                <w:szCs w:val="21"/>
              </w:rPr>
              <w:t>：预集成渠道</w:t>
            </w:r>
          </w:p>
          <w:p w:rsidR="001B451D" w:rsidRPr="00023062" w:rsidRDefault="001B451D" w:rsidP="00FA19E9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EC5D18">
              <w:rPr>
                <w:rFonts w:hint="eastAsia"/>
              </w:rPr>
              <w:t>2</w:t>
            </w:r>
            <w:r w:rsidRPr="00EC5D18">
              <w:rPr>
                <w:rFonts w:hint="eastAsia"/>
              </w:rPr>
              <w:t>：第三方渠道</w:t>
            </w:r>
          </w:p>
        </w:tc>
      </w:tr>
      <w:tr w:rsidR="001B451D" w:rsidRPr="00A475F7" w:rsidTr="007143D9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451D" w:rsidRDefault="001B451D" w:rsidP="00565042">
            <w:pPr>
              <w:pStyle w:val="TableText"/>
            </w:pPr>
            <w:r w:rsidRPr="00EC5D18">
              <w:rPr>
                <w:rFonts w:hint="eastAsia"/>
              </w:rPr>
              <w:t>createTime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451D" w:rsidRPr="003604E6" w:rsidRDefault="001B451D" w:rsidP="00277A5C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Date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451D" w:rsidRPr="003604E6" w:rsidRDefault="001B451D" w:rsidP="00277A5C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5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451D" w:rsidRPr="003604E6" w:rsidRDefault="001B451D" w:rsidP="00277A5C">
            <w:pPr>
              <w:pStyle w:val="TableText"/>
              <w:ind w:firstLineChars="50" w:firstLine="105"/>
            </w:pP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B451D" w:rsidRDefault="001B451D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EC5D18">
              <w:rPr>
                <w:rFonts w:hint="eastAsia"/>
              </w:rPr>
              <w:t>创建时间</w:t>
            </w:r>
            <w:r w:rsidRPr="00EC5D18">
              <w:rPr>
                <w:rFonts w:hint="eastAsia"/>
              </w:rPr>
              <w:t>,UTC</w:t>
            </w:r>
            <w:r w:rsidRPr="00EC5D18">
              <w:rPr>
                <w:rFonts w:hint="eastAsia"/>
              </w:rPr>
              <w:t>时间</w:t>
            </w:r>
            <w:r w:rsidRPr="00EC5D18">
              <w:rPr>
                <w:rFonts w:hint="eastAsia"/>
              </w:rPr>
              <w:t xml:space="preserve">, </w:t>
            </w:r>
            <w:r w:rsidRPr="00EC5D18">
              <w:t>yyyyMMddHHmmss</w:t>
            </w:r>
          </w:p>
        </w:tc>
      </w:tr>
      <w:tr w:rsidR="00FA19E9" w:rsidRPr="000D0130" w:rsidTr="007143D9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3604E6" w:rsidRDefault="00FA19E9" w:rsidP="00565042">
            <w:pPr>
              <w:pStyle w:val="TableText"/>
            </w:pPr>
            <w:r w:rsidRPr="00EC5D18">
              <w:rPr>
                <w:rFonts w:hint="eastAsia"/>
              </w:rPr>
              <w:t>lastModifyTime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3604E6" w:rsidRDefault="00FA19E9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Date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3604E6" w:rsidRDefault="001B451D" w:rsidP="00565042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5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3604E6" w:rsidRDefault="00FA19E9" w:rsidP="00565042">
            <w:pPr>
              <w:pStyle w:val="TableText"/>
              <w:ind w:firstLineChars="50" w:firstLine="105"/>
            </w:pP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FA19E9" w:rsidRPr="003604E6" w:rsidRDefault="00FA19E9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EC5D18">
              <w:rPr>
                <w:rFonts w:hint="eastAsia"/>
              </w:rPr>
              <w:t>最近修改时间</w:t>
            </w:r>
            <w:r w:rsidRPr="00EC5D18">
              <w:rPr>
                <w:rFonts w:hint="eastAsia"/>
              </w:rPr>
              <w:t>, UTC</w:t>
            </w:r>
            <w:r w:rsidRPr="00EC5D18">
              <w:rPr>
                <w:rFonts w:hint="eastAsia"/>
              </w:rPr>
              <w:t>时间</w:t>
            </w:r>
            <w:r w:rsidRPr="00EC5D18">
              <w:rPr>
                <w:rFonts w:hint="eastAsia"/>
              </w:rPr>
              <w:t xml:space="preserve">, </w:t>
            </w:r>
            <w:r w:rsidRPr="00EC5D18">
              <w:t>yyyyMMddHHmmss</w:t>
            </w:r>
          </w:p>
        </w:tc>
      </w:tr>
      <w:tr w:rsidR="00FA19E9" w:rsidRPr="000D0130" w:rsidTr="007143D9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3604E6" w:rsidRDefault="00FA19E9" w:rsidP="00565042">
            <w:pPr>
              <w:pStyle w:val="TableText"/>
            </w:pPr>
            <w:r w:rsidRPr="00EC5D18">
              <w:t>extentionInfo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3604E6" w:rsidRDefault="001B451D" w:rsidP="00565042">
            <w:pPr>
              <w:pStyle w:val="TableText"/>
              <w:rPr>
                <w:b/>
                <w:lang w:val="fr-FR"/>
              </w:rPr>
            </w:pPr>
            <w:r>
              <w:rPr>
                <w:rFonts w:hint="eastAsia"/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3604E6" w:rsidRDefault="001B451D" w:rsidP="00565042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5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A19E9" w:rsidRPr="003604E6" w:rsidRDefault="00FA19E9" w:rsidP="00565042">
            <w:pPr>
              <w:pStyle w:val="TableText"/>
              <w:ind w:firstLineChars="50" w:firstLine="105"/>
            </w:pP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FA19E9" w:rsidRDefault="00FA19E9" w:rsidP="00565042">
            <w:pPr>
              <w:pStyle w:val="TableText"/>
            </w:pPr>
            <w:r w:rsidRPr="00EC5D18">
              <w:t>扩展字段</w:t>
            </w:r>
          </w:p>
          <w:p w:rsidR="00A369DB" w:rsidRPr="003604E6" w:rsidRDefault="00A369DB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value</w:t>
            </w:r>
          </w:p>
        </w:tc>
      </w:tr>
    </w:tbl>
    <w:p w:rsidR="00EA6E44" w:rsidRDefault="00EA6E44" w:rsidP="0055501E"/>
    <w:p w:rsidR="001834DF" w:rsidRDefault="001834DF" w:rsidP="001834DF">
      <w:r>
        <w:rPr>
          <w:rFonts w:hint="eastAsia"/>
        </w:rPr>
        <w:t>扩展字段表</w:t>
      </w:r>
      <w:r>
        <w:rPr>
          <w:rFonts w:hint="eastAsia"/>
        </w:rPr>
        <w:t>:</w:t>
      </w:r>
    </w:p>
    <w:tbl>
      <w:tblPr>
        <w:tblW w:w="728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134"/>
        <w:gridCol w:w="3596"/>
      </w:tblGrid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34DF" w:rsidRPr="00A1054A" w:rsidRDefault="001834DF" w:rsidP="005A5686">
            <w:pPr>
              <w:rPr>
                <w:rFonts w:ascii="宋体" w:hAnsi="宋体"/>
                <w:b/>
              </w:rPr>
            </w:pPr>
            <w:r w:rsidRPr="00A1054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34DF" w:rsidRPr="00A1054A" w:rsidRDefault="001834DF" w:rsidP="005A568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key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34DF" w:rsidRPr="00A1054A" w:rsidRDefault="001834DF" w:rsidP="005A568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value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34DF" w:rsidRPr="00A1054A" w:rsidRDefault="001834DF" w:rsidP="005A5686">
            <w:pPr>
              <w:jc w:val="center"/>
              <w:rPr>
                <w:rFonts w:ascii="宋体" w:hAnsi="宋体"/>
                <w:b/>
              </w:rPr>
            </w:pPr>
            <w:r w:rsidRPr="00A1054A">
              <w:rPr>
                <w:rFonts w:ascii="宋体" w:hAnsi="宋体" w:hint="eastAsia"/>
                <w:b/>
              </w:rPr>
              <w:t>含义及填写说明</w:t>
            </w:r>
          </w:p>
        </w:tc>
      </w:tr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</w:tr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</w:tr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</w:tr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</w:tr>
    </w:tbl>
    <w:p w:rsidR="00EA6E44" w:rsidRDefault="00EA6E44" w:rsidP="0055501E"/>
    <w:sectPr w:rsidR="00EA6E44" w:rsidSect="007D5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237" w:rsidRDefault="007B6237" w:rsidP="00B268FF">
      <w:r>
        <w:separator/>
      </w:r>
    </w:p>
  </w:endnote>
  <w:endnote w:type="continuationSeparator" w:id="0">
    <w:p w:rsidR="007B6237" w:rsidRDefault="007B6237" w:rsidP="00B2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237" w:rsidRDefault="007B6237" w:rsidP="00B268FF">
      <w:r>
        <w:separator/>
      </w:r>
    </w:p>
  </w:footnote>
  <w:footnote w:type="continuationSeparator" w:id="0">
    <w:p w:rsidR="007B6237" w:rsidRDefault="007B6237" w:rsidP="00B26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723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suff w:val="nothing"/>
      <w:lvlText w:val="%1.%2.%3 "/>
      <w:lvlJc w:val="left"/>
      <w:pPr>
        <w:ind w:left="568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1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 w15:restartNumberingAfterBreak="0">
    <w:nsid w:val="36B7527B"/>
    <w:multiLevelType w:val="hybridMultilevel"/>
    <w:tmpl w:val="F6187BE6"/>
    <w:lvl w:ilvl="0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nxiaodong (A)">
    <w15:presenceInfo w15:providerId="AD" w15:userId="S-1-5-21-147214757-305610072-1517763936-42222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FF"/>
    <w:rsid w:val="00001400"/>
    <w:rsid w:val="00001BDE"/>
    <w:rsid w:val="00002151"/>
    <w:rsid w:val="000026DA"/>
    <w:rsid w:val="000031AC"/>
    <w:rsid w:val="000046C9"/>
    <w:rsid w:val="00004BA2"/>
    <w:rsid w:val="00005BDE"/>
    <w:rsid w:val="000069DD"/>
    <w:rsid w:val="00006F34"/>
    <w:rsid w:val="00010976"/>
    <w:rsid w:val="00010F5E"/>
    <w:rsid w:val="00011D26"/>
    <w:rsid w:val="0001223A"/>
    <w:rsid w:val="00012936"/>
    <w:rsid w:val="0001396F"/>
    <w:rsid w:val="00014154"/>
    <w:rsid w:val="00014767"/>
    <w:rsid w:val="00014F11"/>
    <w:rsid w:val="0001528B"/>
    <w:rsid w:val="00015424"/>
    <w:rsid w:val="00015FBD"/>
    <w:rsid w:val="0001602C"/>
    <w:rsid w:val="00016881"/>
    <w:rsid w:val="000169E8"/>
    <w:rsid w:val="00016B5D"/>
    <w:rsid w:val="00016DB9"/>
    <w:rsid w:val="00017081"/>
    <w:rsid w:val="000205C1"/>
    <w:rsid w:val="0002301E"/>
    <w:rsid w:val="000255FB"/>
    <w:rsid w:val="00026C08"/>
    <w:rsid w:val="00026E02"/>
    <w:rsid w:val="00026EE2"/>
    <w:rsid w:val="00027A68"/>
    <w:rsid w:val="0003169A"/>
    <w:rsid w:val="00031C5A"/>
    <w:rsid w:val="00032908"/>
    <w:rsid w:val="000334BE"/>
    <w:rsid w:val="000340F2"/>
    <w:rsid w:val="000412F2"/>
    <w:rsid w:val="00042025"/>
    <w:rsid w:val="00043882"/>
    <w:rsid w:val="00043EE0"/>
    <w:rsid w:val="00044792"/>
    <w:rsid w:val="00044A1C"/>
    <w:rsid w:val="00044C73"/>
    <w:rsid w:val="00044DE5"/>
    <w:rsid w:val="00044E35"/>
    <w:rsid w:val="00044E9D"/>
    <w:rsid w:val="00045EEC"/>
    <w:rsid w:val="000464D6"/>
    <w:rsid w:val="00046622"/>
    <w:rsid w:val="00047691"/>
    <w:rsid w:val="00051EF8"/>
    <w:rsid w:val="00052C7D"/>
    <w:rsid w:val="00052DB5"/>
    <w:rsid w:val="00053C00"/>
    <w:rsid w:val="000561D0"/>
    <w:rsid w:val="000565E6"/>
    <w:rsid w:val="00056922"/>
    <w:rsid w:val="00057A02"/>
    <w:rsid w:val="0006031C"/>
    <w:rsid w:val="00060E84"/>
    <w:rsid w:val="00060F0E"/>
    <w:rsid w:val="000610A6"/>
    <w:rsid w:val="000616A1"/>
    <w:rsid w:val="00063174"/>
    <w:rsid w:val="000642B1"/>
    <w:rsid w:val="000656CA"/>
    <w:rsid w:val="00067224"/>
    <w:rsid w:val="00067B5C"/>
    <w:rsid w:val="000719D5"/>
    <w:rsid w:val="00072F49"/>
    <w:rsid w:val="00073B9A"/>
    <w:rsid w:val="000743CC"/>
    <w:rsid w:val="00074634"/>
    <w:rsid w:val="00074F3D"/>
    <w:rsid w:val="00076821"/>
    <w:rsid w:val="00080DC4"/>
    <w:rsid w:val="00081118"/>
    <w:rsid w:val="00081D55"/>
    <w:rsid w:val="0008383E"/>
    <w:rsid w:val="00083B68"/>
    <w:rsid w:val="000844E7"/>
    <w:rsid w:val="000861E6"/>
    <w:rsid w:val="000861F3"/>
    <w:rsid w:val="0008620C"/>
    <w:rsid w:val="000869A3"/>
    <w:rsid w:val="00092507"/>
    <w:rsid w:val="00094CA4"/>
    <w:rsid w:val="00095CB8"/>
    <w:rsid w:val="00095EBB"/>
    <w:rsid w:val="00096FEC"/>
    <w:rsid w:val="000A0265"/>
    <w:rsid w:val="000A1153"/>
    <w:rsid w:val="000A16CD"/>
    <w:rsid w:val="000A19C1"/>
    <w:rsid w:val="000A2406"/>
    <w:rsid w:val="000A305C"/>
    <w:rsid w:val="000A4EBC"/>
    <w:rsid w:val="000A7961"/>
    <w:rsid w:val="000A7A68"/>
    <w:rsid w:val="000B1745"/>
    <w:rsid w:val="000B19E1"/>
    <w:rsid w:val="000B2A5E"/>
    <w:rsid w:val="000B3445"/>
    <w:rsid w:val="000B37BF"/>
    <w:rsid w:val="000B38DB"/>
    <w:rsid w:val="000B38EA"/>
    <w:rsid w:val="000B3978"/>
    <w:rsid w:val="000B46EA"/>
    <w:rsid w:val="000B63D0"/>
    <w:rsid w:val="000C122E"/>
    <w:rsid w:val="000C413A"/>
    <w:rsid w:val="000C475F"/>
    <w:rsid w:val="000C514F"/>
    <w:rsid w:val="000D1C03"/>
    <w:rsid w:val="000D2775"/>
    <w:rsid w:val="000D3C83"/>
    <w:rsid w:val="000D53E8"/>
    <w:rsid w:val="000D569E"/>
    <w:rsid w:val="000D6045"/>
    <w:rsid w:val="000D6F23"/>
    <w:rsid w:val="000D73F5"/>
    <w:rsid w:val="000D766C"/>
    <w:rsid w:val="000E079A"/>
    <w:rsid w:val="000E22C8"/>
    <w:rsid w:val="000E4BC8"/>
    <w:rsid w:val="000E5C32"/>
    <w:rsid w:val="000E626B"/>
    <w:rsid w:val="000E63A3"/>
    <w:rsid w:val="000E63F1"/>
    <w:rsid w:val="000E7741"/>
    <w:rsid w:val="000E7B90"/>
    <w:rsid w:val="000F0194"/>
    <w:rsid w:val="000F22DD"/>
    <w:rsid w:val="000F3F69"/>
    <w:rsid w:val="000F4D72"/>
    <w:rsid w:val="000F5E3C"/>
    <w:rsid w:val="000F7254"/>
    <w:rsid w:val="000F7C71"/>
    <w:rsid w:val="001026A9"/>
    <w:rsid w:val="00102B1B"/>
    <w:rsid w:val="00103BC3"/>
    <w:rsid w:val="00104B04"/>
    <w:rsid w:val="00104DB3"/>
    <w:rsid w:val="00104DD5"/>
    <w:rsid w:val="001056F0"/>
    <w:rsid w:val="00105A1B"/>
    <w:rsid w:val="00105B9A"/>
    <w:rsid w:val="001076E2"/>
    <w:rsid w:val="00110A0E"/>
    <w:rsid w:val="00111948"/>
    <w:rsid w:val="00111C41"/>
    <w:rsid w:val="00111E11"/>
    <w:rsid w:val="001124C0"/>
    <w:rsid w:val="00112D89"/>
    <w:rsid w:val="00113EBD"/>
    <w:rsid w:val="001160FD"/>
    <w:rsid w:val="00117EDD"/>
    <w:rsid w:val="00120A62"/>
    <w:rsid w:val="00120B28"/>
    <w:rsid w:val="00121790"/>
    <w:rsid w:val="001229BF"/>
    <w:rsid w:val="001273F1"/>
    <w:rsid w:val="00127F86"/>
    <w:rsid w:val="0013074A"/>
    <w:rsid w:val="001313A0"/>
    <w:rsid w:val="00131617"/>
    <w:rsid w:val="00131BD7"/>
    <w:rsid w:val="00132192"/>
    <w:rsid w:val="0013489F"/>
    <w:rsid w:val="001355AE"/>
    <w:rsid w:val="0013629C"/>
    <w:rsid w:val="00137573"/>
    <w:rsid w:val="001375EF"/>
    <w:rsid w:val="001379BE"/>
    <w:rsid w:val="0014180C"/>
    <w:rsid w:val="001452F8"/>
    <w:rsid w:val="00145848"/>
    <w:rsid w:val="00145E34"/>
    <w:rsid w:val="00146933"/>
    <w:rsid w:val="0015094D"/>
    <w:rsid w:val="00150C00"/>
    <w:rsid w:val="00152668"/>
    <w:rsid w:val="0015341C"/>
    <w:rsid w:val="001552DB"/>
    <w:rsid w:val="00156526"/>
    <w:rsid w:val="00157373"/>
    <w:rsid w:val="001573B0"/>
    <w:rsid w:val="00157876"/>
    <w:rsid w:val="0016064C"/>
    <w:rsid w:val="001618BF"/>
    <w:rsid w:val="00161BC5"/>
    <w:rsid w:val="001624FE"/>
    <w:rsid w:val="00163763"/>
    <w:rsid w:val="001658A4"/>
    <w:rsid w:val="001658EB"/>
    <w:rsid w:val="00165B2D"/>
    <w:rsid w:val="001671F8"/>
    <w:rsid w:val="00170059"/>
    <w:rsid w:val="0017317B"/>
    <w:rsid w:val="00173A83"/>
    <w:rsid w:val="00177283"/>
    <w:rsid w:val="00177961"/>
    <w:rsid w:val="001812B1"/>
    <w:rsid w:val="0018216F"/>
    <w:rsid w:val="001834DF"/>
    <w:rsid w:val="00185819"/>
    <w:rsid w:val="001865FE"/>
    <w:rsid w:val="00187165"/>
    <w:rsid w:val="00190430"/>
    <w:rsid w:val="00191AB7"/>
    <w:rsid w:val="00191FB0"/>
    <w:rsid w:val="00192E0D"/>
    <w:rsid w:val="00194F87"/>
    <w:rsid w:val="00195259"/>
    <w:rsid w:val="00195AB0"/>
    <w:rsid w:val="00196150"/>
    <w:rsid w:val="001A0BB0"/>
    <w:rsid w:val="001A1399"/>
    <w:rsid w:val="001A147D"/>
    <w:rsid w:val="001A19A0"/>
    <w:rsid w:val="001A21FC"/>
    <w:rsid w:val="001A2D4E"/>
    <w:rsid w:val="001A2E3A"/>
    <w:rsid w:val="001A3DEC"/>
    <w:rsid w:val="001A3E9C"/>
    <w:rsid w:val="001A53DF"/>
    <w:rsid w:val="001A5C12"/>
    <w:rsid w:val="001A5D8D"/>
    <w:rsid w:val="001A631A"/>
    <w:rsid w:val="001A7F5B"/>
    <w:rsid w:val="001B043C"/>
    <w:rsid w:val="001B2209"/>
    <w:rsid w:val="001B265E"/>
    <w:rsid w:val="001B3893"/>
    <w:rsid w:val="001B451D"/>
    <w:rsid w:val="001B492E"/>
    <w:rsid w:val="001B53C5"/>
    <w:rsid w:val="001B61AB"/>
    <w:rsid w:val="001B6D1F"/>
    <w:rsid w:val="001B7850"/>
    <w:rsid w:val="001B7971"/>
    <w:rsid w:val="001C00F0"/>
    <w:rsid w:val="001C04A8"/>
    <w:rsid w:val="001C0FEA"/>
    <w:rsid w:val="001C1143"/>
    <w:rsid w:val="001C239E"/>
    <w:rsid w:val="001C3FE7"/>
    <w:rsid w:val="001C5555"/>
    <w:rsid w:val="001C61A0"/>
    <w:rsid w:val="001C61DE"/>
    <w:rsid w:val="001C704A"/>
    <w:rsid w:val="001C73B8"/>
    <w:rsid w:val="001D0CBB"/>
    <w:rsid w:val="001D134A"/>
    <w:rsid w:val="001D1AB7"/>
    <w:rsid w:val="001D1D09"/>
    <w:rsid w:val="001D1F3C"/>
    <w:rsid w:val="001D20FD"/>
    <w:rsid w:val="001D3E0C"/>
    <w:rsid w:val="001D555F"/>
    <w:rsid w:val="001D561C"/>
    <w:rsid w:val="001E0488"/>
    <w:rsid w:val="001E0601"/>
    <w:rsid w:val="001E0924"/>
    <w:rsid w:val="001E0EC5"/>
    <w:rsid w:val="001E2B76"/>
    <w:rsid w:val="001E2D4F"/>
    <w:rsid w:val="001E381F"/>
    <w:rsid w:val="001E5200"/>
    <w:rsid w:val="001E5A6E"/>
    <w:rsid w:val="001E5CC9"/>
    <w:rsid w:val="001E6DA5"/>
    <w:rsid w:val="001F2D31"/>
    <w:rsid w:val="001F3229"/>
    <w:rsid w:val="001F4004"/>
    <w:rsid w:val="001F483B"/>
    <w:rsid w:val="001F5342"/>
    <w:rsid w:val="001F6C67"/>
    <w:rsid w:val="001F6D9E"/>
    <w:rsid w:val="001F6E1D"/>
    <w:rsid w:val="001F720A"/>
    <w:rsid w:val="001F7622"/>
    <w:rsid w:val="001F79EC"/>
    <w:rsid w:val="001F7A03"/>
    <w:rsid w:val="00200DA5"/>
    <w:rsid w:val="0020415A"/>
    <w:rsid w:val="00206194"/>
    <w:rsid w:val="00206919"/>
    <w:rsid w:val="00206BF4"/>
    <w:rsid w:val="00206D1B"/>
    <w:rsid w:val="00211F9B"/>
    <w:rsid w:val="00212AB6"/>
    <w:rsid w:val="00212E63"/>
    <w:rsid w:val="002138F8"/>
    <w:rsid w:val="0021403C"/>
    <w:rsid w:val="0021486F"/>
    <w:rsid w:val="0021494B"/>
    <w:rsid w:val="00217A25"/>
    <w:rsid w:val="002203C2"/>
    <w:rsid w:val="0022193A"/>
    <w:rsid w:val="00224B9C"/>
    <w:rsid w:val="002262D7"/>
    <w:rsid w:val="00226EDC"/>
    <w:rsid w:val="00230DDC"/>
    <w:rsid w:val="00232941"/>
    <w:rsid w:val="00236395"/>
    <w:rsid w:val="0023654F"/>
    <w:rsid w:val="002369D1"/>
    <w:rsid w:val="00236EB9"/>
    <w:rsid w:val="00237FC6"/>
    <w:rsid w:val="0024070D"/>
    <w:rsid w:val="002409B0"/>
    <w:rsid w:val="00241EB5"/>
    <w:rsid w:val="00243C1E"/>
    <w:rsid w:val="00243CD0"/>
    <w:rsid w:val="00245836"/>
    <w:rsid w:val="00245E1C"/>
    <w:rsid w:val="0024798D"/>
    <w:rsid w:val="00247B5D"/>
    <w:rsid w:val="00247C65"/>
    <w:rsid w:val="002504E4"/>
    <w:rsid w:val="002507A0"/>
    <w:rsid w:val="002513FF"/>
    <w:rsid w:val="00253136"/>
    <w:rsid w:val="0025363D"/>
    <w:rsid w:val="0025444A"/>
    <w:rsid w:val="00255322"/>
    <w:rsid w:val="00260BC8"/>
    <w:rsid w:val="0026260C"/>
    <w:rsid w:val="00262735"/>
    <w:rsid w:val="00263D63"/>
    <w:rsid w:val="0026421B"/>
    <w:rsid w:val="00264331"/>
    <w:rsid w:val="002645FF"/>
    <w:rsid w:val="00264F9E"/>
    <w:rsid w:val="002653E7"/>
    <w:rsid w:val="0026651E"/>
    <w:rsid w:val="002676A4"/>
    <w:rsid w:val="00267BB5"/>
    <w:rsid w:val="00270D90"/>
    <w:rsid w:val="002710E4"/>
    <w:rsid w:val="00272A21"/>
    <w:rsid w:val="00273B17"/>
    <w:rsid w:val="0027490A"/>
    <w:rsid w:val="00274F11"/>
    <w:rsid w:val="002768BF"/>
    <w:rsid w:val="00276C97"/>
    <w:rsid w:val="002773CE"/>
    <w:rsid w:val="002814D2"/>
    <w:rsid w:val="00281C21"/>
    <w:rsid w:val="002829E2"/>
    <w:rsid w:val="00284429"/>
    <w:rsid w:val="00286C46"/>
    <w:rsid w:val="0028759C"/>
    <w:rsid w:val="00287717"/>
    <w:rsid w:val="002901C0"/>
    <w:rsid w:val="00290599"/>
    <w:rsid w:val="00290656"/>
    <w:rsid w:val="00292B55"/>
    <w:rsid w:val="00292D38"/>
    <w:rsid w:val="002961A0"/>
    <w:rsid w:val="002978BF"/>
    <w:rsid w:val="00297A13"/>
    <w:rsid w:val="002A15DB"/>
    <w:rsid w:val="002B00E4"/>
    <w:rsid w:val="002B0F63"/>
    <w:rsid w:val="002B1C6C"/>
    <w:rsid w:val="002B5D92"/>
    <w:rsid w:val="002B6E3E"/>
    <w:rsid w:val="002C0025"/>
    <w:rsid w:val="002C053A"/>
    <w:rsid w:val="002C0703"/>
    <w:rsid w:val="002C09B8"/>
    <w:rsid w:val="002C0C69"/>
    <w:rsid w:val="002C1423"/>
    <w:rsid w:val="002C191F"/>
    <w:rsid w:val="002C1EA7"/>
    <w:rsid w:val="002C310D"/>
    <w:rsid w:val="002C4687"/>
    <w:rsid w:val="002C489B"/>
    <w:rsid w:val="002C553B"/>
    <w:rsid w:val="002C567A"/>
    <w:rsid w:val="002D0456"/>
    <w:rsid w:val="002D1997"/>
    <w:rsid w:val="002D359B"/>
    <w:rsid w:val="002D54FC"/>
    <w:rsid w:val="002D5526"/>
    <w:rsid w:val="002D70BA"/>
    <w:rsid w:val="002D73B8"/>
    <w:rsid w:val="002E0AC3"/>
    <w:rsid w:val="002E0B68"/>
    <w:rsid w:val="002E1D8E"/>
    <w:rsid w:val="002E32CF"/>
    <w:rsid w:val="002E38EF"/>
    <w:rsid w:val="002E3A15"/>
    <w:rsid w:val="002E3BB1"/>
    <w:rsid w:val="002E50FF"/>
    <w:rsid w:val="002E52D7"/>
    <w:rsid w:val="002E781C"/>
    <w:rsid w:val="002F0F68"/>
    <w:rsid w:val="002F278F"/>
    <w:rsid w:val="002F4A5E"/>
    <w:rsid w:val="002F4AA9"/>
    <w:rsid w:val="002F5A82"/>
    <w:rsid w:val="002F661C"/>
    <w:rsid w:val="002F6EF5"/>
    <w:rsid w:val="00300217"/>
    <w:rsid w:val="003005BB"/>
    <w:rsid w:val="00300875"/>
    <w:rsid w:val="003015B7"/>
    <w:rsid w:val="00301878"/>
    <w:rsid w:val="00303AF9"/>
    <w:rsid w:val="00303EBE"/>
    <w:rsid w:val="00310381"/>
    <w:rsid w:val="003108CE"/>
    <w:rsid w:val="003117C2"/>
    <w:rsid w:val="003131AE"/>
    <w:rsid w:val="00314362"/>
    <w:rsid w:val="00315D24"/>
    <w:rsid w:val="00320641"/>
    <w:rsid w:val="00320847"/>
    <w:rsid w:val="00320E9E"/>
    <w:rsid w:val="003247AA"/>
    <w:rsid w:val="00324808"/>
    <w:rsid w:val="00324DD5"/>
    <w:rsid w:val="0032792A"/>
    <w:rsid w:val="003307C2"/>
    <w:rsid w:val="00331FAE"/>
    <w:rsid w:val="00332BA5"/>
    <w:rsid w:val="003335B0"/>
    <w:rsid w:val="0033390A"/>
    <w:rsid w:val="00333B73"/>
    <w:rsid w:val="003354ED"/>
    <w:rsid w:val="00337C49"/>
    <w:rsid w:val="0034121A"/>
    <w:rsid w:val="0034192E"/>
    <w:rsid w:val="00341F8A"/>
    <w:rsid w:val="00341FF0"/>
    <w:rsid w:val="00342177"/>
    <w:rsid w:val="003443C5"/>
    <w:rsid w:val="003448D4"/>
    <w:rsid w:val="003451D2"/>
    <w:rsid w:val="003452BF"/>
    <w:rsid w:val="00345D15"/>
    <w:rsid w:val="00351A2D"/>
    <w:rsid w:val="003526FF"/>
    <w:rsid w:val="0035382E"/>
    <w:rsid w:val="003569AB"/>
    <w:rsid w:val="0035799E"/>
    <w:rsid w:val="0036041B"/>
    <w:rsid w:val="003604E6"/>
    <w:rsid w:val="00360B3C"/>
    <w:rsid w:val="00362188"/>
    <w:rsid w:val="00362BF2"/>
    <w:rsid w:val="00362DC7"/>
    <w:rsid w:val="00363453"/>
    <w:rsid w:val="00365D98"/>
    <w:rsid w:val="00366BA8"/>
    <w:rsid w:val="003671C1"/>
    <w:rsid w:val="00370901"/>
    <w:rsid w:val="00371087"/>
    <w:rsid w:val="00371351"/>
    <w:rsid w:val="003714FE"/>
    <w:rsid w:val="00372A9A"/>
    <w:rsid w:val="00372F65"/>
    <w:rsid w:val="00373598"/>
    <w:rsid w:val="00375FF3"/>
    <w:rsid w:val="003767B3"/>
    <w:rsid w:val="00381C14"/>
    <w:rsid w:val="00381EB8"/>
    <w:rsid w:val="00382ADB"/>
    <w:rsid w:val="00390B29"/>
    <w:rsid w:val="00391982"/>
    <w:rsid w:val="00392AEC"/>
    <w:rsid w:val="00394025"/>
    <w:rsid w:val="00394264"/>
    <w:rsid w:val="003948FD"/>
    <w:rsid w:val="00394F31"/>
    <w:rsid w:val="003952B0"/>
    <w:rsid w:val="00396C84"/>
    <w:rsid w:val="00396E59"/>
    <w:rsid w:val="003A0A6E"/>
    <w:rsid w:val="003A0AB3"/>
    <w:rsid w:val="003A135D"/>
    <w:rsid w:val="003A2BAE"/>
    <w:rsid w:val="003A2D9E"/>
    <w:rsid w:val="003A3692"/>
    <w:rsid w:val="003A444B"/>
    <w:rsid w:val="003A6556"/>
    <w:rsid w:val="003A7804"/>
    <w:rsid w:val="003B14A4"/>
    <w:rsid w:val="003B46A8"/>
    <w:rsid w:val="003B4897"/>
    <w:rsid w:val="003B74C7"/>
    <w:rsid w:val="003C1507"/>
    <w:rsid w:val="003C1D45"/>
    <w:rsid w:val="003C2E79"/>
    <w:rsid w:val="003C3E53"/>
    <w:rsid w:val="003C5219"/>
    <w:rsid w:val="003D0E5D"/>
    <w:rsid w:val="003D21EE"/>
    <w:rsid w:val="003D2A27"/>
    <w:rsid w:val="003D3834"/>
    <w:rsid w:val="003D62C3"/>
    <w:rsid w:val="003D6D28"/>
    <w:rsid w:val="003D709B"/>
    <w:rsid w:val="003D7474"/>
    <w:rsid w:val="003D7CAE"/>
    <w:rsid w:val="003E1955"/>
    <w:rsid w:val="003E2D0B"/>
    <w:rsid w:val="003E3E14"/>
    <w:rsid w:val="003E4405"/>
    <w:rsid w:val="003E5217"/>
    <w:rsid w:val="003E52A3"/>
    <w:rsid w:val="003E7468"/>
    <w:rsid w:val="003E7CD9"/>
    <w:rsid w:val="003F02C7"/>
    <w:rsid w:val="003F046E"/>
    <w:rsid w:val="003F0A11"/>
    <w:rsid w:val="003F0D6A"/>
    <w:rsid w:val="003F17B6"/>
    <w:rsid w:val="003F1E3F"/>
    <w:rsid w:val="003F24D3"/>
    <w:rsid w:val="003F28D6"/>
    <w:rsid w:val="003F2CAF"/>
    <w:rsid w:val="003F3188"/>
    <w:rsid w:val="003F35E6"/>
    <w:rsid w:val="003F3EFE"/>
    <w:rsid w:val="003F67F5"/>
    <w:rsid w:val="003F72B0"/>
    <w:rsid w:val="003F7D90"/>
    <w:rsid w:val="004028DD"/>
    <w:rsid w:val="004029C6"/>
    <w:rsid w:val="00403975"/>
    <w:rsid w:val="004040A2"/>
    <w:rsid w:val="004041C5"/>
    <w:rsid w:val="004042D0"/>
    <w:rsid w:val="0040510A"/>
    <w:rsid w:val="004056CF"/>
    <w:rsid w:val="004057D3"/>
    <w:rsid w:val="00406FB4"/>
    <w:rsid w:val="00410702"/>
    <w:rsid w:val="00411F9D"/>
    <w:rsid w:val="0041546D"/>
    <w:rsid w:val="004169CB"/>
    <w:rsid w:val="00416B04"/>
    <w:rsid w:val="00417251"/>
    <w:rsid w:val="0041762B"/>
    <w:rsid w:val="0042024E"/>
    <w:rsid w:val="0042090B"/>
    <w:rsid w:val="00420EE9"/>
    <w:rsid w:val="0042131D"/>
    <w:rsid w:val="0042207F"/>
    <w:rsid w:val="00422266"/>
    <w:rsid w:val="00423260"/>
    <w:rsid w:val="00423C27"/>
    <w:rsid w:val="00423D8B"/>
    <w:rsid w:val="00423F76"/>
    <w:rsid w:val="00427193"/>
    <w:rsid w:val="0042792C"/>
    <w:rsid w:val="004349F7"/>
    <w:rsid w:val="00434BC5"/>
    <w:rsid w:val="00435748"/>
    <w:rsid w:val="0043638C"/>
    <w:rsid w:val="00440B47"/>
    <w:rsid w:val="00441263"/>
    <w:rsid w:val="004419C5"/>
    <w:rsid w:val="00441D61"/>
    <w:rsid w:val="00443694"/>
    <w:rsid w:val="00444B63"/>
    <w:rsid w:val="00446CEE"/>
    <w:rsid w:val="0044728C"/>
    <w:rsid w:val="00450470"/>
    <w:rsid w:val="00450D48"/>
    <w:rsid w:val="004537E0"/>
    <w:rsid w:val="004548A8"/>
    <w:rsid w:val="00454E22"/>
    <w:rsid w:val="004558D4"/>
    <w:rsid w:val="00455AC1"/>
    <w:rsid w:val="00460609"/>
    <w:rsid w:val="0046086E"/>
    <w:rsid w:val="00461061"/>
    <w:rsid w:val="004617CF"/>
    <w:rsid w:val="00461C4E"/>
    <w:rsid w:val="004624B7"/>
    <w:rsid w:val="004624CC"/>
    <w:rsid w:val="004643C6"/>
    <w:rsid w:val="004648EB"/>
    <w:rsid w:val="00464EC5"/>
    <w:rsid w:val="004652E9"/>
    <w:rsid w:val="00467732"/>
    <w:rsid w:val="00470B31"/>
    <w:rsid w:val="004738B8"/>
    <w:rsid w:val="00473EDC"/>
    <w:rsid w:val="00474AEB"/>
    <w:rsid w:val="00474CB0"/>
    <w:rsid w:val="00474EA2"/>
    <w:rsid w:val="00474F6C"/>
    <w:rsid w:val="0047504C"/>
    <w:rsid w:val="0047520A"/>
    <w:rsid w:val="00475C0E"/>
    <w:rsid w:val="00476CAE"/>
    <w:rsid w:val="0048129D"/>
    <w:rsid w:val="00481438"/>
    <w:rsid w:val="0048610E"/>
    <w:rsid w:val="00486495"/>
    <w:rsid w:val="00486A5C"/>
    <w:rsid w:val="0049006D"/>
    <w:rsid w:val="00490F51"/>
    <w:rsid w:val="00490F74"/>
    <w:rsid w:val="00491F21"/>
    <w:rsid w:val="0049279A"/>
    <w:rsid w:val="00492AA6"/>
    <w:rsid w:val="00492D8E"/>
    <w:rsid w:val="00493DC5"/>
    <w:rsid w:val="004963C0"/>
    <w:rsid w:val="00497673"/>
    <w:rsid w:val="0049775F"/>
    <w:rsid w:val="004A11E9"/>
    <w:rsid w:val="004A1957"/>
    <w:rsid w:val="004A1C5A"/>
    <w:rsid w:val="004A24F4"/>
    <w:rsid w:val="004A3443"/>
    <w:rsid w:val="004A6E97"/>
    <w:rsid w:val="004A77BB"/>
    <w:rsid w:val="004B0DEA"/>
    <w:rsid w:val="004B0E55"/>
    <w:rsid w:val="004B1363"/>
    <w:rsid w:val="004B168E"/>
    <w:rsid w:val="004B2770"/>
    <w:rsid w:val="004B322E"/>
    <w:rsid w:val="004B393D"/>
    <w:rsid w:val="004B3982"/>
    <w:rsid w:val="004B3BDB"/>
    <w:rsid w:val="004B3DDE"/>
    <w:rsid w:val="004B4153"/>
    <w:rsid w:val="004B41D7"/>
    <w:rsid w:val="004B6BB1"/>
    <w:rsid w:val="004B789D"/>
    <w:rsid w:val="004C0C2F"/>
    <w:rsid w:val="004C24A0"/>
    <w:rsid w:val="004C2527"/>
    <w:rsid w:val="004C2695"/>
    <w:rsid w:val="004C330A"/>
    <w:rsid w:val="004C3EBF"/>
    <w:rsid w:val="004C4527"/>
    <w:rsid w:val="004C46C3"/>
    <w:rsid w:val="004C58D3"/>
    <w:rsid w:val="004C639C"/>
    <w:rsid w:val="004C671E"/>
    <w:rsid w:val="004C7BC3"/>
    <w:rsid w:val="004D0C31"/>
    <w:rsid w:val="004D0D3B"/>
    <w:rsid w:val="004D12F7"/>
    <w:rsid w:val="004D333A"/>
    <w:rsid w:val="004D3479"/>
    <w:rsid w:val="004D459A"/>
    <w:rsid w:val="004D4A0F"/>
    <w:rsid w:val="004D4D41"/>
    <w:rsid w:val="004D69D5"/>
    <w:rsid w:val="004D6E50"/>
    <w:rsid w:val="004D70F0"/>
    <w:rsid w:val="004D7856"/>
    <w:rsid w:val="004E0524"/>
    <w:rsid w:val="004E3C72"/>
    <w:rsid w:val="004E573C"/>
    <w:rsid w:val="004E6074"/>
    <w:rsid w:val="004E6140"/>
    <w:rsid w:val="004E66B0"/>
    <w:rsid w:val="004E6AA5"/>
    <w:rsid w:val="004F2E6B"/>
    <w:rsid w:val="004F2F01"/>
    <w:rsid w:val="004F6BE3"/>
    <w:rsid w:val="004F7564"/>
    <w:rsid w:val="00500068"/>
    <w:rsid w:val="005009F0"/>
    <w:rsid w:val="0050152F"/>
    <w:rsid w:val="0050468D"/>
    <w:rsid w:val="00505347"/>
    <w:rsid w:val="005055EA"/>
    <w:rsid w:val="00506193"/>
    <w:rsid w:val="00507DCC"/>
    <w:rsid w:val="00510041"/>
    <w:rsid w:val="00514058"/>
    <w:rsid w:val="005163F5"/>
    <w:rsid w:val="005174F8"/>
    <w:rsid w:val="00517FEA"/>
    <w:rsid w:val="00517FF2"/>
    <w:rsid w:val="0052010A"/>
    <w:rsid w:val="00520328"/>
    <w:rsid w:val="00520868"/>
    <w:rsid w:val="00520F18"/>
    <w:rsid w:val="005215BB"/>
    <w:rsid w:val="00521936"/>
    <w:rsid w:val="00521B24"/>
    <w:rsid w:val="00521F91"/>
    <w:rsid w:val="005220F4"/>
    <w:rsid w:val="005222AC"/>
    <w:rsid w:val="005246DE"/>
    <w:rsid w:val="00525E06"/>
    <w:rsid w:val="005264C2"/>
    <w:rsid w:val="0052713F"/>
    <w:rsid w:val="00527314"/>
    <w:rsid w:val="00527FB4"/>
    <w:rsid w:val="00530552"/>
    <w:rsid w:val="00531254"/>
    <w:rsid w:val="00532586"/>
    <w:rsid w:val="0053346A"/>
    <w:rsid w:val="00533B06"/>
    <w:rsid w:val="00534607"/>
    <w:rsid w:val="0053460C"/>
    <w:rsid w:val="00534E1F"/>
    <w:rsid w:val="00536343"/>
    <w:rsid w:val="00536D4E"/>
    <w:rsid w:val="0053773D"/>
    <w:rsid w:val="00537F26"/>
    <w:rsid w:val="00540902"/>
    <w:rsid w:val="005444FA"/>
    <w:rsid w:val="0054654C"/>
    <w:rsid w:val="005465C5"/>
    <w:rsid w:val="00546DD2"/>
    <w:rsid w:val="00547074"/>
    <w:rsid w:val="00553678"/>
    <w:rsid w:val="005536C4"/>
    <w:rsid w:val="00554C61"/>
    <w:rsid w:val="0055501E"/>
    <w:rsid w:val="00555B4A"/>
    <w:rsid w:val="00556152"/>
    <w:rsid w:val="005562FB"/>
    <w:rsid w:val="005567B0"/>
    <w:rsid w:val="00556F87"/>
    <w:rsid w:val="0055708B"/>
    <w:rsid w:val="005570F1"/>
    <w:rsid w:val="00560048"/>
    <w:rsid w:val="00560876"/>
    <w:rsid w:val="00561BAC"/>
    <w:rsid w:val="00561EC9"/>
    <w:rsid w:val="005621F0"/>
    <w:rsid w:val="00562443"/>
    <w:rsid w:val="0056267F"/>
    <w:rsid w:val="00563859"/>
    <w:rsid w:val="005639DB"/>
    <w:rsid w:val="00564481"/>
    <w:rsid w:val="00564B64"/>
    <w:rsid w:val="00565042"/>
    <w:rsid w:val="00571F82"/>
    <w:rsid w:val="00573E4E"/>
    <w:rsid w:val="0057421B"/>
    <w:rsid w:val="00574459"/>
    <w:rsid w:val="00577CFB"/>
    <w:rsid w:val="0058003F"/>
    <w:rsid w:val="005816F9"/>
    <w:rsid w:val="00582DC6"/>
    <w:rsid w:val="00583763"/>
    <w:rsid w:val="00583774"/>
    <w:rsid w:val="0058380A"/>
    <w:rsid w:val="00584A19"/>
    <w:rsid w:val="005854E0"/>
    <w:rsid w:val="0058612C"/>
    <w:rsid w:val="00587DF8"/>
    <w:rsid w:val="0059050F"/>
    <w:rsid w:val="0059186C"/>
    <w:rsid w:val="00592215"/>
    <w:rsid w:val="00592EAA"/>
    <w:rsid w:val="005936ED"/>
    <w:rsid w:val="00594189"/>
    <w:rsid w:val="0059708E"/>
    <w:rsid w:val="0059758A"/>
    <w:rsid w:val="005975FA"/>
    <w:rsid w:val="00597913"/>
    <w:rsid w:val="005A2247"/>
    <w:rsid w:val="005A2FE7"/>
    <w:rsid w:val="005A361C"/>
    <w:rsid w:val="005A3EC8"/>
    <w:rsid w:val="005A536D"/>
    <w:rsid w:val="005A6966"/>
    <w:rsid w:val="005A7009"/>
    <w:rsid w:val="005B0351"/>
    <w:rsid w:val="005B0E21"/>
    <w:rsid w:val="005B1BA9"/>
    <w:rsid w:val="005B2B0F"/>
    <w:rsid w:val="005B2DA1"/>
    <w:rsid w:val="005B30C5"/>
    <w:rsid w:val="005B3214"/>
    <w:rsid w:val="005B48D8"/>
    <w:rsid w:val="005B53C8"/>
    <w:rsid w:val="005B5745"/>
    <w:rsid w:val="005B6777"/>
    <w:rsid w:val="005C00D2"/>
    <w:rsid w:val="005C05BF"/>
    <w:rsid w:val="005C1425"/>
    <w:rsid w:val="005C1CAE"/>
    <w:rsid w:val="005C5668"/>
    <w:rsid w:val="005C5DCC"/>
    <w:rsid w:val="005D1E77"/>
    <w:rsid w:val="005D2117"/>
    <w:rsid w:val="005D215A"/>
    <w:rsid w:val="005D59CA"/>
    <w:rsid w:val="005D5BDE"/>
    <w:rsid w:val="005D645A"/>
    <w:rsid w:val="005D7A4E"/>
    <w:rsid w:val="005E02A4"/>
    <w:rsid w:val="005E0817"/>
    <w:rsid w:val="005E2C4F"/>
    <w:rsid w:val="005E3738"/>
    <w:rsid w:val="005E4E60"/>
    <w:rsid w:val="005E5DFC"/>
    <w:rsid w:val="005E7B66"/>
    <w:rsid w:val="005E7E9F"/>
    <w:rsid w:val="005F0716"/>
    <w:rsid w:val="005F2060"/>
    <w:rsid w:val="005F225F"/>
    <w:rsid w:val="005F2B5B"/>
    <w:rsid w:val="005F3DE5"/>
    <w:rsid w:val="005F503B"/>
    <w:rsid w:val="005F5F10"/>
    <w:rsid w:val="005F73FE"/>
    <w:rsid w:val="005F7EAD"/>
    <w:rsid w:val="006005BA"/>
    <w:rsid w:val="006009A4"/>
    <w:rsid w:val="00602F1E"/>
    <w:rsid w:val="00605EED"/>
    <w:rsid w:val="00606CAB"/>
    <w:rsid w:val="0060763C"/>
    <w:rsid w:val="006078B7"/>
    <w:rsid w:val="006105AF"/>
    <w:rsid w:val="0061332C"/>
    <w:rsid w:val="00614DC5"/>
    <w:rsid w:val="00614EB5"/>
    <w:rsid w:val="00617FE7"/>
    <w:rsid w:val="00620024"/>
    <w:rsid w:val="00620307"/>
    <w:rsid w:val="00621448"/>
    <w:rsid w:val="00621F19"/>
    <w:rsid w:val="00622F33"/>
    <w:rsid w:val="00623DE6"/>
    <w:rsid w:val="00625C24"/>
    <w:rsid w:val="00626429"/>
    <w:rsid w:val="006264E5"/>
    <w:rsid w:val="00626764"/>
    <w:rsid w:val="00626BF7"/>
    <w:rsid w:val="00627804"/>
    <w:rsid w:val="00627D3A"/>
    <w:rsid w:val="0063098B"/>
    <w:rsid w:val="006315E7"/>
    <w:rsid w:val="00631EAB"/>
    <w:rsid w:val="00632082"/>
    <w:rsid w:val="0063224B"/>
    <w:rsid w:val="00632CA3"/>
    <w:rsid w:val="006334B4"/>
    <w:rsid w:val="006337D0"/>
    <w:rsid w:val="00634877"/>
    <w:rsid w:val="0063636C"/>
    <w:rsid w:val="0064007D"/>
    <w:rsid w:val="00640590"/>
    <w:rsid w:val="00640674"/>
    <w:rsid w:val="00640863"/>
    <w:rsid w:val="00641CB0"/>
    <w:rsid w:val="0064352F"/>
    <w:rsid w:val="00645791"/>
    <w:rsid w:val="00646D2B"/>
    <w:rsid w:val="006514E7"/>
    <w:rsid w:val="0065184D"/>
    <w:rsid w:val="006523AF"/>
    <w:rsid w:val="006524E0"/>
    <w:rsid w:val="006536C5"/>
    <w:rsid w:val="006616D8"/>
    <w:rsid w:val="00661B53"/>
    <w:rsid w:val="00661F56"/>
    <w:rsid w:val="00662F77"/>
    <w:rsid w:val="00666FB8"/>
    <w:rsid w:val="0066705F"/>
    <w:rsid w:val="00667605"/>
    <w:rsid w:val="006676EC"/>
    <w:rsid w:val="006702A3"/>
    <w:rsid w:val="00671E85"/>
    <w:rsid w:val="00671EF5"/>
    <w:rsid w:val="00671FD2"/>
    <w:rsid w:val="006720E1"/>
    <w:rsid w:val="0067286C"/>
    <w:rsid w:val="00672A3C"/>
    <w:rsid w:val="00672AC2"/>
    <w:rsid w:val="00673974"/>
    <w:rsid w:val="0067485A"/>
    <w:rsid w:val="006766CD"/>
    <w:rsid w:val="006776E1"/>
    <w:rsid w:val="00680324"/>
    <w:rsid w:val="0068036D"/>
    <w:rsid w:val="0068086B"/>
    <w:rsid w:val="00682722"/>
    <w:rsid w:val="00683646"/>
    <w:rsid w:val="006864BC"/>
    <w:rsid w:val="0068686C"/>
    <w:rsid w:val="00686952"/>
    <w:rsid w:val="00686BC5"/>
    <w:rsid w:val="00687412"/>
    <w:rsid w:val="006900F8"/>
    <w:rsid w:val="00690A3D"/>
    <w:rsid w:val="0069109C"/>
    <w:rsid w:val="0069248D"/>
    <w:rsid w:val="00693B21"/>
    <w:rsid w:val="00694241"/>
    <w:rsid w:val="006A3537"/>
    <w:rsid w:val="006A3F7A"/>
    <w:rsid w:val="006A4F0D"/>
    <w:rsid w:val="006A64B5"/>
    <w:rsid w:val="006A66CC"/>
    <w:rsid w:val="006B165E"/>
    <w:rsid w:val="006B379F"/>
    <w:rsid w:val="006B3DD2"/>
    <w:rsid w:val="006B56B6"/>
    <w:rsid w:val="006B5D11"/>
    <w:rsid w:val="006B652A"/>
    <w:rsid w:val="006B7348"/>
    <w:rsid w:val="006C0E2B"/>
    <w:rsid w:val="006C2A49"/>
    <w:rsid w:val="006C48B7"/>
    <w:rsid w:val="006C5D95"/>
    <w:rsid w:val="006C6D7B"/>
    <w:rsid w:val="006C7142"/>
    <w:rsid w:val="006D1E37"/>
    <w:rsid w:val="006D26A8"/>
    <w:rsid w:val="006D2C31"/>
    <w:rsid w:val="006D343A"/>
    <w:rsid w:val="006D597A"/>
    <w:rsid w:val="006D6342"/>
    <w:rsid w:val="006D65E2"/>
    <w:rsid w:val="006D66B0"/>
    <w:rsid w:val="006D698C"/>
    <w:rsid w:val="006D6AF8"/>
    <w:rsid w:val="006D6FB3"/>
    <w:rsid w:val="006D7E32"/>
    <w:rsid w:val="006E0ABF"/>
    <w:rsid w:val="006E11DE"/>
    <w:rsid w:val="006E200B"/>
    <w:rsid w:val="006E203E"/>
    <w:rsid w:val="006E2DC5"/>
    <w:rsid w:val="006E3001"/>
    <w:rsid w:val="006E30B6"/>
    <w:rsid w:val="006E3219"/>
    <w:rsid w:val="006E57B6"/>
    <w:rsid w:val="006E6875"/>
    <w:rsid w:val="006E6955"/>
    <w:rsid w:val="006F0865"/>
    <w:rsid w:val="006F092B"/>
    <w:rsid w:val="006F2519"/>
    <w:rsid w:val="006F295F"/>
    <w:rsid w:val="006F3C57"/>
    <w:rsid w:val="006F402D"/>
    <w:rsid w:val="006F4158"/>
    <w:rsid w:val="006F49DA"/>
    <w:rsid w:val="006F6AC2"/>
    <w:rsid w:val="006F6EFD"/>
    <w:rsid w:val="00700440"/>
    <w:rsid w:val="0070089A"/>
    <w:rsid w:val="00700A8A"/>
    <w:rsid w:val="00700C7D"/>
    <w:rsid w:val="00703229"/>
    <w:rsid w:val="0070354F"/>
    <w:rsid w:val="0070450C"/>
    <w:rsid w:val="00705552"/>
    <w:rsid w:val="0070655F"/>
    <w:rsid w:val="00707C13"/>
    <w:rsid w:val="00707F14"/>
    <w:rsid w:val="007107DD"/>
    <w:rsid w:val="00711314"/>
    <w:rsid w:val="00711461"/>
    <w:rsid w:val="00712F2D"/>
    <w:rsid w:val="00713FAE"/>
    <w:rsid w:val="007143D9"/>
    <w:rsid w:val="00714855"/>
    <w:rsid w:val="00716E2D"/>
    <w:rsid w:val="00717078"/>
    <w:rsid w:val="007173D5"/>
    <w:rsid w:val="007205C9"/>
    <w:rsid w:val="00720BFB"/>
    <w:rsid w:val="007214BF"/>
    <w:rsid w:val="00722132"/>
    <w:rsid w:val="00726C62"/>
    <w:rsid w:val="00727956"/>
    <w:rsid w:val="007301C3"/>
    <w:rsid w:val="007308B7"/>
    <w:rsid w:val="0073091A"/>
    <w:rsid w:val="00730E4D"/>
    <w:rsid w:val="00731C8D"/>
    <w:rsid w:val="00731D65"/>
    <w:rsid w:val="007328A5"/>
    <w:rsid w:val="00734AF1"/>
    <w:rsid w:val="00734E84"/>
    <w:rsid w:val="007376B5"/>
    <w:rsid w:val="00737F5F"/>
    <w:rsid w:val="007406D2"/>
    <w:rsid w:val="00740A66"/>
    <w:rsid w:val="0074100B"/>
    <w:rsid w:val="00741D81"/>
    <w:rsid w:val="00741F66"/>
    <w:rsid w:val="0074352E"/>
    <w:rsid w:val="00743F9A"/>
    <w:rsid w:val="007443FF"/>
    <w:rsid w:val="00744B59"/>
    <w:rsid w:val="00746AF7"/>
    <w:rsid w:val="00747047"/>
    <w:rsid w:val="0074765B"/>
    <w:rsid w:val="00747F8F"/>
    <w:rsid w:val="007525A7"/>
    <w:rsid w:val="007546F0"/>
    <w:rsid w:val="00755356"/>
    <w:rsid w:val="007555EA"/>
    <w:rsid w:val="00755E70"/>
    <w:rsid w:val="0075665A"/>
    <w:rsid w:val="007572CD"/>
    <w:rsid w:val="00761C8A"/>
    <w:rsid w:val="00761CBE"/>
    <w:rsid w:val="00762134"/>
    <w:rsid w:val="00762694"/>
    <w:rsid w:val="00762E2A"/>
    <w:rsid w:val="00763587"/>
    <w:rsid w:val="00763D82"/>
    <w:rsid w:val="00763ED0"/>
    <w:rsid w:val="00763FB9"/>
    <w:rsid w:val="00764733"/>
    <w:rsid w:val="00765F31"/>
    <w:rsid w:val="00766697"/>
    <w:rsid w:val="007666EF"/>
    <w:rsid w:val="00767966"/>
    <w:rsid w:val="00767C1A"/>
    <w:rsid w:val="00770CC9"/>
    <w:rsid w:val="007729BC"/>
    <w:rsid w:val="00772EA1"/>
    <w:rsid w:val="00773DFC"/>
    <w:rsid w:val="0077493A"/>
    <w:rsid w:val="00776116"/>
    <w:rsid w:val="0077624B"/>
    <w:rsid w:val="00776C25"/>
    <w:rsid w:val="00777D12"/>
    <w:rsid w:val="00781802"/>
    <w:rsid w:val="00782F24"/>
    <w:rsid w:val="00783ED8"/>
    <w:rsid w:val="00786351"/>
    <w:rsid w:val="00790C2A"/>
    <w:rsid w:val="0079181C"/>
    <w:rsid w:val="007936C1"/>
    <w:rsid w:val="0079406A"/>
    <w:rsid w:val="007945EC"/>
    <w:rsid w:val="007955E4"/>
    <w:rsid w:val="007965D2"/>
    <w:rsid w:val="007968F7"/>
    <w:rsid w:val="00797DA4"/>
    <w:rsid w:val="007A082F"/>
    <w:rsid w:val="007A09D2"/>
    <w:rsid w:val="007A1495"/>
    <w:rsid w:val="007A2728"/>
    <w:rsid w:val="007A2866"/>
    <w:rsid w:val="007A4671"/>
    <w:rsid w:val="007A563C"/>
    <w:rsid w:val="007A56D3"/>
    <w:rsid w:val="007A6C7D"/>
    <w:rsid w:val="007B0A16"/>
    <w:rsid w:val="007B0D23"/>
    <w:rsid w:val="007B1106"/>
    <w:rsid w:val="007B3371"/>
    <w:rsid w:val="007B3598"/>
    <w:rsid w:val="007B547B"/>
    <w:rsid w:val="007B5BDA"/>
    <w:rsid w:val="007B6237"/>
    <w:rsid w:val="007B69E2"/>
    <w:rsid w:val="007B764B"/>
    <w:rsid w:val="007B7738"/>
    <w:rsid w:val="007C0239"/>
    <w:rsid w:val="007C0564"/>
    <w:rsid w:val="007C11FD"/>
    <w:rsid w:val="007C304E"/>
    <w:rsid w:val="007C6424"/>
    <w:rsid w:val="007C65CE"/>
    <w:rsid w:val="007C6952"/>
    <w:rsid w:val="007C6FB2"/>
    <w:rsid w:val="007D23C4"/>
    <w:rsid w:val="007D262D"/>
    <w:rsid w:val="007D52C1"/>
    <w:rsid w:val="007D57CB"/>
    <w:rsid w:val="007D5FDE"/>
    <w:rsid w:val="007D68B0"/>
    <w:rsid w:val="007E03D1"/>
    <w:rsid w:val="007E0552"/>
    <w:rsid w:val="007E0976"/>
    <w:rsid w:val="007E2438"/>
    <w:rsid w:val="007E30C9"/>
    <w:rsid w:val="007E334D"/>
    <w:rsid w:val="007E3521"/>
    <w:rsid w:val="007E3913"/>
    <w:rsid w:val="007E4A13"/>
    <w:rsid w:val="007E5414"/>
    <w:rsid w:val="007E5648"/>
    <w:rsid w:val="007E6D56"/>
    <w:rsid w:val="007F1296"/>
    <w:rsid w:val="007F20A1"/>
    <w:rsid w:val="007F26DE"/>
    <w:rsid w:val="007F316E"/>
    <w:rsid w:val="007F4503"/>
    <w:rsid w:val="007F4B50"/>
    <w:rsid w:val="007F5240"/>
    <w:rsid w:val="007F65A6"/>
    <w:rsid w:val="007F7908"/>
    <w:rsid w:val="007F7BD0"/>
    <w:rsid w:val="008003BF"/>
    <w:rsid w:val="00800FF6"/>
    <w:rsid w:val="00802780"/>
    <w:rsid w:val="00803AF1"/>
    <w:rsid w:val="00803BA2"/>
    <w:rsid w:val="0080460C"/>
    <w:rsid w:val="008062F6"/>
    <w:rsid w:val="00807F17"/>
    <w:rsid w:val="0081123F"/>
    <w:rsid w:val="0081160B"/>
    <w:rsid w:val="008126DA"/>
    <w:rsid w:val="00812AAB"/>
    <w:rsid w:val="008136B3"/>
    <w:rsid w:val="00814197"/>
    <w:rsid w:val="0081451A"/>
    <w:rsid w:val="008165C7"/>
    <w:rsid w:val="00816C65"/>
    <w:rsid w:val="00817D54"/>
    <w:rsid w:val="00820BFE"/>
    <w:rsid w:val="0082213C"/>
    <w:rsid w:val="008224B2"/>
    <w:rsid w:val="0082383B"/>
    <w:rsid w:val="00824649"/>
    <w:rsid w:val="00824D67"/>
    <w:rsid w:val="00830673"/>
    <w:rsid w:val="00831A2D"/>
    <w:rsid w:val="00831B3D"/>
    <w:rsid w:val="008320A9"/>
    <w:rsid w:val="008324ED"/>
    <w:rsid w:val="008326C2"/>
    <w:rsid w:val="00837A84"/>
    <w:rsid w:val="008409A1"/>
    <w:rsid w:val="00841264"/>
    <w:rsid w:val="0084243D"/>
    <w:rsid w:val="00843A9A"/>
    <w:rsid w:val="008448D9"/>
    <w:rsid w:val="00844FDD"/>
    <w:rsid w:val="008450BD"/>
    <w:rsid w:val="00846A63"/>
    <w:rsid w:val="00846B1A"/>
    <w:rsid w:val="008475BA"/>
    <w:rsid w:val="00847A9A"/>
    <w:rsid w:val="0085240E"/>
    <w:rsid w:val="0085580B"/>
    <w:rsid w:val="00855F4A"/>
    <w:rsid w:val="00860186"/>
    <w:rsid w:val="008604E5"/>
    <w:rsid w:val="00860815"/>
    <w:rsid w:val="008611F6"/>
    <w:rsid w:val="00861710"/>
    <w:rsid w:val="00862193"/>
    <w:rsid w:val="0086267F"/>
    <w:rsid w:val="00863A4A"/>
    <w:rsid w:val="00863D9C"/>
    <w:rsid w:val="008647CA"/>
    <w:rsid w:val="008648D2"/>
    <w:rsid w:val="008658A5"/>
    <w:rsid w:val="008673AB"/>
    <w:rsid w:val="00870B7A"/>
    <w:rsid w:val="00871538"/>
    <w:rsid w:val="008718DF"/>
    <w:rsid w:val="00871B62"/>
    <w:rsid w:val="0087307C"/>
    <w:rsid w:val="0087514F"/>
    <w:rsid w:val="00875896"/>
    <w:rsid w:val="00875DEB"/>
    <w:rsid w:val="008767E4"/>
    <w:rsid w:val="008774FB"/>
    <w:rsid w:val="008806DB"/>
    <w:rsid w:val="00882640"/>
    <w:rsid w:val="00883BE5"/>
    <w:rsid w:val="00883E36"/>
    <w:rsid w:val="008840F2"/>
    <w:rsid w:val="00884853"/>
    <w:rsid w:val="00885841"/>
    <w:rsid w:val="0088660C"/>
    <w:rsid w:val="00887240"/>
    <w:rsid w:val="0088788E"/>
    <w:rsid w:val="008925D5"/>
    <w:rsid w:val="00893D53"/>
    <w:rsid w:val="00894090"/>
    <w:rsid w:val="00894609"/>
    <w:rsid w:val="008947A8"/>
    <w:rsid w:val="00894FC2"/>
    <w:rsid w:val="008954EF"/>
    <w:rsid w:val="0089586D"/>
    <w:rsid w:val="0089618B"/>
    <w:rsid w:val="00897EBC"/>
    <w:rsid w:val="008A0282"/>
    <w:rsid w:val="008A2DAD"/>
    <w:rsid w:val="008A3C21"/>
    <w:rsid w:val="008A4082"/>
    <w:rsid w:val="008A4E3A"/>
    <w:rsid w:val="008A5062"/>
    <w:rsid w:val="008A5BF6"/>
    <w:rsid w:val="008A65C9"/>
    <w:rsid w:val="008B0164"/>
    <w:rsid w:val="008B1FB2"/>
    <w:rsid w:val="008B230B"/>
    <w:rsid w:val="008B2919"/>
    <w:rsid w:val="008B2E03"/>
    <w:rsid w:val="008B34D3"/>
    <w:rsid w:val="008B46D5"/>
    <w:rsid w:val="008B599C"/>
    <w:rsid w:val="008B7E5C"/>
    <w:rsid w:val="008C2C1C"/>
    <w:rsid w:val="008C2F9A"/>
    <w:rsid w:val="008C4790"/>
    <w:rsid w:val="008C4AEF"/>
    <w:rsid w:val="008C69FD"/>
    <w:rsid w:val="008C7ADA"/>
    <w:rsid w:val="008D012D"/>
    <w:rsid w:val="008D0B3A"/>
    <w:rsid w:val="008D1762"/>
    <w:rsid w:val="008D2585"/>
    <w:rsid w:val="008D3668"/>
    <w:rsid w:val="008D39B4"/>
    <w:rsid w:val="008D401A"/>
    <w:rsid w:val="008D49D7"/>
    <w:rsid w:val="008D5DC0"/>
    <w:rsid w:val="008D669B"/>
    <w:rsid w:val="008D6B1E"/>
    <w:rsid w:val="008D6DAC"/>
    <w:rsid w:val="008D7A1B"/>
    <w:rsid w:val="008E0277"/>
    <w:rsid w:val="008E23E1"/>
    <w:rsid w:val="008E2400"/>
    <w:rsid w:val="008E28ED"/>
    <w:rsid w:val="008E2EA8"/>
    <w:rsid w:val="008E2F6A"/>
    <w:rsid w:val="008E406C"/>
    <w:rsid w:val="008E55FA"/>
    <w:rsid w:val="008E5BEE"/>
    <w:rsid w:val="008F05A9"/>
    <w:rsid w:val="008F19B2"/>
    <w:rsid w:val="008F3450"/>
    <w:rsid w:val="008F5492"/>
    <w:rsid w:val="008F58C9"/>
    <w:rsid w:val="008F5B16"/>
    <w:rsid w:val="0090038A"/>
    <w:rsid w:val="0090043B"/>
    <w:rsid w:val="009014D4"/>
    <w:rsid w:val="00901AE0"/>
    <w:rsid w:val="00901DA8"/>
    <w:rsid w:val="0090335A"/>
    <w:rsid w:val="009035A0"/>
    <w:rsid w:val="009068A9"/>
    <w:rsid w:val="00907875"/>
    <w:rsid w:val="00907D5D"/>
    <w:rsid w:val="00910066"/>
    <w:rsid w:val="00910800"/>
    <w:rsid w:val="0091192B"/>
    <w:rsid w:val="00912659"/>
    <w:rsid w:val="0091265B"/>
    <w:rsid w:val="00912BDD"/>
    <w:rsid w:val="0091344D"/>
    <w:rsid w:val="00913A25"/>
    <w:rsid w:val="0092055C"/>
    <w:rsid w:val="00920FA7"/>
    <w:rsid w:val="009243F0"/>
    <w:rsid w:val="0092460F"/>
    <w:rsid w:val="00925904"/>
    <w:rsid w:val="00925A01"/>
    <w:rsid w:val="00926902"/>
    <w:rsid w:val="0093189E"/>
    <w:rsid w:val="00932B27"/>
    <w:rsid w:val="00933116"/>
    <w:rsid w:val="00942FBE"/>
    <w:rsid w:val="00943210"/>
    <w:rsid w:val="0094374C"/>
    <w:rsid w:val="009446D4"/>
    <w:rsid w:val="009459C1"/>
    <w:rsid w:val="00945F16"/>
    <w:rsid w:val="009472CC"/>
    <w:rsid w:val="00947FDD"/>
    <w:rsid w:val="0095068C"/>
    <w:rsid w:val="00950A7A"/>
    <w:rsid w:val="0095162F"/>
    <w:rsid w:val="00951639"/>
    <w:rsid w:val="00951C3F"/>
    <w:rsid w:val="009527BB"/>
    <w:rsid w:val="00952DC3"/>
    <w:rsid w:val="00953474"/>
    <w:rsid w:val="00954724"/>
    <w:rsid w:val="00955087"/>
    <w:rsid w:val="009555C4"/>
    <w:rsid w:val="00957CDF"/>
    <w:rsid w:val="00957E58"/>
    <w:rsid w:val="0096279B"/>
    <w:rsid w:val="00963016"/>
    <w:rsid w:val="00965363"/>
    <w:rsid w:val="00965629"/>
    <w:rsid w:val="00965DB2"/>
    <w:rsid w:val="009661E6"/>
    <w:rsid w:val="00966F63"/>
    <w:rsid w:val="009676C8"/>
    <w:rsid w:val="00971CE7"/>
    <w:rsid w:val="0097263C"/>
    <w:rsid w:val="00973015"/>
    <w:rsid w:val="00973047"/>
    <w:rsid w:val="009739E5"/>
    <w:rsid w:val="00975A03"/>
    <w:rsid w:val="009764F5"/>
    <w:rsid w:val="009772C9"/>
    <w:rsid w:val="00980A84"/>
    <w:rsid w:val="00980B4F"/>
    <w:rsid w:val="00982642"/>
    <w:rsid w:val="00982B54"/>
    <w:rsid w:val="00983BDC"/>
    <w:rsid w:val="00984E7E"/>
    <w:rsid w:val="009861FA"/>
    <w:rsid w:val="00990F91"/>
    <w:rsid w:val="00994B56"/>
    <w:rsid w:val="00995E07"/>
    <w:rsid w:val="00996062"/>
    <w:rsid w:val="00997B3C"/>
    <w:rsid w:val="009A076B"/>
    <w:rsid w:val="009A108F"/>
    <w:rsid w:val="009A37AE"/>
    <w:rsid w:val="009A560E"/>
    <w:rsid w:val="009A58E5"/>
    <w:rsid w:val="009A63A9"/>
    <w:rsid w:val="009A63C6"/>
    <w:rsid w:val="009A6FDB"/>
    <w:rsid w:val="009A7548"/>
    <w:rsid w:val="009A7ED3"/>
    <w:rsid w:val="009A7FED"/>
    <w:rsid w:val="009B21CE"/>
    <w:rsid w:val="009B293C"/>
    <w:rsid w:val="009B2BA7"/>
    <w:rsid w:val="009B3CA0"/>
    <w:rsid w:val="009C1897"/>
    <w:rsid w:val="009C1CEF"/>
    <w:rsid w:val="009C4BD7"/>
    <w:rsid w:val="009C6777"/>
    <w:rsid w:val="009C6C8D"/>
    <w:rsid w:val="009C7502"/>
    <w:rsid w:val="009C76A7"/>
    <w:rsid w:val="009C789F"/>
    <w:rsid w:val="009C78D8"/>
    <w:rsid w:val="009C7F49"/>
    <w:rsid w:val="009D2306"/>
    <w:rsid w:val="009D2AAA"/>
    <w:rsid w:val="009D2CD9"/>
    <w:rsid w:val="009D3466"/>
    <w:rsid w:val="009D556F"/>
    <w:rsid w:val="009D5AB7"/>
    <w:rsid w:val="009D6137"/>
    <w:rsid w:val="009D627A"/>
    <w:rsid w:val="009D7B29"/>
    <w:rsid w:val="009E095C"/>
    <w:rsid w:val="009E12BA"/>
    <w:rsid w:val="009E32A7"/>
    <w:rsid w:val="009E48C0"/>
    <w:rsid w:val="009E57F4"/>
    <w:rsid w:val="009E5AB7"/>
    <w:rsid w:val="009E5DCF"/>
    <w:rsid w:val="009E6044"/>
    <w:rsid w:val="009E6A87"/>
    <w:rsid w:val="009E6D2D"/>
    <w:rsid w:val="009E7875"/>
    <w:rsid w:val="009E7D0B"/>
    <w:rsid w:val="009F0127"/>
    <w:rsid w:val="009F067C"/>
    <w:rsid w:val="009F08BF"/>
    <w:rsid w:val="009F0EB9"/>
    <w:rsid w:val="009F1BFB"/>
    <w:rsid w:val="009F2131"/>
    <w:rsid w:val="009F3234"/>
    <w:rsid w:val="009F44C9"/>
    <w:rsid w:val="009F5804"/>
    <w:rsid w:val="009F64BC"/>
    <w:rsid w:val="009F6FE2"/>
    <w:rsid w:val="00A00050"/>
    <w:rsid w:val="00A009EB"/>
    <w:rsid w:val="00A00D59"/>
    <w:rsid w:val="00A030F2"/>
    <w:rsid w:val="00A0369F"/>
    <w:rsid w:val="00A04DC5"/>
    <w:rsid w:val="00A05E69"/>
    <w:rsid w:val="00A05F7D"/>
    <w:rsid w:val="00A062C4"/>
    <w:rsid w:val="00A073AE"/>
    <w:rsid w:val="00A07DF4"/>
    <w:rsid w:val="00A12920"/>
    <w:rsid w:val="00A12F69"/>
    <w:rsid w:val="00A1419F"/>
    <w:rsid w:val="00A14DA2"/>
    <w:rsid w:val="00A14F4C"/>
    <w:rsid w:val="00A165D7"/>
    <w:rsid w:val="00A174A1"/>
    <w:rsid w:val="00A17E82"/>
    <w:rsid w:val="00A20283"/>
    <w:rsid w:val="00A2134D"/>
    <w:rsid w:val="00A23670"/>
    <w:rsid w:val="00A247F1"/>
    <w:rsid w:val="00A25454"/>
    <w:rsid w:val="00A263F5"/>
    <w:rsid w:val="00A27EED"/>
    <w:rsid w:val="00A317B8"/>
    <w:rsid w:val="00A3415C"/>
    <w:rsid w:val="00A345EE"/>
    <w:rsid w:val="00A34EFB"/>
    <w:rsid w:val="00A35F83"/>
    <w:rsid w:val="00A369DB"/>
    <w:rsid w:val="00A37937"/>
    <w:rsid w:val="00A40530"/>
    <w:rsid w:val="00A41621"/>
    <w:rsid w:val="00A43378"/>
    <w:rsid w:val="00A46D83"/>
    <w:rsid w:val="00A50B17"/>
    <w:rsid w:val="00A50C5B"/>
    <w:rsid w:val="00A52CA0"/>
    <w:rsid w:val="00A54166"/>
    <w:rsid w:val="00A54B27"/>
    <w:rsid w:val="00A55365"/>
    <w:rsid w:val="00A5569F"/>
    <w:rsid w:val="00A559A7"/>
    <w:rsid w:val="00A57A25"/>
    <w:rsid w:val="00A57E1C"/>
    <w:rsid w:val="00A6005D"/>
    <w:rsid w:val="00A6051D"/>
    <w:rsid w:val="00A60743"/>
    <w:rsid w:val="00A6107A"/>
    <w:rsid w:val="00A61561"/>
    <w:rsid w:val="00A6189E"/>
    <w:rsid w:val="00A646DA"/>
    <w:rsid w:val="00A668A8"/>
    <w:rsid w:val="00A673EA"/>
    <w:rsid w:val="00A67DCB"/>
    <w:rsid w:val="00A7046C"/>
    <w:rsid w:val="00A70A89"/>
    <w:rsid w:val="00A71656"/>
    <w:rsid w:val="00A718C7"/>
    <w:rsid w:val="00A71C24"/>
    <w:rsid w:val="00A735E5"/>
    <w:rsid w:val="00A73852"/>
    <w:rsid w:val="00A74E87"/>
    <w:rsid w:val="00A750DF"/>
    <w:rsid w:val="00A768B4"/>
    <w:rsid w:val="00A76C54"/>
    <w:rsid w:val="00A776D0"/>
    <w:rsid w:val="00A77AB8"/>
    <w:rsid w:val="00A8041D"/>
    <w:rsid w:val="00A8160A"/>
    <w:rsid w:val="00A8202A"/>
    <w:rsid w:val="00A82581"/>
    <w:rsid w:val="00A83BEC"/>
    <w:rsid w:val="00A83C57"/>
    <w:rsid w:val="00A85295"/>
    <w:rsid w:val="00A85387"/>
    <w:rsid w:val="00A867F8"/>
    <w:rsid w:val="00A9069D"/>
    <w:rsid w:val="00A927CE"/>
    <w:rsid w:val="00A93045"/>
    <w:rsid w:val="00A955F1"/>
    <w:rsid w:val="00A95E8D"/>
    <w:rsid w:val="00A97548"/>
    <w:rsid w:val="00AA01F8"/>
    <w:rsid w:val="00AA0B18"/>
    <w:rsid w:val="00AA0C73"/>
    <w:rsid w:val="00AA24B3"/>
    <w:rsid w:val="00AA4F7A"/>
    <w:rsid w:val="00AA7594"/>
    <w:rsid w:val="00AA7728"/>
    <w:rsid w:val="00AA7788"/>
    <w:rsid w:val="00AB16AC"/>
    <w:rsid w:val="00AB3713"/>
    <w:rsid w:val="00AB4A0F"/>
    <w:rsid w:val="00AC0247"/>
    <w:rsid w:val="00AC2C93"/>
    <w:rsid w:val="00AC3408"/>
    <w:rsid w:val="00AC42B3"/>
    <w:rsid w:val="00AC61B6"/>
    <w:rsid w:val="00AC6DC5"/>
    <w:rsid w:val="00AD141D"/>
    <w:rsid w:val="00AD2473"/>
    <w:rsid w:val="00AD304E"/>
    <w:rsid w:val="00AD332E"/>
    <w:rsid w:val="00AD4783"/>
    <w:rsid w:val="00AD4C3D"/>
    <w:rsid w:val="00AD50D4"/>
    <w:rsid w:val="00AD776F"/>
    <w:rsid w:val="00AE0462"/>
    <w:rsid w:val="00AE15FC"/>
    <w:rsid w:val="00AE1ADC"/>
    <w:rsid w:val="00AE25DD"/>
    <w:rsid w:val="00AE4D87"/>
    <w:rsid w:val="00AE6D0F"/>
    <w:rsid w:val="00AE7F1B"/>
    <w:rsid w:val="00AF0B85"/>
    <w:rsid w:val="00AF18CB"/>
    <w:rsid w:val="00AF71C6"/>
    <w:rsid w:val="00AF7722"/>
    <w:rsid w:val="00B0170B"/>
    <w:rsid w:val="00B032F0"/>
    <w:rsid w:val="00B04510"/>
    <w:rsid w:val="00B05BD9"/>
    <w:rsid w:val="00B070D8"/>
    <w:rsid w:val="00B0720C"/>
    <w:rsid w:val="00B0764A"/>
    <w:rsid w:val="00B10B46"/>
    <w:rsid w:val="00B11CBF"/>
    <w:rsid w:val="00B12527"/>
    <w:rsid w:val="00B12531"/>
    <w:rsid w:val="00B147AC"/>
    <w:rsid w:val="00B1734C"/>
    <w:rsid w:val="00B174E1"/>
    <w:rsid w:val="00B207A0"/>
    <w:rsid w:val="00B20EE0"/>
    <w:rsid w:val="00B21610"/>
    <w:rsid w:val="00B21641"/>
    <w:rsid w:val="00B21C6F"/>
    <w:rsid w:val="00B228FB"/>
    <w:rsid w:val="00B22D97"/>
    <w:rsid w:val="00B22EE5"/>
    <w:rsid w:val="00B23886"/>
    <w:rsid w:val="00B240E2"/>
    <w:rsid w:val="00B25DD8"/>
    <w:rsid w:val="00B2672C"/>
    <w:rsid w:val="00B268FF"/>
    <w:rsid w:val="00B272C3"/>
    <w:rsid w:val="00B27D57"/>
    <w:rsid w:val="00B30239"/>
    <w:rsid w:val="00B30240"/>
    <w:rsid w:val="00B30FF3"/>
    <w:rsid w:val="00B31E45"/>
    <w:rsid w:val="00B3277B"/>
    <w:rsid w:val="00B3332B"/>
    <w:rsid w:val="00B340E2"/>
    <w:rsid w:val="00B34620"/>
    <w:rsid w:val="00B3711C"/>
    <w:rsid w:val="00B41761"/>
    <w:rsid w:val="00B418DE"/>
    <w:rsid w:val="00B42A64"/>
    <w:rsid w:val="00B42FE0"/>
    <w:rsid w:val="00B43A05"/>
    <w:rsid w:val="00B43CA8"/>
    <w:rsid w:val="00B43EB5"/>
    <w:rsid w:val="00B47312"/>
    <w:rsid w:val="00B503AC"/>
    <w:rsid w:val="00B506E5"/>
    <w:rsid w:val="00B5084B"/>
    <w:rsid w:val="00B51C3C"/>
    <w:rsid w:val="00B51FB8"/>
    <w:rsid w:val="00B5456D"/>
    <w:rsid w:val="00B55305"/>
    <w:rsid w:val="00B55A16"/>
    <w:rsid w:val="00B55F74"/>
    <w:rsid w:val="00B57E1F"/>
    <w:rsid w:val="00B614B4"/>
    <w:rsid w:val="00B61596"/>
    <w:rsid w:val="00B61D78"/>
    <w:rsid w:val="00B624F5"/>
    <w:rsid w:val="00B628C3"/>
    <w:rsid w:val="00B64629"/>
    <w:rsid w:val="00B65320"/>
    <w:rsid w:val="00B65BC2"/>
    <w:rsid w:val="00B65E14"/>
    <w:rsid w:val="00B662D6"/>
    <w:rsid w:val="00B66486"/>
    <w:rsid w:val="00B66E21"/>
    <w:rsid w:val="00B674E9"/>
    <w:rsid w:val="00B677AF"/>
    <w:rsid w:val="00B70256"/>
    <w:rsid w:val="00B720E8"/>
    <w:rsid w:val="00B74B50"/>
    <w:rsid w:val="00B7759B"/>
    <w:rsid w:val="00B81335"/>
    <w:rsid w:val="00B81F3E"/>
    <w:rsid w:val="00B82605"/>
    <w:rsid w:val="00B84763"/>
    <w:rsid w:val="00B85A17"/>
    <w:rsid w:val="00B85B61"/>
    <w:rsid w:val="00B85CE1"/>
    <w:rsid w:val="00B87722"/>
    <w:rsid w:val="00B907F5"/>
    <w:rsid w:val="00B91D85"/>
    <w:rsid w:val="00B9283D"/>
    <w:rsid w:val="00B93A2B"/>
    <w:rsid w:val="00B94B52"/>
    <w:rsid w:val="00B94B6F"/>
    <w:rsid w:val="00B97BD6"/>
    <w:rsid w:val="00BA2F93"/>
    <w:rsid w:val="00BA3065"/>
    <w:rsid w:val="00BA3517"/>
    <w:rsid w:val="00BA390D"/>
    <w:rsid w:val="00BA5E3C"/>
    <w:rsid w:val="00BA7AB4"/>
    <w:rsid w:val="00BA7DD2"/>
    <w:rsid w:val="00BB166C"/>
    <w:rsid w:val="00BB1900"/>
    <w:rsid w:val="00BB200A"/>
    <w:rsid w:val="00BB40A1"/>
    <w:rsid w:val="00BB4B1F"/>
    <w:rsid w:val="00BB5CB4"/>
    <w:rsid w:val="00BB6549"/>
    <w:rsid w:val="00BB6719"/>
    <w:rsid w:val="00BB79FF"/>
    <w:rsid w:val="00BC08B0"/>
    <w:rsid w:val="00BC0B15"/>
    <w:rsid w:val="00BC157D"/>
    <w:rsid w:val="00BC208B"/>
    <w:rsid w:val="00BC2227"/>
    <w:rsid w:val="00BC2B01"/>
    <w:rsid w:val="00BC3286"/>
    <w:rsid w:val="00BC3824"/>
    <w:rsid w:val="00BC5A70"/>
    <w:rsid w:val="00BC5D16"/>
    <w:rsid w:val="00BC6300"/>
    <w:rsid w:val="00BC683D"/>
    <w:rsid w:val="00BD0449"/>
    <w:rsid w:val="00BD2C05"/>
    <w:rsid w:val="00BD4FC9"/>
    <w:rsid w:val="00BD5C68"/>
    <w:rsid w:val="00BD7806"/>
    <w:rsid w:val="00BE0941"/>
    <w:rsid w:val="00BE0C55"/>
    <w:rsid w:val="00BE1671"/>
    <w:rsid w:val="00BE1CE4"/>
    <w:rsid w:val="00BE3304"/>
    <w:rsid w:val="00BE6763"/>
    <w:rsid w:val="00BE6E69"/>
    <w:rsid w:val="00BF0886"/>
    <w:rsid w:val="00BF19C4"/>
    <w:rsid w:val="00BF2CF4"/>
    <w:rsid w:val="00BF4817"/>
    <w:rsid w:val="00C019AB"/>
    <w:rsid w:val="00C0285A"/>
    <w:rsid w:val="00C03615"/>
    <w:rsid w:val="00C03BF2"/>
    <w:rsid w:val="00C03FC1"/>
    <w:rsid w:val="00C03FD4"/>
    <w:rsid w:val="00C040A1"/>
    <w:rsid w:val="00C042A3"/>
    <w:rsid w:val="00C04E82"/>
    <w:rsid w:val="00C0539C"/>
    <w:rsid w:val="00C054ED"/>
    <w:rsid w:val="00C0584B"/>
    <w:rsid w:val="00C07CC1"/>
    <w:rsid w:val="00C11B2A"/>
    <w:rsid w:val="00C131B6"/>
    <w:rsid w:val="00C142DC"/>
    <w:rsid w:val="00C15540"/>
    <w:rsid w:val="00C157CA"/>
    <w:rsid w:val="00C15AD3"/>
    <w:rsid w:val="00C220D6"/>
    <w:rsid w:val="00C249B2"/>
    <w:rsid w:val="00C2565F"/>
    <w:rsid w:val="00C26F29"/>
    <w:rsid w:val="00C27598"/>
    <w:rsid w:val="00C3175D"/>
    <w:rsid w:val="00C32DC2"/>
    <w:rsid w:val="00C35946"/>
    <w:rsid w:val="00C361EC"/>
    <w:rsid w:val="00C36EFF"/>
    <w:rsid w:val="00C40420"/>
    <w:rsid w:val="00C44236"/>
    <w:rsid w:val="00C44641"/>
    <w:rsid w:val="00C44EB1"/>
    <w:rsid w:val="00C45079"/>
    <w:rsid w:val="00C457CD"/>
    <w:rsid w:val="00C45FCC"/>
    <w:rsid w:val="00C46155"/>
    <w:rsid w:val="00C5040B"/>
    <w:rsid w:val="00C50C36"/>
    <w:rsid w:val="00C52F4C"/>
    <w:rsid w:val="00C552D4"/>
    <w:rsid w:val="00C5669D"/>
    <w:rsid w:val="00C56FF5"/>
    <w:rsid w:val="00C5744D"/>
    <w:rsid w:val="00C60B89"/>
    <w:rsid w:val="00C60F73"/>
    <w:rsid w:val="00C64142"/>
    <w:rsid w:val="00C6419F"/>
    <w:rsid w:val="00C65080"/>
    <w:rsid w:val="00C66644"/>
    <w:rsid w:val="00C66967"/>
    <w:rsid w:val="00C66DA6"/>
    <w:rsid w:val="00C71C9F"/>
    <w:rsid w:val="00C74263"/>
    <w:rsid w:val="00C745D3"/>
    <w:rsid w:val="00C75F7B"/>
    <w:rsid w:val="00C7627D"/>
    <w:rsid w:val="00C76B6A"/>
    <w:rsid w:val="00C805AD"/>
    <w:rsid w:val="00C814FC"/>
    <w:rsid w:val="00C81A1B"/>
    <w:rsid w:val="00C82AFF"/>
    <w:rsid w:val="00C8360F"/>
    <w:rsid w:val="00C8419A"/>
    <w:rsid w:val="00C848D9"/>
    <w:rsid w:val="00C84A86"/>
    <w:rsid w:val="00C84D6E"/>
    <w:rsid w:val="00C85A81"/>
    <w:rsid w:val="00C868DE"/>
    <w:rsid w:val="00C86906"/>
    <w:rsid w:val="00C90CFA"/>
    <w:rsid w:val="00C90D23"/>
    <w:rsid w:val="00C91053"/>
    <w:rsid w:val="00C92070"/>
    <w:rsid w:val="00C928F1"/>
    <w:rsid w:val="00C934EF"/>
    <w:rsid w:val="00C936A3"/>
    <w:rsid w:val="00C93DCD"/>
    <w:rsid w:val="00C944D5"/>
    <w:rsid w:val="00C94738"/>
    <w:rsid w:val="00C94781"/>
    <w:rsid w:val="00C94BA3"/>
    <w:rsid w:val="00C95AAF"/>
    <w:rsid w:val="00C95C2C"/>
    <w:rsid w:val="00C96F83"/>
    <w:rsid w:val="00C97513"/>
    <w:rsid w:val="00C97F5D"/>
    <w:rsid w:val="00CA00FE"/>
    <w:rsid w:val="00CA0A1C"/>
    <w:rsid w:val="00CA243F"/>
    <w:rsid w:val="00CA2E4A"/>
    <w:rsid w:val="00CA538A"/>
    <w:rsid w:val="00CA5E0D"/>
    <w:rsid w:val="00CA5EB7"/>
    <w:rsid w:val="00CA75AE"/>
    <w:rsid w:val="00CB0F4F"/>
    <w:rsid w:val="00CB1F16"/>
    <w:rsid w:val="00CB5E81"/>
    <w:rsid w:val="00CB5FA7"/>
    <w:rsid w:val="00CB633C"/>
    <w:rsid w:val="00CC0337"/>
    <w:rsid w:val="00CC0A34"/>
    <w:rsid w:val="00CC0FA1"/>
    <w:rsid w:val="00CC1955"/>
    <w:rsid w:val="00CC1D2F"/>
    <w:rsid w:val="00CC4222"/>
    <w:rsid w:val="00CC4B68"/>
    <w:rsid w:val="00CC668F"/>
    <w:rsid w:val="00CC773E"/>
    <w:rsid w:val="00CD4D24"/>
    <w:rsid w:val="00CD5C77"/>
    <w:rsid w:val="00CD73C3"/>
    <w:rsid w:val="00CE1FF7"/>
    <w:rsid w:val="00CE2FCB"/>
    <w:rsid w:val="00CE3308"/>
    <w:rsid w:val="00CE56F8"/>
    <w:rsid w:val="00CE7C23"/>
    <w:rsid w:val="00CE7F8A"/>
    <w:rsid w:val="00CF05E8"/>
    <w:rsid w:val="00CF2129"/>
    <w:rsid w:val="00CF5BF8"/>
    <w:rsid w:val="00CF6CCF"/>
    <w:rsid w:val="00CF790B"/>
    <w:rsid w:val="00CF7B5A"/>
    <w:rsid w:val="00CF7E88"/>
    <w:rsid w:val="00D0026B"/>
    <w:rsid w:val="00D0078A"/>
    <w:rsid w:val="00D00EC8"/>
    <w:rsid w:val="00D01CF7"/>
    <w:rsid w:val="00D03496"/>
    <w:rsid w:val="00D04656"/>
    <w:rsid w:val="00D04BA6"/>
    <w:rsid w:val="00D05C3E"/>
    <w:rsid w:val="00D064DB"/>
    <w:rsid w:val="00D06791"/>
    <w:rsid w:val="00D069B1"/>
    <w:rsid w:val="00D1327F"/>
    <w:rsid w:val="00D1377A"/>
    <w:rsid w:val="00D1517A"/>
    <w:rsid w:val="00D159ED"/>
    <w:rsid w:val="00D15B0F"/>
    <w:rsid w:val="00D1668D"/>
    <w:rsid w:val="00D17965"/>
    <w:rsid w:val="00D17A46"/>
    <w:rsid w:val="00D21535"/>
    <w:rsid w:val="00D25BB9"/>
    <w:rsid w:val="00D25DAC"/>
    <w:rsid w:val="00D30409"/>
    <w:rsid w:val="00D31507"/>
    <w:rsid w:val="00D34285"/>
    <w:rsid w:val="00D3580F"/>
    <w:rsid w:val="00D3581B"/>
    <w:rsid w:val="00D37738"/>
    <w:rsid w:val="00D37E0E"/>
    <w:rsid w:val="00D41FAE"/>
    <w:rsid w:val="00D4287A"/>
    <w:rsid w:val="00D43528"/>
    <w:rsid w:val="00D44899"/>
    <w:rsid w:val="00D44E7B"/>
    <w:rsid w:val="00D45D1A"/>
    <w:rsid w:val="00D4624C"/>
    <w:rsid w:val="00D479C2"/>
    <w:rsid w:val="00D5012A"/>
    <w:rsid w:val="00D512DC"/>
    <w:rsid w:val="00D51382"/>
    <w:rsid w:val="00D5147E"/>
    <w:rsid w:val="00D52919"/>
    <w:rsid w:val="00D555CC"/>
    <w:rsid w:val="00D56980"/>
    <w:rsid w:val="00D62BE4"/>
    <w:rsid w:val="00D63797"/>
    <w:rsid w:val="00D64B64"/>
    <w:rsid w:val="00D67405"/>
    <w:rsid w:val="00D70158"/>
    <w:rsid w:val="00D7042A"/>
    <w:rsid w:val="00D7132A"/>
    <w:rsid w:val="00D72F82"/>
    <w:rsid w:val="00D754D1"/>
    <w:rsid w:val="00D757EB"/>
    <w:rsid w:val="00D75C36"/>
    <w:rsid w:val="00D75D9B"/>
    <w:rsid w:val="00D801CB"/>
    <w:rsid w:val="00D8069A"/>
    <w:rsid w:val="00D80B3C"/>
    <w:rsid w:val="00D81BFA"/>
    <w:rsid w:val="00D82B84"/>
    <w:rsid w:val="00D833C0"/>
    <w:rsid w:val="00D839B8"/>
    <w:rsid w:val="00D8574C"/>
    <w:rsid w:val="00D869B9"/>
    <w:rsid w:val="00D869D9"/>
    <w:rsid w:val="00D9226D"/>
    <w:rsid w:val="00D9633D"/>
    <w:rsid w:val="00D96F13"/>
    <w:rsid w:val="00D97BC0"/>
    <w:rsid w:val="00DA057B"/>
    <w:rsid w:val="00DA23FF"/>
    <w:rsid w:val="00DA2B46"/>
    <w:rsid w:val="00DA2DFE"/>
    <w:rsid w:val="00DA419F"/>
    <w:rsid w:val="00DA4470"/>
    <w:rsid w:val="00DB05B5"/>
    <w:rsid w:val="00DB2C9C"/>
    <w:rsid w:val="00DB4B2A"/>
    <w:rsid w:val="00DB4BD7"/>
    <w:rsid w:val="00DB5535"/>
    <w:rsid w:val="00DC1B15"/>
    <w:rsid w:val="00DC2001"/>
    <w:rsid w:val="00DC24A3"/>
    <w:rsid w:val="00DC2F5C"/>
    <w:rsid w:val="00DC3F38"/>
    <w:rsid w:val="00DC48ED"/>
    <w:rsid w:val="00DC6D0A"/>
    <w:rsid w:val="00DC6F3A"/>
    <w:rsid w:val="00DC76F8"/>
    <w:rsid w:val="00DC7CF6"/>
    <w:rsid w:val="00DC7DBD"/>
    <w:rsid w:val="00DD3590"/>
    <w:rsid w:val="00DD51EF"/>
    <w:rsid w:val="00DD5271"/>
    <w:rsid w:val="00DD5D9F"/>
    <w:rsid w:val="00DD764B"/>
    <w:rsid w:val="00DD7DC8"/>
    <w:rsid w:val="00DE333B"/>
    <w:rsid w:val="00DE3F50"/>
    <w:rsid w:val="00DE513B"/>
    <w:rsid w:val="00DE52B4"/>
    <w:rsid w:val="00DE544F"/>
    <w:rsid w:val="00DE5B28"/>
    <w:rsid w:val="00DE64AE"/>
    <w:rsid w:val="00DE64FE"/>
    <w:rsid w:val="00DE743D"/>
    <w:rsid w:val="00DE787B"/>
    <w:rsid w:val="00DE78BA"/>
    <w:rsid w:val="00DF040E"/>
    <w:rsid w:val="00DF11A8"/>
    <w:rsid w:val="00DF3FCF"/>
    <w:rsid w:val="00DF6956"/>
    <w:rsid w:val="00DF6C85"/>
    <w:rsid w:val="00DF7E14"/>
    <w:rsid w:val="00E003F7"/>
    <w:rsid w:val="00E01607"/>
    <w:rsid w:val="00E039ED"/>
    <w:rsid w:val="00E047D1"/>
    <w:rsid w:val="00E0485E"/>
    <w:rsid w:val="00E04B2B"/>
    <w:rsid w:val="00E0570E"/>
    <w:rsid w:val="00E06CB4"/>
    <w:rsid w:val="00E1418B"/>
    <w:rsid w:val="00E1590E"/>
    <w:rsid w:val="00E15B5B"/>
    <w:rsid w:val="00E16FC3"/>
    <w:rsid w:val="00E21015"/>
    <w:rsid w:val="00E22030"/>
    <w:rsid w:val="00E220AB"/>
    <w:rsid w:val="00E2267E"/>
    <w:rsid w:val="00E229D5"/>
    <w:rsid w:val="00E261F3"/>
    <w:rsid w:val="00E26272"/>
    <w:rsid w:val="00E27C84"/>
    <w:rsid w:val="00E27CB9"/>
    <w:rsid w:val="00E30DF6"/>
    <w:rsid w:val="00E3139C"/>
    <w:rsid w:val="00E31A48"/>
    <w:rsid w:val="00E31BCE"/>
    <w:rsid w:val="00E31ECB"/>
    <w:rsid w:val="00E320B1"/>
    <w:rsid w:val="00E3423F"/>
    <w:rsid w:val="00E34512"/>
    <w:rsid w:val="00E34FE6"/>
    <w:rsid w:val="00E353D1"/>
    <w:rsid w:val="00E35CCB"/>
    <w:rsid w:val="00E35FDA"/>
    <w:rsid w:val="00E3752A"/>
    <w:rsid w:val="00E42EE5"/>
    <w:rsid w:val="00E432BE"/>
    <w:rsid w:val="00E44735"/>
    <w:rsid w:val="00E47991"/>
    <w:rsid w:val="00E47B6E"/>
    <w:rsid w:val="00E50BBB"/>
    <w:rsid w:val="00E50EF3"/>
    <w:rsid w:val="00E515EA"/>
    <w:rsid w:val="00E5229C"/>
    <w:rsid w:val="00E526A4"/>
    <w:rsid w:val="00E56B5E"/>
    <w:rsid w:val="00E61003"/>
    <w:rsid w:val="00E61845"/>
    <w:rsid w:val="00E62794"/>
    <w:rsid w:val="00E64D2B"/>
    <w:rsid w:val="00E65407"/>
    <w:rsid w:val="00E660C1"/>
    <w:rsid w:val="00E67DEE"/>
    <w:rsid w:val="00E719BB"/>
    <w:rsid w:val="00E71BCB"/>
    <w:rsid w:val="00E735F6"/>
    <w:rsid w:val="00E7444F"/>
    <w:rsid w:val="00E75EEC"/>
    <w:rsid w:val="00E767BA"/>
    <w:rsid w:val="00E773E4"/>
    <w:rsid w:val="00E807F2"/>
    <w:rsid w:val="00E80823"/>
    <w:rsid w:val="00E81A6D"/>
    <w:rsid w:val="00E82CC7"/>
    <w:rsid w:val="00E83107"/>
    <w:rsid w:val="00E83740"/>
    <w:rsid w:val="00E83EA1"/>
    <w:rsid w:val="00E83F04"/>
    <w:rsid w:val="00E85CED"/>
    <w:rsid w:val="00E87968"/>
    <w:rsid w:val="00E87DA1"/>
    <w:rsid w:val="00E9247D"/>
    <w:rsid w:val="00E92903"/>
    <w:rsid w:val="00E93589"/>
    <w:rsid w:val="00E93DBB"/>
    <w:rsid w:val="00E9440E"/>
    <w:rsid w:val="00E95358"/>
    <w:rsid w:val="00E962E3"/>
    <w:rsid w:val="00E969FF"/>
    <w:rsid w:val="00E977BC"/>
    <w:rsid w:val="00EA0B67"/>
    <w:rsid w:val="00EA1260"/>
    <w:rsid w:val="00EA2423"/>
    <w:rsid w:val="00EA4CE0"/>
    <w:rsid w:val="00EA54E5"/>
    <w:rsid w:val="00EA6983"/>
    <w:rsid w:val="00EA6B8B"/>
    <w:rsid w:val="00EA6E44"/>
    <w:rsid w:val="00EA6FD3"/>
    <w:rsid w:val="00EA72FC"/>
    <w:rsid w:val="00EB125A"/>
    <w:rsid w:val="00EB130F"/>
    <w:rsid w:val="00EB1BAF"/>
    <w:rsid w:val="00EB1F3A"/>
    <w:rsid w:val="00EB3C49"/>
    <w:rsid w:val="00EB45CC"/>
    <w:rsid w:val="00EB6AFD"/>
    <w:rsid w:val="00EB6F68"/>
    <w:rsid w:val="00EB6F84"/>
    <w:rsid w:val="00EC04F5"/>
    <w:rsid w:val="00EC1FF0"/>
    <w:rsid w:val="00EC23A0"/>
    <w:rsid w:val="00EC3002"/>
    <w:rsid w:val="00EC30D0"/>
    <w:rsid w:val="00EC5461"/>
    <w:rsid w:val="00ED0C61"/>
    <w:rsid w:val="00ED0DD0"/>
    <w:rsid w:val="00ED0DE8"/>
    <w:rsid w:val="00ED74DE"/>
    <w:rsid w:val="00ED7693"/>
    <w:rsid w:val="00EE0283"/>
    <w:rsid w:val="00EE1CB5"/>
    <w:rsid w:val="00EE1F18"/>
    <w:rsid w:val="00EE22B1"/>
    <w:rsid w:val="00EE404A"/>
    <w:rsid w:val="00EE43D6"/>
    <w:rsid w:val="00EE4B37"/>
    <w:rsid w:val="00EE6A58"/>
    <w:rsid w:val="00EE6E22"/>
    <w:rsid w:val="00EE6E4B"/>
    <w:rsid w:val="00EF12C9"/>
    <w:rsid w:val="00EF3B54"/>
    <w:rsid w:val="00EF451B"/>
    <w:rsid w:val="00EF5E3C"/>
    <w:rsid w:val="00EF7AB1"/>
    <w:rsid w:val="00EF7BB7"/>
    <w:rsid w:val="00EF7E5C"/>
    <w:rsid w:val="00F01444"/>
    <w:rsid w:val="00F06244"/>
    <w:rsid w:val="00F072A1"/>
    <w:rsid w:val="00F07DAF"/>
    <w:rsid w:val="00F110DA"/>
    <w:rsid w:val="00F13926"/>
    <w:rsid w:val="00F15FE0"/>
    <w:rsid w:val="00F16C79"/>
    <w:rsid w:val="00F203CC"/>
    <w:rsid w:val="00F2406A"/>
    <w:rsid w:val="00F24DBF"/>
    <w:rsid w:val="00F269B2"/>
    <w:rsid w:val="00F27951"/>
    <w:rsid w:val="00F279F6"/>
    <w:rsid w:val="00F27FBD"/>
    <w:rsid w:val="00F333DB"/>
    <w:rsid w:val="00F34322"/>
    <w:rsid w:val="00F35396"/>
    <w:rsid w:val="00F3603D"/>
    <w:rsid w:val="00F36F61"/>
    <w:rsid w:val="00F40E4F"/>
    <w:rsid w:val="00F41B74"/>
    <w:rsid w:val="00F41B87"/>
    <w:rsid w:val="00F42848"/>
    <w:rsid w:val="00F431CB"/>
    <w:rsid w:val="00F463C1"/>
    <w:rsid w:val="00F47EA4"/>
    <w:rsid w:val="00F47EB1"/>
    <w:rsid w:val="00F47EBB"/>
    <w:rsid w:val="00F50674"/>
    <w:rsid w:val="00F50CA1"/>
    <w:rsid w:val="00F51445"/>
    <w:rsid w:val="00F536DD"/>
    <w:rsid w:val="00F6169F"/>
    <w:rsid w:val="00F61765"/>
    <w:rsid w:val="00F62288"/>
    <w:rsid w:val="00F640AD"/>
    <w:rsid w:val="00F64467"/>
    <w:rsid w:val="00F65541"/>
    <w:rsid w:val="00F665E4"/>
    <w:rsid w:val="00F709A1"/>
    <w:rsid w:val="00F70E72"/>
    <w:rsid w:val="00F721A2"/>
    <w:rsid w:val="00F73D43"/>
    <w:rsid w:val="00F74879"/>
    <w:rsid w:val="00F74FDD"/>
    <w:rsid w:val="00F75DF5"/>
    <w:rsid w:val="00F76823"/>
    <w:rsid w:val="00F77518"/>
    <w:rsid w:val="00F77D12"/>
    <w:rsid w:val="00F800D6"/>
    <w:rsid w:val="00F8135D"/>
    <w:rsid w:val="00F81EC7"/>
    <w:rsid w:val="00F835EA"/>
    <w:rsid w:val="00F85D92"/>
    <w:rsid w:val="00F86DFD"/>
    <w:rsid w:val="00F902C0"/>
    <w:rsid w:val="00F91003"/>
    <w:rsid w:val="00F95D8C"/>
    <w:rsid w:val="00F96EE0"/>
    <w:rsid w:val="00FA07D2"/>
    <w:rsid w:val="00FA0A02"/>
    <w:rsid w:val="00FA160D"/>
    <w:rsid w:val="00FA19E9"/>
    <w:rsid w:val="00FA22E1"/>
    <w:rsid w:val="00FA2A69"/>
    <w:rsid w:val="00FA387A"/>
    <w:rsid w:val="00FA3F0B"/>
    <w:rsid w:val="00FA59D5"/>
    <w:rsid w:val="00FA6FF1"/>
    <w:rsid w:val="00FB1119"/>
    <w:rsid w:val="00FB3793"/>
    <w:rsid w:val="00FC004E"/>
    <w:rsid w:val="00FC37AE"/>
    <w:rsid w:val="00FC4753"/>
    <w:rsid w:val="00FC5842"/>
    <w:rsid w:val="00FC632E"/>
    <w:rsid w:val="00FC6D77"/>
    <w:rsid w:val="00FD0E76"/>
    <w:rsid w:val="00FD21DA"/>
    <w:rsid w:val="00FD2B6D"/>
    <w:rsid w:val="00FD3ADC"/>
    <w:rsid w:val="00FD6E81"/>
    <w:rsid w:val="00FD7810"/>
    <w:rsid w:val="00FE2A1B"/>
    <w:rsid w:val="00FE3806"/>
    <w:rsid w:val="00FE7167"/>
    <w:rsid w:val="00FE7836"/>
    <w:rsid w:val="00FE78A6"/>
    <w:rsid w:val="00FF0165"/>
    <w:rsid w:val="00FF157C"/>
    <w:rsid w:val="00FF16CA"/>
    <w:rsid w:val="00FF25ED"/>
    <w:rsid w:val="00FF2D06"/>
    <w:rsid w:val="00FF3034"/>
    <w:rsid w:val="00FF4793"/>
    <w:rsid w:val="00FF4DB1"/>
    <w:rsid w:val="00FF674A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  <w15:docId w15:val="{DE211323-0107-4012-AA40-A166C571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A16CD"/>
    <w:pPr>
      <w:widowControl w:val="0"/>
      <w:jc w:val="both"/>
    </w:pPr>
  </w:style>
  <w:style w:type="paragraph" w:styleId="1">
    <w:name w:val="heading 1"/>
    <w:aliases w:val="heading 1,H1,PIM 1,h1,1st level,Section Head,l1,Heading 0,&amp;3,List level 1,1,H11,H12,H13,H14,H15,H16,H17,标书1,h11,heading 1TOC,Header 1,Header1,SAHeading 1,Heading apps,123321,H111,H121,H131,H141,H151,H161,H18,H112,H122,H132,H142,H152,H162,Bold,章タイトル"/>
    <w:basedOn w:val="a1"/>
    <w:next w:val="2"/>
    <w:link w:val="1Char"/>
    <w:qFormat/>
    <w:rsid w:val="00B268FF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ind w:left="5529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aliases w:val="heading 2,l2 Char,Heading 2,Heading 2 Char,Heading 2 Char Char Char,Heading 2 Char Char Char Char Char Char,Heading 2 Char Char Char Char,Head2A,h2,UNDERRUBRIK 1-2,2,h 2,2nd level,l2,H2,Head1,Header 2,A,o,Heading 2 Hidden,H2-Heading 2,22,21,PIM2"/>
    <w:basedOn w:val="a1"/>
    <w:next w:val="3"/>
    <w:link w:val="2Char"/>
    <w:qFormat/>
    <w:rsid w:val="00B268FF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heading 3,标题 3 Char Char,Heading 3-alpha only subhead,Unterabschnitt,Arial 12 Fett,3m,3 bullet,b,bullet,SECOND,Second,BLANK2,h3,4 bullet,bdullet,3,h31,31,h32,32,h33,33,h34,34,h35,35,Header 3,l3,Level 3 Head,H3,Subhead B,Level 1 - 1,T3,hl3,hl31"/>
    <w:basedOn w:val="a1"/>
    <w:next w:val="4"/>
    <w:link w:val="3Char"/>
    <w:qFormat/>
    <w:rsid w:val="00B268FF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160" w:line="240" w:lineRule="atLeast"/>
      <w:jc w:val="left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aliases w:val="heading 4,h4,H4,4H,l4 + Justified,Left:  0.25&quot;,Before:  12 pt,After:  3 pt + Justif...,l4,标题 4 Char1,标题 4 Char Char,Heading 14 Char Char,Heading 141 Char Char,Heading 142 Char Char,h4 Char Char,H4 Char Char,heading 4 Char Char,h4 Char,rh1,PIM 4,h41"/>
    <w:basedOn w:val="a1"/>
    <w:next w:val="5"/>
    <w:link w:val="4Char"/>
    <w:qFormat/>
    <w:rsid w:val="00B268FF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BlockLabel"/>
    <w:link w:val="5Char"/>
    <w:qFormat/>
    <w:rsid w:val="00B268FF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160" w:after="160" w:line="240" w:lineRule="atLeast"/>
      <w:jc w:val="left"/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B26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268FF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B26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268FF"/>
    <w:rPr>
      <w:sz w:val="18"/>
      <w:szCs w:val="18"/>
    </w:rPr>
  </w:style>
  <w:style w:type="character" w:customStyle="1" w:styleId="1Char">
    <w:name w:val="标题 1 Char"/>
    <w:aliases w:val="heading 1 Char,H1 Char,PIM 1 Char,h1 Char,1st level Char,Section Head Char,l1 Char,Heading 0 Char,&amp;3 Char,List level 1 Char,1 Char,H11 Char,H12 Char,H13 Char,H14 Char,H15 Char,H16 Char,H17 Char,标书1 Char,h11 Char,heading 1TOC Char,Header 1 Char"/>
    <w:basedOn w:val="a2"/>
    <w:link w:val="1"/>
    <w:rsid w:val="00B268FF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Char">
    <w:name w:val="标题 2 Char"/>
    <w:aliases w:val="heading 2 Char,l2 Char Char,Heading 2 Char1,Heading 2 Char Char,Heading 2 Char Char Char Char1,Heading 2 Char Char Char Char Char Char Char,Heading 2 Char Char Char Char Char,Head2A Char,h2 Char,UNDERRUBRIK 1-2 Char,2 Char,h 2 Char,l2 Char1"/>
    <w:basedOn w:val="a2"/>
    <w:link w:val="2"/>
    <w:rsid w:val="00B268FF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aliases w:val="heading 3 Char,标题 3 Char Char Char,Heading 3-alpha only subhead Char,Unterabschnitt Char,Arial 12 Fett Char,3m Char,3 bullet Char,b Char,bullet Char,SECOND Char,Second Char,BLANK2 Char,h3 Char,4 bullet Char,bdullet Char,3 Char,h31 Char,31 Char"/>
    <w:basedOn w:val="a2"/>
    <w:link w:val="3"/>
    <w:rsid w:val="00B268FF"/>
    <w:rPr>
      <w:rFonts w:ascii="Book Antiqua" w:eastAsia="黑体" w:hAnsi="Book Antiqua" w:cs="宋体"/>
      <w:noProof/>
      <w:kern w:val="0"/>
      <w:sz w:val="32"/>
      <w:szCs w:val="32"/>
    </w:rPr>
  </w:style>
  <w:style w:type="character" w:customStyle="1" w:styleId="4Char">
    <w:name w:val="标题 4 Char"/>
    <w:aliases w:val="heading 4 Char,h4 Char1,H4 Char,4H Char,l4 + Justified Char,Left:  0.25&quot; Char,Before:  12 pt Char,After:  3 pt + Justif... Char,l4 Char,标题 4 Char1 Char,标题 4 Char Char Char,Heading 14 Char Char Char,Heading 141 Char Char Char,h4 Char Char Char"/>
    <w:basedOn w:val="a2"/>
    <w:link w:val="4"/>
    <w:rsid w:val="00B268FF"/>
    <w:rPr>
      <w:rFonts w:ascii="Book Antiqua" w:eastAsia="黑体" w:hAnsi="Book Antiqua" w:cs="宋体"/>
      <w:noProof/>
      <w:kern w:val="0"/>
      <w:sz w:val="28"/>
      <w:szCs w:val="28"/>
    </w:rPr>
  </w:style>
  <w:style w:type="character" w:customStyle="1" w:styleId="5Char">
    <w:name w:val="标题 5 Char"/>
    <w:basedOn w:val="a2"/>
    <w:link w:val="5"/>
    <w:rsid w:val="00B268FF"/>
    <w:rPr>
      <w:rFonts w:ascii="Book Antiqua" w:eastAsia="黑体" w:hAnsi="Book Antiqua" w:cs="宋体"/>
      <w:noProof/>
      <w:kern w:val="0"/>
      <w:sz w:val="24"/>
      <w:szCs w:val="24"/>
    </w:rPr>
  </w:style>
  <w:style w:type="paragraph" w:customStyle="1" w:styleId="BlockLabel">
    <w:name w:val="Block Label"/>
    <w:basedOn w:val="a1"/>
    <w:next w:val="a1"/>
    <w:rsid w:val="00B268FF"/>
    <w:pPr>
      <w:keepNext/>
      <w:keepLines/>
      <w:widowControl/>
      <w:numPr>
        <w:ilvl w:val="5"/>
        <w:numId w:val="1"/>
      </w:numPr>
      <w:topLinePunct/>
      <w:adjustRightInd w:val="0"/>
      <w:snapToGrid w:val="0"/>
      <w:spacing w:before="300" w:after="80" w:line="240" w:lineRule="atLeast"/>
      <w:jc w:val="left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Description">
    <w:name w:val="Figure Description"/>
    <w:next w:val="a1"/>
    <w:rsid w:val="00B268FF"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ascii="Times New Roman" w:eastAsia="黑体" w:hAnsi="Times New Roman" w:cs="Arial"/>
      <w:spacing w:val="-4"/>
      <w:szCs w:val="21"/>
    </w:rPr>
  </w:style>
  <w:style w:type="paragraph" w:customStyle="1" w:styleId="Step">
    <w:name w:val="Step"/>
    <w:basedOn w:val="a1"/>
    <w:rsid w:val="00B268FF"/>
    <w:pPr>
      <w:widowControl/>
      <w:numPr>
        <w:ilvl w:val="6"/>
        <w:numId w:val="1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eastAsia="宋体" w:hAnsi="Times New Roman" w:cs="Arial"/>
      <w:snapToGrid w:val="0"/>
      <w:kern w:val="0"/>
      <w:szCs w:val="21"/>
    </w:rPr>
  </w:style>
  <w:style w:type="paragraph" w:customStyle="1" w:styleId="TableDescription">
    <w:name w:val="Table Description"/>
    <w:basedOn w:val="a1"/>
    <w:next w:val="a1"/>
    <w:rsid w:val="00B268FF"/>
    <w:pPr>
      <w:keepNext/>
      <w:widowControl/>
      <w:numPr>
        <w:ilvl w:val="8"/>
        <w:numId w:val="1"/>
      </w:numPr>
      <w:topLinePunct/>
      <w:adjustRightInd w:val="0"/>
      <w:snapToGrid w:val="0"/>
      <w:spacing w:before="320" w:after="80" w:line="240" w:lineRule="atLeast"/>
      <w:jc w:val="left"/>
    </w:pPr>
    <w:rPr>
      <w:rFonts w:ascii="Times New Roman" w:eastAsia="黑体" w:hAnsi="Times New Roman" w:cs="Arial"/>
      <w:spacing w:val="-4"/>
      <w:szCs w:val="21"/>
    </w:rPr>
  </w:style>
  <w:style w:type="paragraph" w:styleId="a7">
    <w:name w:val="annotation text"/>
    <w:basedOn w:val="a1"/>
    <w:link w:val="Char1"/>
    <w:uiPriority w:val="99"/>
    <w:rsid w:val="00B268FF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ascii="Times New Roman" w:eastAsia="宋体" w:hAnsi="Times New Roman" w:cs="Arial"/>
      <w:szCs w:val="21"/>
    </w:rPr>
  </w:style>
  <w:style w:type="character" w:customStyle="1" w:styleId="Char1">
    <w:name w:val="批注文字 Char"/>
    <w:basedOn w:val="a2"/>
    <w:link w:val="a7"/>
    <w:uiPriority w:val="99"/>
    <w:rsid w:val="00B268FF"/>
    <w:rPr>
      <w:rFonts w:ascii="Times New Roman" w:eastAsia="宋体" w:hAnsi="Times New Roman" w:cs="Arial"/>
      <w:szCs w:val="21"/>
    </w:rPr>
  </w:style>
  <w:style w:type="character" w:styleId="a8">
    <w:name w:val="annotation reference"/>
    <w:basedOn w:val="a2"/>
    <w:rsid w:val="00B268FF"/>
    <w:rPr>
      <w:sz w:val="21"/>
      <w:szCs w:val="21"/>
    </w:rPr>
  </w:style>
  <w:style w:type="paragraph" w:styleId="a9">
    <w:name w:val="List Paragraph"/>
    <w:aliases w:val="List Paragraph1,lp1,List Paragraph11"/>
    <w:basedOn w:val="a1"/>
    <w:link w:val="Char2"/>
    <w:uiPriority w:val="34"/>
    <w:qFormat/>
    <w:rsid w:val="00B268FF"/>
    <w:pPr>
      <w:widowControl/>
      <w:topLinePunct/>
      <w:adjustRightInd w:val="0"/>
      <w:snapToGrid w:val="0"/>
      <w:spacing w:before="160" w:after="160" w:line="240" w:lineRule="atLeast"/>
      <w:ind w:left="1701" w:firstLineChars="200" w:firstLine="420"/>
      <w:jc w:val="left"/>
    </w:pPr>
    <w:rPr>
      <w:rFonts w:ascii="Times New Roman" w:eastAsia="宋体" w:hAnsi="Times New Roman" w:cs="Arial"/>
      <w:szCs w:val="21"/>
    </w:rPr>
  </w:style>
  <w:style w:type="character" w:customStyle="1" w:styleId="Char2">
    <w:name w:val="列出段落 Char"/>
    <w:aliases w:val="List Paragraph1 Char,lp1 Char,List Paragraph11 Char"/>
    <w:basedOn w:val="a2"/>
    <w:link w:val="a9"/>
    <w:uiPriority w:val="34"/>
    <w:rsid w:val="00B268FF"/>
    <w:rPr>
      <w:rFonts w:ascii="Times New Roman" w:eastAsia="宋体" w:hAnsi="Times New Roman" w:cs="Arial"/>
      <w:szCs w:val="21"/>
    </w:rPr>
  </w:style>
  <w:style w:type="paragraph" w:styleId="aa">
    <w:name w:val="Balloon Text"/>
    <w:basedOn w:val="a1"/>
    <w:link w:val="Char3"/>
    <w:uiPriority w:val="99"/>
    <w:semiHidden/>
    <w:unhideWhenUsed/>
    <w:rsid w:val="00B268FF"/>
    <w:rPr>
      <w:sz w:val="18"/>
      <w:szCs w:val="18"/>
    </w:rPr>
  </w:style>
  <w:style w:type="character" w:customStyle="1" w:styleId="Char3">
    <w:name w:val="批注框文本 Char"/>
    <w:basedOn w:val="a2"/>
    <w:link w:val="aa"/>
    <w:uiPriority w:val="99"/>
    <w:semiHidden/>
    <w:rsid w:val="00B268FF"/>
    <w:rPr>
      <w:sz w:val="18"/>
      <w:szCs w:val="18"/>
    </w:rPr>
  </w:style>
  <w:style w:type="paragraph" w:styleId="ab">
    <w:name w:val="Document Map"/>
    <w:basedOn w:val="a1"/>
    <w:link w:val="Char4"/>
    <w:uiPriority w:val="99"/>
    <w:semiHidden/>
    <w:unhideWhenUsed/>
    <w:rsid w:val="00B268F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2"/>
    <w:link w:val="ab"/>
    <w:uiPriority w:val="99"/>
    <w:semiHidden/>
    <w:rsid w:val="00B268FF"/>
    <w:rPr>
      <w:rFonts w:ascii="宋体" w:eastAsia="宋体"/>
      <w:sz w:val="18"/>
      <w:szCs w:val="18"/>
    </w:rPr>
  </w:style>
  <w:style w:type="paragraph" w:customStyle="1" w:styleId="TableText">
    <w:name w:val="Table Text"/>
    <w:basedOn w:val="a1"/>
    <w:link w:val="TableTextChar"/>
    <w:rsid w:val="0044728C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/>
      <w:snapToGrid w:val="0"/>
      <w:kern w:val="0"/>
      <w:szCs w:val="21"/>
    </w:rPr>
  </w:style>
  <w:style w:type="character" w:customStyle="1" w:styleId="TableTextChar">
    <w:name w:val="Table Text Char"/>
    <w:basedOn w:val="a2"/>
    <w:link w:val="TableText"/>
    <w:rsid w:val="0044728C"/>
    <w:rPr>
      <w:rFonts w:ascii="Times New Roman" w:eastAsia="宋体" w:hAnsi="Times New Roman" w:cs="Arial"/>
      <w:snapToGrid w:val="0"/>
      <w:kern w:val="0"/>
      <w:szCs w:val="21"/>
    </w:rPr>
  </w:style>
  <w:style w:type="paragraph" w:customStyle="1" w:styleId="a0">
    <w:name w:val="表格题注"/>
    <w:next w:val="a1"/>
    <w:rsid w:val="0055501E"/>
    <w:pPr>
      <w:keepLines/>
      <w:numPr>
        <w:ilvl w:val="8"/>
        <w:numId w:val="3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55501E"/>
    <w:pPr>
      <w:numPr>
        <w:ilvl w:val="7"/>
        <w:numId w:val="3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table" w:styleId="ac">
    <w:name w:val="Table Grid"/>
    <w:aliases w:val="Gridding"/>
    <w:basedOn w:val="a3"/>
    <w:rsid w:val="0055501E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1"/>
    <w:link w:val="TableHeadingChar"/>
    <w:rsid w:val="0055501E"/>
    <w:pPr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character" w:customStyle="1" w:styleId="TableHeadingChar">
    <w:name w:val="Table Heading Char"/>
    <w:basedOn w:val="a2"/>
    <w:link w:val="TableHeading"/>
    <w:rsid w:val="0055501E"/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TAL">
    <w:name w:val="TAL"/>
    <w:basedOn w:val="a1"/>
    <w:rsid w:val="0055501E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kern w:val="0"/>
      <w:sz w:val="18"/>
      <w:szCs w:val="18"/>
      <w:lang w:val="en-GB" w:eastAsia="en-US"/>
    </w:rPr>
  </w:style>
  <w:style w:type="paragraph" w:customStyle="1" w:styleId="TAH">
    <w:name w:val="TAH"/>
    <w:basedOn w:val="a1"/>
    <w:rsid w:val="0055501E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宋体" w:hAnsi="Arial" w:cs="Times New Roman"/>
      <w:b/>
      <w:kern w:val="0"/>
      <w:sz w:val="18"/>
      <w:szCs w:val="18"/>
      <w:lang w:val="en-GB" w:eastAsia="en-US"/>
    </w:rPr>
  </w:style>
  <w:style w:type="paragraph" w:customStyle="1" w:styleId="ad">
    <w:name w:val="文档标题"/>
    <w:basedOn w:val="a1"/>
    <w:rsid w:val="00FA19E9"/>
    <w:pPr>
      <w:keepNext/>
      <w:widowControl/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ae">
    <w:name w:val="annotation subject"/>
    <w:basedOn w:val="a7"/>
    <w:next w:val="a7"/>
    <w:link w:val="Char5"/>
    <w:uiPriority w:val="99"/>
    <w:semiHidden/>
    <w:unhideWhenUsed/>
    <w:rsid w:val="00B677AF"/>
    <w:pPr>
      <w:widowControl w:val="0"/>
      <w:topLinePunct w:val="0"/>
      <w:adjustRightInd/>
      <w:snapToGrid/>
      <w:spacing w:before="0" w:after="0" w:line="240" w:lineRule="auto"/>
      <w:ind w:left="0"/>
    </w:pPr>
    <w:rPr>
      <w:rFonts w:asciiTheme="minorHAnsi" w:eastAsiaTheme="minorEastAsia" w:hAnsiTheme="minorHAnsi" w:cstheme="minorBidi"/>
      <w:b/>
      <w:bCs/>
      <w:szCs w:val="22"/>
    </w:rPr>
  </w:style>
  <w:style w:type="character" w:customStyle="1" w:styleId="Char5">
    <w:name w:val="批注主题 Char"/>
    <w:basedOn w:val="Char1"/>
    <w:link w:val="ae"/>
    <w:uiPriority w:val="99"/>
    <w:semiHidden/>
    <w:rsid w:val="00B677AF"/>
    <w:rPr>
      <w:rFonts w:ascii="Times New Roman" w:eastAsia="宋体" w:hAnsi="Times New Roman" w:cs="Arial"/>
      <w:b/>
      <w:bCs/>
      <w:szCs w:val="21"/>
    </w:rPr>
  </w:style>
  <w:style w:type="character" w:customStyle="1" w:styleId="im-content1">
    <w:name w:val="im-content1"/>
    <w:basedOn w:val="a2"/>
    <w:rsid w:val="009661E6"/>
    <w:rPr>
      <w:vanish w:val="0"/>
      <w:webHidden w:val="0"/>
      <w:color w:val="333333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1155</Characters>
  <Application>Microsoft Office Word</Application>
  <DocSecurity>0</DocSecurity>
  <Lines>9</Lines>
  <Paragraphs>2</Paragraphs>
  <ScaleCrop>false</ScaleCrop>
  <Company>Microsoft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panxiaodong (A)</cp:lastModifiedBy>
  <cp:revision>2</cp:revision>
  <dcterms:created xsi:type="dcterms:W3CDTF">2017-03-07T08:57:00Z</dcterms:created>
  <dcterms:modified xsi:type="dcterms:W3CDTF">2017-03-07T08:57:00Z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(3)Al0Z4Uu/fzFVQ/Y/1cdy0rAyRMEimyiFI9z5bjtjgm9gxtHV9VGXqyJGvefptEDPv9bvQNgN
4Gvrba6/uBQCjJkMIkgeE8Hhup5vHOhibdh9oR+v2QbScXwobx8eLQ6AY0DrmBwUhiC3w6UB
FNGh8nRdgLdq0UyY4JnicDlWHFSMEHFcErWAC8exGrukodehTMA5LknSCr+Vgjv92aRLE8hv
6JsKE1vPG7w67vfviJ</vt:lpwstr>
  </property>
  <property fmtid="{D5CDD505-2E9C-101B-9397-08002B2CF9AE}" pid="3" name="_2015_ms_pID_7253431">
    <vt:lpwstr>4fquGf+4Bx/CoR2H6qBUSHDoIWsoUVMAGsTZA9Wn1OZ/oZjfFoiMbC
axxYcYn7H0NCBpWmYfnn4c5c0QP5C0VG+RP3Tf3TpXqr2ZJzibT9V7ryRUo8Fjlj98GJn6ct
cteQwEMiQsJlQKF9lktgxThqKTXeXjfWbXZW3vioBx0zl5zdedDmBg6Unfp8KPMXXpqaTnR1
2+LQZcPf6p0sfKYGW9shk3KV2+oTqv18Op5f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1488848740</vt:lpwstr>
  </property>
  <property fmtid="{D5CDD505-2E9C-101B-9397-08002B2CF9AE}" pid="8" name="_2015_ms_pID_7253432">
    <vt:lpwstr>Iw==</vt:lpwstr>
  </property>
</Properties>
</file>